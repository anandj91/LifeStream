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3669" w14:textId="77777777" w:rsidR="00237C8E" w:rsidRDefault="00F60F79">
      <w:pPr>
        <w:pStyle w:val="Title"/>
      </w:pPr>
      <w:r>
        <w:t>Trill Query Writing Guide</w:t>
      </w:r>
    </w:p>
    <w:p w14:paraId="1086366A" w14:textId="77777777" w:rsidR="00F60F79" w:rsidRDefault="00F60F79">
      <w:pPr>
        <w:pStyle w:val="Heading1"/>
      </w:pPr>
      <w:r>
        <w:t>Introduction</w:t>
      </w:r>
    </w:p>
    <w:p w14:paraId="6E2F2A2A" w14:textId="415EC460" w:rsidR="00246BDB" w:rsidRDefault="00A46F0C" w:rsidP="00A46F0C">
      <w:r>
        <w:t>This guide introduces the reader to the basic concepts and programming constructs needed to author queries in Trill, a highly performant query processing</w:t>
      </w:r>
      <w:r w:rsidR="00246BDB">
        <w:t xml:space="preserve"> engine for </w:t>
      </w:r>
      <w:r w:rsidR="00411325">
        <w:t>real time</w:t>
      </w:r>
      <w:r>
        <w:t xml:space="preserve"> and offline tempo</w:t>
      </w:r>
      <w:r w:rsidR="00246BDB">
        <w:t>ral</w:t>
      </w:r>
      <w:r>
        <w:t xml:space="preserve">-relational data. </w:t>
      </w:r>
      <w:r w:rsidR="00246BDB">
        <w:t xml:space="preserve">Trill stands for a trillion events per day, which in many cases, is a </w:t>
      </w:r>
      <w:r w:rsidR="00610E18">
        <w:t xml:space="preserve">very </w:t>
      </w:r>
      <w:r w:rsidR="00246BDB">
        <w:t xml:space="preserve">conservative estimate of Trill’s query processing </w:t>
      </w:r>
      <w:r w:rsidR="00CF3849">
        <w:t>speeds</w:t>
      </w:r>
      <w:r w:rsidR="00246BDB">
        <w:t xml:space="preserve">. </w:t>
      </w:r>
    </w:p>
    <w:p w14:paraId="38B92DEB" w14:textId="22717D21" w:rsidR="00246BDB" w:rsidRDefault="00246BDB" w:rsidP="00A46F0C">
      <w:r>
        <w:t>Trill’s query model is similar to that of Microsoft StreamInsight, which is Microsoft’s commercial product offering in event processing. There is a separate guide available for users who are familiar with Microsoft StreamInsight.</w:t>
      </w:r>
    </w:p>
    <w:p w14:paraId="1086366C" w14:textId="6210D4FF" w:rsidR="00AD4981" w:rsidRDefault="00246BDB" w:rsidP="00A46F0C">
      <w:r>
        <w:t>T</w:t>
      </w:r>
      <w:r w:rsidR="00411325">
        <w:t>his guide describes and demonstrates these concepts through the development of a run</w:t>
      </w:r>
      <w:r>
        <w:t xml:space="preserve">ning machine telemetry example. </w:t>
      </w:r>
      <w:r w:rsidR="00A46F0C">
        <w:t>Note that this guide assumes that the reader is fluent in C#</w:t>
      </w:r>
      <w:del w:id="0" w:author="Peter Freiling" w:date="2018-11-30T12:32:00Z">
        <w:r w:rsidR="00A46F0C" w:rsidDel="001C75D1">
          <w:delText>,</w:delText>
        </w:r>
      </w:del>
      <w:r w:rsidR="00A46F0C">
        <w:t xml:space="preserve"> and is familia</w:t>
      </w:r>
      <w:r>
        <w:t xml:space="preserve">r </w:t>
      </w:r>
      <w:r w:rsidR="00A46F0C">
        <w:t xml:space="preserve">with </w:t>
      </w:r>
      <w:r w:rsidR="00411325">
        <w:t xml:space="preserve">some of </w:t>
      </w:r>
      <w:r w:rsidR="00A46F0C">
        <w:t xml:space="preserve">the basics of </w:t>
      </w:r>
      <w:r w:rsidR="00777EEE">
        <w:t>LINQ</w:t>
      </w:r>
      <w:r w:rsidR="00A46F0C">
        <w:t>.</w:t>
      </w:r>
      <w:r w:rsidR="00CF4B63">
        <w:t xml:space="preserve"> It is also helpful if the reader has an introductory level of familiarity with Reactive </w:t>
      </w:r>
      <w:r w:rsidR="00777EEE">
        <w:t>LINQ</w:t>
      </w:r>
      <w:r w:rsidR="00CF4B63">
        <w:t xml:space="preserve"> (i.e. Rx).</w:t>
      </w:r>
      <w:ins w:id="1" w:author="Badrish Chandramouli" w:date="2013-09-26T18:28:00Z">
        <w:r w:rsidR="009573C7">
          <w:t xml:space="preserve"> Working source code for all examples shown in this document in available as part of our downloads at </w:t>
        </w:r>
      </w:ins>
      <w:ins w:id="2" w:author="Peter Freiling" w:date="2018-11-30T12:33:00Z">
        <w:r w:rsidR="004F4F8C">
          <w:fldChar w:fldCharType="begin"/>
        </w:r>
        <w:r w:rsidR="004F4F8C">
          <w:instrText xml:space="preserve"> HYPERLINK "</w:instrText>
        </w:r>
      </w:ins>
      <w:ins w:id="3" w:author="Peter Freiling" w:date="2018-11-30T12:32:00Z">
        <w:r w:rsidR="004F4F8C" w:rsidRPr="004F4F8C">
          <w:instrText>https://github.com/Microsoft/TrillSamples</w:instrText>
        </w:r>
      </w:ins>
      <w:ins w:id="4" w:author="Peter Freiling" w:date="2018-11-30T12:33:00Z">
        <w:r w:rsidR="004F4F8C">
          <w:instrText xml:space="preserve">" </w:instrText>
        </w:r>
      </w:ins>
      <w:ins w:id="5" w:author="Peter Freiling" w:date="2018-11-30T12:33:00Z">
        <w:r w:rsidR="004F4F8C">
          <w:fldChar w:fldCharType="separate"/>
        </w:r>
      </w:ins>
      <w:ins w:id="6" w:author="Peter Freiling" w:date="2018-11-30T12:32:00Z">
        <w:r w:rsidR="004F4F8C" w:rsidRPr="003F6750">
          <w:rPr>
            <w:rStyle w:val="Hyperlink"/>
          </w:rPr>
          <w:t>https://github.com/Microsoft/TrillSamples</w:t>
        </w:r>
      </w:ins>
      <w:ins w:id="7" w:author="Peter Freiling" w:date="2018-11-30T12:33:00Z">
        <w:r w:rsidR="004F4F8C">
          <w:fldChar w:fldCharType="end"/>
        </w:r>
      </w:ins>
      <w:ins w:id="8" w:author="Badrish Chandramouli" w:date="2013-09-26T18:28:00Z">
        <w:del w:id="9" w:author="Peter Freiling" w:date="2018-11-30T12:32:00Z">
          <w:r w:rsidR="009573C7" w:rsidDel="004F4F8C">
            <w:fldChar w:fldCharType="begin"/>
          </w:r>
          <w:r w:rsidR="009573C7" w:rsidDel="004F4F8C">
            <w:delInstrText xml:space="preserve"> HYPERLINK "http://codebox/trill" </w:delInstrText>
          </w:r>
          <w:r w:rsidR="009573C7" w:rsidDel="004F4F8C">
            <w:fldChar w:fldCharType="separate"/>
          </w:r>
          <w:r w:rsidR="009573C7" w:rsidRPr="00F872FE" w:rsidDel="004F4F8C">
            <w:rPr>
              <w:rStyle w:val="Hyperlink"/>
            </w:rPr>
            <w:delText>http://codebox/trill</w:delText>
          </w:r>
          <w:r w:rsidR="009573C7" w:rsidDel="004F4F8C">
            <w:fldChar w:fldCharType="end"/>
          </w:r>
        </w:del>
      </w:ins>
      <w:ins w:id="10" w:author="Badrish Chandramouli" w:date="2013-09-26T18:29:00Z">
        <w:del w:id="11" w:author="Peter Freiling" w:date="2018-11-30T12:32:00Z">
          <w:r w:rsidR="005A25D1" w:rsidDel="004F4F8C">
            <w:delText xml:space="preserve"> (in the Samples zip file)</w:delText>
          </w:r>
        </w:del>
      </w:ins>
      <w:ins w:id="12" w:author="Badrish Chandramouli" w:date="2013-09-26T18:28:00Z">
        <w:r w:rsidR="009573C7">
          <w:t>.</w:t>
        </w:r>
      </w:ins>
    </w:p>
    <w:p w14:paraId="74968085" w14:textId="206C7E04" w:rsidR="00246BDB" w:rsidRDefault="00246BDB" w:rsidP="00F122B2">
      <w:pPr>
        <w:pStyle w:val="Heading2"/>
      </w:pPr>
      <w:r>
        <w:t>Machine Telemetry</w:t>
      </w:r>
    </w:p>
    <w:p w14:paraId="0191EADC" w14:textId="7B3C7E0E" w:rsidR="004B3659" w:rsidRDefault="00AA2F08" w:rsidP="00A46F0C">
      <w:r>
        <w:rPr>
          <w:noProof/>
          <w:lang w:eastAsia="en-US"/>
        </w:rPr>
        <mc:AlternateContent>
          <mc:Choice Requires="wps">
            <w:drawing>
              <wp:anchor distT="45720" distB="45720" distL="114300" distR="114300" simplePos="0" relativeHeight="251623425" behindDoc="0" locked="0" layoutInCell="1" allowOverlap="1" wp14:anchorId="014FA850" wp14:editId="55D4DA97">
                <wp:simplePos x="0" y="0"/>
                <wp:positionH relativeFrom="margin">
                  <wp:align>right</wp:align>
                </wp:positionH>
                <wp:positionV relativeFrom="paragraph">
                  <wp:posOffset>654050</wp:posOffset>
                </wp:positionV>
                <wp:extent cx="6381750" cy="457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57200"/>
                        </a:xfrm>
                        <a:prstGeom prst="rect">
                          <a:avLst/>
                        </a:prstGeom>
                        <a:solidFill>
                          <a:srgbClr val="FFFFFF"/>
                        </a:solidFill>
                        <a:ln w="9525">
                          <a:solidFill>
                            <a:srgbClr val="000000"/>
                          </a:solidFill>
                          <a:miter lim="800000"/>
                          <a:headEnd/>
                          <a:tailEnd/>
                        </a:ln>
                      </wps:spPr>
                      <wps:txbx>
                        <w:txbxContent>
                          <w:p w14:paraId="5FF54A58" w14:textId="3BA9A8BA" w:rsidR="00E80C46" w:rsidRDefault="00E80C46">
                            <w:r>
                              <w:t>What is happening in my application for individual users, and across all users? Also what is happening to the infrastructure that these applications are running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4FA850" id="_x0000_t202" coordsize="21600,21600" o:spt="202" path="m,l,21600r21600,l21600,xe">
                <v:stroke joinstyle="miter"/>
                <v:path gradientshapeok="t" o:connecttype="rect"/>
              </v:shapetype>
              <v:shape id="Text Box 2" o:spid="_x0000_s1026" type="#_x0000_t202" style="position:absolute;margin-left:451.3pt;margin-top:51.5pt;width:502.5pt;height:36pt;z-index:25162342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">
                <v:textbox>
                  <w:txbxContent>
                    <w:p w14:paraId="5FF54A58" w14:textId="3BA9A8BA" w:rsidR="00E80C46" w:rsidRDefault="00E80C46">
                      <w:r>
                        <w:t>What is happening in my application for individual users, and across all users? Also what is happening to the infrastructure that these applications are running on?</w:t>
                      </w:r>
                    </w:p>
                  </w:txbxContent>
                </v:textbox>
                <w10:wrap type="square" anchorx="margin"/>
              </v:shape>
            </w:pict>
          </mc:Fallback>
        </mc:AlternateContent>
      </w:r>
      <w:r w:rsidR="00F122B2">
        <w:rPr>
          <w:noProof/>
          <w:lang w:eastAsia="en-US"/>
        </w:rPr>
        <mc:AlternateContent>
          <mc:Choice Requires="wps">
            <w:drawing>
              <wp:anchor distT="0" distB="0" distL="114300" distR="114300" simplePos="0" relativeHeight="251623426" behindDoc="0" locked="0" layoutInCell="1" allowOverlap="1" wp14:anchorId="6195D482" wp14:editId="61D2BEAD">
                <wp:simplePos x="0" y="0"/>
                <wp:positionH relativeFrom="column">
                  <wp:posOffset>0</wp:posOffset>
                </wp:positionH>
                <wp:positionV relativeFrom="paragraph">
                  <wp:posOffset>1180465</wp:posOffset>
                </wp:positionV>
                <wp:extent cx="59245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a:effectLst/>
                      </wps:spPr>
                      <wps:txbx>
                        <w:txbxContent>
                          <w:p w14:paraId="5D54BB94" w14:textId="2A3ABCB0" w:rsidR="00E80C46" w:rsidRDefault="00E80C46" w:rsidP="00F122B2">
                            <w:pPr>
                              <w:pStyle w:val="Caption"/>
                              <w:rPr>
                                <w:noProof/>
                              </w:rPr>
                            </w:pPr>
                            <w:bookmarkStart w:id="13" w:name="_Ref363569963"/>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w:t>
                            </w:r>
                            <w:r w:rsidR="00904F8B">
                              <w:rPr>
                                <w:noProof/>
                              </w:rPr>
                              <w:fldChar w:fldCharType="end"/>
                            </w:r>
                            <w:bookmarkEnd w:id="13"/>
                            <w:r>
                              <w:t>: Common Types of Questions Answerable with Trill for Datacenter Apps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5D482" id="Text Box 1" o:spid="_x0000_s1027" type="#_x0000_t202" style="position:absolute;margin-left:0;margin-top:92.95pt;width:466.5pt;height:.05pt;z-index:2516234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" stroked="f">
                <v:textbox style="mso-fit-shape-to-text:t" inset="0,0,0,0">
                  <w:txbxContent>
                    <w:p w14:paraId="5D54BB94" w14:textId="2A3ABCB0" w:rsidR="00E80C46" w:rsidRDefault="00E80C46" w:rsidP="00F122B2">
                      <w:pPr>
                        <w:pStyle w:val="Caption"/>
                        <w:rPr>
                          <w:noProof/>
                        </w:rPr>
                      </w:pPr>
                      <w:bookmarkStart w:id="14" w:name="_Ref363569963"/>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w:t>
                      </w:r>
                      <w:r w:rsidR="00904F8B">
                        <w:rPr>
                          <w:noProof/>
                        </w:rPr>
                        <w:fldChar w:fldCharType="end"/>
                      </w:r>
                      <w:bookmarkEnd w:id="14"/>
                      <w:r>
                        <w:t>: Common Types of Questions Answerable with Trill for Datacenter Apps</w:t>
                      </w:r>
                    </w:p>
                  </w:txbxContent>
                </v:textbox>
                <w10:wrap type="square"/>
              </v:shape>
            </w:pict>
          </mc:Fallback>
        </mc:AlternateContent>
      </w:r>
      <w:r w:rsidR="00246BDB">
        <w:t xml:space="preserve">One common use case for systems like Trill, is the online analysis and visualization of machine and application telemetry. In today’s </w:t>
      </w:r>
      <w:del w:id="15" w:author="Peter Freiling" w:date="2018-11-30T12:33:00Z">
        <w:r w:rsidR="00246BDB" w:rsidDel="005C51BD">
          <w:delText>datacenter oriented</w:delText>
        </w:r>
      </w:del>
      <w:ins w:id="16" w:author="Peter Freiling" w:date="2018-11-30T12:33:00Z">
        <w:r w:rsidR="005C51BD">
          <w:t>datacenter-oriented</w:t>
        </w:r>
      </w:ins>
      <w:r w:rsidR="00246BDB">
        <w:t xml:space="preserve"> applications, one of the first </w:t>
      </w:r>
      <w:r w:rsidR="00CF3849">
        <w:t xml:space="preserve">types of </w:t>
      </w:r>
      <w:r w:rsidR="00246BDB">
        <w:t>questions application writers need to answer is</w:t>
      </w:r>
      <w:r w:rsidR="004B3659">
        <w:t>:</w:t>
      </w:r>
    </w:p>
    <w:p w14:paraId="1B419800" w14:textId="77777777" w:rsidR="00BC6CBD" w:rsidRDefault="00BC6CBD" w:rsidP="00A46F0C">
      <w:pPr>
        <w:rPr>
          <w:ins w:id="17" w:author="James Terwilliger" w:date="2013-08-26T14:33:00Z"/>
        </w:rPr>
      </w:pPr>
    </w:p>
    <w:p w14:paraId="24FFA079" w14:textId="454EC991" w:rsidR="00F122B2" w:rsidRDefault="00CF4B63" w:rsidP="00A46F0C">
      <w:r>
        <w:t xml:space="preserve">Note that </w:t>
      </w:r>
      <w:ins w:id="18" w:author="James Terwilliger" w:date="2013-08-26T14:33:00Z">
        <w:r w:rsidR="00BC6CBD">
          <w:t>t</w:t>
        </w:r>
      </w:ins>
      <w:del w:id="19" w:author="James Terwilliger" w:date="2013-08-26T14:33:00Z">
        <w:r>
          <w:delText>T</w:delText>
        </w:r>
      </w:del>
      <w:r w:rsidR="00F122B2">
        <w:t xml:space="preserve">he questions in </w:t>
      </w:r>
      <w:r w:rsidR="00F122B2">
        <w:fldChar w:fldCharType="begin"/>
      </w:r>
      <w:r w:rsidR="00F122B2">
        <w:instrText xml:space="preserve"> REF _Ref363569963 \h </w:instrText>
      </w:r>
      <w:r w:rsidR="00F122B2">
        <w:fldChar w:fldCharType="separate"/>
      </w:r>
      <w:r w:rsidR="00D33649">
        <w:t xml:space="preserve">Figure </w:t>
      </w:r>
      <w:r w:rsidR="00D33649">
        <w:rPr>
          <w:noProof/>
        </w:rPr>
        <w:t>1</w:t>
      </w:r>
      <w:r w:rsidR="00F122B2">
        <w:fldChar w:fldCharType="end"/>
      </w:r>
      <w:r w:rsidR="00F122B2">
        <w:t xml:space="preserve"> make sense in both real-time</w:t>
      </w:r>
      <w:del w:id="20" w:author="James Terwilliger" w:date="2013-08-26T14:58:00Z">
        <w:r w:rsidR="00F122B2">
          <w:delText>,</w:delText>
        </w:r>
      </w:del>
      <w:r w:rsidR="00F122B2">
        <w:t xml:space="preserve"> and historical contexts. Proof of the power of Trill’s query language is how little the actual query changes when going from one context to the other</w:t>
      </w:r>
      <w:ins w:id="21" w:author="Jonathan Goldstein" w:date="2013-08-27T10:25:00Z">
        <w:r w:rsidR="00777EEE">
          <w:t>,</w:t>
        </w:r>
      </w:ins>
      <w:del w:id="22" w:author="Jonathan Goldstein" w:date="2013-08-27T10:25:00Z">
        <w:r w:rsidR="00F122B2" w:rsidDel="00777EEE">
          <w:delText>.</w:delText>
        </w:r>
      </w:del>
      <w:ins w:id="23" w:author="Jonathan Goldstein" w:date="2013-08-27T10:25:00Z">
        <w:r w:rsidR="00777EEE" w:rsidDel="00777EEE">
          <w:t xml:space="preserve"> </w:t>
        </w:r>
      </w:ins>
      <w:del w:id="24" w:author="Jonathan Goldstein" w:date="2013-08-27T10:25:00Z">
        <w:r w:rsidR="00F122B2" w:rsidDel="00777EEE">
          <w:delText xml:space="preserve"> </w:delText>
        </w:r>
        <w:commentRangeStart w:id="25"/>
        <w:r w:rsidR="00F122B2" w:rsidDel="00777EEE">
          <w:delText xml:space="preserve">This </w:delText>
        </w:r>
        <w:commentRangeEnd w:id="25"/>
        <w:r w:rsidR="00BC6CBD" w:rsidDel="00777EEE">
          <w:rPr>
            <w:rStyle w:val="CommentReference"/>
          </w:rPr>
          <w:commentReference w:id="25"/>
        </w:r>
        <w:r w:rsidR="00F122B2" w:rsidDel="00777EEE">
          <w:delText>m</w:delText>
        </w:r>
      </w:del>
      <w:ins w:id="26" w:author="Jonathan Goldstein" w:date="2013-08-27T10:26:00Z">
        <w:r w:rsidR="00777EEE">
          <w:t>m</w:t>
        </w:r>
      </w:ins>
      <w:r w:rsidR="00F122B2">
        <w:t>ak</w:t>
      </w:r>
      <w:ins w:id="27" w:author="Jonathan Goldstein" w:date="2013-08-27T10:26:00Z">
        <w:r w:rsidR="00777EEE">
          <w:t>ing</w:t>
        </w:r>
      </w:ins>
      <w:del w:id="28" w:author="Jonathan Goldstein" w:date="2013-08-27T10:26:00Z">
        <w:r w:rsidR="00F122B2" w:rsidDel="00777EEE">
          <w:delText>es</w:delText>
        </w:r>
      </w:del>
      <w:r w:rsidR="00F122B2">
        <w:t xml:space="preserve"> Trill particularly suitable for posing and answering queries over offline data for the purpose of developing real-time alerts and dashboards</w:t>
      </w:r>
      <w:r>
        <w:t>, which are also executed with Trill</w:t>
      </w:r>
      <w:r w:rsidR="00F122B2">
        <w:t>.</w:t>
      </w:r>
    </w:p>
    <w:p w14:paraId="7B3D524D" w14:textId="0C8E2ECD" w:rsidR="00285C7C" w:rsidRDefault="00AA2F08" w:rsidP="0049623F">
      <w:r>
        <w:rPr>
          <w:noProof/>
          <w:lang w:eastAsia="en-US"/>
        </w:rPr>
        <mc:AlternateContent>
          <mc:Choice Requires="wps">
            <w:drawing>
              <wp:anchor distT="45720" distB="45720" distL="114300" distR="114300" simplePos="0" relativeHeight="251623427" behindDoc="0" locked="0" layoutInCell="1" allowOverlap="1" wp14:anchorId="21105883" wp14:editId="6CE9DB4C">
                <wp:simplePos x="0" y="0"/>
                <wp:positionH relativeFrom="margin">
                  <wp:align>right</wp:align>
                </wp:positionH>
                <wp:positionV relativeFrom="paragraph">
                  <wp:posOffset>405765</wp:posOffset>
                </wp:positionV>
                <wp:extent cx="6381750" cy="4572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57200"/>
                        </a:xfrm>
                        <a:prstGeom prst="rect">
                          <a:avLst/>
                        </a:prstGeom>
                        <a:solidFill>
                          <a:srgbClr val="FFFFFF"/>
                        </a:solidFill>
                        <a:ln w="9525">
                          <a:solidFill>
                            <a:srgbClr val="000000"/>
                          </a:solidFill>
                          <a:miter lim="800000"/>
                          <a:headEnd/>
                          <a:tailEnd/>
                        </a:ln>
                      </wps:spPr>
                      <wps:txbx>
                        <w:txbxContent>
                          <w:p w14:paraId="76CCEBC8" w14:textId="04AD3EF0" w:rsidR="00E80C46" w:rsidRDefault="00E80C46" w:rsidP="00534CE7">
                            <w:r>
                              <w:t>For a particular multi-core machine, for each 3600 tick period of the log, which process (by name) consumed the most CPU time on cores 1 and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05883" id="_x0000_s1028" type="#_x0000_t202" style="position:absolute;margin-left:451.3pt;margin-top:31.95pt;width:502.5pt;height:36pt;z-index:25162342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">
                <v:textbox>
                  <w:txbxContent>
                    <w:p w14:paraId="76CCEBC8" w14:textId="04AD3EF0" w:rsidR="00E80C46" w:rsidRDefault="00E80C46" w:rsidP="00534CE7">
                      <w:r>
                        <w:t>For a particular multi-core machine, for each 3600 tick period of the log, which process (by name) consumed the most CPU time on cores 1 and 2?</w:t>
                      </w:r>
                    </w:p>
                  </w:txbxContent>
                </v:textbox>
                <w10:wrap type="square" anchorx="margin"/>
              </v:shape>
            </w:pict>
          </mc:Fallback>
        </mc:AlternateContent>
      </w:r>
      <w:r w:rsidR="00CF3849">
        <w:rPr>
          <w:noProof/>
          <w:lang w:eastAsia="en-US"/>
        </w:rPr>
        <mc:AlternateContent>
          <mc:Choice Requires="wps">
            <w:drawing>
              <wp:anchor distT="0" distB="0" distL="114300" distR="114300" simplePos="0" relativeHeight="251624453" behindDoc="0" locked="0" layoutInCell="1" allowOverlap="1" wp14:anchorId="5E629340" wp14:editId="628ED464">
                <wp:simplePos x="0" y="0"/>
                <wp:positionH relativeFrom="column">
                  <wp:posOffset>0</wp:posOffset>
                </wp:positionH>
                <wp:positionV relativeFrom="paragraph">
                  <wp:posOffset>915670</wp:posOffset>
                </wp:positionV>
                <wp:extent cx="59245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a:effectLst/>
                      </wps:spPr>
                      <wps:txbx>
                        <w:txbxContent>
                          <w:p w14:paraId="1293E248" w14:textId="706C67E0" w:rsidR="00E80C46" w:rsidRDefault="00E80C46" w:rsidP="00CF3849">
                            <w:pPr>
                              <w:pStyle w:val="Caption"/>
                              <w:rPr>
                                <w:noProof/>
                              </w:rPr>
                            </w:pPr>
                            <w:bookmarkStart w:id="29" w:name="_Ref363571244"/>
                            <w:bookmarkStart w:id="30" w:name="_Ref531602094"/>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2</w:t>
                            </w:r>
                            <w:r w:rsidR="00904F8B">
                              <w:rPr>
                                <w:noProof/>
                              </w:rPr>
                              <w:fldChar w:fldCharType="end"/>
                            </w:r>
                            <w:bookmarkEnd w:id="29"/>
                            <w:r>
                              <w:t>: Initial Question to Focus On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629340" id="Text Box 3" o:spid="_x0000_s1029" type="#_x0000_t202" style="position:absolute;margin-left:0;margin-top:72.1pt;width:466.5pt;height:.05pt;z-index:2516244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" stroked="f">
                <v:textbox style="mso-fit-shape-to-text:t" inset="0,0,0,0">
                  <w:txbxContent>
                    <w:p w14:paraId="1293E248" w14:textId="706C67E0" w:rsidR="00E80C46" w:rsidRDefault="00E80C46" w:rsidP="00CF3849">
                      <w:pPr>
                        <w:pStyle w:val="Caption"/>
                        <w:rPr>
                          <w:noProof/>
                        </w:rPr>
                      </w:pPr>
                      <w:bookmarkStart w:id="31" w:name="_Ref363571244"/>
                      <w:bookmarkStart w:id="32" w:name="_Ref531602094"/>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2</w:t>
                      </w:r>
                      <w:r w:rsidR="00904F8B">
                        <w:rPr>
                          <w:noProof/>
                        </w:rPr>
                        <w:fldChar w:fldCharType="end"/>
                      </w:r>
                      <w:bookmarkEnd w:id="31"/>
                      <w:r>
                        <w:t>: Initial Question to Focus On</w:t>
                      </w:r>
                      <w:bookmarkEnd w:id="32"/>
                    </w:p>
                  </w:txbxContent>
                </v:textbox>
                <w10:wrap type="square"/>
              </v:shape>
            </w:pict>
          </mc:Fallback>
        </mc:AlternateContent>
      </w:r>
      <w:r w:rsidR="00534CE7">
        <w:t>Throughout this document, we will build up</w:t>
      </w:r>
      <w:r w:rsidR="00CF3849">
        <w:t>on</w:t>
      </w:r>
      <w:r w:rsidR="00534CE7">
        <w:t xml:space="preserve"> an example scenario based on infrastructure monitoring. Initiall</w:t>
      </w:r>
      <w:r w:rsidR="00CF3849">
        <w:t>y, we will answer the question:</w:t>
      </w:r>
    </w:p>
    <w:p w14:paraId="45A6210D" w14:textId="77777777" w:rsidR="00285C7C" w:rsidRDefault="00285C7C" w:rsidP="0049623F"/>
    <w:p w14:paraId="45A5FBAA" w14:textId="7DAA804C" w:rsidR="0049623F" w:rsidRDefault="0049623F" w:rsidP="0049623F">
      <w:r>
        <w:t>It is worth pointing out that, while certain aspects of the program model presented here may seem complicated at first, they add the temporal query writing power to more traditional data programming paradigms (e.g. SQL)</w:t>
      </w:r>
      <w:r w:rsidR="00285C7C">
        <w:t xml:space="preserve"> needed </w:t>
      </w:r>
      <w:r>
        <w:t xml:space="preserve">to address both the offline and online query processing scenarios in a consistent manner. After a bit of </w:t>
      </w:r>
      <w:del w:id="33" w:author="James Terwilliger" w:date="2013-08-26T14:49:00Z">
        <w:r>
          <w:delText xml:space="preserve">query </w:delText>
        </w:r>
      </w:del>
      <w:ins w:id="34" w:author="James Terwilliger" w:date="2013-08-26T14:49:00Z">
        <w:r w:rsidR="005404F8">
          <w:t>query-</w:t>
        </w:r>
      </w:ins>
      <w:r>
        <w:t>writing practice, these constructs will become natural. The learning experien</w:t>
      </w:r>
      <w:r w:rsidR="00285C7C">
        <w:t>ce is similar to discovering how to write non-trivial SQL queries</w:t>
      </w:r>
      <w:r>
        <w:t>.</w:t>
      </w:r>
    </w:p>
    <w:p w14:paraId="1086366D" w14:textId="7E6224F8" w:rsidR="00F60F79" w:rsidRDefault="00F60F79">
      <w:pPr>
        <w:pStyle w:val="Heading1"/>
      </w:pPr>
      <w:commentRangeStart w:id="35"/>
      <w:r>
        <w:t>Data Model</w:t>
      </w:r>
      <w:r w:rsidR="00AD4981">
        <w:t>, Ingress and Egress</w:t>
      </w:r>
      <w:commentRangeEnd w:id="35"/>
      <w:r w:rsidR="00487071">
        <w:rPr>
          <w:rStyle w:val="CommentReference"/>
          <w:rFonts w:asciiTheme="minorHAnsi" w:eastAsiaTheme="minorEastAsia" w:hAnsiTheme="minorHAnsi" w:cstheme="minorBidi"/>
          <w:b w:val="0"/>
          <w:bCs w:val="0"/>
          <w:smallCaps w:val="0"/>
          <w:color w:val="auto"/>
        </w:rPr>
        <w:commentReference w:id="35"/>
      </w:r>
    </w:p>
    <w:p w14:paraId="6148BEC2" w14:textId="134179AD" w:rsidR="00E45BB2" w:rsidRPr="00E45BB2" w:rsidRDefault="005404F8" w:rsidP="00CF3849">
      <w:pPr>
        <w:rPr>
          <w:rFonts w:cs="Consolas"/>
        </w:rPr>
      </w:pPr>
      <w:ins w:id="36" w:author="James Terwilliger" w:date="2013-08-26T14:58:00Z">
        <w:r>
          <w:t>T</w:t>
        </w:r>
      </w:ins>
      <w:del w:id="37" w:author="James Terwilliger" w:date="2013-08-26T14:58:00Z">
        <w:r w:rsidR="00CF3849">
          <w:delText>In order t</w:delText>
        </w:r>
      </w:del>
      <w:r w:rsidR="00CF3849">
        <w:t xml:space="preserve">o answer the question in </w:t>
      </w:r>
      <w:r w:rsidR="00CF3849">
        <w:fldChar w:fldCharType="begin"/>
      </w:r>
      <w:r w:rsidR="00CF3849">
        <w:instrText xml:space="preserve"> REF _Ref363571244 \h </w:instrText>
      </w:r>
      <w:r w:rsidR="00CF3849">
        <w:fldChar w:fldCharType="separate"/>
      </w:r>
      <w:r w:rsidR="00D33649">
        <w:t xml:space="preserve">Figure </w:t>
      </w:r>
      <w:r w:rsidR="00D33649">
        <w:rPr>
          <w:noProof/>
        </w:rPr>
        <w:t>2</w:t>
      </w:r>
      <w:r w:rsidR="00CF3849">
        <w:fldChar w:fldCharType="end"/>
      </w:r>
      <w:r w:rsidR="00CF3849">
        <w:t xml:space="preserve">, we assume that we receive data from an operating system service like ETW. ETW is a windows event logging/delivery framework </w:t>
      </w:r>
      <w:del w:id="38" w:author="James Terwilliger" w:date="2013-08-26T14:59:00Z">
        <w:r w:rsidR="00CF3849">
          <w:delText>which</w:delText>
        </w:r>
        <w:r w:rsidR="00CF3849" w:rsidDel="005404F8">
          <w:delText xml:space="preserve"> </w:delText>
        </w:r>
      </w:del>
      <w:ins w:id="39" w:author="James Terwilliger" w:date="2013-08-26T14:59:00Z">
        <w:r>
          <w:t>that</w:t>
        </w:r>
        <w:r w:rsidR="00CF3849">
          <w:t xml:space="preserve"> </w:t>
        </w:r>
      </w:ins>
      <w:r w:rsidR="00CF3849">
        <w:t xml:space="preserve">the OS and some applications use to communicate events to whoever subscribes. </w:t>
      </w:r>
      <w:r w:rsidR="00ED1A12">
        <w:t>ETW delivers a sequence of different types of events, depending on what is happening in the system. For instance, an event is generated whenever there is a context switch. Similarly, events are generated whenever processes are created or destroyed. While these events are all delivered through one information conduit, we will, for now, assume that events have been partitioned by event type</w:t>
      </w:r>
      <w:r w:rsidR="000F5697">
        <w:t xml:space="preserve"> into separate event streams</w:t>
      </w:r>
      <w:r w:rsidR="00ED1A12">
        <w:t xml:space="preserve">. We will later describe how we can use Trill itself to do this partitioning. Given this partitioning, there are two types of events we need to answer the question in </w:t>
      </w:r>
      <w:r w:rsidR="00ED1A12">
        <w:fldChar w:fldCharType="begin"/>
      </w:r>
      <w:r w:rsidR="00ED1A12">
        <w:instrText xml:space="preserve"> REF _Ref363571244 \h </w:instrText>
      </w:r>
      <w:r w:rsidR="00ED1A12">
        <w:fldChar w:fldCharType="separate"/>
      </w:r>
      <w:r w:rsidR="00D33649">
        <w:t xml:space="preserve">Figure </w:t>
      </w:r>
      <w:r w:rsidR="00D33649">
        <w:rPr>
          <w:noProof/>
        </w:rPr>
        <w:t>2</w:t>
      </w:r>
      <w:r w:rsidR="00ED1A12">
        <w:fldChar w:fldCharType="end"/>
      </w:r>
      <w:r w:rsidR="00ED1A12">
        <w:t xml:space="preserve">. </w:t>
      </w:r>
      <w:r w:rsidR="00FD042A">
        <w:t>For the purpose of this example, we simplify these two event streams</w:t>
      </w:r>
      <w:del w:id="40" w:author="Peter Freiling" w:date="2018-12-03T10:03:00Z">
        <w:r w:rsidR="00FD042A" w:rsidDel="00C950D7">
          <w:delText xml:space="preserve"> a bit</w:delText>
        </w:r>
      </w:del>
      <w:r w:rsidR="00FD042A">
        <w:t xml:space="preserve">. </w:t>
      </w:r>
      <w:r w:rsidR="00CF3849">
        <w:t xml:space="preserve">The first, called </w:t>
      </w:r>
      <w:r w:rsidR="00CF3849" w:rsidRPr="00ED1A12">
        <w:rPr>
          <w:rFonts w:ascii="Consolas" w:hAnsi="Consolas" w:cs="Consolas"/>
        </w:rPr>
        <w:t>ContextSwitch</w:t>
      </w:r>
      <w:r w:rsidR="00CF3849">
        <w:t xml:space="preserve">, consists of context switch </w:t>
      </w:r>
      <w:r w:rsidR="00ED1A12">
        <w:t>events.</w:t>
      </w:r>
      <w:r w:rsidR="00E45BB2">
        <w:t xml:space="preserve"> The fields (i.e. members) for each </w:t>
      </w:r>
      <w:r w:rsidR="00E45BB2" w:rsidRPr="00ED1A12">
        <w:rPr>
          <w:rFonts w:ascii="Consolas" w:hAnsi="Consolas" w:cs="Consolas"/>
        </w:rPr>
        <w:t>ContextSwitch</w:t>
      </w:r>
      <w:r w:rsidR="00E45BB2" w:rsidRPr="00E45BB2">
        <w:rPr>
          <w:rFonts w:cs="Consolas"/>
        </w:rPr>
        <w:t xml:space="preserve"> event are shown in</w:t>
      </w:r>
      <w:r w:rsidR="00E45BB2">
        <w:rPr>
          <w:rFonts w:cs="Consolas"/>
        </w:rPr>
        <w:t xml:space="preserve"> </w:t>
      </w:r>
      <w:r w:rsidR="00E45BB2">
        <w:rPr>
          <w:rFonts w:cs="Consolas"/>
        </w:rPr>
        <w:fldChar w:fldCharType="begin"/>
      </w:r>
      <w:r w:rsidR="00E45BB2">
        <w:rPr>
          <w:rFonts w:cs="Consolas"/>
        </w:rPr>
        <w:instrText xml:space="preserve"> REF _Ref363656162 \h </w:instrText>
      </w:r>
      <w:r w:rsidR="00E45BB2">
        <w:rPr>
          <w:rFonts w:cs="Consolas"/>
        </w:rPr>
      </w:r>
      <w:r w:rsidR="00E45BB2">
        <w:rPr>
          <w:rFonts w:cs="Consolas"/>
        </w:rPr>
        <w:fldChar w:fldCharType="separate"/>
      </w:r>
      <w:r w:rsidR="00D33649">
        <w:t xml:space="preserve">Figure </w:t>
      </w:r>
      <w:r w:rsidR="00D33649">
        <w:rPr>
          <w:noProof/>
        </w:rPr>
        <w:t>3</w:t>
      </w:r>
      <w:r w:rsidR="00E45BB2">
        <w:rPr>
          <w:rFonts w:cs="Consolas"/>
        </w:rPr>
        <w:fldChar w:fldCharType="end"/>
      </w:r>
      <w:r w:rsidR="00E45BB2">
        <w:rPr>
          <w:rFonts w:cs="Consolas"/>
        </w:rPr>
        <w:t>.</w:t>
      </w:r>
    </w:p>
    <w:tbl>
      <w:tblPr>
        <w:tblStyle w:val="GridTable4-Accent4"/>
        <w:tblW w:w="0" w:type="auto"/>
        <w:tblCellMar>
          <w:left w:w="115" w:type="dxa"/>
          <w:right w:w="115" w:type="dxa"/>
        </w:tblCellMar>
        <w:tblLook w:val="04A0" w:firstRow="1" w:lastRow="0" w:firstColumn="1" w:lastColumn="0" w:noHBand="0" w:noVBand="1"/>
      </w:tblPr>
      <w:tblGrid>
        <w:gridCol w:w="1682"/>
        <w:gridCol w:w="714"/>
        <w:gridCol w:w="5379"/>
      </w:tblGrid>
      <w:tr w:rsidR="000F5697" w14:paraId="529E29C1" w14:textId="77777777" w:rsidTr="009B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E60703" w14:textId="3AE94667" w:rsidR="000F5697" w:rsidRDefault="000F5697" w:rsidP="00CF3849">
            <w:r>
              <w:t>Field Name</w:t>
            </w:r>
          </w:p>
        </w:tc>
        <w:tc>
          <w:tcPr>
            <w:tcW w:w="0" w:type="auto"/>
          </w:tcPr>
          <w:p w14:paraId="46A7EFE8" w14:textId="223EAFEB" w:rsidR="000F5697" w:rsidRDefault="000F5697" w:rsidP="00CF3849">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3AB6DC0" w14:textId="59EF7D52" w:rsidR="000F5697" w:rsidRDefault="000F5697" w:rsidP="00CF3849">
            <w:pPr>
              <w:cnfStyle w:val="100000000000" w:firstRow="1" w:lastRow="0" w:firstColumn="0" w:lastColumn="0" w:oddVBand="0" w:evenVBand="0" w:oddHBand="0" w:evenHBand="0" w:firstRowFirstColumn="0" w:firstRowLastColumn="0" w:lastRowFirstColumn="0" w:lastRowLastColumn="0"/>
            </w:pPr>
            <w:r>
              <w:t>Description</w:t>
            </w:r>
          </w:p>
        </w:tc>
      </w:tr>
      <w:tr w:rsidR="00ED1A12" w14:paraId="1BD14119" w14:textId="77777777" w:rsidTr="009B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3A15E" w14:textId="3383F43E" w:rsidR="00ED1A12" w:rsidRPr="009B3C69" w:rsidRDefault="009B3C69" w:rsidP="00CF3849">
            <w:pPr>
              <w:rPr>
                <w:rFonts w:ascii="Consolas" w:hAnsi="Consolas" w:cs="Consolas"/>
                <w:b w:val="0"/>
              </w:rPr>
            </w:pPr>
            <w:del w:id="41" w:author="Peter Freiling" w:date="2018-12-03T10:04:00Z">
              <w:r w:rsidRPr="009B3C69" w:rsidDel="00C950D7">
                <w:rPr>
                  <w:rFonts w:ascii="Consolas" w:hAnsi="Consolas" w:cs="Consolas"/>
                  <w:b w:val="0"/>
                </w:rPr>
                <w:delText>CSTicks</w:delText>
              </w:r>
            </w:del>
            <w:ins w:id="42" w:author="Peter Freiling" w:date="2018-12-03T10:11:00Z">
              <w:r w:rsidR="00AE44CC">
                <w:rPr>
                  <w:rFonts w:ascii="Consolas" w:hAnsi="Consolas" w:cs="Consolas"/>
                  <w:b w:val="0"/>
                </w:rPr>
                <w:t>Tick</w:t>
              </w:r>
            </w:ins>
          </w:p>
        </w:tc>
        <w:tc>
          <w:tcPr>
            <w:tcW w:w="0" w:type="auto"/>
          </w:tcPr>
          <w:p w14:paraId="1F3A6B0A" w14:textId="59B62355" w:rsidR="00ED1A12" w:rsidRPr="009B3C69" w:rsidRDefault="00ED1A12" w:rsidP="00CF384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long</w:t>
            </w:r>
          </w:p>
        </w:tc>
        <w:tc>
          <w:tcPr>
            <w:tcW w:w="0" w:type="auto"/>
          </w:tcPr>
          <w:p w14:paraId="2F9254F0" w14:textId="52796EB6" w:rsidR="00ED1A12" w:rsidRPr="00664F59" w:rsidRDefault="000F5697" w:rsidP="00CF3849">
            <w:pPr>
              <w:cnfStyle w:val="000000100000" w:firstRow="0" w:lastRow="0" w:firstColumn="0" w:lastColumn="0" w:oddVBand="0" w:evenVBand="0" w:oddHBand="1" w:evenHBand="0" w:firstRowFirstColumn="0" w:firstRowLastColumn="0" w:lastRowFirstColumn="0" w:lastRowLastColumn="0"/>
            </w:pPr>
            <w:r w:rsidRPr="00664F59">
              <w:t>The time of the context switch, in ticks</w:t>
            </w:r>
          </w:p>
        </w:tc>
      </w:tr>
      <w:tr w:rsidR="00ED1A12" w14:paraId="672B06CD" w14:textId="77777777" w:rsidTr="009B3C69">
        <w:tc>
          <w:tcPr>
            <w:cnfStyle w:val="001000000000" w:firstRow="0" w:lastRow="0" w:firstColumn="1" w:lastColumn="0" w:oddVBand="0" w:evenVBand="0" w:oddHBand="0" w:evenHBand="0" w:firstRowFirstColumn="0" w:firstRowLastColumn="0" w:lastRowFirstColumn="0" w:lastRowLastColumn="0"/>
            <w:tcW w:w="0" w:type="auto"/>
          </w:tcPr>
          <w:p w14:paraId="45BB219E" w14:textId="63C3C698" w:rsidR="00ED1A12" w:rsidRPr="009B3C69" w:rsidRDefault="00ED1A12" w:rsidP="00CF3849">
            <w:pPr>
              <w:rPr>
                <w:rFonts w:ascii="Consolas" w:hAnsi="Consolas" w:cs="Consolas"/>
                <w:b w:val="0"/>
              </w:rPr>
            </w:pPr>
            <w:del w:id="43" w:author="Peter Freiling" w:date="2018-12-03T10:04:00Z">
              <w:r w:rsidRPr="009B3C69" w:rsidDel="00C950D7">
                <w:rPr>
                  <w:rFonts w:ascii="Consolas" w:hAnsi="Consolas" w:cs="Consolas"/>
                  <w:b w:val="0"/>
                </w:rPr>
                <w:delText>PID</w:delText>
              </w:r>
            </w:del>
            <w:ins w:id="44" w:author="Peter Freiling" w:date="2018-12-03T10:04:00Z">
              <w:r w:rsidR="00C950D7">
                <w:rPr>
                  <w:rFonts w:ascii="Consolas" w:hAnsi="Consolas" w:cs="Consolas"/>
                  <w:b w:val="0"/>
                </w:rPr>
                <w:t>ProcessId</w:t>
              </w:r>
            </w:ins>
          </w:p>
        </w:tc>
        <w:tc>
          <w:tcPr>
            <w:tcW w:w="0" w:type="auto"/>
          </w:tcPr>
          <w:p w14:paraId="08408FF9" w14:textId="55CD60AB" w:rsidR="00ED1A12" w:rsidRPr="009B3C69" w:rsidRDefault="00E45BB2" w:rsidP="00CF384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B3C69">
              <w:rPr>
                <w:rFonts w:ascii="Consolas" w:hAnsi="Consolas" w:cs="Consolas"/>
              </w:rPr>
              <w:t>long</w:t>
            </w:r>
          </w:p>
        </w:tc>
        <w:tc>
          <w:tcPr>
            <w:tcW w:w="0" w:type="auto"/>
          </w:tcPr>
          <w:p w14:paraId="37057374" w14:textId="457FEE44" w:rsidR="00ED1A12" w:rsidRPr="00664F59" w:rsidRDefault="000F5697" w:rsidP="00CF3849">
            <w:pPr>
              <w:cnfStyle w:val="000000000000" w:firstRow="0" w:lastRow="0" w:firstColumn="0" w:lastColumn="0" w:oddVBand="0" w:evenVBand="0" w:oddHBand="0" w:evenHBand="0" w:firstRowFirstColumn="0" w:firstRowLastColumn="0" w:lastRowFirstColumn="0" w:lastRowLastColumn="0"/>
            </w:pPr>
            <w:r w:rsidRPr="00664F59">
              <w:rPr>
                <w:rFonts w:cs="Times New Roman"/>
              </w:rPr>
              <w:t>I</w:t>
            </w:r>
            <w:ins w:id="45" w:author="Peter Freiling" w:date="2018-12-03T10:09:00Z">
              <w:r w:rsidR="00B971E0">
                <w:rPr>
                  <w:rFonts w:cs="Times New Roman"/>
                </w:rPr>
                <w:t>d</w:t>
              </w:r>
            </w:ins>
            <w:del w:id="46" w:author="Peter Freiling" w:date="2018-12-03T10:09:00Z">
              <w:r w:rsidRPr="00664F59" w:rsidDel="00B971E0">
                <w:rPr>
                  <w:rFonts w:cs="Times New Roman"/>
                </w:rPr>
                <w:delText>D</w:delText>
              </w:r>
            </w:del>
            <w:r w:rsidRPr="00664F59">
              <w:rPr>
                <w:rFonts w:cs="Times New Roman"/>
              </w:rPr>
              <w:t xml:space="preserve"> of the process being context switched in</w:t>
            </w:r>
          </w:p>
        </w:tc>
      </w:tr>
      <w:tr w:rsidR="00ED1A12" w14:paraId="556D5CD8" w14:textId="77777777" w:rsidTr="009B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B0C242" w14:textId="6A2C9D6E" w:rsidR="00ED1A12" w:rsidRPr="009B3C69" w:rsidRDefault="00ED1A12" w:rsidP="00CF3849">
            <w:pPr>
              <w:rPr>
                <w:rFonts w:ascii="Consolas" w:hAnsi="Consolas" w:cs="Consolas"/>
                <w:b w:val="0"/>
              </w:rPr>
            </w:pPr>
            <w:del w:id="47" w:author="Peter Freiling" w:date="2018-12-03T10:04:00Z">
              <w:r w:rsidRPr="009B3C69" w:rsidDel="00C950D7">
                <w:rPr>
                  <w:rFonts w:ascii="Consolas" w:hAnsi="Consolas" w:cs="Consolas"/>
                  <w:b w:val="0"/>
                </w:rPr>
                <w:delText>CID</w:delText>
              </w:r>
            </w:del>
            <w:ins w:id="48" w:author="Peter Freiling" w:date="2018-12-03T10:04:00Z">
              <w:r w:rsidR="00C950D7">
                <w:rPr>
                  <w:rFonts w:ascii="Consolas" w:hAnsi="Consolas" w:cs="Consolas"/>
                  <w:b w:val="0"/>
                </w:rPr>
                <w:t>CpuId</w:t>
              </w:r>
            </w:ins>
          </w:p>
        </w:tc>
        <w:tc>
          <w:tcPr>
            <w:tcW w:w="0" w:type="auto"/>
          </w:tcPr>
          <w:p w14:paraId="3F10D4FD" w14:textId="023782E1" w:rsidR="00ED1A12" w:rsidRPr="009B3C69" w:rsidRDefault="00E45BB2" w:rsidP="00CF384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long</w:t>
            </w:r>
          </w:p>
        </w:tc>
        <w:tc>
          <w:tcPr>
            <w:tcW w:w="0" w:type="auto"/>
          </w:tcPr>
          <w:p w14:paraId="30194B60" w14:textId="2E992DD4" w:rsidR="00ED1A12" w:rsidRPr="00664F59" w:rsidRDefault="000F5697" w:rsidP="00E45BB2">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rPr>
            </w:pPr>
            <w:r w:rsidRPr="00664F59">
              <w:rPr>
                <w:rFonts w:cs="Times New Roman"/>
              </w:rPr>
              <w:t>I</w:t>
            </w:r>
            <w:del w:id="49" w:author="Peter Freiling" w:date="2018-12-03T10:09:00Z">
              <w:r w:rsidRPr="00664F59" w:rsidDel="00B971E0">
                <w:rPr>
                  <w:rFonts w:cs="Times New Roman"/>
                </w:rPr>
                <w:delText>D</w:delText>
              </w:r>
            </w:del>
            <w:ins w:id="50" w:author="Peter Freiling" w:date="2018-12-03T10:09:00Z">
              <w:r w:rsidR="00B971E0">
                <w:rPr>
                  <w:rFonts w:cs="Times New Roman"/>
                </w:rPr>
                <w:t>d</w:t>
              </w:r>
            </w:ins>
            <w:r w:rsidRPr="00664F59">
              <w:rPr>
                <w:rFonts w:cs="Times New Roman"/>
              </w:rPr>
              <w:t xml:space="preserve"> of the core on which the context switch is occurring</w:t>
            </w:r>
          </w:p>
        </w:tc>
      </w:tr>
      <w:tr w:rsidR="00664F59" w14:paraId="0475A67D" w14:textId="77777777" w:rsidTr="009B3C69">
        <w:tc>
          <w:tcPr>
            <w:cnfStyle w:val="001000000000" w:firstRow="0" w:lastRow="0" w:firstColumn="1" w:lastColumn="0" w:oddVBand="0" w:evenVBand="0" w:oddHBand="0" w:evenHBand="0" w:firstRowFirstColumn="0" w:firstRowLastColumn="0" w:lastRowFirstColumn="0" w:lastRowLastColumn="0"/>
            <w:tcW w:w="0" w:type="auto"/>
          </w:tcPr>
          <w:p w14:paraId="6D8F16DE" w14:textId="4355829F" w:rsidR="00664F59" w:rsidRPr="00664F59" w:rsidRDefault="00664F59" w:rsidP="00CF3849">
            <w:pPr>
              <w:rPr>
                <w:rFonts w:ascii="Consolas" w:hAnsi="Consolas" w:cs="Consolas"/>
                <w:b w:val="0"/>
              </w:rPr>
            </w:pPr>
            <w:r w:rsidRPr="00664F59">
              <w:rPr>
                <w:rFonts w:ascii="Consolas" w:hAnsi="Consolas" w:cs="Consolas"/>
                <w:b w:val="0"/>
              </w:rPr>
              <w:t>C</w:t>
            </w:r>
            <w:ins w:id="51" w:author="Peter Freiling" w:date="2018-12-03T10:04:00Z">
              <w:r w:rsidR="00C950D7">
                <w:rPr>
                  <w:rFonts w:ascii="Consolas" w:hAnsi="Consolas" w:cs="Consolas"/>
                  <w:b w:val="0"/>
                </w:rPr>
                <w:t>pu</w:t>
              </w:r>
            </w:ins>
            <w:del w:id="52" w:author="Peter Freiling" w:date="2018-12-03T10:04:00Z">
              <w:r w:rsidRPr="00664F59" w:rsidDel="00C950D7">
                <w:rPr>
                  <w:rFonts w:ascii="Consolas" w:hAnsi="Consolas" w:cs="Consolas"/>
                  <w:b w:val="0"/>
                </w:rPr>
                <w:delText>PU</w:delText>
              </w:r>
            </w:del>
            <w:r w:rsidRPr="00664F59">
              <w:rPr>
                <w:rFonts w:ascii="Consolas" w:hAnsi="Consolas" w:cs="Consolas"/>
                <w:b w:val="0"/>
              </w:rPr>
              <w:t>Temp</w:t>
            </w:r>
          </w:p>
        </w:tc>
        <w:tc>
          <w:tcPr>
            <w:tcW w:w="0" w:type="auto"/>
          </w:tcPr>
          <w:p w14:paraId="256D22EF" w14:textId="04F030A5" w:rsidR="00664F59" w:rsidRPr="00664F59" w:rsidRDefault="00664F59" w:rsidP="00CF384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664F59">
              <w:rPr>
                <w:rFonts w:ascii="Consolas" w:hAnsi="Consolas" w:cs="Consolas"/>
              </w:rPr>
              <w:t>long</w:t>
            </w:r>
          </w:p>
        </w:tc>
        <w:tc>
          <w:tcPr>
            <w:tcW w:w="0" w:type="auto"/>
          </w:tcPr>
          <w:p w14:paraId="66E1EE08" w14:textId="1A8BAB09" w:rsidR="00664F59" w:rsidRPr="00664F59" w:rsidRDefault="00664F59" w:rsidP="00E45BB2">
            <w:pPr>
              <w:keepNext/>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rPr>
            </w:pPr>
            <w:r w:rsidRPr="00664F59">
              <w:rPr>
                <w:rFonts w:cs="Times New Roman"/>
              </w:rPr>
              <w:t>Temperature of the CPU at the time of the context switch</w:t>
            </w:r>
          </w:p>
        </w:tc>
      </w:tr>
    </w:tbl>
    <w:p w14:paraId="46F779C1" w14:textId="25D7341E" w:rsidR="00CF3849" w:rsidRPr="00CF3849" w:rsidRDefault="00E45BB2" w:rsidP="00E45BB2">
      <w:pPr>
        <w:pStyle w:val="Caption"/>
      </w:pPr>
      <w:bookmarkStart w:id="53" w:name="_Ref363656162"/>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3</w:t>
      </w:r>
      <w:r w:rsidR="00904F8B">
        <w:rPr>
          <w:noProof/>
        </w:rPr>
        <w:fldChar w:fldCharType="end"/>
      </w:r>
      <w:bookmarkEnd w:id="53"/>
      <w:r>
        <w:t>: ContextSwitch Fields</w:t>
      </w:r>
    </w:p>
    <w:p w14:paraId="4EF02DBF" w14:textId="5120F719" w:rsidR="00E45BB2" w:rsidRDefault="00E45BB2" w:rsidP="00E45BB2">
      <w:r>
        <w:t>In this e</w:t>
      </w:r>
      <w:r w:rsidR="009B3C69">
        <w:t xml:space="preserve">xample, we assume the </w:t>
      </w:r>
      <w:r w:rsidRPr="00E45BB2">
        <w:rPr>
          <w:rFonts w:ascii="Consolas" w:hAnsi="Consolas" w:cs="Consolas"/>
        </w:rPr>
        <w:t>ContextSwitch</w:t>
      </w:r>
      <w:r>
        <w:t xml:space="preserve"> stream</w:t>
      </w:r>
      <w:r w:rsidR="009B3C69">
        <w:t xml:space="preserve"> has the input shown in </w:t>
      </w:r>
      <w:r w:rsidR="009B3C69">
        <w:fldChar w:fldCharType="begin"/>
      </w:r>
      <w:r w:rsidR="009B3C69">
        <w:instrText xml:space="preserve"> REF _Ref363656921 \h </w:instrText>
      </w:r>
      <w:r w:rsidR="009B3C69">
        <w:fldChar w:fldCharType="separate"/>
      </w:r>
      <w:r w:rsidR="00D33649">
        <w:t xml:space="preserve">Figure </w:t>
      </w:r>
      <w:r w:rsidR="00D33649">
        <w:rPr>
          <w:noProof/>
        </w:rPr>
        <w:t>4</w:t>
      </w:r>
      <w:r w:rsidR="009B3C69">
        <w:fldChar w:fldCharType="end"/>
      </w:r>
      <w:r w:rsidR="009B3C69">
        <w:t xml:space="preserve">. Each row in the table represents one input event. This event signifies that at time </w:t>
      </w:r>
      <w:del w:id="54" w:author="Peter Freiling" w:date="2018-12-03T10:04:00Z">
        <w:r w:rsidR="009B3C69" w:rsidRPr="00397913" w:rsidDel="008B1166">
          <w:rPr>
            <w:rFonts w:ascii="Consolas" w:hAnsi="Consolas" w:cs="Consolas"/>
          </w:rPr>
          <w:delText>CSTicks</w:delText>
        </w:r>
      </w:del>
      <w:ins w:id="55" w:author="Peter Freiling" w:date="2018-12-03T10:11:00Z">
        <w:r w:rsidR="00AE44CC">
          <w:rPr>
            <w:rFonts w:ascii="Consolas" w:hAnsi="Consolas" w:cs="Consolas"/>
          </w:rPr>
          <w:t>Tick</w:t>
        </w:r>
      </w:ins>
      <w:r w:rsidR="00397913">
        <w:t xml:space="preserve">, the process </w:t>
      </w:r>
      <w:del w:id="56" w:author="Peter Freiling" w:date="2018-12-03T10:33:00Z">
        <w:r w:rsidR="00397913" w:rsidRPr="00397913" w:rsidDel="00D77883">
          <w:rPr>
            <w:rFonts w:ascii="Consolas" w:hAnsi="Consolas" w:cs="Consolas"/>
          </w:rPr>
          <w:delText>PID</w:delText>
        </w:r>
      </w:del>
      <w:ins w:id="57" w:author="Peter Freiling" w:date="2018-12-03T10:33:00Z">
        <w:r w:rsidR="00D77883">
          <w:rPr>
            <w:rFonts w:ascii="Consolas" w:hAnsi="Consolas" w:cs="Consolas"/>
          </w:rPr>
          <w:t>ProcessId</w:t>
        </w:r>
      </w:ins>
      <w:r w:rsidR="00397913">
        <w:t xml:space="preserve"> running on core </w:t>
      </w:r>
      <w:del w:id="58" w:author="Peter Freiling" w:date="2018-12-03T10:33:00Z">
        <w:r w:rsidR="00397913" w:rsidRPr="00397913" w:rsidDel="00D77883">
          <w:rPr>
            <w:rFonts w:ascii="Consolas" w:hAnsi="Consolas" w:cs="Consolas"/>
          </w:rPr>
          <w:delText>CID</w:delText>
        </w:r>
      </w:del>
      <w:ins w:id="59" w:author="Peter Freiling" w:date="2018-12-03T10:33:00Z">
        <w:r w:rsidR="00D77883">
          <w:rPr>
            <w:rFonts w:ascii="Consolas" w:hAnsi="Consolas" w:cs="Consolas"/>
          </w:rPr>
          <w:t>CpuId</w:t>
        </w:r>
      </w:ins>
      <w:r w:rsidR="00397913">
        <w:t xml:space="preserve"> was context switched in.</w:t>
      </w:r>
      <w:r w:rsidR="00664F59">
        <w:t xml:space="preserve"> At the time it was context switched in, the CPU temperature was </w:t>
      </w:r>
      <w:del w:id="60" w:author="Peter Freiling" w:date="2018-12-03T10:31:00Z">
        <w:r w:rsidR="00664F59" w:rsidRPr="00664F59" w:rsidDel="000D2C0B">
          <w:rPr>
            <w:rFonts w:ascii="Consolas" w:hAnsi="Consolas" w:cs="Consolas"/>
          </w:rPr>
          <w:delText>CPUTemp</w:delText>
        </w:r>
      </w:del>
      <w:ins w:id="61" w:author="Peter Freiling" w:date="2018-12-03T10:31:00Z">
        <w:r w:rsidR="000D2C0B">
          <w:rPr>
            <w:rFonts w:ascii="Consolas" w:hAnsi="Consolas" w:cs="Consolas"/>
          </w:rPr>
          <w:t>CpuTemp</w:t>
        </w:r>
      </w:ins>
      <w:r w:rsidR="00664F59">
        <w:rPr>
          <w:rFonts w:ascii="Consolas" w:hAnsi="Consolas" w:cs="Consolas"/>
        </w:rPr>
        <w:t>.</w:t>
      </w:r>
    </w:p>
    <w:tbl>
      <w:tblPr>
        <w:tblStyle w:val="GridTable4-Accent4"/>
        <w:tblW w:w="0" w:type="auto"/>
        <w:tblLook w:val="04A0" w:firstRow="1" w:lastRow="0" w:firstColumn="1" w:lastColumn="0" w:noHBand="0" w:noVBand="1"/>
      </w:tblPr>
      <w:tblGrid>
        <w:gridCol w:w="1547"/>
        <w:gridCol w:w="1668"/>
        <w:gridCol w:w="1184"/>
        <w:gridCol w:w="1305"/>
      </w:tblGrid>
      <w:tr w:rsidR="00664F59" w14:paraId="4890AEE8" w14:textId="20394795" w:rsidTr="00CB5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568FB3" w14:textId="4517F033" w:rsidR="00664F59" w:rsidRPr="009B3C69" w:rsidRDefault="00664F59" w:rsidP="009B3C69">
            <w:pPr>
              <w:rPr>
                <w:rFonts w:ascii="Consolas" w:hAnsi="Consolas" w:cs="Consolas"/>
              </w:rPr>
            </w:pPr>
            <w:del w:id="62" w:author="Peter Freiling" w:date="2018-12-03T10:04:00Z">
              <w:r w:rsidRPr="009B3C69" w:rsidDel="008B1166">
                <w:rPr>
                  <w:rFonts w:ascii="Consolas" w:hAnsi="Consolas" w:cs="Consolas"/>
                </w:rPr>
                <w:delText>CSTicks</w:delText>
              </w:r>
            </w:del>
            <w:ins w:id="63" w:author="Peter Freiling" w:date="2018-12-03T10:11:00Z">
              <w:r w:rsidR="00AE44CC">
                <w:rPr>
                  <w:rFonts w:ascii="Consolas" w:hAnsi="Consolas" w:cs="Consolas"/>
                </w:rPr>
                <w:t>Tick</w:t>
              </w:r>
            </w:ins>
          </w:p>
        </w:tc>
        <w:tc>
          <w:tcPr>
            <w:tcW w:w="0" w:type="auto"/>
          </w:tcPr>
          <w:p w14:paraId="03D39468" w14:textId="2D0F9756" w:rsidR="00664F59" w:rsidRPr="009B3C69" w:rsidRDefault="00664F59" w:rsidP="00E45BB2">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64" w:author="Peter Freiling" w:date="2018-12-03T10:30:00Z">
              <w:r w:rsidRPr="009B3C69" w:rsidDel="000E1C5B">
                <w:rPr>
                  <w:rFonts w:ascii="Consolas" w:hAnsi="Consolas" w:cs="Consolas"/>
                </w:rPr>
                <w:delText>PID</w:delText>
              </w:r>
            </w:del>
            <w:ins w:id="65" w:author="Peter Freiling" w:date="2018-12-03T10:30:00Z">
              <w:r w:rsidR="000E1C5B">
                <w:rPr>
                  <w:rFonts w:ascii="Consolas" w:hAnsi="Consolas" w:cs="Consolas"/>
                </w:rPr>
                <w:t>ProcessId</w:t>
              </w:r>
            </w:ins>
          </w:p>
        </w:tc>
        <w:tc>
          <w:tcPr>
            <w:tcW w:w="0" w:type="auto"/>
          </w:tcPr>
          <w:p w14:paraId="66F10D1B" w14:textId="1889C35C" w:rsidR="00664F59" w:rsidRPr="009B3C69" w:rsidRDefault="00664F59" w:rsidP="00E45BB2">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66" w:author="Peter Freiling" w:date="2018-12-03T10:30:00Z">
              <w:r w:rsidRPr="009B3C69" w:rsidDel="000E1C5B">
                <w:rPr>
                  <w:rFonts w:ascii="Consolas" w:hAnsi="Consolas" w:cs="Consolas"/>
                </w:rPr>
                <w:delText>CID</w:delText>
              </w:r>
            </w:del>
            <w:ins w:id="67" w:author="Peter Freiling" w:date="2018-12-03T10:30:00Z">
              <w:r w:rsidR="000E1C5B">
                <w:rPr>
                  <w:rFonts w:ascii="Consolas" w:hAnsi="Consolas" w:cs="Consolas"/>
                </w:rPr>
                <w:t>CpuId</w:t>
              </w:r>
            </w:ins>
          </w:p>
        </w:tc>
        <w:tc>
          <w:tcPr>
            <w:tcW w:w="0" w:type="auto"/>
          </w:tcPr>
          <w:p w14:paraId="507BF525" w14:textId="211A3610" w:rsidR="00664F59" w:rsidRPr="009B3C69" w:rsidRDefault="00664F59" w:rsidP="00E45BB2">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C</w:t>
            </w:r>
            <w:del w:id="68" w:author="Peter Freiling" w:date="2018-12-03T10:30:00Z">
              <w:r w:rsidDel="000E1C5B">
                <w:rPr>
                  <w:rFonts w:ascii="Consolas" w:hAnsi="Consolas" w:cs="Consolas"/>
                </w:rPr>
                <w:delText>PU</w:delText>
              </w:r>
            </w:del>
            <w:ins w:id="69" w:author="Peter Freiling" w:date="2018-12-03T10:30:00Z">
              <w:r w:rsidR="000E1C5B">
                <w:rPr>
                  <w:rFonts w:ascii="Consolas" w:hAnsi="Consolas" w:cs="Consolas"/>
                </w:rPr>
                <w:t>pu</w:t>
              </w:r>
            </w:ins>
            <w:r>
              <w:rPr>
                <w:rFonts w:ascii="Consolas" w:hAnsi="Consolas" w:cs="Consolas"/>
              </w:rPr>
              <w:t>Temp</w:t>
            </w:r>
          </w:p>
        </w:tc>
      </w:tr>
      <w:tr w:rsidR="00664F59" w14:paraId="6456ED08" w14:textId="6F4EDE1A" w:rsidTr="00CB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92DBE9" w14:textId="4513C444" w:rsidR="00664F59" w:rsidRPr="009B3C69" w:rsidRDefault="00664F59" w:rsidP="00E45BB2">
            <w:pPr>
              <w:rPr>
                <w:rFonts w:ascii="Consolas" w:hAnsi="Consolas" w:cs="Consolas"/>
                <w:b w:val="0"/>
              </w:rPr>
            </w:pPr>
            <w:r w:rsidRPr="009B3C69">
              <w:rPr>
                <w:rFonts w:ascii="Consolas" w:hAnsi="Consolas" w:cs="Consolas"/>
                <w:b w:val="0"/>
              </w:rPr>
              <w:t>0</w:t>
            </w:r>
          </w:p>
        </w:tc>
        <w:tc>
          <w:tcPr>
            <w:tcW w:w="0" w:type="auto"/>
          </w:tcPr>
          <w:p w14:paraId="2A0B6D7C" w14:textId="225D2E82" w:rsidR="00664F59" w:rsidRPr="009B3C69" w:rsidRDefault="00664F59" w:rsidP="00E45BB2">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1</w:t>
            </w:r>
          </w:p>
        </w:tc>
        <w:tc>
          <w:tcPr>
            <w:tcW w:w="0" w:type="auto"/>
          </w:tcPr>
          <w:p w14:paraId="137400FF" w14:textId="6BCE07D7" w:rsidR="00664F59" w:rsidRPr="009B3C69" w:rsidRDefault="00664F59" w:rsidP="00E45BB2">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1</w:t>
            </w:r>
          </w:p>
        </w:tc>
        <w:tc>
          <w:tcPr>
            <w:tcW w:w="0" w:type="auto"/>
          </w:tcPr>
          <w:p w14:paraId="3FAB7159" w14:textId="2EA4FF7B" w:rsidR="00664F59" w:rsidRPr="009B3C69" w:rsidRDefault="00664F59" w:rsidP="00E45BB2">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120</w:t>
            </w:r>
          </w:p>
        </w:tc>
      </w:tr>
      <w:tr w:rsidR="00664F59" w14:paraId="101BEAC5" w14:textId="75D0AEAB" w:rsidTr="00CB5EAD">
        <w:tc>
          <w:tcPr>
            <w:cnfStyle w:val="001000000000" w:firstRow="0" w:lastRow="0" w:firstColumn="1" w:lastColumn="0" w:oddVBand="0" w:evenVBand="0" w:oddHBand="0" w:evenHBand="0" w:firstRowFirstColumn="0" w:firstRowLastColumn="0" w:lastRowFirstColumn="0" w:lastRowLastColumn="0"/>
            <w:tcW w:w="0" w:type="auto"/>
          </w:tcPr>
          <w:p w14:paraId="75D04729" w14:textId="14C8A256" w:rsidR="00664F59" w:rsidRPr="009B3C69" w:rsidRDefault="00664F59" w:rsidP="00BF01E5">
            <w:pPr>
              <w:rPr>
                <w:rFonts w:ascii="Consolas" w:hAnsi="Consolas" w:cs="Consolas"/>
                <w:b w:val="0"/>
              </w:rPr>
            </w:pPr>
            <w:r w:rsidRPr="009B3C69">
              <w:rPr>
                <w:rFonts w:ascii="Consolas" w:hAnsi="Consolas" w:cs="Consolas"/>
                <w:b w:val="0"/>
              </w:rPr>
              <w:t>0</w:t>
            </w:r>
          </w:p>
        </w:tc>
        <w:tc>
          <w:tcPr>
            <w:tcW w:w="0" w:type="auto"/>
          </w:tcPr>
          <w:p w14:paraId="5246E861" w14:textId="0F7FCD05" w:rsidR="00664F59" w:rsidRPr="009B3C69" w:rsidRDefault="00664F59" w:rsidP="00BF01E5">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B3C69">
              <w:rPr>
                <w:rFonts w:ascii="Consolas" w:hAnsi="Consolas" w:cs="Consolas"/>
              </w:rPr>
              <w:t>3</w:t>
            </w:r>
          </w:p>
        </w:tc>
        <w:tc>
          <w:tcPr>
            <w:tcW w:w="0" w:type="auto"/>
          </w:tcPr>
          <w:p w14:paraId="054DAE14" w14:textId="65595AF4" w:rsidR="00664F59" w:rsidRPr="009B3C69" w:rsidRDefault="00664F59" w:rsidP="00BF01E5">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B3C69">
              <w:rPr>
                <w:rFonts w:ascii="Consolas" w:hAnsi="Consolas" w:cs="Consolas"/>
              </w:rPr>
              <w:t>2</w:t>
            </w:r>
          </w:p>
        </w:tc>
        <w:tc>
          <w:tcPr>
            <w:tcW w:w="0" w:type="auto"/>
          </w:tcPr>
          <w:p w14:paraId="61C9D0B4" w14:textId="0AE9EA67" w:rsidR="00664F59" w:rsidRPr="009B3C69" w:rsidRDefault="00664F59" w:rsidP="00BF01E5">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121</w:t>
            </w:r>
          </w:p>
        </w:tc>
      </w:tr>
      <w:tr w:rsidR="00664F59" w14:paraId="7B787AC6" w14:textId="019CC405" w:rsidTr="00CB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A2F35" w14:textId="55520850" w:rsidR="00664F59" w:rsidRPr="009B3C69" w:rsidRDefault="00664F59" w:rsidP="00BF01E5">
            <w:pPr>
              <w:rPr>
                <w:rFonts w:ascii="Consolas" w:hAnsi="Consolas" w:cs="Consolas"/>
                <w:b w:val="0"/>
              </w:rPr>
            </w:pPr>
            <w:r w:rsidRPr="009B3C69">
              <w:rPr>
                <w:rFonts w:ascii="Consolas" w:hAnsi="Consolas" w:cs="Consolas"/>
                <w:b w:val="0"/>
              </w:rPr>
              <w:t>0</w:t>
            </w:r>
          </w:p>
        </w:tc>
        <w:tc>
          <w:tcPr>
            <w:tcW w:w="0" w:type="auto"/>
          </w:tcPr>
          <w:p w14:paraId="13C1BB1B" w14:textId="0A486D1E" w:rsidR="00664F59" w:rsidRPr="009B3C69" w:rsidRDefault="00664F59" w:rsidP="00BF01E5">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5</w:t>
            </w:r>
          </w:p>
        </w:tc>
        <w:tc>
          <w:tcPr>
            <w:tcW w:w="0" w:type="auto"/>
          </w:tcPr>
          <w:p w14:paraId="0A33ACCA" w14:textId="2F6874B5" w:rsidR="00664F59" w:rsidRPr="009B3C69" w:rsidRDefault="00664F59" w:rsidP="00BF01E5">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3</w:t>
            </w:r>
          </w:p>
        </w:tc>
        <w:tc>
          <w:tcPr>
            <w:tcW w:w="0" w:type="auto"/>
          </w:tcPr>
          <w:p w14:paraId="761894C8" w14:textId="4AD2274B" w:rsidR="00664F59" w:rsidRPr="009B3C69" w:rsidRDefault="00664F59" w:rsidP="00BF01E5">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124</w:t>
            </w:r>
          </w:p>
        </w:tc>
      </w:tr>
      <w:tr w:rsidR="00664F59" w14:paraId="08191A5A" w14:textId="214841F0" w:rsidTr="00CB5EAD">
        <w:tc>
          <w:tcPr>
            <w:cnfStyle w:val="001000000000" w:firstRow="0" w:lastRow="0" w:firstColumn="1" w:lastColumn="0" w:oddVBand="0" w:evenVBand="0" w:oddHBand="0" w:evenHBand="0" w:firstRowFirstColumn="0" w:firstRowLastColumn="0" w:lastRowFirstColumn="0" w:lastRowLastColumn="0"/>
            <w:tcW w:w="0" w:type="auto"/>
          </w:tcPr>
          <w:p w14:paraId="580B0360" w14:textId="0EB4D1A0" w:rsidR="00664F59" w:rsidRPr="009B3C69" w:rsidRDefault="00664F59" w:rsidP="00BF01E5">
            <w:pPr>
              <w:rPr>
                <w:rFonts w:ascii="Consolas" w:hAnsi="Consolas" w:cs="Consolas"/>
                <w:b w:val="0"/>
              </w:rPr>
            </w:pPr>
            <w:r>
              <w:rPr>
                <w:rFonts w:ascii="Consolas" w:hAnsi="Consolas" w:cs="Consolas"/>
                <w:b w:val="0"/>
              </w:rPr>
              <w:t>120</w:t>
            </w:r>
          </w:p>
        </w:tc>
        <w:tc>
          <w:tcPr>
            <w:tcW w:w="0" w:type="auto"/>
          </w:tcPr>
          <w:p w14:paraId="398D670C" w14:textId="49DAAF0E" w:rsidR="00664F59" w:rsidRPr="009B3C69" w:rsidRDefault="00664F59" w:rsidP="00BF01E5">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2</w:t>
            </w:r>
          </w:p>
        </w:tc>
        <w:tc>
          <w:tcPr>
            <w:tcW w:w="0" w:type="auto"/>
          </w:tcPr>
          <w:p w14:paraId="00B703CA" w14:textId="657A944F" w:rsidR="00664F59" w:rsidRPr="009B3C69" w:rsidRDefault="00664F59" w:rsidP="00BF01E5">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w:t>
            </w:r>
          </w:p>
        </w:tc>
        <w:tc>
          <w:tcPr>
            <w:tcW w:w="0" w:type="auto"/>
          </w:tcPr>
          <w:p w14:paraId="6C1660D6" w14:textId="7B3A32B9" w:rsidR="00664F59" w:rsidRDefault="00664F59" w:rsidP="00BF01E5">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123</w:t>
            </w:r>
          </w:p>
        </w:tc>
      </w:tr>
      <w:tr w:rsidR="00664F59" w14:paraId="1ADB7B1F" w14:textId="37E675CB" w:rsidTr="00CB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14AA7D" w14:textId="2A988DF1" w:rsidR="00664F59" w:rsidRPr="009B3C69" w:rsidRDefault="00664F59" w:rsidP="00BF01E5">
            <w:pPr>
              <w:rPr>
                <w:rFonts w:ascii="Consolas" w:hAnsi="Consolas" w:cs="Consolas"/>
                <w:b w:val="0"/>
              </w:rPr>
            </w:pPr>
            <w:r>
              <w:rPr>
                <w:rFonts w:ascii="Consolas" w:hAnsi="Consolas" w:cs="Consolas"/>
                <w:b w:val="0"/>
              </w:rPr>
              <w:t>300</w:t>
            </w:r>
          </w:p>
        </w:tc>
        <w:tc>
          <w:tcPr>
            <w:tcW w:w="0" w:type="auto"/>
          </w:tcPr>
          <w:p w14:paraId="21DD60CE" w14:textId="398A17F7" w:rsidR="00664F59" w:rsidRPr="009B3C69" w:rsidRDefault="00664F59" w:rsidP="00BF01E5">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w:t>
            </w:r>
          </w:p>
        </w:tc>
        <w:tc>
          <w:tcPr>
            <w:tcW w:w="0" w:type="auto"/>
          </w:tcPr>
          <w:p w14:paraId="44D78378" w14:textId="01C6282A" w:rsidR="00664F59" w:rsidRPr="009B3C69" w:rsidRDefault="00664F59" w:rsidP="00BF01E5">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w:t>
            </w:r>
          </w:p>
        </w:tc>
        <w:tc>
          <w:tcPr>
            <w:tcW w:w="0" w:type="auto"/>
          </w:tcPr>
          <w:p w14:paraId="1F41B641" w14:textId="02B8D22E" w:rsidR="00664F59" w:rsidRDefault="00664F59" w:rsidP="00BF01E5">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122</w:t>
            </w:r>
          </w:p>
        </w:tc>
      </w:tr>
      <w:tr w:rsidR="00664F59" w14:paraId="16A04297" w14:textId="3C410054" w:rsidTr="00CB5EAD">
        <w:tc>
          <w:tcPr>
            <w:cnfStyle w:val="001000000000" w:firstRow="0" w:lastRow="0" w:firstColumn="1" w:lastColumn="0" w:oddVBand="0" w:evenVBand="0" w:oddHBand="0" w:evenHBand="0" w:firstRowFirstColumn="0" w:firstRowLastColumn="0" w:lastRowFirstColumn="0" w:lastRowLastColumn="0"/>
            <w:tcW w:w="0" w:type="auto"/>
          </w:tcPr>
          <w:p w14:paraId="710F16A5" w14:textId="610FFF85" w:rsidR="00664F59" w:rsidRPr="009B3C69" w:rsidRDefault="00664F59" w:rsidP="00BF01E5">
            <w:pPr>
              <w:rPr>
                <w:rFonts w:ascii="Consolas" w:hAnsi="Consolas" w:cs="Consolas"/>
                <w:b w:val="0"/>
              </w:rPr>
            </w:pPr>
            <w:r w:rsidRPr="009B3C69">
              <w:rPr>
                <w:rFonts w:ascii="Consolas" w:hAnsi="Consolas" w:cs="Consolas"/>
                <w:b w:val="0"/>
              </w:rPr>
              <w:t>1800</w:t>
            </w:r>
          </w:p>
        </w:tc>
        <w:tc>
          <w:tcPr>
            <w:tcW w:w="0" w:type="auto"/>
          </w:tcPr>
          <w:p w14:paraId="6AE4B598" w14:textId="5505C7B4" w:rsidR="00664F59" w:rsidRPr="009B3C69" w:rsidRDefault="00664F59" w:rsidP="00BF01E5">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B3C69">
              <w:rPr>
                <w:rFonts w:ascii="Consolas" w:hAnsi="Consolas" w:cs="Consolas"/>
              </w:rPr>
              <w:t>4</w:t>
            </w:r>
          </w:p>
        </w:tc>
        <w:tc>
          <w:tcPr>
            <w:tcW w:w="0" w:type="auto"/>
          </w:tcPr>
          <w:p w14:paraId="63177995" w14:textId="1A0C3312" w:rsidR="00664F59" w:rsidRPr="009B3C69" w:rsidRDefault="00664F59" w:rsidP="00BF01E5">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B3C69">
              <w:rPr>
                <w:rFonts w:ascii="Consolas" w:hAnsi="Consolas" w:cs="Consolas"/>
              </w:rPr>
              <w:t>2</w:t>
            </w:r>
          </w:p>
        </w:tc>
        <w:tc>
          <w:tcPr>
            <w:tcW w:w="0" w:type="auto"/>
          </w:tcPr>
          <w:p w14:paraId="24B662B8" w14:textId="0763E2A4" w:rsidR="00664F59" w:rsidRPr="009B3C69" w:rsidRDefault="00664F59" w:rsidP="00BF01E5">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125</w:t>
            </w:r>
          </w:p>
        </w:tc>
      </w:tr>
      <w:tr w:rsidR="00664F59" w14:paraId="0F45A8E3" w14:textId="1C44807A" w:rsidTr="00CB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275F31" w14:textId="46501BCA" w:rsidR="00664F59" w:rsidRPr="009B3C69" w:rsidRDefault="00664F59" w:rsidP="00BF01E5">
            <w:pPr>
              <w:rPr>
                <w:rFonts w:ascii="Consolas" w:hAnsi="Consolas" w:cs="Consolas"/>
                <w:b w:val="0"/>
              </w:rPr>
            </w:pPr>
            <w:r w:rsidRPr="009B3C69">
              <w:rPr>
                <w:rFonts w:ascii="Consolas" w:hAnsi="Consolas" w:cs="Consolas"/>
                <w:b w:val="0"/>
              </w:rPr>
              <w:t>3540</w:t>
            </w:r>
          </w:p>
        </w:tc>
        <w:tc>
          <w:tcPr>
            <w:tcW w:w="0" w:type="auto"/>
          </w:tcPr>
          <w:p w14:paraId="0A7BA775" w14:textId="26649509" w:rsidR="00664F59" w:rsidRPr="009B3C69" w:rsidRDefault="00664F59" w:rsidP="00BF01E5">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2</w:t>
            </w:r>
          </w:p>
        </w:tc>
        <w:tc>
          <w:tcPr>
            <w:tcW w:w="0" w:type="auto"/>
          </w:tcPr>
          <w:p w14:paraId="44D3E003" w14:textId="2CBF69F1" w:rsidR="00664F59" w:rsidRPr="009B3C69" w:rsidRDefault="00664F59" w:rsidP="00BF01E5">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1</w:t>
            </w:r>
          </w:p>
        </w:tc>
        <w:tc>
          <w:tcPr>
            <w:tcW w:w="0" w:type="auto"/>
          </w:tcPr>
          <w:p w14:paraId="0B0188D6" w14:textId="1DFA5C57" w:rsidR="00664F59" w:rsidRPr="009B3C69" w:rsidRDefault="00664F59" w:rsidP="00BF01E5">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119</w:t>
            </w:r>
          </w:p>
        </w:tc>
      </w:tr>
      <w:tr w:rsidR="00664F59" w14:paraId="1F9FB0F3" w14:textId="0CEE89DF" w:rsidTr="00CB5EAD">
        <w:tc>
          <w:tcPr>
            <w:cnfStyle w:val="001000000000" w:firstRow="0" w:lastRow="0" w:firstColumn="1" w:lastColumn="0" w:oddVBand="0" w:evenVBand="0" w:oddHBand="0" w:evenHBand="0" w:firstRowFirstColumn="0" w:firstRowLastColumn="0" w:lastRowFirstColumn="0" w:lastRowLastColumn="0"/>
            <w:tcW w:w="0" w:type="auto"/>
          </w:tcPr>
          <w:p w14:paraId="7E6CBF1D" w14:textId="0AB0692C" w:rsidR="00664F59" w:rsidRPr="009B3C69" w:rsidRDefault="00664F59" w:rsidP="00BF01E5">
            <w:pPr>
              <w:rPr>
                <w:rFonts w:ascii="Consolas" w:hAnsi="Consolas" w:cs="Consolas"/>
                <w:b w:val="0"/>
              </w:rPr>
            </w:pPr>
            <w:r w:rsidRPr="009B3C69">
              <w:rPr>
                <w:rFonts w:ascii="Consolas" w:hAnsi="Consolas" w:cs="Consolas"/>
                <w:b w:val="0"/>
              </w:rPr>
              <w:t>3600</w:t>
            </w:r>
          </w:p>
        </w:tc>
        <w:tc>
          <w:tcPr>
            <w:tcW w:w="0" w:type="auto"/>
          </w:tcPr>
          <w:p w14:paraId="2CECB3A6" w14:textId="0052E440" w:rsidR="00664F59" w:rsidRPr="009B3C69" w:rsidRDefault="00664F59" w:rsidP="00BF01E5">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B3C69">
              <w:rPr>
                <w:rFonts w:ascii="Consolas" w:hAnsi="Consolas" w:cs="Consolas"/>
              </w:rPr>
              <w:t>1</w:t>
            </w:r>
          </w:p>
        </w:tc>
        <w:tc>
          <w:tcPr>
            <w:tcW w:w="0" w:type="auto"/>
          </w:tcPr>
          <w:p w14:paraId="0FB4A161" w14:textId="44B263EE" w:rsidR="00664F59" w:rsidRPr="009B3C69" w:rsidRDefault="00664F59" w:rsidP="00BF01E5">
            <w:pPr>
              <w:keepNex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B3C69">
              <w:rPr>
                <w:rFonts w:ascii="Consolas" w:hAnsi="Consolas" w:cs="Consolas"/>
              </w:rPr>
              <w:t>1</w:t>
            </w:r>
          </w:p>
        </w:tc>
        <w:tc>
          <w:tcPr>
            <w:tcW w:w="0" w:type="auto"/>
          </w:tcPr>
          <w:p w14:paraId="362BD673" w14:textId="28B526E7" w:rsidR="00664F59" w:rsidRPr="009B3C69" w:rsidRDefault="00664F59" w:rsidP="00BF01E5">
            <w:pPr>
              <w:keepNext/>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120</w:t>
            </w:r>
          </w:p>
        </w:tc>
      </w:tr>
    </w:tbl>
    <w:p w14:paraId="6C51E9DE" w14:textId="0F06EEC7" w:rsidR="009B3C69" w:rsidRDefault="009B3C69" w:rsidP="009B3C69">
      <w:pPr>
        <w:pStyle w:val="Caption"/>
      </w:pPr>
      <w:bookmarkStart w:id="70" w:name="_Ref363656921"/>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4</w:t>
      </w:r>
      <w:r w:rsidR="00904F8B">
        <w:rPr>
          <w:noProof/>
        </w:rPr>
        <w:fldChar w:fldCharType="end"/>
      </w:r>
      <w:bookmarkEnd w:id="70"/>
      <w:r>
        <w:t>: ContextSwitch Data</w:t>
      </w:r>
    </w:p>
    <w:p w14:paraId="3A2EA711" w14:textId="1BE8DDF3" w:rsidR="00303F5C" w:rsidRDefault="00397913" w:rsidP="00E45BB2">
      <w:r>
        <w:t>In Trill, data is ingressed into the system through Observables (</w:t>
      </w:r>
      <w:commentRangeStart w:id="71"/>
      <w:r>
        <w:t xml:space="preserve">see </w:t>
      </w:r>
      <w:ins w:id="72" w:author="Peter Freiling" w:date="2018-12-03T10:37:00Z">
        <w:r w:rsidR="00A40218">
          <w:fldChar w:fldCharType="begin"/>
        </w:r>
        <w:r w:rsidR="00A40218">
          <w:instrText xml:space="preserve"> HYPERLINK "https://docs.microsoft.com/en-us/previous-versions/dotnet/reactive-extensions/hh242985(v=vs.103)" </w:instrText>
        </w:r>
        <w:r w:rsidR="00A40218">
          <w:fldChar w:fldCharType="separate"/>
        </w:r>
        <w:r w:rsidRPr="00A40218">
          <w:rPr>
            <w:rStyle w:val="Hyperlink"/>
          </w:rPr>
          <w:t>Rx</w:t>
        </w:r>
        <w:r w:rsidR="00A40218">
          <w:fldChar w:fldCharType="end"/>
        </w:r>
      </w:ins>
      <w:r>
        <w:t xml:space="preserve"> for a complete description of Observables in .NET</w:t>
      </w:r>
      <w:commentRangeEnd w:id="71"/>
      <w:r w:rsidR="006E665C">
        <w:rPr>
          <w:rStyle w:val="CommentReference"/>
        </w:rPr>
        <w:commentReference w:id="71"/>
      </w:r>
      <w:r>
        <w:t xml:space="preserve">). Observables are </w:t>
      </w:r>
      <w:ins w:id="73" w:author="Peter Freiling" w:date="2018-12-03T10:38:00Z">
        <w:r w:rsidR="005F51E9">
          <w:t xml:space="preserve">a </w:t>
        </w:r>
      </w:ins>
      <w:del w:id="74" w:author="Peter Freiling" w:date="2018-12-03T10:38:00Z">
        <w:r w:rsidDel="005F51E9">
          <w:delText xml:space="preserve">the </w:delText>
        </w:r>
        <w:commentRangeStart w:id="75"/>
        <w:r w:rsidDel="005F51E9">
          <w:delText xml:space="preserve">standard </w:delText>
        </w:r>
      </w:del>
      <w:commentRangeEnd w:id="75"/>
      <w:r w:rsidR="006E665C">
        <w:rPr>
          <w:rStyle w:val="CommentReference"/>
        </w:rPr>
        <w:commentReference w:id="75"/>
      </w:r>
      <w:r>
        <w:t xml:space="preserve">.NET programming abstraction for </w:t>
      </w:r>
      <w:r w:rsidR="00303F5C">
        <w:t xml:space="preserve">in-process </w:t>
      </w:r>
      <w:r>
        <w:t xml:space="preserve">piping </w:t>
      </w:r>
      <w:r w:rsidR="00303F5C">
        <w:t xml:space="preserve">of </w:t>
      </w:r>
      <w:r>
        <w:t xml:space="preserve">push based, potentially unending data sources. </w:t>
      </w:r>
      <w:r w:rsidR="00303F5C">
        <w:t xml:space="preserve">In particular, programmers can write Observables which acquire data of a specified type, which is then pushed to a subscriber. </w:t>
      </w:r>
      <w:r w:rsidR="00BF01E5">
        <w:t>Data acquisition is triggered in response to a</w:t>
      </w:r>
      <w:r w:rsidR="00303F5C">
        <w:t xml:space="preserve"> subscriber </w:t>
      </w:r>
      <w:r w:rsidR="00BF01E5">
        <w:t>registering</w:t>
      </w:r>
      <w:r w:rsidR="00303F5C">
        <w:t xml:space="preserve"> with the Observable. Note that since the acquisition of data is part of the Observable code which programmers write, this could even involve communicating with other mac</w:t>
      </w:r>
      <w:r w:rsidR="00BF01E5">
        <w:t>hines</w:t>
      </w:r>
      <w:r w:rsidR="00303F5C">
        <w:t>.</w:t>
      </w:r>
    </w:p>
    <w:p w14:paraId="59C5E737" w14:textId="074F4613" w:rsidR="00520DFC" w:rsidRDefault="00397913" w:rsidP="00E45BB2">
      <w:r>
        <w:t xml:space="preserve">Since there is a conversion to Observables from Enumerables (see </w:t>
      </w:r>
      <w:ins w:id="76" w:author="Peter Freiling" w:date="2018-12-03T10:39:00Z">
        <w:r w:rsidR="009034ED">
          <w:fldChar w:fldCharType="begin"/>
        </w:r>
        <w:r w:rsidR="009034ED">
          <w:instrText xml:space="preserve"> HYPERLINK "https://docs.microsoft.com/en-us/dotnet/api/system.linq.enumerable" </w:instrText>
        </w:r>
        <w:r w:rsidR="009034ED">
          <w:fldChar w:fldCharType="separate"/>
        </w:r>
        <w:r w:rsidRPr="009034ED">
          <w:rPr>
            <w:rStyle w:val="Hyperlink"/>
          </w:rPr>
          <w:t>Enumerables</w:t>
        </w:r>
        <w:r w:rsidR="009034ED">
          <w:fldChar w:fldCharType="end"/>
        </w:r>
      </w:ins>
      <w:r>
        <w:t xml:space="preserve"> fo</w:t>
      </w:r>
      <w:r w:rsidR="00BF01E5">
        <w:t>r an in-</w:t>
      </w:r>
      <w:r>
        <w:t xml:space="preserve">depth discussion of </w:t>
      </w:r>
      <w:r w:rsidR="00777EEE">
        <w:t>LINQ</w:t>
      </w:r>
      <w:r>
        <w:t xml:space="preserve"> and Enumerables), and there are very convenient ways of specifying Enumerable constants, most of our examples here will begin with an Enumerable constant specification, followed by a conversion to an Observable</w:t>
      </w:r>
      <w:r w:rsidR="00303F5C">
        <w:t>. Note that this conversion does not in any way change the result of the queries shown throughout this document. If the Observable was delivering identical data from a real time feed, the results would be</w:t>
      </w:r>
      <w:r w:rsidR="00AB1249">
        <w:t xml:space="preserve"> unchanged</w:t>
      </w:r>
      <w:r w:rsidR="00303F5C">
        <w:t>.</w:t>
      </w:r>
    </w:p>
    <w:p w14:paraId="589BB01A" w14:textId="7A18EF92" w:rsidR="008E2787" w:rsidRDefault="00520DFC" w:rsidP="00E45BB2">
      <w:pPr>
        <w:rPr>
          <w:noProof/>
        </w:rPr>
      </w:pPr>
      <w:r>
        <w:fldChar w:fldCharType="begin"/>
      </w:r>
      <w:r>
        <w:instrText xml:space="preserve"> REF _Ref363725831 \h </w:instrText>
      </w:r>
      <w:r>
        <w:fldChar w:fldCharType="separate"/>
      </w:r>
      <w:r w:rsidR="00D33649">
        <w:t xml:space="preserve">Figure </w:t>
      </w:r>
      <w:r w:rsidR="00D33649">
        <w:rPr>
          <w:noProof/>
        </w:rPr>
        <w:t>5</w:t>
      </w:r>
      <w:r>
        <w:fldChar w:fldCharType="end"/>
      </w:r>
      <w:r>
        <w:t xml:space="preserve"> s</w:t>
      </w:r>
      <w:r w:rsidR="00AB1249">
        <w:t>hows the code for creating an Observable</w:t>
      </w:r>
      <w:r>
        <w:t xml:space="preserve"> of </w:t>
      </w:r>
      <w:r w:rsidRPr="00520DFC">
        <w:rPr>
          <w:rFonts w:ascii="Consolas" w:hAnsi="Consolas" w:cs="Consolas"/>
        </w:rPr>
        <w:t>ContextSwitch</w:t>
      </w:r>
      <w:del w:id="77" w:author="Peter Freiling" w:date="2018-12-03T10:08:00Z">
        <w:r w:rsidDel="008B1166">
          <w:delText>es</w:delText>
        </w:r>
      </w:del>
      <w:ins w:id="78" w:author="Peter Freiling" w:date="2018-12-03T10:08:00Z">
        <w:r w:rsidR="008B1166">
          <w:t xml:space="preserve"> objects</w:t>
        </w:r>
      </w:ins>
      <w:r w:rsidR="00AB1249">
        <w:t xml:space="preserve">, which when subscribed to, will deliver the data shown in </w:t>
      </w:r>
      <w:r w:rsidR="00AB1249">
        <w:fldChar w:fldCharType="begin"/>
      </w:r>
      <w:r w:rsidR="00AB1249">
        <w:instrText xml:space="preserve"> REF _Ref363656921 \h </w:instrText>
      </w:r>
      <w:r w:rsidR="00AB1249">
        <w:fldChar w:fldCharType="separate"/>
      </w:r>
      <w:r w:rsidR="00D33649">
        <w:t xml:space="preserve">Figure </w:t>
      </w:r>
      <w:r w:rsidR="00D33649">
        <w:rPr>
          <w:noProof/>
        </w:rPr>
        <w:t>4</w:t>
      </w:r>
      <w:r w:rsidR="00AB1249">
        <w:fldChar w:fldCharType="end"/>
      </w:r>
      <w:r w:rsidR="00AB1249">
        <w:t>.</w:t>
      </w:r>
      <w:r w:rsidR="008E2787" w:rsidRPr="008E2787">
        <w:rPr>
          <w:noProof/>
        </w:rPr>
        <w:t xml:space="preserve"> </w:t>
      </w:r>
    </w:p>
    <w:p w14:paraId="78489FE6" w14:textId="16CD2F49" w:rsidR="00AB1249" w:rsidRDefault="008E2787" w:rsidP="00E45BB2">
      <w:r>
        <w:rPr>
          <w:noProof/>
        </w:rPr>
        <mc:AlternateContent>
          <mc:Choice Requires="wpg">
            <w:drawing>
              <wp:inline distT="0" distB="0" distL="0" distR="0" wp14:anchorId="0D438CB2" wp14:editId="1C76DBD1">
                <wp:extent cx="6400800" cy="4400550"/>
                <wp:effectExtent l="0" t="0" r="0" b="0"/>
                <wp:docPr id="254" name="Group 254"/>
                <wp:cNvGraphicFramePr/>
                <a:graphic xmlns:a="http://schemas.openxmlformats.org/drawingml/2006/main">
                  <a:graphicData uri="http://schemas.microsoft.com/office/word/2010/wordprocessingGroup">
                    <wpg:wgp>
                      <wpg:cNvGrpSpPr/>
                      <wpg:grpSpPr>
                        <a:xfrm>
                          <a:off x="0" y="0"/>
                          <a:ext cx="6400800" cy="4400550"/>
                          <a:chOff x="0" y="0"/>
                          <a:chExt cx="6400800" cy="4400550"/>
                        </a:xfrm>
                      </wpg:grpSpPr>
                      <wps:wsp>
                        <wps:cNvPr id="5" name="Text Box 5"/>
                        <wps:cNvSpPr txBox="1"/>
                        <wps:spPr>
                          <a:xfrm>
                            <a:off x="0" y="4133850"/>
                            <a:ext cx="6400800" cy="266700"/>
                          </a:xfrm>
                          <a:prstGeom prst="rect">
                            <a:avLst/>
                          </a:prstGeom>
                          <a:solidFill>
                            <a:prstClr val="white"/>
                          </a:solidFill>
                          <a:ln>
                            <a:noFill/>
                          </a:ln>
                          <a:effectLst/>
                        </wps:spPr>
                        <wps:txbx>
                          <w:txbxContent>
                            <w:p w14:paraId="5AFDD5D3" w14:textId="16E6D908" w:rsidR="008E2787" w:rsidRDefault="008E2787" w:rsidP="008E2787">
                              <w:pPr>
                                <w:pStyle w:val="Caption"/>
                              </w:pPr>
                              <w:bookmarkStart w:id="79" w:name="_Ref363725831"/>
                              <w:r>
                                <w:t xml:space="preserve">Figure </w:t>
                              </w:r>
                              <w:r>
                                <w:rPr>
                                  <w:noProof/>
                                </w:rPr>
                                <w:fldChar w:fldCharType="begin"/>
                              </w:r>
                              <w:r>
                                <w:rPr>
                                  <w:noProof/>
                                </w:rPr>
                                <w:instrText xml:space="preserve"> SEQ Figure \* ARABIC </w:instrText>
                              </w:r>
                              <w:r>
                                <w:rPr>
                                  <w:noProof/>
                                </w:rPr>
                                <w:fldChar w:fldCharType="separate"/>
                              </w:r>
                              <w:r w:rsidR="003708C7">
                                <w:rPr>
                                  <w:noProof/>
                                </w:rPr>
                                <w:t>5</w:t>
                              </w:r>
                              <w:r>
                                <w:rPr>
                                  <w:noProof/>
                                </w:rPr>
                                <w:fldChar w:fldCharType="end"/>
                              </w:r>
                              <w:bookmarkEnd w:id="79"/>
                              <w:r>
                                <w:t>: Ingressing Enumerable Constants into Observables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4" name="Text Box 2"/>
                        <wps:cNvSpPr txBox="1">
                          <a:spLocks noChangeArrowheads="1"/>
                        </wps:cNvSpPr>
                        <wps:spPr bwMode="auto">
                          <a:xfrm>
                            <a:off x="0" y="0"/>
                            <a:ext cx="6372225" cy="4048125"/>
                          </a:xfrm>
                          <a:prstGeom prst="rect">
                            <a:avLst/>
                          </a:prstGeom>
                          <a:solidFill>
                            <a:srgbClr val="FFFFFF"/>
                          </a:solidFill>
                          <a:ln w="9525">
                            <a:solidFill>
                              <a:srgbClr val="000000"/>
                            </a:solidFill>
                            <a:miter lim="800000"/>
                            <a:headEnd/>
                            <a:tailEnd/>
                          </a:ln>
                        </wps:spPr>
                        <wps:txbx>
                          <w:txbxContent>
                            <w:p w14:paraId="5700EBFF" w14:textId="77777777" w:rsidR="008E2787" w:rsidRPr="00565FB8" w:rsidRDefault="008E2787" w:rsidP="008E2787">
                              <w:pPr>
                                <w:pStyle w:val="HTMLPreformatted"/>
                                <w:shd w:val="clear" w:color="auto" w:fill="FFFFFF"/>
                                <w:rPr>
                                  <w:ins w:id="80" w:author="Peter Freiling" w:date="2018-12-03T10:43:00Z"/>
                                  <w:rFonts w:ascii="Consolas" w:hAnsi="Consolas"/>
                                  <w:color w:val="000000"/>
                                  <w:sz w:val="19"/>
                                  <w:szCs w:val="19"/>
                                  <w:rPrChange w:id="81" w:author="Peter Freiling" w:date="2018-12-03T10:43:00Z">
                                    <w:rPr>
                                      <w:ins w:id="82" w:author="Peter Freiling" w:date="2018-12-03T10:43:00Z"/>
                                      <w:rFonts w:ascii="Consolas" w:hAnsi="Consolas"/>
                                      <w:color w:val="000000"/>
                                    </w:rPr>
                                  </w:rPrChange>
                                </w:rPr>
                              </w:pPr>
                              <w:ins w:id="83" w:author="Peter Freiling" w:date="2018-12-03T10:43:00Z">
                                <w:r w:rsidRPr="00565FB8">
                                  <w:rPr>
                                    <w:rFonts w:ascii="Consolas" w:hAnsi="Consolas"/>
                                    <w:color w:val="0000FF"/>
                                    <w:sz w:val="19"/>
                                    <w:szCs w:val="19"/>
                                    <w:rPrChange w:id="84" w:author="Peter Freiling" w:date="2018-12-03T10:43:00Z">
                                      <w:rPr>
                                        <w:rFonts w:ascii="Consolas" w:hAnsi="Consolas"/>
                                        <w:color w:val="0000FF"/>
                                      </w:rPr>
                                    </w:rPrChange>
                                  </w:rPr>
                                  <w:t>private</w:t>
                                </w:r>
                                <w:r w:rsidRPr="00565FB8">
                                  <w:rPr>
                                    <w:rFonts w:ascii="Consolas" w:hAnsi="Consolas"/>
                                    <w:color w:val="000000"/>
                                    <w:sz w:val="19"/>
                                    <w:szCs w:val="19"/>
                                    <w:rPrChange w:id="85" w:author="Peter Freiling" w:date="2018-12-03T10:43:00Z">
                                      <w:rPr>
                                        <w:rFonts w:ascii="Consolas" w:hAnsi="Consolas"/>
                                        <w:color w:val="000000"/>
                                      </w:rPr>
                                    </w:rPrChange>
                                  </w:rPr>
                                  <w:t> </w:t>
                                </w:r>
                                <w:r w:rsidRPr="00565FB8">
                                  <w:rPr>
                                    <w:rFonts w:ascii="Consolas" w:hAnsi="Consolas"/>
                                    <w:color w:val="0000FF"/>
                                    <w:sz w:val="19"/>
                                    <w:szCs w:val="19"/>
                                    <w:rPrChange w:id="86" w:author="Peter Freiling" w:date="2018-12-03T10:43:00Z">
                                      <w:rPr>
                                        <w:rFonts w:ascii="Consolas" w:hAnsi="Consolas"/>
                                        <w:color w:val="0000FF"/>
                                      </w:rPr>
                                    </w:rPrChange>
                                  </w:rPr>
                                  <w:t>struct</w:t>
                                </w:r>
                                <w:r w:rsidRPr="00565FB8">
                                  <w:rPr>
                                    <w:rFonts w:ascii="Consolas" w:hAnsi="Consolas"/>
                                    <w:color w:val="000000"/>
                                    <w:sz w:val="19"/>
                                    <w:szCs w:val="19"/>
                                    <w:rPrChange w:id="87" w:author="Peter Freiling" w:date="2018-12-03T10:43:00Z">
                                      <w:rPr>
                                        <w:rFonts w:ascii="Consolas" w:hAnsi="Consolas"/>
                                        <w:color w:val="000000"/>
                                      </w:rPr>
                                    </w:rPrChange>
                                  </w:rPr>
                                  <w:t> </w:t>
                                </w:r>
                                <w:r w:rsidRPr="00565FB8">
                                  <w:rPr>
                                    <w:rFonts w:ascii="Consolas" w:hAnsi="Consolas"/>
                                    <w:color w:val="2B91AF"/>
                                    <w:sz w:val="19"/>
                                    <w:szCs w:val="19"/>
                                    <w:rPrChange w:id="88" w:author="Peter Freiling" w:date="2018-12-03T10:43:00Z">
                                      <w:rPr>
                                        <w:rFonts w:ascii="Consolas" w:hAnsi="Consolas"/>
                                        <w:color w:val="2B91AF"/>
                                      </w:rPr>
                                    </w:rPrChange>
                                  </w:rPr>
                                  <w:t>ContextSwitch</w:t>
                                </w:r>
                              </w:ins>
                            </w:p>
                            <w:p w14:paraId="596A8880" w14:textId="77777777" w:rsidR="008E2787" w:rsidRPr="00565FB8" w:rsidRDefault="008E2787" w:rsidP="008E2787">
                              <w:pPr>
                                <w:pStyle w:val="HTMLPreformatted"/>
                                <w:shd w:val="clear" w:color="auto" w:fill="FFFFFF"/>
                                <w:rPr>
                                  <w:ins w:id="89" w:author="Peter Freiling" w:date="2018-12-03T10:43:00Z"/>
                                  <w:rFonts w:ascii="Consolas" w:hAnsi="Consolas"/>
                                  <w:color w:val="000000"/>
                                  <w:sz w:val="19"/>
                                  <w:szCs w:val="19"/>
                                  <w:rPrChange w:id="90" w:author="Peter Freiling" w:date="2018-12-03T10:43:00Z">
                                    <w:rPr>
                                      <w:ins w:id="91" w:author="Peter Freiling" w:date="2018-12-03T10:43:00Z"/>
                                      <w:rFonts w:ascii="Consolas" w:hAnsi="Consolas"/>
                                      <w:color w:val="000000"/>
                                    </w:rPr>
                                  </w:rPrChange>
                                </w:rPr>
                              </w:pPr>
                              <w:ins w:id="92" w:author="Peter Freiling" w:date="2018-12-03T10:43:00Z">
                                <w:r w:rsidRPr="00565FB8">
                                  <w:rPr>
                                    <w:rFonts w:ascii="Consolas" w:hAnsi="Consolas"/>
                                    <w:color w:val="000000"/>
                                    <w:sz w:val="19"/>
                                    <w:szCs w:val="19"/>
                                    <w:rPrChange w:id="93" w:author="Peter Freiling" w:date="2018-12-03T10:43:00Z">
                                      <w:rPr>
                                        <w:rFonts w:ascii="Consolas" w:hAnsi="Consolas"/>
                                        <w:color w:val="000000"/>
                                      </w:rPr>
                                    </w:rPrChange>
                                  </w:rPr>
                                  <w:t>{</w:t>
                                </w:r>
                              </w:ins>
                            </w:p>
                            <w:p w14:paraId="670381CC" w14:textId="77777777" w:rsidR="008E2787" w:rsidRPr="00565FB8" w:rsidRDefault="008E2787" w:rsidP="008E2787">
                              <w:pPr>
                                <w:pStyle w:val="HTMLPreformatted"/>
                                <w:shd w:val="clear" w:color="auto" w:fill="FFFFFF"/>
                                <w:rPr>
                                  <w:ins w:id="94" w:author="Peter Freiling" w:date="2018-12-03T10:43:00Z"/>
                                  <w:rFonts w:ascii="Consolas" w:hAnsi="Consolas"/>
                                  <w:color w:val="000000"/>
                                  <w:sz w:val="19"/>
                                  <w:szCs w:val="19"/>
                                  <w:rPrChange w:id="95" w:author="Peter Freiling" w:date="2018-12-03T10:43:00Z">
                                    <w:rPr>
                                      <w:ins w:id="96" w:author="Peter Freiling" w:date="2018-12-03T10:43:00Z"/>
                                      <w:rFonts w:ascii="Consolas" w:hAnsi="Consolas"/>
                                      <w:color w:val="000000"/>
                                    </w:rPr>
                                  </w:rPrChange>
                                </w:rPr>
                              </w:pPr>
                              <w:ins w:id="97" w:author="Peter Freiling" w:date="2018-12-03T10:43:00Z">
                                <w:r w:rsidRPr="00565FB8">
                                  <w:rPr>
                                    <w:rFonts w:ascii="Consolas" w:hAnsi="Consolas"/>
                                    <w:color w:val="000000"/>
                                    <w:sz w:val="19"/>
                                    <w:szCs w:val="19"/>
                                    <w:rPrChange w:id="98" w:author="Peter Freiling" w:date="2018-12-03T10:43:00Z">
                                      <w:rPr>
                                        <w:rFonts w:ascii="Consolas" w:hAnsi="Consolas"/>
                                        <w:color w:val="000000"/>
                                      </w:rPr>
                                    </w:rPrChange>
                                  </w:rPr>
                                  <w:t>    </w:t>
                                </w:r>
                                <w:r w:rsidRPr="00565FB8">
                                  <w:rPr>
                                    <w:rFonts w:ascii="Consolas" w:hAnsi="Consolas"/>
                                    <w:color w:val="0000FF"/>
                                    <w:sz w:val="19"/>
                                    <w:szCs w:val="19"/>
                                    <w:rPrChange w:id="99" w:author="Peter Freiling" w:date="2018-12-03T10:43:00Z">
                                      <w:rPr>
                                        <w:rFonts w:ascii="Consolas" w:hAnsi="Consolas"/>
                                        <w:color w:val="0000FF"/>
                                      </w:rPr>
                                    </w:rPrChange>
                                  </w:rPr>
                                  <w:t>public</w:t>
                                </w:r>
                                <w:r w:rsidRPr="00565FB8">
                                  <w:rPr>
                                    <w:rFonts w:ascii="Consolas" w:hAnsi="Consolas"/>
                                    <w:color w:val="000000"/>
                                    <w:sz w:val="19"/>
                                    <w:szCs w:val="19"/>
                                    <w:rPrChange w:id="100" w:author="Peter Freiling" w:date="2018-12-03T10:43:00Z">
                                      <w:rPr>
                                        <w:rFonts w:ascii="Consolas" w:hAnsi="Consolas"/>
                                        <w:color w:val="000000"/>
                                      </w:rPr>
                                    </w:rPrChange>
                                  </w:rPr>
                                  <w:t> ContextSwitch(</w:t>
                                </w:r>
                                <w:r w:rsidRPr="00565FB8">
                                  <w:rPr>
                                    <w:rFonts w:ascii="Consolas" w:hAnsi="Consolas"/>
                                    <w:color w:val="0000FF"/>
                                    <w:sz w:val="19"/>
                                    <w:szCs w:val="19"/>
                                    <w:rPrChange w:id="101" w:author="Peter Freiling" w:date="2018-12-03T10:43:00Z">
                                      <w:rPr>
                                        <w:rFonts w:ascii="Consolas" w:hAnsi="Consolas"/>
                                        <w:color w:val="0000FF"/>
                                      </w:rPr>
                                    </w:rPrChange>
                                  </w:rPr>
                                  <w:t>long</w:t>
                                </w:r>
                                <w:r w:rsidRPr="00565FB8">
                                  <w:rPr>
                                    <w:rFonts w:ascii="Consolas" w:hAnsi="Consolas"/>
                                    <w:color w:val="000000"/>
                                    <w:sz w:val="19"/>
                                    <w:szCs w:val="19"/>
                                    <w:rPrChange w:id="102" w:author="Peter Freiling" w:date="2018-12-03T10:43:00Z">
                                      <w:rPr>
                                        <w:rFonts w:ascii="Consolas" w:hAnsi="Consolas"/>
                                        <w:color w:val="000000"/>
                                      </w:rPr>
                                    </w:rPrChange>
                                  </w:rPr>
                                  <w:t> tick, </w:t>
                                </w:r>
                                <w:r w:rsidRPr="00565FB8">
                                  <w:rPr>
                                    <w:rFonts w:ascii="Consolas" w:hAnsi="Consolas"/>
                                    <w:color w:val="0000FF"/>
                                    <w:sz w:val="19"/>
                                    <w:szCs w:val="19"/>
                                    <w:rPrChange w:id="103" w:author="Peter Freiling" w:date="2018-12-03T10:43:00Z">
                                      <w:rPr>
                                        <w:rFonts w:ascii="Consolas" w:hAnsi="Consolas"/>
                                        <w:color w:val="0000FF"/>
                                      </w:rPr>
                                    </w:rPrChange>
                                  </w:rPr>
                                  <w:t>long</w:t>
                                </w:r>
                                <w:r w:rsidRPr="00565FB8">
                                  <w:rPr>
                                    <w:rFonts w:ascii="Consolas" w:hAnsi="Consolas"/>
                                    <w:color w:val="000000"/>
                                    <w:sz w:val="19"/>
                                    <w:szCs w:val="19"/>
                                    <w:rPrChange w:id="104" w:author="Peter Freiling" w:date="2018-12-03T10:43:00Z">
                                      <w:rPr>
                                        <w:rFonts w:ascii="Consolas" w:hAnsi="Consolas"/>
                                        <w:color w:val="000000"/>
                                      </w:rPr>
                                    </w:rPrChange>
                                  </w:rPr>
                                  <w:t> pid, </w:t>
                                </w:r>
                                <w:r w:rsidRPr="00565FB8">
                                  <w:rPr>
                                    <w:rFonts w:ascii="Consolas" w:hAnsi="Consolas"/>
                                    <w:color w:val="0000FF"/>
                                    <w:sz w:val="19"/>
                                    <w:szCs w:val="19"/>
                                    <w:rPrChange w:id="105" w:author="Peter Freiling" w:date="2018-12-03T10:43:00Z">
                                      <w:rPr>
                                        <w:rFonts w:ascii="Consolas" w:hAnsi="Consolas"/>
                                        <w:color w:val="0000FF"/>
                                      </w:rPr>
                                    </w:rPrChange>
                                  </w:rPr>
                                  <w:t>long</w:t>
                                </w:r>
                                <w:r w:rsidRPr="00565FB8">
                                  <w:rPr>
                                    <w:rFonts w:ascii="Consolas" w:hAnsi="Consolas"/>
                                    <w:color w:val="000000"/>
                                    <w:sz w:val="19"/>
                                    <w:szCs w:val="19"/>
                                    <w:rPrChange w:id="106" w:author="Peter Freiling" w:date="2018-12-03T10:43:00Z">
                                      <w:rPr>
                                        <w:rFonts w:ascii="Consolas" w:hAnsi="Consolas"/>
                                        <w:color w:val="000000"/>
                                      </w:rPr>
                                    </w:rPrChange>
                                  </w:rPr>
                                  <w:t> cid, </w:t>
                                </w:r>
                                <w:r w:rsidRPr="00565FB8">
                                  <w:rPr>
                                    <w:rFonts w:ascii="Consolas" w:hAnsi="Consolas"/>
                                    <w:color w:val="0000FF"/>
                                    <w:sz w:val="19"/>
                                    <w:szCs w:val="19"/>
                                    <w:rPrChange w:id="107" w:author="Peter Freiling" w:date="2018-12-03T10:43:00Z">
                                      <w:rPr>
                                        <w:rFonts w:ascii="Consolas" w:hAnsi="Consolas"/>
                                        <w:color w:val="0000FF"/>
                                      </w:rPr>
                                    </w:rPrChange>
                                  </w:rPr>
                                  <w:t>long</w:t>
                                </w:r>
                                <w:r w:rsidRPr="00565FB8">
                                  <w:rPr>
                                    <w:rFonts w:ascii="Consolas" w:hAnsi="Consolas"/>
                                    <w:color w:val="000000"/>
                                    <w:sz w:val="19"/>
                                    <w:szCs w:val="19"/>
                                    <w:rPrChange w:id="108" w:author="Peter Freiling" w:date="2018-12-03T10:43:00Z">
                                      <w:rPr>
                                        <w:rFonts w:ascii="Consolas" w:hAnsi="Consolas"/>
                                        <w:color w:val="000000"/>
                                      </w:rPr>
                                    </w:rPrChange>
                                  </w:rPr>
                                  <w:t> cpuTemp)</w:t>
                                </w:r>
                              </w:ins>
                            </w:p>
                            <w:p w14:paraId="0C974D26" w14:textId="77777777" w:rsidR="008E2787" w:rsidRPr="00565FB8" w:rsidRDefault="008E2787" w:rsidP="008E2787">
                              <w:pPr>
                                <w:pStyle w:val="HTMLPreformatted"/>
                                <w:shd w:val="clear" w:color="auto" w:fill="FFFFFF"/>
                                <w:rPr>
                                  <w:ins w:id="109" w:author="Peter Freiling" w:date="2018-12-03T10:43:00Z"/>
                                  <w:rFonts w:ascii="Consolas" w:hAnsi="Consolas"/>
                                  <w:color w:val="000000"/>
                                  <w:sz w:val="19"/>
                                  <w:szCs w:val="19"/>
                                  <w:rPrChange w:id="110" w:author="Peter Freiling" w:date="2018-12-03T10:43:00Z">
                                    <w:rPr>
                                      <w:ins w:id="111" w:author="Peter Freiling" w:date="2018-12-03T10:43:00Z"/>
                                      <w:rFonts w:ascii="Consolas" w:hAnsi="Consolas"/>
                                      <w:color w:val="000000"/>
                                    </w:rPr>
                                  </w:rPrChange>
                                </w:rPr>
                              </w:pPr>
                              <w:ins w:id="112" w:author="Peter Freiling" w:date="2018-12-03T10:43:00Z">
                                <w:r w:rsidRPr="00565FB8">
                                  <w:rPr>
                                    <w:rFonts w:ascii="Consolas" w:hAnsi="Consolas"/>
                                    <w:color w:val="000000"/>
                                    <w:sz w:val="19"/>
                                    <w:szCs w:val="19"/>
                                    <w:rPrChange w:id="113" w:author="Peter Freiling" w:date="2018-12-03T10:43:00Z">
                                      <w:rPr>
                                        <w:rFonts w:ascii="Consolas" w:hAnsi="Consolas"/>
                                        <w:color w:val="000000"/>
                                      </w:rPr>
                                    </w:rPrChange>
                                  </w:rPr>
                                  <w:t>    {</w:t>
                                </w:r>
                              </w:ins>
                            </w:p>
                            <w:p w14:paraId="23775CB6" w14:textId="77777777" w:rsidR="008E2787" w:rsidRPr="00565FB8" w:rsidRDefault="008E2787" w:rsidP="008E2787">
                              <w:pPr>
                                <w:pStyle w:val="HTMLPreformatted"/>
                                <w:shd w:val="clear" w:color="auto" w:fill="FFFFFF"/>
                                <w:rPr>
                                  <w:ins w:id="114" w:author="Peter Freiling" w:date="2018-12-03T10:43:00Z"/>
                                  <w:rFonts w:ascii="Consolas" w:hAnsi="Consolas"/>
                                  <w:color w:val="000000"/>
                                  <w:sz w:val="19"/>
                                  <w:szCs w:val="19"/>
                                  <w:rPrChange w:id="115" w:author="Peter Freiling" w:date="2018-12-03T10:43:00Z">
                                    <w:rPr>
                                      <w:ins w:id="116" w:author="Peter Freiling" w:date="2018-12-03T10:43:00Z"/>
                                      <w:rFonts w:ascii="Consolas" w:hAnsi="Consolas"/>
                                      <w:color w:val="000000"/>
                                    </w:rPr>
                                  </w:rPrChange>
                                </w:rPr>
                              </w:pPr>
                              <w:ins w:id="117" w:author="Peter Freiling" w:date="2018-12-03T10:43:00Z">
                                <w:r w:rsidRPr="00565FB8">
                                  <w:rPr>
                                    <w:rFonts w:ascii="Consolas" w:hAnsi="Consolas"/>
                                    <w:color w:val="000000"/>
                                    <w:sz w:val="19"/>
                                    <w:szCs w:val="19"/>
                                    <w:rPrChange w:id="118" w:author="Peter Freiling" w:date="2018-12-03T10:43:00Z">
                                      <w:rPr>
                                        <w:rFonts w:ascii="Consolas" w:hAnsi="Consolas"/>
                                        <w:color w:val="000000"/>
                                      </w:rPr>
                                    </w:rPrChange>
                                  </w:rPr>
                                  <w:t>        </w:t>
                                </w:r>
                                <w:r w:rsidRPr="00565FB8">
                                  <w:rPr>
                                    <w:rFonts w:ascii="Consolas" w:hAnsi="Consolas"/>
                                    <w:color w:val="0000FF"/>
                                    <w:sz w:val="19"/>
                                    <w:szCs w:val="19"/>
                                    <w:rPrChange w:id="119" w:author="Peter Freiling" w:date="2018-12-03T10:43:00Z">
                                      <w:rPr>
                                        <w:rFonts w:ascii="Consolas" w:hAnsi="Consolas"/>
                                        <w:color w:val="0000FF"/>
                                      </w:rPr>
                                    </w:rPrChange>
                                  </w:rPr>
                                  <w:t>this</w:t>
                                </w:r>
                                <w:r w:rsidRPr="00565FB8">
                                  <w:rPr>
                                    <w:rFonts w:ascii="Consolas" w:hAnsi="Consolas"/>
                                    <w:color w:val="000000"/>
                                    <w:sz w:val="19"/>
                                    <w:szCs w:val="19"/>
                                    <w:rPrChange w:id="120" w:author="Peter Freiling" w:date="2018-12-03T10:43:00Z">
                                      <w:rPr>
                                        <w:rFonts w:ascii="Consolas" w:hAnsi="Consolas"/>
                                        <w:color w:val="000000"/>
                                      </w:rPr>
                                    </w:rPrChange>
                                  </w:rPr>
                                  <w:t>.Tick = tick;</w:t>
                                </w:r>
                              </w:ins>
                            </w:p>
                            <w:p w14:paraId="352C648B" w14:textId="77777777" w:rsidR="008E2787" w:rsidRPr="00565FB8" w:rsidRDefault="008E2787" w:rsidP="008E2787">
                              <w:pPr>
                                <w:pStyle w:val="HTMLPreformatted"/>
                                <w:shd w:val="clear" w:color="auto" w:fill="FFFFFF"/>
                                <w:rPr>
                                  <w:ins w:id="121" w:author="Peter Freiling" w:date="2018-12-03T10:43:00Z"/>
                                  <w:rFonts w:ascii="Consolas" w:hAnsi="Consolas"/>
                                  <w:color w:val="000000"/>
                                  <w:sz w:val="19"/>
                                  <w:szCs w:val="19"/>
                                  <w:rPrChange w:id="122" w:author="Peter Freiling" w:date="2018-12-03T10:43:00Z">
                                    <w:rPr>
                                      <w:ins w:id="123" w:author="Peter Freiling" w:date="2018-12-03T10:43:00Z"/>
                                      <w:rFonts w:ascii="Consolas" w:hAnsi="Consolas"/>
                                      <w:color w:val="000000"/>
                                    </w:rPr>
                                  </w:rPrChange>
                                </w:rPr>
                              </w:pPr>
                              <w:ins w:id="124" w:author="Peter Freiling" w:date="2018-12-03T10:43:00Z">
                                <w:r w:rsidRPr="00565FB8">
                                  <w:rPr>
                                    <w:rFonts w:ascii="Consolas" w:hAnsi="Consolas"/>
                                    <w:color w:val="000000"/>
                                    <w:sz w:val="19"/>
                                    <w:szCs w:val="19"/>
                                    <w:rPrChange w:id="125" w:author="Peter Freiling" w:date="2018-12-03T10:43:00Z">
                                      <w:rPr>
                                        <w:rFonts w:ascii="Consolas" w:hAnsi="Consolas"/>
                                        <w:color w:val="000000"/>
                                      </w:rPr>
                                    </w:rPrChange>
                                  </w:rPr>
                                  <w:t>        </w:t>
                                </w:r>
                                <w:r w:rsidRPr="00565FB8">
                                  <w:rPr>
                                    <w:rFonts w:ascii="Consolas" w:hAnsi="Consolas"/>
                                    <w:color w:val="0000FF"/>
                                    <w:sz w:val="19"/>
                                    <w:szCs w:val="19"/>
                                    <w:rPrChange w:id="126" w:author="Peter Freiling" w:date="2018-12-03T10:43:00Z">
                                      <w:rPr>
                                        <w:rFonts w:ascii="Consolas" w:hAnsi="Consolas"/>
                                        <w:color w:val="0000FF"/>
                                      </w:rPr>
                                    </w:rPrChange>
                                  </w:rPr>
                                  <w:t>this</w:t>
                                </w:r>
                                <w:r w:rsidRPr="00565FB8">
                                  <w:rPr>
                                    <w:rFonts w:ascii="Consolas" w:hAnsi="Consolas"/>
                                    <w:color w:val="000000"/>
                                    <w:sz w:val="19"/>
                                    <w:szCs w:val="19"/>
                                    <w:rPrChange w:id="127" w:author="Peter Freiling" w:date="2018-12-03T10:43:00Z">
                                      <w:rPr>
                                        <w:rFonts w:ascii="Consolas" w:hAnsi="Consolas"/>
                                        <w:color w:val="000000"/>
                                      </w:rPr>
                                    </w:rPrChange>
                                  </w:rPr>
                                  <w:t>.ProcessId = pid;</w:t>
                                </w:r>
                              </w:ins>
                            </w:p>
                            <w:p w14:paraId="031A0BB5" w14:textId="77777777" w:rsidR="008E2787" w:rsidRPr="00565FB8" w:rsidRDefault="008E2787" w:rsidP="008E2787">
                              <w:pPr>
                                <w:pStyle w:val="HTMLPreformatted"/>
                                <w:shd w:val="clear" w:color="auto" w:fill="FFFFFF"/>
                                <w:rPr>
                                  <w:ins w:id="128" w:author="Peter Freiling" w:date="2018-12-03T10:43:00Z"/>
                                  <w:rFonts w:ascii="Consolas" w:hAnsi="Consolas"/>
                                  <w:color w:val="000000"/>
                                  <w:sz w:val="19"/>
                                  <w:szCs w:val="19"/>
                                  <w:rPrChange w:id="129" w:author="Peter Freiling" w:date="2018-12-03T10:43:00Z">
                                    <w:rPr>
                                      <w:ins w:id="130" w:author="Peter Freiling" w:date="2018-12-03T10:43:00Z"/>
                                      <w:rFonts w:ascii="Consolas" w:hAnsi="Consolas"/>
                                      <w:color w:val="000000"/>
                                    </w:rPr>
                                  </w:rPrChange>
                                </w:rPr>
                              </w:pPr>
                              <w:ins w:id="131" w:author="Peter Freiling" w:date="2018-12-03T10:43:00Z">
                                <w:r w:rsidRPr="00565FB8">
                                  <w:rPr>
                                    <w:rFonts w:ascii="Consolas" w:hAnsi="Consolas"/>
                                    <w:color w:val="000000"/>
                                    <w:sz w:val="19"/>
                                    <w:szCs w:val="19"/>
                                    <w:rPrChange w:id="132" w:author="Peter Freiling" w:date="2018-12-03T10:43:00Z">
                                      <w:rPr>
                                        <w:rFonts w:ascii="Consolas" w:hAnsi="Consolas"/>
                                        <w:color w:val="000000"/>
                                      </w:rPr>
                                    </w:rPrChange>
                                  </w:rPr>
                                  <w:t>        </w:t>
                                </w:r>
                                <w:r w:rsidRPr="00565FB8">
                                  <w:rPr>
                                    <w:rFonts w:ascii="Consolas" w:hAnsi="Consolas"/>
                                    <w:color w:val="0000FF"/>
                                    <w:sz w:val="19"/>
                                    <w:szCs w:val="19"/>
                                    <w:rPrChange w:id="133" w:author="Peter Freiling" w:date="2018-12-03T10:43:00Z">
                                      <w:rPr>
                                        <w:rFonts w:ascii="Consolas" w:hAnsi="Consolas"/>
                                        <w:color w:val="0000FF"/>
                                      </w:rPr>
                                    </w:rPrChange>
                                  </w:rPr>
                                  <w:t>this</w:t>
                                </w:r>
                                <w:r w:rsidRPr="00565FB8">
                                  <w:rPr>
                                    <w:rFonts w:ascii="Consolas" w:hAnsi="Consolas"/>
                                    <w:color w:val="000000"/>
                                    <w:sz w:val="19"/>
                                    <w:szCs w:val="19"/>
                                    <w:rPrChange w:id="134" w:author="Peter Freiling" w:date="2018-12-03T10:43:00Z">
                                      <w:rPr>
                                        <w:rFonts w:ascii="Consolas" w:hAnsi="Consolas"/>
                                        <w:color w:val="000000"/>
                                      </w:rPr>
                                    </w:rPrChange>
                                  </w:rPr>
                                  <w:t>.CpuId = cid;</w:t>
                                </w:r>
                              </w:ins>
                            </w:p>
                            <w:p w14:paraId="193FBEC0" w14:textId="77777777" w:rsidR="008E2787" w:rsidRPr="00565FB8" w:rsidRDefault="008E2787" w:rsidP="008E2787">
                              <w:pPr>
                                <w:pStyle w:val="HTMLPreformatted"/>
                                <w:shd w:val="clear" w:color="auto" w:fill="FFFFFF"/>
                                <w:rPr>
                                  <w:ins w:id="135" w:author="Peter Freiling" w:date="2018-12-03T10:43:00Z"/>
                                  <w:rFonts w:ascii="Consolas" w:hAnsi="Consolas"/>
                                  <w:color w:val="000000"/>
                                  <w:sz w:val="19"/>
                                  <w:szCs w:val="19"/>
                                  <w:rPrChange w:id="136" w:author="Peter Freiling" w:date="2018-12-03T10:43:00Z">
                                    <w:rPr>
                                      <w:ins w:id="137" w:author="Peter Freiling" w:date="2018-12-03T10:43:00Z"/>
                                      <w:rFonts w:ascii="Consolas" w:hAnsi="Consolas"/>
                                      <w:color w:val="000000"/>
                                    </w:rPr>
                                  </w:rPrChange>
                                </w:rPr>
                              </w:pPr>
                              <w:ins w:id="138" w:author="Peter Freiling" w:date="2018-12-03T10:43:00Z">
                                <w:r w:rsidRPr="00565FB8">
                                  <w:rPr>
                                    <w:rFonts w:ascii="Consolas" w:hAnsi="Consolas"/>
                                    <w:color w:val="000000"/>
                                    <w:sz w:val="19"/>
                                    <w:szCs w:val="19"/>
                                    <w:rPrChange w:id="139" w:author="Peter Freiling" w:date="2018-12-03T10:43:00Z">
                                      <w:rPr>
                                        <w:rFonts w:ascii="Consolas" w:hAnsi="Consolas"/>
                                        <w:color w:val="000000"/>
                                      </w:rPr>
                                    </w:rPrChange>
                                  </w:rPr>
                                  <w:t>        </w:t>
                                </w:r>
                                <w:r w:rsidRPr="00565FB8">
                                  <w:rPr>
                                    <w:rFonts w:ascii="Consolas" w:hAnsi="Consolas"/>
                                    <w:color w:val="0000FF"/>
                                    <w:sz w:val="19"/>
                                    <w:szCs w:val="19"/>
                                    <w:rPrChange w:id="140" w:author="Peter Freiling" w:date="2018-12-03T10:43:00Z">
                                      <w:rPr>
                                        <w:rFonts w:ascii="Consolas" w:hAnsi="Consolas"/>
                                        <w:color w:val="0000FF"/>
                                      </w:rPr>
                                    </w:rPrChange>
                                  </w:rPr>
                                  <w:t>this</w:t>
                                </w:r>
                                <w:r w:rsidRPr="00565FB8">
                                  <w:rPr>
                                    <w:rFonts w:ascii="Consolas" w:hAnsi="Consolas"/>
                                    <w:color w:val="000000"/>
                                    <w:sz w:val="19"/>
                                    <w:szCs w:val="19"/>
                                    <w:rPrChange w:id="141" w:author="Peter Freiling" w:date="2018-12-03T10:43:00Z">
                                      <w:rPr>
                                        <w:rFonts w:ascii="Consolas" w:hAnsi="Consolas"/>
                                        <w:color w:val="000000"/>
                                      </w:rPr>
                                    </w:rPrChange>
                                  </w:rPr>
                                  <w:t>.CpuTemp = cpuTemp;</w:t>
                                </w:r>
                              </w:ins>
                            </w:p>
                            <w:p w14:paraId="3D8594BC" w14:textId="77777777" w:rsidR="008E2787" w:rsidRPr="00565FB8" w:rsidRDefault="008E2787" w:rsidP="008E2787">
                              <w:pPr>
                                <w:pStyle w:val="HTMLPreformatted"/>
                                <w:shd w:val="clear" w:color="auto" w:fill="FFFFFF"/>
                                <w:rPr>
                                  <w:ins w:id="142" w:author="Peter Freiling" w:date="2018-12-03T10:43:00Z"/>
                                  <w:rFonts w:ascii="Consolas" w:hAnsi="Consolas"/>
                                  <w:color w:val="000000"/>
                                  <w:sz w:val="19"/>
                                  <w:szCs w:val="19"/>
                                  <w:rPrChange w:id="143" w:author="Peter Freiling" w:date="2018-12-03T10:43:00Z">
                                    <w:rPr>
                                      <w:ins w:id="144" w:author="Peter Freiling" w:date="2018-12-03T10:43:00Z"/>
                                      <w:rFonts w:ascii="Consolas" w:hAnsi="Consolas"/>
                                      <w:color w:val="000000"/>
                                    </w:rPr>
                                  </w:rPrChange>
                                </w:rPr>
                              </w:pPr>
                              <w:ins w:id="145" w:author="Peter Freiling" w:date="2018-12-03T10:43:00Z">
                                <w:r w:rsidRPr="00565FB8">
                                  <w:rPr>
                                    <w:rFonts w:ascii="Consolas" w:hAnsi="Consolas"/>
                                    <w:color w:val="000000"/>
                                    <w:sz w:val="19"/>
                                    <w:szCs w:val="19"/>
                                    <w:rPrChange w:id="146" w:author="Peter Freiling" w:date="2018-12-03T10:43:00Z">
                                      <w:rPr>
                                        <w:rFonts w:ascii="Consolas" w:hAnsi="Consolas"/>
                                        <w:color w:val="000000"/>
                                      </w:rPr>
                                    </w:rPrChange>
                                  </w:rPr>
                                  <w:t>    }</w:t>
                                </w:r>
                              </w:ins>
                            </w:p>
                            <w:p w14:paraId="48A7B7A1" w14:textId="77777777" w:rsidR="008E2787" w:rsidRPr="00565FB8" w:rsidRDefault="008E2787" w:rsidP="008E2787">
                              <w:pPr>
                                <w:pStyle w:val="HTMLPreformatted"/>
                                <w:shd w:val="clear" w:color="auto" w:fill="FFFFFF"/>
                                <w:rPr>
                                  <w:ins w:id="147" w:author="Peter Freiling" w:date="2018-12-03T10:43:00Z"/>
                                  <w:rFonts w:ascii="Consolas" w:hAnsi="Consolas"/>
                                  <w:color w:val="000000"/>
                                  <w:sz w:val="19"/>
                                  <w:szCs w:val="19"/>
                                  <w:rPrChange w:id="148" w:author="Peter Freiling" w:date="2018-12-03T10:43:00Z">
                                    <w:rPr>
                                      <w:ins w:id="149" w:author="Peter Freiling" w:date="2018-12-03T10:43:00Z"/>
                                      <w:rFonts w:ascii="Consolas" w:hAnsi="Consolas"/>
                                      <w:color w:val="000000"/>
                                    </w:rPr>
                                  </w:rPrChange>
                                </w:rPr>
                              </w:pPr>
                              <w:ins w:id="150" w:author="Peter Freiling" w:date="2018-12-03T10:43:00Z">
                                <w:r w:rsidRPr="00565FB8">
                                  <w:rPr>
                                    <w:rFonts w:ascii="Consolas" w:hAnsi="Consolas"/>
                                    <w:color w:val="000000"/>
                                    <w:sz w:val="19"/>
                                    <w:szCs w:val="19"/>
                                    <w:rPrChange w:id="151" w:author="Peter Freiling" w:date="2018-12-03T10:43:00Z">
                                      <w:rPr>
                                        <w:rFonts w:ascii="Consolas" w:hAnsi="Consolas"/>
                                        <w:color w:val="000000"/>
                                      </w:rPr>
                                    </w:rPrChange>
                                  </w:rPr>
                                  <w:t xml:space="preserve"> </w:t>
                                </w:r>
                              </w:ins>
                            </w:p>
                            <w:p w14:paraId="653C7254" w14:textId="77777777" w:rsidR="008E2787" w:rsidRPr="00565FB8" w:rsidRDefault="008E2787" w:rsidP="008E2787">
                              <w:pPr>
                                <w:pStyle w:val="HTMLPreformatted"/>
                                <w:shd w:val="clear" w:color="auto" w:fill="FFFFFF"/>
                                <w:rPr>
                                  <w:ins w:id="152" w:author="Peter Freiling" w:date="2018-12-03T10:43:00Z"/>
                                  <w:rFonts w:ascii="Consolas" w:hAnsi="Consolas"/>
                                  <w:color w:val="000000"/>
                                  <w:sz w:val="19"/>
                                  <w:szCs w:val="19"/>
                                  <w:rPrChange w:id="153" w:author="Peter Freiling" w:date="2018-12-03T10:43:00Z">
                                    <w:rPr>
                                      <w:ins w:id="154" w:author="Peter Freiling" w:date="2018-12-03T10:43:00Z"/>
                                      <w:rFonts w:ascii="Consolas" w:hAnsi="Consolas"/>
                                      <w:color w:val="000000"/>
                                    </w:rPr>
                                  </w:rPrChange>
                                </w:rPr>
                              </w:pPr>
                              <w:ins w:id="155" w:author="Peter Freiling" w:date="2018-12-03T10:43:00Z">
                                <w:r w:rsidRPr="00565FB8">
                                  <w:rPr>
                                    <w:rFonts w:ascii="Consolas" w:hAnsi="Consolas"/>
                                    <w:color w:val="000000"/>
                                    <w:sz w:val="19"/>
                                    <w:szCs w:val="19"/>
                                    <w:rPrChange w:id="156" w:author="Peter Freiling" w:date="2018-12-03T10:43:00Z">
                                      <w:rPr>
                                        <w:rFonts w:ascii="Consolas" w:hAnsi="Consolas"/>
                                        <w:color w:val="000000"/>
                                      </w:rPr>
                                    </w:rPrChange>
                                  </w:rPr>
                                  <w:t>    </w:t>
                                </w:r>
                                <w:r w:rsidRPr="00565FB8">
                                  <w:rPr>
                                    <w:rFonts w:ascii="Consolas" w:hAnsi="Consolas"/>
                                    <w:color w:val="0000FF"/>
                                    <w:sz w:val="19"/>
                                    <w:szCs w:val="19"/>
                                    <w:rPrChange w:id="157" w:author="Peter Freiling" w:date="2018-12-03T10:43:00Z">
                                      <w:rPr>
                                        <w:rFonts w:ascii="Consolas" w:hAnsi="Consolas"/>
                                        <w:color w:val="0000FF"/>
                                      </w:rPr>
                                    </w:rPrChange>
                                  </w:rPr>
                                  <w:t>public</w:t>
                                </w:r>
                                <w:r w:rsidRPr="00565FB8">
                                  <w:rPr>
                                    <w:rFonts w:ascii="Consolas" w:hAnsi="Consolas"/>
                                    <w:color w:val="000000"/>
                                    <w:sz w:val="19"/>
                                    <w:szCs w:val="19"/>
                                    <w:rPrChange w:id="158" w:author="Peter Freiling" w:date="2018-12-03T10:43:00Z">
                                      <w:rPr>
                                        <w:rFonts w:ascii="Consolas" w:hAnsi="Consolas"/>
                                        <w:color w:val="000000"/>
                                      </w:rPr>
                                    </w:rPrChange>
                                  </w:rPr>
                                  <w:t> </w:t>
                                </w:r>
                                <w:r w:rsidRPr="00565FB8">
                                  <w:rPr>
                                    <w:rFonts w:ascii="Consolas" w:hAnsi="Consolas"/>
                                    <w:color w:val="0000FF"/>
                                    <w:sz w:val="19"/>
                                    <w:szCs w:val="19"/>
                                    <w:rPrChange w:id="159" w:author="Peter Freiling" w:date="2018-12-03T10:43:00Z">
                                      <w:rPr>
                                        <w:rFonts w:ascii="Consolas" w:hAnsi="Consolas"/>
                                        <w:color w:val="0000FF"/>
                                      </w:rPr>
                                    </w:rPrChange>
                                  </w:rPr>
                                  <w:t>long</w:t>
                                </w:r>
                                <w:r w:rsidRPr="00565FB8">
                                  <w:rPr>
                                    <w:rFonts w:ascii="Consolas" w:hAnsi="Consolas"/>
                                    <w:color w:val="000000"/>
                                    <w:sz w:val="19"/>
                                    <w:szCs w:val="19"/>
                                    <w:rPrChange w:id="160" w:author="Peter Freiling" w:date="2018-12-03T10:43:00Z">
                                      <w:rPr>
                                        <w:rFonts w:ascii="Consolas" w:hAnsi="Consolas"/>
                                        <w:color w:val="000000"/>
                                      </w:rPr>
                                    </w:rPrChange>
                                  </w:rPr>
                                  <w:t> Tick;</w:t>
                                </w:r>
                              </w:ins>
                            </w:p>
                            <w:p w14:paraId="5AFAEE5C" w14:textId="77777777" w:rsidR="008E2787" w:rsidRPr="00565FB8" w:rsidRDefault="008E2787" w:rsidP="008E2787">
                              <w:pPr>
                                <w:pStyle w:val="HTMLPreformatted"/>
                                <w:shd w:val="clear" w:color="auto" w:fill="FFFFFF"/>
                                <w:rPr>
                                  <w:ins w:id="161" w:author="Peter Freiling" w:date="2018-12-03T10:43:00Z"/>
                                  <w:rFonts w:ascii="Consolas" w:hAnsi="Consolas"/>
                                  <w:color w:val="000000"/>
                                  <w:sz w:val="19"/>
                                  <w:szCs w:val="19"/>
                                  <w:rPrChange w:id="162" w:author="Peter Freiling" w:date="2018-12-03T10:43:00Z">
                                    <w:rPr>
                                      <w:ins w:id="163" w:author="Peter Freiling" w:date="2018-12-03T10:43:00Z"/>
                                      <w:rFonts w:ascii="Consolas" w:hAnsi="Consolas"/>
                                      <w:color w:val="000000"/>
                                    </w:rPr>
                                  </w:rPrChange>
                                </w:rPr>
                              </w:pPr>
                              <w:ins w:id="164" w:author="Peter Freiling" w:date="2018-12-03T10:43:00Z">
                                <w:r w:rsidRPr="00565FB8">
                                  <w:rPr>
                                    <w:rFonts w:ascii="Consolas" w:hAnsi="Consolas"/>
                                    <w:color w:val="000000"/>
                                    <w:sz w:val="19"/>
                                    <w:szCs w:val="19"/>
                                    <w:rPrChange w:id="165" w:author="Peter Freiling" w:date="2018-12-03T10:43:00Z">
                                      <w:rPr>
                                        <w:rFonts w:ascii="Consolas" w:hAnsi="Consolas"/>
                                        <w:color w:val="000000"/>
                                      </w:rPr>
                                    </w:rPrChange>
                                  </w:rPr>
                                  <w:t>    </w:t>
                                </w:r>
                                <w:r w:rsidRPr="00565FB8">
                                  <w:rPr>
                                    <w:rFonts w:ascii="Consolas" w:hAnsi="Consolas"/>
                                    <w:color w:val="0000FF"/>
                                    <w:sz w:val="19"/>
                                    <w:szCs w:val="19"/>
                                    <w:rPrChange w:id="166" w:author="Peter Freiling" w:date="2018-12-03T10:43:00Z">
                                      <w:rPr>
                                        <w:rFonts w:ascii="Consolas" w:hAnsi="Consolas"/>
                                        <w:color w:val="0000FF"/>
                                      </w:rPr>
                                    </w:rPrChange>
                                  </w:rPr>
                                  <w:t>public</w:t>
                                </w:r>
                                <w:r w:rsidRPr="00565FB8">
                                  <w:rPr>
                                    <w:rFonts w:ascii="Consolas" w:hAnsi="Consolas"/>
                                    <w:color w:val="000000"/>
                                    <w:sz w:val="19"/>
                                    <w:szCs w:val="19"/>
                                    <w:rPrChange w:id="167" w:author="Peter Freiling" w:date="2018-12-03T10:43:00Z">
                                      <w:rPr>
                                        <w:rFonts w:ascii="Consolas" w:hAnsi="Consolas"/>
                                        <w:color w:val="000000"/>
                                      </w:rPr>
                                    </w:rPrChange>
                                  </w:rPr>
                                  <w:t> </w:t>
                                </w:r>
                                <w:r w:rsidRPr="00565FB8">
                                  <w:rPr>
                                    <w:rFonts w:ascii="Consolas" w:hAnsi="Consolas"/>
                                    <w:color w:val="0000FF"/>
                                    <w:sz w:val="19"/>
                                    <w:szCs w:val="19"/>
                                    <w:rPrChange w:id="168" w:author="Peter Freiling" w:date="2018-12-03T10:43:00Z">
                                      <w:rPr>
                                        <w:rFonts w:ascii="Consolas" w:hAnsi="Consolas"/>
                                        <w:color w:val="0000FF"/>
                                      </w:rPr>
                                    </w:rPrChange>
                                  </w:rPr>
                                  <w:t>long</w:t>
                                </w:r>
                                <w:r w:rsidRPr="00565FB8">
                                  <w:rPr>
                                    <w:rFonts w:ascii="Consolas" w:hAnsi="Consolas"/>
                                    <w:color w:val="000000"/>
                                    <w:sz w:val="19"/>
                                    <w:szCs w:val="19"/>
                                    <w:rPrChange w:id="169" w:author="Peter Freiling" w:date="2018-12-03T10:43:00Z">
                                      <w:rPr>
                                        <w:rFonts w:ascii="Consolas" w:hAnsi="Consolas"/>
                                        <w:color w:val="000000"/>
                                      </w:rPr>
                                    </w:rPrChange>
                                  </w:rPr>
                                  <w:t> ProcessId;</w:t>
                                </w:r>
                              </w:ins>
                            </w:p>
                            <w:p w14:paraId="67972433" w14:textId="77777777" w:rsidR="008E2787" w:rsidRPr="00565FB8" w:rsidRDefault="008E2787" w:rsidP="008E2787">
                              <w:pPr>
                                <w:pStyle w:val="HTMLPreformatted"/>
                                <w:shd w:val="clear" w:color="auto" w:fill="FFFFFF"/>
                                <w:rPr>
                                  <w:ins w:id="170" w:author="Peter Freiling" w:date="2018-12-03T10:43:00Z"/>
                                  <w:rFonts w:ascii="Consolas" w:hAnsi="Consolas"/>
                                  <w:color w:val="000000"/>
                                  <w:sz w:val="19"/>
                                  <w:szCs w:val="19"/>
                                  <w:rPrChange w:id="171" w:author="Peter Freiling" w:date="2018-12-03T10:43:00Z">
                                    <w:rPr>
                                      <w:ins w:id="172" w:author="Peter Freiling" w:date="2018-12-03T10:43:00Z"/>
                                      <w:rFonts w:ascii="Consolas" w:hAnsi="Consolas"/>
                                      <w:color w:val="000000"/>
                                    </w:rPr>
                                  </w:rPrChange>
                                </w:rPr>
                              </w:pPr>
                              <w:ins w:id="173" w:author="Peter Freiling" w:date="2018-12-03T10:43:00Z">
                                <w:r w:rsidRPr="00565FB8">
                                  <w:rPr>
                                    <w:rFonts w:ascii="Consolas" w:hAnsi="Consolas"/>
                                    <w:color w:val="000000"/>
                                    <w:sz w:val="19"/>
                                    <w:szCs w:val="19"/>
                                    <w:rPrChange w:id="174" w:author="Peter Freiling" w:date="2018-12-03T10:43:00Z">
                                      <w:rPr>
                                        <w:rFonts w:ascii="Consolas" w:hAnsi="Consolas"/>
                                        <w:color w:val="000000"/>
                                      </w:rPr>
                                    </w:rPrChange>
                                  </w:rPr>
                                  <w:t>    </w:t>
                                </w:r>
                                <w:r w:rsidRPr="00565FB8">
                                  <w:rPr>
                                    <w:rFonts w:ascii="Consolas" w:hAnsi="Consolas"/>
                                    <w:color w:val="0000FF"/>
                                    <w:sz w:val="19"/>
                                    <w:szCs w:val="19"/>
                                    <w:rPrChange w:id="175" w:author="Peter Freiling" w:date="2018-12-03T10:43:00Z">
                                      <w:rPr>
                                        <w:rFonts w:ascii="Consolas" w:hAnsi="Consolas"/>
                                        <w:color w:val="0000FF"/>
                                      </w:rPr>
                                    </w:rPrChange>
                                  </w:rPr>
                                  <w:t>public</w:t>
                                </w:r>
                                <w:r w:rsidRPr="00565FB8">
                                  <w:rPr>
                                    <w:rFonts w:ascii="Consolas" w:hAnsi="Consolas"/>
                                    <w:color w:val="000000"/>
                                    <w:sz w:val="19"/>
                                    <w:szCs w:val="19"/>
                                    <w:rPrChange w:id="176" w:author="Peter Freiling" w:date="2018-12-03T10:43:00Z">
                                      <w:rPr>
                                        <w:rFonts w:ascii="Consolas" w:hAnsi="Consolas"/>
                                        <w:color w:val="000000"/>
                                      </w:rPr>
                                    </w:rPrChange>
                                  </w:rPr>
                                  <w:t> </w:t>
                                </w:r>
                                <w:r w:rsidRPr="00565FB8">
                                  <w:rPr>
                                    <w:rFonts w:ascii="Consolas" w:hAnsi="Consolas"/>
                                    <w:color w:val="0000FF"/>
                                    <w:sz w:val="19"/>
                                    <w:szCs w:val="19"/>
                                    <w:rPrChange w:id="177" w:author="Peter Freiling" w:date="2018-12-03T10:43:00Z">
                                      <w:rPr>
                                        <w:rFonts w:ascii="Consolas" w:hAnsi="Consolas"/>
                                        <w:color w:val="0000FF"/>
                                      </w:rPr>
                                    </w:rPrChange>
                                  </w:rPr>
                                  <w:t>long</w:t>
                                </w:r>
                                <w:r w:rsidRPr="00565FB8">
                                  <w:rPr>
                                    <w:rFonts w:ascii="Consolas" w:hAnsi="Consolas"/>
                                    <w:color w:val="000000"/>
                                    <w:sz w:val="19"/>
                                    <w:szCs w:val="19"/>
                                    <w:rPrChange w:id="178" w:author="Peter Freiling" w:date="2018-12-03T10:43:00Z">
                                      <w:rPr>
                                        <w:rFonts w:ascii="Consolas" w:hAnsi="Consolas"/>
                                        <w:color w:val="000000"/>
                                      </w:rPr>
                                    </w:rPrChange>
                                  </w:rPr>
                                  <w:t> CpuId;</w:t>
                                </w:r>
                              </w:ins>
                            </w:p>
                            <w:p w14:paraId="2C549E22" w14:textId="77777777" w:rsidR="008E2787" w:rsidRDefault="008E2787" w:rsidP="008E2787">
                              <w:pPr>
                                <w:pStyle w:val="HTMLPreformatted"/>
                                <w:shd w:val="clear" w:color="auto" w:fill="FFFFFF"/>
                                <w:rPr>
                                  <w:ins w:id="179" w:author="Peter Freiling" w:date="2018-12-03T11:19:00Z"/>
                                  <w:rFonts w:ascii="Consolas" w:hAnsi="Consolas"/>
                                  <w:color w:val="000000"/>
                                  <w:sz w:val="19"/>
                                  <w:szCs w:val="19"/>
                                </w:rPr>
                              </w:pPr>
                              <w:ins w:id="180" w:author="Peter Freiling" w:date="2018-12-03T10:43:00Z">
                                <w:r w:rsidRPr="00565FB8">
                                  <w:rPr>
                                    <w:rFonts w:ascii="Consolas" w:hAnsi="Consolas"/>
                                    <w:color w:val="000000"/>
                                    <w:sz w:val="19"/>
                                    <w:szCs w:val="19"/>
                                    <w:rPrChange w:id="181" w:author="Peter Freiling" w:date="2018-12-03T10:43:00Z">
                                      <w:rPr>
                                        <w:rFonts w:ascii="Consolas" w:hAnsi="Consolas"/>
                                        <w:color w:val="000000"/>
                                      </w:rPr>
                                    </w:rPrChange>
                                  </w:rPr>
                                  <w:t>    </w:t>
                                </w:r>
                                <w:r w:rsidRPr="00565FB8">
                                  <w:rPr>
                                    <w:rFonts w:ascii="Consolas" w:hAnsi="Consolas"/>
                                    <w:color w:val="0000FF"/>
                                    <w:sz w:val="19"/>
                                    <w:szCs w:val="19"/>
                                    <w:rPrChange w:id="182" w:author="Peter Freiling" w:date="2018-12-03T10:43:00Z">
                                      <w:rPr>
                                        <w:rFonts w:ascii="Consolas" w:hAnsi="Consolas"/>
                                        <w:color w:val="0000FF"/>
                                      </w:rPr>
                                    </w:rPrChange>
                                  </w:rPr>
                                  <w:t>public</w:t>
                                </w:r>
                                <w:r w:rsidRPr="00565FB8">
                                  <w:rPr>
                                    <w:rFonts w:ascii="Consolas" w:hAnsi="Consolas"/>
                                    <w:color w:val="000000"/>
                                    <w:sz w:val="19"/>
                                    <w:szCs w:val="19"/>
                                    <w:rPrChange w:id="183" w:author="Peter Freiling" w:date="2018-12-03T10:43:00Z">
                                      <w:rPr>
                                        <w:rFonts w:ascii="Consolas" w:hAnsi="Consolas"/>
                                        <w:color w:val="000000"/>
                                      </w:rPr>
                                    </w:rPrChange>
                                  </w:rPr>
                                  <w:t> </w:t>
                                </w:r>
                                <w:r w:rsidRPr="00565FB8">
                                  <w:rPr>
                                    <w:rFonts w:ascii="Consolas" w:hAnsi="Consolas"/>
                                    <w:color w:val="0000FF"/>
                                    <w:sz w:val="19"/>
                                    <w:szCs w:val="19"/>
                                    <w:rPrChange w:id="184" w:author="Peter Freiling" w:date="2018-12-03T10:43:00Z">
                                      <w:rPr>
                                        <w:rFonts w:ascii="Consolas" w:hAnsi="Consolas"/>
                                        <w:color w:val="0000FF"/>
                                      </w:rPr>
                                    </w:rPrChange>
                                  </w:rPr>
                                  <w:t>long</w:t>
                                </w:r>
                                <w:r w:rsidRPr="00565FB8">
                                  <w:rPr>
                                    <w:rFonts w:ascii="Consolas" w:hAnsi="Consolas"/>
                                    <w:color w:val="000000"/>
                                    <w:sz w:val="19"/>
                                    <w:szCs w:val="19"/>
                                    <w:rPrChange w:id="185" w:author="Peter Freiling" w:date="2018-12-03T10:43:00Z">
                                      <w:rPr>
                                        <w:rFonts w:ascii="Consolas" w:hAnsi="Consolas"/>
                                        <w:color w:val="000000"/>
                                      </w:rPr>
                                    </w:rPrChange>
                                  </w:rPr>
                                  <w:t> CpuTemp;</w:t>
                                </w:r>
                              </w:ins>
                            </w:p>
                            <w:p w14:paraId="45433D84" w14:textId="77777777" w:rsidR="008E2787" w:rsidRPr="009E1136" w:rsidRDefault="008E2787" w:rsidP="008E2787">
                              <w:pPr>
                                <w:pStyle w:val="HTMLPreformatted"/>
                                <w:shd w:val="clear" w:color="auto" w:fill="FFFFFF"/>
                                <w:rPr>
                                  <w:ins w:id="186" w:author="Peter Freiling" w:date="2018-12-03T10:43:00Z"/>
                                  <w:rFonts w:ascii="Consolas" w:hAnsi="Consolas"/>
                                  <w:sz w:val="19"/>
                                  <w:szCs w:val="19"/>
                                  <w:rPrChange w:id="187" w:author="Peter Freiling" w:date="2018-12-03T11:19:00Z">
                                    <w:rPr>
                                      <w:ins w:id="188" w:author="Peter Freiling" w:date="2018-12-03T10:43:00Z"/>
                                      <w:rFonts w:ascii="Consolas" w:hAnsi="Consolas"/>
                                      <w:color w:val="000000"/>
                                    </w:rPr>
                                  </w:rPrChange>
                                </w:rPr>
                              </w:pPr>
                              <w:ins w:id="189" w:author="Peter Freiling" w:date="2018-12-03T11:19:00Z">
                                <w:r w:rsidRPr="009E1136">
                                  <w:rPr>
                                    <w:rFonts w:ascii="Consolas" w:hAnsi="Consolas"/>
                                    <w:sz w:val="19"/>
                                    <w:szCs w:val="19"/>
                                    <w:rPrChange w:id="190" w:author="Peter Freiling" w:date="2018-12-03T11:19:00Z">
                                      <w:rPr>
                                        <w:rFonts w:ascii="Consolas" w:hAnsi="Consolas"/>
                                        <w:color w:val="000000"/>
                                        <w:sz w:val="19"/>
                                        <w:szCs w:val="19"/>
                                      </w:rPr>
                                    </w:rPrChange>
                                  </w:rPr>
                                  <w:t xml:space="preserve">    ...</w:t>
                                </w:r>
                              </w:ins>
                            </w:p>
                            <w:p w14:paraId="3F9BCF83" w14:textId="77777777" w:rsidR="008E2787" w:rsidRDefault="008E2787" w:rsidP="008E2787">
                              <w:pPr>
                                <w:pStyle w:val="HTMLPreformatted"/>
                                <w:shd w:val="clear" w:color="auto" w:fill="FFFFFF"/>
                                <w:rPr>
                                  <w:ins w:id="191" w:author="Peter Freiling" w:date="2018-12-03T10:43:00Z"/>
                                  <w:rFonts w:ascii="Consolas" w:hAnsi="Consolas"/>
                                  <w:color w:val="000000"/>
                                  <w:sz w:val="19"/>
                                  <w:szCs w:val="19"/>
                                </w:rPr>
                              </w:pPr>
                              <w:ins w:id="192" w:author="Peter Freiling" w:date="2018-12-03T10:43:00Z">
                                <w:r w:rsidRPr="00565FB8">
                                  <w:rPr>
                                    <w:rFonts w:ascii="Consolas" w:hAnsi="Consolas"/>
                                    <w:color w:val="000000"/>
                                    <w:sz w:val="19"/>
                                    <w:szCs w:val="19"/>
                                    <w:rPrChange w:id="193" w:author="Peter Freiling" w:date="2018-12-03T10:43:00Z">
                                      <w:rPr>
                                        <w:rFonts w:ascii="Consolas" w:hAnsi="Consolas"/>
                                        <w:color w:val="000000"/>
                                      </w:rPr>
                                    </w:rPrChange>
                                  </w:rPr>
                                  <w:t>};</w:t>
                                </w:r>
                              </w:ins>
                            </w:p>
                            <w:p w14:paraId="5774B745" w14:textId="77777777" w:rsidR="008E2787" w:rsidRPr="008B1166" w:rsidDel="008B1166" w:rsidRDefault="008E2787" w:rsidP="008E2787">
                              <w:pPr>
                                <w:pStyle w:val="HTMLPreformatted"/>
                                <w:shd w:val="clear" w:color="auto" w:fill="FFFFFF"/>
                                <w:rPr>
                                  <w:del w:id="194" w:author="Peter Freiling" w:date="2018-12-03T10:07:00Z"/>
                                  <w:rFonts w:ascii="Consolas" w:hAnsi="Consolas" w:cs="Consolas"/>
                                  <w:sz w:val="19"/>
                                  <w:szCs w:val="19"/>
                                  <w:highlight w:val="white"/>
                                  <w:rPrChange w:id="195" w:author="Peter Freiling" w:date="2018-12-03T10:08:00Z">
                                    <w:rPr>
                                      <w:del w:id="196" w:author="Peter Freiling" w:date="2018-12-03T10:07:00Z"/>
                                      <w:rFonts w:ascii="Consolas" w:hAnsi="Consolas" w:cs="Consolas"/>
                                      <w:color w:val="000000"/>
                                      <w:sz w:val="19"/>
                                      <w:szCs w:val="19"/>
                                      <w:highlight w:val="white"/>
                                    </w:rPr>
                                  </w:rPrChange>
                                </w:rPr>
                                <w:pPrChange w:id="197" w:author="Peter Freiling" w:date="2018-12-03T10:43:00Z">
                                  <w:pPr>
                                    <w:autoSpaceDE w:val="0"/>
                                    <w:autoSpaceDN w:val="0"/>
                                    <w:adjustRightInd w:val="0"/>
                                    <w:spacing w:after="0" w:line="240" w:lineRule="auto"/>
                                  </w:pPr>
                                </w:pPrChange>
                              </w:pPr>
                              <w:ins w:id="198" w:author="Peter Freiling" w:date="2018-12-03T10:43:00Z">
                                <w:r>
                                  <w:rPr>
                                    <w:rFonts w:ascii="Consolas" w:hAnsi="Consolas"/>
                                    <w:color w:val="000000"/>
                                    <w:sz w:val="19"/>
                                    <w:szCs w:val="19"/>
                                  </w:rPr>
                                  <w:t>...</w:t>
                                </w:r>
                                <w:r w:rsidRPr="00FC144B" w:rsidDel="008B1166">
                                  <w:rPr>
                                    <w:rFonts w:ascii="Consolas" w:hAnsi="Consolas" w:cs="Consolas"/>
                                    <w:sz w:val="19"/>
                                    <w:szCs w:val="19"/>
                                    <w:highlight w:val="white"/>
                                  </w:rPr>
                                  <w:t xml:space="preserve"> </w:t>
                                </w:r>
                              </w:ins>
                              <w:del w:id="199" w:author="Peter Freiling" w:date="2018-12-03T10:07:00Z">
                                <w:r w:rsidRPr="008B1166" w:rsidDel="008B1166">
                                  <w:rPr>
                                    <w:rFonts w:ascii="Consolas" w:hAnsi="Consolas" w:cs="Consolas"/>
                                    <w:sz w:val="19"/>
                                    <w:szCs w:val="19"/>
                                    <w:highlight w:val="white"/>
                                    <w:rPrChange w:id="200" w:author="Peter Freiling" w:date="2018-12-03T10:08:00Z">
                                      <w:rPr>
                                        <w:rFonts w:ascii="Consolas" w:hAnsi="Consolas" w:cs="Consolas"/>
                                        <w:color w:val="0000FF"/>
                                        <w:sz w:val="19"/>
                                        <w:szCs w:val="19"/>
                                        <w:highlight w:val="white"/>
                                      </w:rPr>
                                    </w:rPrChange>
                                  </w:rPr>
                                  <w:delText>struct</w:delText>
                                </w:r>
                                <w:r w:rsidRPr="008B1166" w:rsidDel="008B1166">
                                  <w:rPr>
                                    <w:rFonts w:ascii="Consolas" w:hAnsi="Consolas" w:cs="Consolas"/>
                                    <w:sz w:val="19"/>
                                    <w:szCs w:val="19"/>
                                    <w:highlight w:val="white"/>
                                    <w:rPrChange w:id="201"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202" w:author="Peter Freiling" w:date="2018-12-03T10:08:00Z">
                                      <w:rPr>
                                        <w:rFonts w:ascii="Consolas" w:hAnsi="Consolas" w:cs="Consolas"/>
                                        <w:color w:val="2B91AF"/>
                                        <w:sz w:val="19"/>
                                        <w:szCs w:val="19"/>
                                        <w:highlight w:val="white"/>
                                      </w:rPr>
                                    </w:rPrChange>
                                  </w:rPr>
                                  <w:delText>ContextSwitch</w:delText>
                                </w:r>
                              </w:del>
                            </w:p>
                            <w:p w14:paraId="33A7B460" w14:textId="77777777" w:rsidR="008E2787" w:rsidRPr="008B1166" w:rsidDel="008B1166" w:rsidRDefault="008E2787" w:rsidP="008E2787">
                              <w:pPr>
                                <w:pStyle w:val="HTMLPreformatted"/>
                                <w:rPr>
                                  <w:del w:id="203" w:author="Peter Freiling" w:date="2018-12-03T10:07:00Z"/>
                                  <w:rFonts w:ascii="Consolas" w:hAnsi="Consolas" w:cs="Consolas"/>
                                  <w:sz w:val="19"/>
                                  <w:szCs w:val="19"/>
                                  <w:highlight w:val="white"/>
                                  <w:rPrChange w:id="204" w:author="Peter Freiling" w:date="2018-12-03T10:08:00Z">
                                    <w:rPr>
                                      <w:del w:id="205" w:author="Peter Freiling" w:date="2018-12-03T10:07:00Z"/>
                                      <w:rFonts w:ascii="Consolas" w:hAnsi="Consolas" w:cs="Consolas"/>
                                      <w:color w:val="000000"/>
                                      <w:sz w:val="19"/>
                                      <w:szCs w:val="19"/>
                                      <w:highlight w:val="white"/>
                                    </w:rPr>
                                  </w:rPrChange>
                                </w:rPr>
                                <w:pPrChange w:id="206" w:author="Peter Freiling" w:date="2018-12-03T10:43:00Z">
                                  <w:pPr>
                                    <w:autoSpaceDE w:val="0"/>
                                    <w:autoSpaceDN w:val="0"/>
                                    <w:adjustRightInd w:val="0"/>
                                    <w:spacing w:after="0" w:line="240" w:lineRule="auto"/>
                                  </w:pPr>
                                </w:pPrChange>
                              </w:pPr>
                              <w:del w:id="207" w:author="Peter Freiling" w:date="2018-12-03T10:07:00Z">
                                <w:r w:rsidRPr="008B1166" w:rsidDel="008B1166">
                                  <w:rPr>
                                    <w:rFonts w:ascii="Consolas" w:hAnsi="Consolas" w:cs="Consolas"/>
                                    <w:sz w:val="19"/>
                                    <w:szCs w:val="19"/>
                                    <w:highlight w:val="white"/>
                                    <w:rPrChange w:id="208" w:author="Peter Freiling" w:date="2018-12-03T10:08:00Z">
                                      <w:rPr>
                                        <w:rFonts w:ascii="Consolas" w:hAnsi="Consolas" w:cs="Consolas"/>
                                        <w:color w:val="000000"/>
                                        <w:sz w:val="19"/>
                                        <w:szCs w:val="19"/>
                                        <w:highlight w:val="white"/>
                                      </w:rPr>
                                    </w:rPrChange>
                                  </w:rPr>
                                  <w:delText>{</w:delText>
                                </w:r>
                              </w:del>
                            </w:p>
                            <w:p w14:paraId="43BF8657" w14:textId="77777777" w:rsidR="008E2787" w:rsidRPr="008B1166" w:rsidDel="008B1166" w:rsidRDefault="008E2787" w:rsidP="008E2787">
                              <w:pPr>
                                <w:pStyle w:val="HTMLPreformatted"/>
                                <w:rPr>
                                  <w:del w:id="209" w:author="Peter Freiling" w:date="2018-12-03T10:07:00Z"/>
                                  <w:rFonts w:ascii="Consolas" w:hAnsi="Consolas" w:cs="Consolas"/>
                                  <w:sz w:val="19"/>
                                  <w:szCs w:val="19"/>
                                  <w:highlight w:val="white"/>
                                  <w:rPrChange w:id="210" w:author="Peter Freiling" w:date="2018-12-03T10:08:00Z">
                                    <w:rPr>
                                      <w:del w:id="211" w:author="Peter Freiling" w:date="2018-12-03T10:07:00Z"/>
                                      <w:rFonts w:ascii="Consolas" w:hAnsi="Consolas" w:cs="Consolas"/>
                                      <w:color w:val="000000"/>
                                      <w:sz w:val="19"/>
                                      <w:szCs w:val="19"/>
                                      <w:highlight w:val="white"/>
                                    </w:rPr>
                                  </w:rPrChange>
                                </w:rPr>
                                <w:pPrChange w:id="212" w:author="Peter Freiling" w:date="2018-12-03T10:43:00Z">
                                  <w:pPr>
                                    <w:autoSpaceDE w:val="0"/>
                                    <w:autoSpaceDN w:val="0"/>
                                    <w:adjustRightInd w:val="0"/>
                                    <w:spacing w:after="0" w:line="240" w:lineRule="auto"/>
                                  </w:pPr>
                                </w:pPrChange>
                              </w:pPr>
                              <w:del w:id="213" w:author="Peter Freiling" w:date="2018-12-03T10:07:00Z">
                                <w:r w:rsidRPr="008B1166" w:rsidDel="008B1166">
                                  <w:rPr>
                                    <w:rFonts w:ascii="Consolas" w:hAnsi="Consolas" w:cs="Consolas"/>
                                    <w:sz w:val="19"/>
                                    <w:szCs w:val="19"/>
                                    <w:highlight w:val="white"/>
                                    <w:rPrChange w:id="214"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215" w:author="Peter Freiling" w:date="2018-12-03T10:08:00Z">
                                      <w:rPr>
                                        <w:rFonts w:ascii="Consolas" w:hAnsi="Consolas" w:cs="Consolas"/>
                                        <w:color w:val="0000FF"/>
                                        <w:sz w:val="19"/>
                                        <w:szCs w:val="19"/>
                                        <w:highlight w:val="white"/>
                                      </w:rPr>
                                    </w:rPrChange>
                                  </w:rPr>
                                  <w:delText>public</w:delText>
                                </w:r>
                                <w:r w:rsidRPr="008B1166" w:rsidDel="008B1166">
                                  <w:rPr>
                                    <w:rFonts w:ascii="Consolas" w:hAnsi="Consolas" w:cs="Consolas"/>
                                    <w:sz w:val="19"/>
                                    <w:szCs w:val="19"/>
                                    <w:highlight w:val="white"/>
                                    <w:rPrChange w:id="216" w:author="Peter Freiling" w:date="2018-12-03T10:08:00Z">
                                      <w:rPr>
                                        <w:rFonts w:ascii="Consolas" w:hAnsi="Consolas" w:cs="Consolas"/>
                                        <w:color w:val="000000"/>
                                        <w:sz w:val="19"/>
                                        <w:szCs w:val="19"/>
                                        <w:highlight w:val="white"/>
                                      </w:rPr>
                                    </w:rPrChange>
                                  </w:rPr>
                                  <w:delText xml:space="preserve"> ContextSwitch(</w:delText>
                                </w:r>
                                <w:r w:rsidRPr="008B1166" w:rsidDel="008B1166">
                                  <w:rPr>
                                    <w:rFonts w:ascii="Consolas" w:hAnsi="Consolas" w:cs="Consolas"/>
                                    <w:sz w:val="19"/>
                                    <w:szCs w:val="19"/>
                                    <w:highlight w:val="white"/>
                                    <w:rPrChange w:id="217"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218" w:author="Peter Freiling" w:date="2018-12-03T10:08:00Z">
                                      <w:rPr>
                                        <w:rFonts w:ascii="Consolas" w:hAnsi="Consolas" w:cs="Consolas"/>
                                        <w:color w:val="000000"/>
                                        <w:sz w:val="19"/>
                                        <w:szCs w:val="19"/>
                                        <w:highlight w:val="white"/>
                                      </w:rPr>
                                    </w:rPrChange>
                                  </w:rPr>
                                  <w:delText xml:space="preserve"> inCSTicks, </w:delText>
                                </w:r>
                                <w:r w:rsidRPr="008B1166" w:rsidDel="008B1166">
                                  <w:rPr>
                                    <w:rFonts w:ascii="Consolas" w:hAnsi="Consolas" w:cs="Consolas"/>
                                    <w:sz w:val="19"/>
                                    <w:szCs w:val="19"/>
                                    <w:highlight w:val="white"/>
                                    <w:rPrChange w:id="219"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220" w:author="Peter Freiling" w:date="2018-12-03T10:08:00Z">
                                      <w:rPr>
                                        <w:rFonts w:ascii="Consolas" w:hAnsi="Consolas" w:cs="Consolas"/>
                                        <w:color w:val="000000"/>
                                        <w:sz w:val="19"/>
                                        <w:szCs w:val="19"/>
                                        <w:highlight w:val="white"/>
                                      </w:rPr>
                                    </w:rPrChange>
                                  </w:rPr>
                                  <w:delText xml:space="preserve"> inPID, </w:delText>
                                </w:r>
                                <w:r w:rsidRPr="008B1166" w:rsidDel="008B1166">
                                  <w:rPr>
                                    <w:rFonts w:ascii="Consolas" w:hAnsi="Consolas" w:cs="Consolas"/>
                                    <w:sz w:val="19"/>
                                    <w:szCs w:val="19"/>
                                    <w:highlight w:val="white"/>
                                    <w:rPrChange w:id="221"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222" w:author="Peter Freiling" w:date="2018-12-03T10:08:00Z">
                                      <w:rPr>
                                        <w:rFonts w:ascii="Consolas" w:hAnsi="Consolas" w:cs="Consolas"/>
                                        <w:color w:val="000000"/>
                                        <w:sz w:val="19"/>
                                        <w:szCs w:val="19"/>
                                        <w:highlight w:val="white"/>
                                      </w:rPr>
                                    </w:rPrChange>
                                  </w:rPr>
                                  <w:delText xml:space="preserve"> inCID, </w:delText>
                                </w:r>
                                <w:r w:rsidRPr="008B1166" w:rsidDel="008B1166">
                                  <w:rPr>
                                    <w:rFonts w:ascii="Consolas" w:hAnsi="Consolas" w:cs="Consolas"/>
                                    <w:sz w:val="19"/>
                                    <w:szCs w:val="19"/>
                                    <w:highlight w:val="white"/>
                                    <w:rPrChange w:id="223"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224" w:author="Peter Freiling" w:date="2018-12-03T10:08:00Z">
                                      <w:rPr>
                                        <w:rFonts w:ascii="Consolas" w:hAnsi="Consolas" w:cs="Consolas"/>
                                        <w:color w:val="000000"/>
                                        <w:sz w:val="19"/>
                                        <w:szCs w:val="19"/>
                                        <w:highlight w:val="white"/>
                                      </w:rPr>
                                    </w:rPrChange>
                                  </w:rPr>
                                  <w:delText xml:space="preserve"> inCPUTemp)</w:delText>
                                </w:r>
                              </w:del>
                            </w:p>
                            <w:p w14:paraId="25918BAD" w14:textId="77777777" w:rsidR="008E2787" w:rsidRPr="008B1166" w:rsidDel="008B1166" w:rsidRDefault="008E2787" w:rsidP="008E2787">
                              <w:pPr>
                                <w:pStyle w:val="HTMLPreformatted"/>
                                <w:rPr>
                                  <w:del w:id="225" w:author="Peter Freiling" w:date="2018-12-03T10:07:00Z"/>
                                  <w:rFonts w:ascii="Consolas" w:hAnsi="Consolas" w:cs="Consolas"/>
                                  <w:sz w:val="19"/>
                                  <w:szCs w:val="19"/>
                                  <w:highlight w:val="white"/>
                                  <w:rPrChange w:id="226" w:author="Peter Freiling" w:date="2018-12-03T10:08:00Z">
                                    <w:rPr>
                                      <w:del w:id="227" w:author="Peter Freiling" w:date="2018-12-03T10:07:00Z"/>
                                      <w:rFonts w:ascii="Consolas" w:hAnsi="Consolas" w:cs="Consolas"/>
                                      <w:color w:val="000000"/>
                                      <w:sz w:val="19"/>
                                      <w:szCs w:val="19"/>
                                      <w:highlight w:val="white"/>
                                    </w:rPr>
                                  </w:rPrChange>
                                </w:rPr>
                                <w:pPrChange w:id="228" w:author="Peter Freiling" w:date="2018-12-03T10:43:00Z">
                                  <w:pPr>
                                    <w:autoSpaceDE w:val="0"/>
                                    <w:autoSpaceDN w:val="0"/>
                                    <w:adjustRightInd w:val="0"/>
                                    <w:spacing w:after="0" w:line="240" w:lineRule="auto"/>
                                  </w:pPr>
                                </w:pPrChange>
                              </w:pPr>
                              <w:del w:id="229" w:author="Peter Freiling" w:date="2018-12-03T10:07:00Z">
                                <w:r w:rsidRPr="008B1166" w:rsidDel="008B1166">
                                  <w:rPr>
                                    <w:rFonts w:ascii="Consolas" w:hAnsi="Consolas" w:cs="Consolas"/>
                                    <w:sz w:val="19"/>
                                    <w:szCs w:val="19"/>
                                    <w:highlight w:val="white"/>
                                    <w:rPrChange w:id="230" w:author="Peter Freiling" w:date="2018-12-03T10:08:00Z">
                                      <w:rPr>
                                        <w:rFonts w:ascii="Consolas" w:hAnsi="Consolas" w:cs="Consolas"/>
                                        <w:color w:val="000000"/>
                                        <w:sz w:val="19"/>
                                        <w:szCs w:val="19"/>
                                        <w:highlight w:val="white"/>
                                      </w:rPr>
                                    </w:rPrChange>
                                  </w:rPr>
                                  <w:delText xml:space="preserve">    {</w:delText>
                                </w:r>
                              </w:del>
                            </w:p>
                            <w:p w14:paraId="5BA83E0B" w14:textId="77777777" w:rsidR="008E2787" w:rsidRPr="008B1166" w:rsidDel="008B1166" w:rsidRDefault="008E2787" w:rsidP="008E2787">
                              <w:pPr>
                                <w:pStyle w:val="HTMLPreformatted"/>
                                <w:rPr>
                                  <w:del w:id="231" w:author="Peter Freiling" w:date="2018-12-03T10:07:00Z"/>
                                  <w:rFonts w:ascii="Consolas" w:hAnsi="Consolas" w:cs="Consolas"/>
                                  <w:sz w:val="19"/>
                                  <w:szCs w:val="19"/>
                                  <w:highlight w:val="white"/>
                                  <w:rPrChange w:id="232" w:author="Peter Freiling" w:date="2018-12-03T10:08:00Z">
                                    <w:rPr>
                                      <w:del w:id="233" w:author="Peter Freiling" w:date="2018-12-03T10:07:00Z"/>
                                      <w:rFonts w:ascii="Consolas" w:hAnsi="Consolas" w:cs="Consolas"/>
                                      <w:color w:val="000000"/>
                                      <w:sz w:val="19"/>
                                      <w:szCs w:val="19"/>
                                      <w:highlight w:val="white"/>
                                    </w:rPr>
                                  </w:rPrChange>
                                </w:rPr>
                                <w:pPrChange w:id="234" w:author="Peter Freiling" w:date="2018-12-03T10:43:00Z">
                                  <w:pPr>
                                    <w:autoSpaceDE w:val="0"/>
                                    <w:autoSpaceDN w:val="0"/>
                                    <w:adjustRightInd w:val="0"/>
                                    <w:spacing w:after="0" w:line="240" w:lineRule="auto"/>
                                  </w:pPr>
                                </w:pPrChange>
                              </w:pPr>
                              <w:del w:id="235" w:author="Peter Freiling" w:date="2018-12-03T10:07:00Z">
                                <w:r w:rsidRPr="008B1166" w:rsidDel="008B1166">
                                  <w:rPr>
                                    <w:rFonts w:ascii="Consolas" w:hAnsi="Consolas" w:cs="Consolas"/>
                                    <w:sz w:val="19"/>
                                    <w:szCs w:val="19"/>
                                    <w:highlight w:val="white"/>
                                    <w:rPrChange w:id="236" w:author="Peter Freiling" w:date="2018-12-03T10:08:00Z">
                                      <w:rPr>
                                        <w:rFonts w:ascii="Consolas" w:hAnsi="Consolas" w:cs="Consolas"/>
                                        <w:color w:val="000000"/>
                                        <w:sz w:val="19"/>
                                        <w:szCs w:val="19"/>
                                        <w:highlight w:val="white"/>
                                      </w:rPr>
                                    </w:rPrChange>
                                  </w:rPr>
                                  <w:delText xml:space="preserve">        CSTicks = inCSTicks;</w:delText>
                                </w:r>
                              </w:del>
                            </w:p>
                            <w:p w14:paraId="60610FCD" w14:textId="77777777" w:rsidR="008E2787" w:rsidRPr="008B1166" w:rsidDel="008B1166" w:rsidRDefault="008E2787" w:rsidP="008E2787">
                              <w:pPr>
                                <w:pStyle w:val="HTMLPreformatted"/>
                                <w:rPr>
                                  <w:del w:id="237" w:author="Peter Freiling" w:date="2018-12-03T10:07:00Z"/>
                                  <w:rFonts w:ascii="Consolas" w:hAnsi="Consolas" w:cs="Consolas"/>
                                  <w:sz w:val="19"/>
                                  <w:szCs w:val="19"/>
                                  <w:highlight w:val="white"/>
                                  <w:rPrChange w:id="238" w:author="Peter Freiling" w:date="2018-12-03T10:08:00Z">
                                    <w:rPr>
                                      <w:del w:id="239" w:author="Peter Freiling" w:date="2018-12-03T10:07:00Z"/>
                                      <w:rFonts w:ascii="Consolas" w:hAnsi="Consolas" w:cs="Consolas"/>
                                      <w:color w:val="000000"/>
                                      <w:sz w:val="19"/>
                                      <w:szCs w:val="19"/>
                                      <w:highlight w:val="white"/>
                                    </w:rPr>
                                  </w:rPrChange>
                                </w:rPr>
                                <w:pPrChange w:id="240" w:author="Peter Freiling" w:date="2018-12-03T10:43:00Z">
                                  <w:pPr>
                                    <w:autoSpaceDE w:val="0"/>
                                    <w:autoSpaceDN w:val="0"/>
                                    <w:adjustRightInd w:val="0"/>
                                    <w:spacing w:after="0" w:line="240" w:lineRule="auto"/>
                                  </w:pPr>
                                </w:pPrChange>
                              </w:pPr>
                              <w:del w:id="241" w:author="Peter Freiling" w:date="2018-12-03T10:07:00Z">
                                <w:r w:rsidRPr="008B1166" w:rsidDel="008B1166">
                                  <w:rPr>
                                    <w:rFonts w:ascii="Consolas" w:hAnsi="Consolas" w:cs="Consolas"/>
                                    <w:sz w:val="19"/>
                                    <w:szCs w:val="19"/>
                                    <w:highlight w:val="white"/>
                                    <w:rPrChange w:id="242" w:author="Peter Freiling" w:date="2018-12-03T10:08:00Z">
                                      <w:rPr>
                                        <w:rFonts w:ascii="Consolas" w:hAnsi="Consolas" w:cs="Consolas"/>
                                        <w:color w:val="000000"/>
                                        <w:sz w:val="19"/>
                                        <w:szCs w:val="19"/>
                                        <w:highlight w:val="white"/>
                                      </w:rPr>
                                    </w:rPrChange>
                                  </w:rPr>
                                  <w:delText xml:space="preserve">        PID = inPID;</w:delText>
                                </w:r>
                              </w:del>
                            </w:p>
                            <w:p w14:paraId="06A80338" w14:textId="77777777" w:rsidR="008E2787" w:rsidRPr="008B1166" w:rsidDel="008B1166" w:rsidRDefault="008E2787" w:rsidP="008E2787">
                              <w:pPr>
                                <w:pStyle w:val="HTMLPreformatted"/>
                                <w:rPr>
                                  <w:del w:id="243" w:author="Peter Freiling" w:date="2018-12-03T10:07:00Z"/>
                                  <w:rFonts w:ascii="Consolas" w:hAnsi="Consolas" w:cs="Consolas"/>
                                  <w:sz w:val="19"/>
                                  <w:szCs w:val="19"/>
                                  <w:highlight w:val="white"/>
                                  <w:rPrChange w:id="244" w:author="Peter Freiling" w:date="2018-12-03T10:08:00Z">
                                    <w:rPr>
                                      <w:del w:id="245" w:author="Peter Freiling" w:date="2018-12-03T10:07:00Z"/>
                                      <w:rFonts w:ascii="Consolas" w:hAnsi="Consolas" w:cs="Consolas"/>
                                      <w:color w:val="000000"/>
                                      <w:sz w:val="19"/>
                                      <w:szCs w:val="19"/>
                                      <w:highlight w:val="white"/>
                                    </w:rPr>
                                  </w:rPrChange>
                                </w:rPr>
                                <w:pPrChange w:id="246" w:author="Peter Freiling" w:date="2018-12-03T10:43:00Z">
                                  <w:pPr>
                                    <w:autoSpaceDE w:val="0"/>
                                    <w:autoSpaceDN w:val="0"/>
                                    <w:adjustRightInd w:val="0"/>
                                    <w:spacing w:after="0" w:line="240" w:lineRule="auto"/>
                                  </w:pPr>
                                </w:pPrChange>
                              </w:pPr>
                              <w:del w:id="247" w:author="Peter Freiling" w:date="2018-12-03T10:07:00Z">
                                <w:r w:rsidRPr="008B1166" w:rsidDel="008B1166">
                                  <w:rPr>
                                    <w:rFonts w:ascii="Consolas" w:hAnsi="Consolas" w:cs="Consolas"/>
                                    <w:sz w:val="19"/>
                                    <w:szCs w:val="19"/>
                                    <w:highlight w:val="white"/>
                                    <w:rPrChange w:id="248" w:author="Peter Freiling" w:date="2018-12-03T10:08:00Z">
                                      <w:rPr>
                                        <w:rFonts w:ascii="Consolas" w:hAnsi="Consolas" w:cs="Consolas"/>
                                        <w:color w:val="000000"/>
                                        <w:sz w:val="19"/>
                                        <w:szCs w:val="19"/>
                                        <w:highlight w:val="white"/>
                                      </w:rPr>
                                    </w:rPrChange>
                                  </w:rPr>
                                  <w:delText xml:space="preserve">        CID = inCID;</w:delText>
                                </w:r>
                              </w:del>
                            </w:p>
                            <w:p w14:paraId="7690235A" w14:textId="77777777" w:rsidR="008E2787" w:rsidRPr="008B1166" w:rsidDel="008B1166" w:rsidRDefault="008E2787" w:rsidP="008E2787">
                              <w:pPr>
                                <w:pStyle w:val="HTMLPreformatted"/>
                                <w:rPr>
                                  <w:del w:id="249" w:author="Peter Freiling" w:date="2018-12-03T10:07:00Z"/>
                                  <w:rFonts w:ascii="Consolas" w:hAnsi="Consolas" w:cs="Consolas"/>
                                  <w:sz w:val="19"/>
                                  <w:szCs w:val="19"/>
                                  <w:highlight w:val="white"/>
                                  <w:rPrChange w:id="250" w:author="Peter Freiling" w:date="2018-12-03T10:08:00Z">
                                    <w:rPr>
                                      <w:del w:id="251" w:author="Peter Freiling" w:date="2018-12-03T10:07:00Z"/>
                                      <w:rFonts w:ascii="Consolas" w:hAnsi="Consolas" w:cs="Consolas"/>
                                      <w:color w:val="000000"/>
                                      <w:sz w:val="19"/>
                                      <w:szCs w:val="19"/>
                                      <w:highlight w:val="white"/>
                                    </w:rPr>
                                  </w:rPrChange>
                                </w:rPr>
                                <w:pPrChange w:id="252" w:author="Peter Freiling" w:date="2018-12-03T10:43:00Z">
                                  <w:pPr>
                                    <w:autoSpaceDE w:val="0"/>
                                    <w:autoSpaceDN w:val="0"/>
                                    <w:adjustRightInd w:val="0"/>
                                    <w:spacing w:after="0" w:line="240" w:lineRule="auto"/>
                                  </w:pPr>
                                </w:pPrChange>
                              </w:pPr>
                              <w:del w:id="253" w:author="Peter Freiling" w:date="2018-12-03T10:07:00Z">
                                <w:r w:rsidRPr="008B1166" w:rsidDel="008B1166">
                                  <w:rPr>
                                    <w:rFonts w:ascii="Consolas" w:hAnsi="Consolas" w:cs="Consolas"/>
                                    <w:sz w:val="19"/>
                                    <w:szCs w:val="19"/>
                                    <w:highlight w:val="white"/>
                                    <w:rPrChange w:id="254" w:author="Peter Freiling" w:date="2018-12-03T10:08:00Z">
                                      <w:rPr>
                                        <w:rFonts w:ascii="Consolas" w:hAnsi="Consolas" w:cs="Consolas"/>
                                        <w:color w:val="000000"/>
                                        <w:sz w:val="19"/>
                                        <w:szCs w:val="19"/>
                                        <w:highlight w:val="white"/>
                                      </w:rPr>
                                    </w:rPrChange>
                                  </w:rPr>
                                  <w:delText xml:space="preserve">        CPUTemp = inCPUTemp;</w:delText>
                                </w:r>
                              </w:del>
                            </w:p>
                            <w:p w14:paraId="12A933C0" w14:textId="77777777" w:rsidR="008E2787" w:rsidRPr="008B1166" w:rsidDel="008B1166" w:rsidRDefault="008E2787" w:rsidP="008E2787">
                              <w:pPr>
                                <w:pStyle w:val="HTMLPreformatted"/>
                                <w:rPr>
                                  <w:del w:id="255" w:author="Peter Freiling" w:date="2018-12-03T10:07:00Z"/>
                                  <w:rFonts w:ascii="Consolas" w:hAnsi="Consolas" w:cs="Consolas"/>
                                  <w:sz w:val="19"/>
                                  <w:szCs w:val="19"/>
                                  <w:highlight w:val="white"/>
                                  <w:rPrChange w:id="256" w:author="Peter Freiling" w:date="2018-12-03T10:08:00Z">
                                    <w:rPr>
                                      <w:del w:id="257" w:author="Peter Freiling" w:date="2018-12-03T10:07:00Z"/>
                                      <w:rFonts w:ascii="Consolas" w:hAnsi="Consolas" w:cs="Consolas"/>
                                      <w:color w:val="000000"/>
                                      <w:sz w:val="19"/>
                                      <w:szCs w:val="19"/>
                                      <w:highlight w:val="white"/>
                                    </w:rPr>
                                  </w:rPrChange>
                                </w:rPr>
                                <w:pPrChange w:id="258" w:author="Peter Freiling" w:date="2018-12-03T10:43:00Z">
                                  <w:pPr>
                                    <w:autoSpaceDE w:val="0"/>
                                    <w:autoSpaceDN w:val="0"/>
                                    <w:adjustRightInd w:val="0"/>
                                    <w:spacing w:after="0" w:line="240" w:lineRule="auto"/>
                                  </w:pPr>
                                </w:pPrChange>
                              </w:pPr>
                              <w:del w:id="259" w:author="Peter Freiling" w:date="2018-12-03T10:07:00Z">
                                <w:r w:rsidRPr="008B1166" w:rsidDel="008B1166">
                                  <w:rPr>
                                    <w:rFonts w:ascii="Consolas" w:hAnsi="Consolas" w:cs="Consolas"/>
                                    <w:sz w:val="19"/>
                                    <w:szCs w:val="19"/>
                                    <w:highlight w:val="white"/>
                                    <w:rPrChange w:id="260" w:author="Peter Freiling" w:date="2018-12-03T10:08:00Z">
                                      <w:rPr>
                                        <w:rFonts w:ascii="Consolas" w:hAnsi="Consolas" w:cs="Consolas"/>
                                        <w:color w:val="000000"/>
                                        <w:sz w:val="19"/>
                                        <w:szCs w:val="19"/>
                                        <w:highlight w:val="white"/>
                                      </w:rPr>
                                    </w:rPrChange>
                                  </w:rPr>
                                  <w:delText xml:space="preserve">    }</w:delText>
                                </w:r>
                              </w:del>
                            </w:p>
                            <w:p w14:paraId="00331090" w14:textId="77777777" w:rsidR="008E2787" w:rsidRPr="008B1166" w:rsidDel="008B1166" w:rsidRDefault="008E2787" w:rsidP="008E2787">
                              <w:pPr>
                                <w:pStyle w:val="HTMLPreformatted"/>
                                <w:rPr>
                                  <w:del w:id="261" w:author="Peter Freiling" w:date="2018-12-03T10:07:00Z"/>
                                  <w:rFonts w:ascii="Consolas" w:hAnsi="Consolas" w:cs="Consolas"/>
                                  <w:sz w:val="19"/>
                                  <w:szCs w:val="19"/>
                                  <w:highlight w:val="white"/>
                                  <w:rPrChange w:id="262" w:author="Peter Freiling" w:date="2018-12-03T10:08:00Z">
                                    <w:rPr>
                                      <w:del w:id="263" w:author="Peter Freiling" w:date="2018-12-03T10:07:00Z"/>
                                      <w:rFonts w:ascii="Consolas" w:hAnsi="Consolas" w:cs="Consolas"/>
                                      <w:color w:val="000000"/>
                                      <w:sz w:val="19"/>
                                      <w:szCs w:val="19"/>
                                      <w:highlight w:val="white"/>
                                    </w:rPr>
                                  </w:rPrChange>
                                </w:rPr>
                                <w:pPrChange w:id="264" w:author="Peter Freiling" w:date="2018-12-03T10:43:00Z">
                                  <w:pPr>
                                    <w:autoSpaceDE w:val="0"/>
                                    <w:autoSpaceDN w:val="0"/>
                                    <w:adjustRightInd w:val="0"/>
                                    <w:spacing w:after="0" w:line="240" w:lineRule="auto"/>
                                  </w:pPr>
                                </w:pPrChange>
                              </w:pPr>
                            </w:p>
                            <w:p w14:paraId="420F268D" w14:textId="77777777" w:rsidR="008E2787" w:rsidRPr="008B1166" w:rsidDel="008B1166" w:rsidRDefault="008E2787" w:rsidP="008E2787">
                              <w:pPr>
                                <w:pStyle w:val="HTMLPreformatted"/>
                                <w:rPr>
                                  <w:del w:id="265" w:author="Peter Freiling" w:date="2018-12-03T10:07:00Z"/>
                                  <w:rFonts w:ascii="Consolas" w:hAnsi="Consolas" w:cs="Consolas"/>
                                  <w:sz w:val="19"/>
                                  <w:szCs w:val="19"/>
                                  <w:highlight w:val="white"/>
                                  <w:rPrChange w:id="266" w:author="Peter Freiling" w:date="2018-12-03T10:08:00Z">
                                    <w:rPr>
                                      <w:del w:id="267" w:author="Peter Freiling" w:date="2018-12-03T10:07:00Z"/>
                                      <w:rFonts w:ascii="Consolas" w:hAnsi="Consolas" w:cs="Consolas"/>
                                      <w:color w:val="000000"/>
                                      <w:sz w:val="19"/>
                                      <w:szCs w:val="19"/>
                                      <w:highlight w:val="white"/>
                                    </w:rPr>
                                  </w:rPrChange>
                                </w:rPr>
                                <w:pPrChange w:id="268" w:author="Peter Freiling" w:date="2018-12-03T10:43:00Z">
                                  <w:pPr>
                                    <w:autoSpaceDE w:val="0"/>
                                    <w:autoSpaceDN w:val="0"/>
                                    <w:adjustRightInd w:val="0"/>
                                    <w:spacing w:after="0" w:line="240" w:lineRule="auto"/>
                                  </w:pPr>
                                </w:pPrChange>
                              </w:pPr>
                              <w:del w:id="269" w:author="Peter Freiling" w:date="2018-12-03T10:07:00Z">
                                <w:r w:rsidRPr="008B1166" w:rsidDel="008B1166">
                                  <w:rPr>
                                    <w:rFonts w:ascii="Consolas" w:hAnsi="Consolas" w:cs="Consolas"/>
                                    <w:sz w:val="19"/>
                                    <w:szCs w:val="19"/>
                                    <w:highlight w:val="white"/>
                                    <w:rPrChange w:id="270"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271" w:author="Peter Freiling" w:date="2018-12-03T10:08:00Z">
                                      <w:rPr>
                                        <w:rFonts w:ascii="Consolas" w:hAnsi="Consolas" w:cs="Consolas"/>
                                        <w:color w:val="0000FF"/>
                                        <w:sz w:val="19"/>
                                        <w:szCs w:val="19"/>
                                        <w:highlight w:val="white"/>
                                      </w:rPr>
                                    </w:rPrChange>
                                  </w:rPr>
                                  <w:delText>public</w:delText>
                                </w:r>
                                <w:r w:rsidRPr="008B1166" w:rsidDel="008B1166">
                                  <w:rPr>
                                    <w:rFonts w:ascii="Consolas" w:hAnsi="Consolas" w:cs="Consolas"/>
                                    <w:sz w:val="19"/>
                                    <w:szCs w:val="19"/>
                                    <w:highlight w:val="white"/>
                                    <w:rPrChange w:id="272"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273"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274" w:author="Peter Freiling" w:date="2018-12-03T10:08:00Z">
                                      <w:rPr>
                                        <w:rFonts w:ascii="Consolas" w:hAnsi="Consolas" w:cs="Consolas"/>
                                        <w:color w:val="000000"/>
                                        <w:sz w:val="19"/>
                                        <w:szCs w:val="19"/>
                                        <w:highlight w:val="white"/>
                                      </w:rPr>
                                    </w:rPrChange>
                                  </w:rPr>
                                  <w:delText xml:space="preserve"> CSTicks;</w:delText>
                                </w:r>
                              </w:del>
                            </w:p>
                            <w:p w14:paraId="5A46B894" w14:textId="77777777" w:rsidR="008E2787" w:rsidRPr="008B1166" w:rsidDel="008B1166" w:rsidRDefault="008E2787" w:rsidP="008E2787">
                              <w:pPr>
                                <w:pStyle w:val="HTMLPreformatted"/>
                                <w:rPr>
                                  <w:del w:id="275" w:author="Peter Freiling" w:date="2018-12-03T10:07:00Z"/>
                                  <w:rFonts w:ascii="Consolas" w:hAnsi="Consolas" w:cs="Consolas"/>
                                  <w:sz w:val="19"/>
                                  <w:szCs w:val="19"/>
                                  <w:highlight w:val="white"/>
                                  <w:rPrChange w:id="276" w:author="Peter Freiling" w:date="2018-12-03T10:08:00Z">
                                    <w:rPr>
                                      <w:del w:id="277" w:author="Peter Freiling" w:date="2018-12-03T10:07:00Z"/>
                                      <w:rFonts w:ascii="Consolas" w:hAnsi="Consolas" w:cs="Consolas"/>
                                      <w:color w:val="000000"/>
                                      <w:sz w:val="19"/>
                                      <w:szCs w:val="19"/>
                                      <w:highlight w:val="white"/>
                                    </w:rPr>
                                  </w:rPrChange>
                                </w:rPr>
                                <w:pPrChange w:id="278" w:author="Peter Freiling" w:date="2018-12-03T10:43:00Z">
                                  <w:pPr>
                                    <w:autoSpaceDE w:val="0"/>
                                    <w:autoSpaceDN w:val="0"/>
                                    <w:adjustRightInd w:val="0"/>
                                    <w:spacing w:after="0" w:line="240" w:lineRule="auto"/>
                                  </w:pPr>
                                </w:pPrChange>
                              </w:pPr>
                              <w:del w:id="279" w:author="Peter Freiling" w:date="2018-12-03T10:07:00Z">
                                <w:r w:rsidRPr="008B1166" w:rsidDel="008B1166">
                                  <w:rPr>
                                    <w:rFonts w:ascii="Consolas" w:hAnsi="Consolas" w:cs="Consolas"/>
                                    <w:sz w:val="19"/>
                                    <w:szCs w:val="19"/>
                                    <w:highlight w:val="white"/>
                                    <w:rPrChange w:id="280"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281" w:author="Peter Freiling" w:date="2018-12-03T10:08:00Z">
                                      <w:rPr>
                                        <w:rFonts w:ascii="Consolas" w:hAnsi="Consolas" w:cs="Consolas"/>
                                        <w:color w:val="0000FF"/>
                                        <w:sz w:val="19"/>
                                        <w:szCs w:val="19"/>
                                        <w:highlight w:val="white"/>
                                      </w:rPr>
                                    </w:rPrChange>
                                  </w:rPr>
                                  <w:delText>public</w:delText>
                                </w:r>
                                <w:r w:rsidRPr="008B1166" w:rsidDel="008B1166">
                                  <w:rPr>
                                    <w:rFonts w:ascii="Consolas" w:hAnsi="Consolas" w:cs="Consolas"/>
                                    <w:sz w:val="19"/>
                                    <w:szCs w:val="19"/>
                                    <w:highlight w:val="white"/>
                                    <w:rPrChange w:id="282"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283"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284" w:author="Peter Freiling" w:date="2018-12-03T10:08:00Z">
                                      <w:rPr>
                                        <w:rFonts w:ascii="Consolas" w:hAnsi="Consolas" w:cs="Consolas"/>
                                        <w:color w:val="000000"/>
                                        <w:sz w:val="19"/>
                                        <w:szCs w:val="19"/>
                                        <w:highlight w:val="white"/>
                                      </w:rPr>
                                    </w:rPrChange>
                                  </w:rPr>
                                  <w:delText xml:space="preserve"> PID;</w:delText>
                                </w:r>
                              </w:del>
                            </w:p>
                            <w:p w14:paraId="6623E752" w14:textId="77777777" w:rsidR="008E2787" w:rsidRPr="008B1166" w:rsidDel="008B1166" w:rsidRDefault="008E2787" w:rsidP="008E2787">
                              <w:pPr>
                                <w:pStyle w:val="HTMLPreformatted"/>
                                <w:rPr>
                                  <w:del w:id="285" w:author="Peter Freiling" w:date="2018-12-03T10:07:00Z"/>
                                  <w:rFonts w:ascii="Consolas" w:hAnsi="Consolas" w:cs="Consolas"/>
                                  <w:sz w:val="19"/>
                                  <w:szCs w:val="19"/>
                                  <w:highlight w:val="white"/>
                                  <w:rPrChange w:id="286" w:author="Peter Freiling" w:date="2018-12-03T10:08:00Z">
                                    <w:rPr>
                                      <w:del w:id="287" w:author="Peter Freiling" w:date="2018-12-03T10:07:00Z"/>
                                      <w:rFonts w:ascii="Consolas" w:hAnsi="Consolas" w:cs="Consolas"/>
                                      <w:color w:val="000000"/>
                                      <w:sz w:val="19"/>
                                      <w:szCs w:val="19"/>
                                      <w:highlight w:val="white"/>
                                    </w:rPr>
                                  </w:rPrChange>
                                </w:rPr>
                                <w:pPrChange w:id="288" w:author="Peter Freiling" w:date="2018-12-03T10:43:00Z">
                                  <w:pPr>
                                    <w:autoSpaceDE w:val="0"/>
                                    <w:autoSpaceDN w:val="0"/>
                                    <w:adjustRightInd w:val="0"/>
                                    <w:spacing w:after="0" w:line="240" w:lineRule="auto"/>
                                  </w:pPr>
                                </w:pPrChange>
                              </w:pPr>
                              <w:del w:id="289" w:author="Peter Freiling" w:date="2018-12-03T10:07:00Z">
                                <w:r w:rsidRPr="008B1166" w:rsidDel="008B1166">
                                  <w:rPr>
                                    <w:rFonts w:ascii="Consolas" w:hAnsi="Consolas" w:cs="Consolas"/>
                                    <w:sz w:val="19"/>
                                    <w:szCs w:val="19"/>
                                    <w:highlight w:val="white"/>
                                    <w:rPrChange w:id="290"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291" w:author="Peter Freiling" w:date="2018-12-03T10:08:00Z">
                                      <w:rPr>
                                        <w:rFonts w:ascii="Consolas" w:hAnsi="Consolas" w:cs="Consolas"/>
                                        <w:color w:val="0000FF"/>
                                        <w:sz w:val="19"/>
                                        <w:szCs w:val="19"/>
                                        <w:highlight w:val="white"/>
                                      </w:rPr>
                                    </w:rPrChange>
                                  </w:rPr>
                                  <w:delText>public</w:delText>
                                </w:r>
                                <w:r w:rsidRPr="008B1166" w:rsidDel="008B1166">
                                  <w:rPr>
                                    <w:rFonts w:ascii="Consolas" w:hAnsi="Consolas" w:cs="Consolas"/>
                                    <w:sz w:val="19"/>
                                    <w:szCs w:val="19"/>
                                    <w:highlight w:val="white"/>
                                    <w:rPrChange w:id="292"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293"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294" w:author="Peter Freiling" w:date="2018-12-03T10:08:00Z">
                                      <w:rPr>
                                        <w:rFonts w:ascii="Consolas" w:hAnsi="Consolas" w:cs="Consolas"/>
                                        <w:color w:val="000000"/>
                                        <w:sz w:val="19"/>
                                        <w:szCs w:val="19"/>
                                        <w:highlight w:val="white"/>
                                      </w:rPr>
                                    </w:rPrChange>
                                  </w:rPr>
                                  <w:delText xml:space="preserve"> CID;</w:delText>
                                </w:r>
                              </w:del>
                            </w:p>
                            <w:p w14:paraId="0A6E21AA" w14:textId="77777777" w:rsidR="008E2787" w:rsidRPr="008B1166" w:rsidDel="008B1166" w:rsidRDefault="008E2787" w:rsidP="008E2787">
                              <w:pPr>
                                <w:pStyle w:val="HTMLPreformatted"/>
                                <w:rPr>
                                  <w:del w:id="295" w:author="Peter Freiling" w:date="2018-12-03T10:07:00Z"/>
                                  <w:rFonts w:ascii="Consolas" w:hAnsi="Consolas" w:cs="Consolas"/>
                                  <w:sz w:val="19"/>
                                  <w:szCs w:val="19"/>
                                  <w:highlight w:val="white"/>
                                  <w:rPrChange w:id="296" w:author="Peter Freiling" w:date="2018-12-03T10:08:00Z">
                                    <w:rPr>
                                      <w:del w:id="297" w:author="Peter Freiling" w:date="2018-12-03T10:07:00Z"/>
                                      <w:rFonts w:ascii="Consolas" w:hAnsi="Consolas" w:cs="Consolas"/>
                                      <w:color w:val="000000"/>
                                      <w:sz w:val="19"/>
                                      <w:szCs w:val="19"/>
                                      <w:highlight w:val="white"/>
                                    </w:rPr>
                                  </w:rPrChange>
                                </w:rPr>
                                <w:pPrChange w:id="298" w:author="Peter Freiling" w:date="2018-12-03T10:43:00Z">
                                  <w:pPr>
                                    <w:autoSpaceDE w:val="0"/>
                                    <w:autoSpaceDN w:val="0"/>
                                    <w:adjustRightInd w:val="0"/>
                                    <w:spacing w:after="0" w:line="240" w:lineRule="auto"/>
                                  </w:pPr>
                                </w:pPrChange>
                              </w:pPr>
                              <w:del w:id="299" w:author="Peter Freiling" w:date="2018-12-03T10:07:00Z">
                                <w:r w:rsidRPr="008B1166" w:rsidDel="008B1166">
                                  <w:rPr>
                                    <w:rFonts w:ascii="Consolas" w:hAnsi="Consolas" w:cs="Consolas"/>
                                    <w:sz w:val="19"/>
                                    <w:szCs w:val="19"/>
                                    <w:highlight w:val="white"/>
                                    <w:rPrChange w:id="300"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301" w:author="Peter Freiling" w:date="2018-12-03T10:08:00Z">
                                      <w:rPr>
                                        <w:rFonts w:ascii="Consolas" w:hAnsi="Consolas" w:cs="Consolas"/>
                                        <w:color w:val="0000FF"/>
                                        <w:sz w:val="19"/>
                                        <w:szCs w:val="19"/>
                                        <w:highlight w:val="white"/>
                                      </w:rPr>
                                    </w:rPrChange>
                                  </w:rPr>
                                  <w:delText>public</w:delText>
                                </w:r>
                                <w:r w:rsidRPr="008B1166" w:rsidDel="008B1166">
                                  <w:rPr>
                                    <w:rFonts w:ascii="Consolas" w:hAnsi="Consolas" w:cs="Consolas"/>
                                    <w:sz w:val="19"/>
                                    <w:szCs w:val="19"/>
                                    <w:highlight w:val="white"/>
                                    <w:rPrChange w:id="302"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303"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304" w:author="Peter Freiling" w:date="2018-12-03T10:08:00Z">
                                      <w:rPr>
                                        <w:rFonts w:ascii="Consolas" w:hAnsi="Consolas" w:cs="Consolas"/>
                                        <w:color w:val="000000"/>
                                        <w:sz w:val="19"/>
                                        <w:szCs w:val="19"/>
                                        <w:highlight w:val="white"/>
                                      </w:rPr>
                                    </w:rPrChange>
                                  </w:rPr>
                                  <w:delText xml:space="preserve"> CPUTemp;</w:delText>
                                </w:r>
                              </w:del>
                            </w:p>
                            <w:p w14:paraId="3E0E2750" w14:textId="77777777" w:rsidR="008E2787" w:rsidRPr="008B1166" w:rsidDel="008B1166" w:rsidRDefault="008E2787" w:rsidP="008E2787">
                              <w:pPr>
                                <w:pStyle w:val="HTMLPreformatted"/>
                                <w:rPr>
                                  <w:del w:id="305" w:author="Peter Freiling" w:date="2018-12-03T10:07:00Z"/>
                                  <w:rFonts w:ascii="Consolas" w:hAnsi="Consolas" w:cs="Consolas"/>
                                  <w:sz w:val="19"/>
                                  <w:szCs w:val="19"/>
                                  <w:highlight w:val="white"/>
                                  <w:rPrChange w:id="306" w:author="Peter Freiling" w:date="2018-12-03T10:08:00Z">
                                    <w:rPr>
                                      <w:del w:id="307" w:author="Peter Freiling" w:date="2018-12-03T10:07:00Z"/>
                                      <w:rFonts w:ascii="Consolas" w:hAnsi="Consolas" w:cs="Consolas"/>
                                      <w:color w:val="000000"/>
                                      <w:sz w:val="19"/>
                                      <w:szCs w:val="19"/>
                                      <w:highlight w:val="white"/>
                                    </w:rPr>
                                  </w:rPrChange>
                                </w:rPr>
                                <w:pPrChange w:id="308" w:author="Peter Freiling" w:date="2018-12-03T10:43:00Z">
                                  <w:pPr>
                                    <w:autoSpaceDE w:val="0"/>
                                    <w:autoSpaceDN w:val="0"/>
                                    <w:adjustRightInd w:val="0"/>
                                    <w:spacing w:after="0" w:line="240" w:lineRule="auto"/>
                                  </w:pPr>
                                </w:pPrChange>
                              </w:pPr>
                              <w:del w:id="309" w:author="Peter Freiling" w:date="2018-12-03T10:07:00Z">
                                <w:r w:rsidRPr="008B1166" w:rsidDel="008B1166">
                                  <w:rPr>
                                    <w:rFonts w:ascii="Consolas" w:hAnsi="Consolas" w:cs="Consolas"/>
                                    <w:sz w:val="19"/>
                                    <w:szCs w:val="19"/>
                                    <w:highlight w:val="white"/>
                                    <w:rPrChange w:id="310" w:author="Peter Freiling" w:date="2018-12-03T10:08:00Z">
                                      <w:rPr>
                                        <w:rFonts w:ascii="Consolas" w:hAnsi="Consolas" w:cs="Consolas"/>
                                        <w:color w:val="000000"/>
                                        <w:sz w:val="19"/>
                                        <w:szCs w:val="19"/>
                                        <w:highlight w:val="white"/>
                                      </w:rPr>
                                    </w:rPrChange>
                                  </w:rPr>
                                  <w:delText>};</w:delText>
                                </w:r>
                              </w:del>
                            </w:p>
                            <w:p w14:paraId="4006F683" w14:textId="77777777" w:rsidR="008E2787" w:rsidDel="00565FB8" w:rsidRDefault="008E2787" w:rsidP="008E2787">
                              <w:pPr>
                                <w:pStyle w:val="HTMLPreformatted"/>
                                <w:rPr>
                                  <w:del w:id="311" w:author="Peter Freiling" w:date="2018-12-03T10:43:00Z"/>
                                  <w:rFonts w:ascii="Consolas" w:hAnsi="Consolas" w:cs="Consolas"/>
                                  <w:color w:val="0000FF"/>
                                  <w:sz w:val="19"/>
                                  <w:szCs w:val="19"/>
                                  <w:highlight w:val="white"/>
                                </w:rPr>
                                <w:pPrChange w:id="312" w:author="Peter Freiling" w:date="2018-12-03T10:43:00Z">
                                  <w:pPr>
                                    <w:autoSpaceDE w:val="0"/>
                                    <w:autoSpaceDN w:val="0"/>
                                    <w:adjustRightInd w:val="0"/>
                                    <w:spacing w:after="0" w:line="240" w:lineRule="auto"/>
                                  </w:pPr>
                                </w:pPrChange>
                              </w:pPr>
                              <w:del w:id="313" w:author="Peter Freiling" w:date="2018-12-03T10:43:00Z">
                                <w:r w:rsidRPr="008B1166" w:rsidDel="00565FB8">
                                  <w:rPr>
                                    <w:rFonts w:ascii="Consolas" w:hAnsi="Consolas" w:cs="Consolas"/>
                                    <w:sz w:val="32"/>
                                    <w:szCs w:val="32"/>
                                    <w:highlight w:val="white"/>
                                    <w:rPrChange w:id="314" w:author="Peter Freiling" w:date="2018-12-03T10:08:00Z">
                                      <w:rPr>
                                        <w:rFonts w:ascii="Consolas" w:hAnsi="Consolas" w:cs="Consolas"/>
                                        <w:color w:val="0000FF"/>
                                        <w:sz w:val="32"/>
                                        <w:szCs w:val="32"/>
                                        <w:highlight w:val="white"/>
                                      </w:rPr>
                                    </w:rPrChange>
                                  </w:rPr>
                                  <w:delText>…</w:delText>
                                </w:r>
                              </w:del>
                            </w:p>
                            <w:p w14:paraId="662BE03F" w14:textId="77777777" w:rsidR="008E2787" w:rsidRDefault="008E2787" w:rsidP="008E2787">
                              <w:pPr>
                                <w:pStyle w:val="HTMLPreformatted"/>
                                <w:rPr>
                                  <w:rFonts w:ascii="Consolas" w:hAnsi="Consolas" w:cs="Consolas"/>
                                  <w:color w:val="0000FF"/>
                                  <w:sz w:val="19"/>
                                  <w:szCs w:val="19"/>
                                  <w:highlight w:val="white"/>
                                </w:rPr>
                                <w:pPrChange w:id="315" w:author="Peter Freiling" w:date="2018-12-03T10:43:00Z">
                                  <w:pPr>
                                    <w:autoSpaceDE w:val="0"/>
                                    <w:autoSpaceDN w:val="0"/>
                                    <w:adjustRightInd w:val="0"/>
                                    <w:spacing w:after="0" w:line="240" w:lineRule="auto"/>
                                  </w:pPr>
                                </w:pPrChange>
                              </w:pPr>
                            </w:p>
                            <w:p w14:paraId="3C46B6DD" w14:textId="77777777" w:rsidR="008E2787" w:rsidRPr="00384437" w:rsidRDefault="008E2787" w:rsidP="008E2787">
                              <w:pPr>
                                <w:pStyle w:val="HTMLPreformatted"/>
                                <w:shd w:val="clear" w:color="auto" w:fill="FFFFFF"/>
                                <w:rPr>
                                  <w:ins w:id="316" w:author="Peter Freiling" w:date="2018-12-03T10:43:00Z"/>
                                  <w:rFonts w:ascii="Consolas" w:hAnsi="Consolas"/>
                                  <w:color w:val="000000"/>
                                  <w:sz w:val="19"/>
                                  <w:szCs w:val="19"/>
                                  <w:rPrChange w:id="317" w:author="Peter Freiling" w:date="2018-12-03T10:43:00Z">
                                    <w:rPr>
                                      <w:ins w:id="318" w:author="Peter Freiling" w:date="2018-12-03T10:43:00Z"/>
                                      <w:rFonts w:ascii="Consolas" w:hAnsi="Consolas"/>
                                      <w:color w:val="000000"/>
                                    </w:rPr>
                                  </w:rPrChange>
                                </w:rPr>
                              </w:pPr>
                              <w:ins w:id="319" w:author="Peter Freiling" w:date="2018-12-03T10:43:00Z">
                                <w:r w:rsidRPr="00384437">
                                  <w:rPr>
                                    <w:rFonts w:ascii="Consolas" w:hAnsi="Consolas"/>
                                    <w:color w:val="2B91AF"/>
                                    <w:sz w:val="19"/>
                                    <w:szCs w:val="19"/>
                                    <w:rPrChange w:id="320" w:author="Peter Freiling" w:date="2018-12-03T10:43:00Z">
                                      <w:rPr>
                                        <w:rFonts w:ascii="Consolas" w:hAnsi="Consolas"/>
                                        <w:color w:val="2B91AF"/>
                                      </w:rPr>
                                    </w:rPrChange>
                                  </w:rPr>
                                  <w:t>IObservable</w:t>
                                </w:r>
                                <w:r w:rsidRPr="00384437">
                                  <w:rPr>
                                    <w:rFonts w:ascii="Consolas" w:hAnsi="Consolas"/>
                                    <w:color w:val="000000"/>
                                    <w:sz w:val="19"/>
                                    <w:szCs w:val="19"/>
                                    <w:rPrChange w:id="321" w:author="Peter Freiling" w:date="2018-12-03T10:43:00Z">
                                      <w:rPr>
                                        <w:rFonts w:ascii="Consolas" w:hAnsi="Consolas"/>
                                        <w:color w:val="000000"/>
                                      </w:rPr>
                                    </w:rPrChange>
                                  </w:rPr>
                                  <w:t>&lt;</w:t>
                                </w:r>
                                <w:r w:rsidRPr="00384437">
                                  <w:rPr>
                                    <w:rFonts w:ascii="Consolas" w:hAnsi="Consolas"/>
                                    <w:color w:val="2B91AF"/>
                                    <w:sz w:val="19"/>
                                    <w:szCs w:val="19"/>
                                    <w:rPrChange w:id="322" w:author="Peter Freiling" w:date="2018-12-03T10:43:00Z">
                                      <w:rPr>
                                        <w:rFonts w:ascii="Consolas" w:hAnsi="Consolas"/>
                                        <w:color w:val="2B91AF"/>
                                      </w:rPr>
                                    </w:rPrChange>
                                  </w:rPr>
                                  <w:t>ContextSwitch</w:t>
                                </w:r>
                                <w:r w:rsidRPr="00384437">
                                  <w:rPr>
                                    <w:rFonts w:ascii="Consolas" w:hAnsi="Consolas"/>
                                    <w:color w:val="000000"/>
                                    <w:sz w:val="19"/>
                                    <w:szCs w:val="19"/>
                                    <w:rPrChange w:id="323" w:author="Peter Freiling" w:date="2018-12-03T10:43:00Z">
                                      <w:rPr>
                                        <w:rFonts w:ascii="Consolas" w:hAnsi="Consolas"/>
                                        <w:color w:val="000000"/>
                                      </w:rPr>
                                    </w:rPrChange>
                                  </w:rPr>
                                  <w:t>&gt; contextSwitchObservable = </w:t>
                                </w:r>
                                <w:r w:rsidRPr="00384437">
                                  <w:rPr>
                                    <w:rFonts w:ascii="Consolas" w:hAnsi="Consolas"/>
                                    <w:color w:val="0000FF"/>
                                    <w:sz w:val="19"/>
                                    <w:szCs w:val="19"/>
                                    <w:rPrChange w:id="324" w:author="Peter Freiling" w:date="2018-12-03T10:43:00Z">
                                      <w:rPr>
                                        <w:rFonts w:ascii="Consolas" w:hAnsi="Consolas"/>
                                        <w:color w:val="0000FF"/>
                                      </w:rPr>
                                    </w:rPrChange>
                                  </w:rPr>
                                  <w:t>new</w:t>
                                </w:r>
                                <w:r w:rsidRPr="00384437">
                                  <w:rPr>
                                    <w:rFonts w:ascii="Consolas" w:hAnsi="Consolas"/>
                                    <w:color w:val="000000"/>
                                    <w:sz w:val="19"/>
                                    <w:szCs w:val="19"/>
                                    <w:rPrChange w:id="325" w:author="Peter Freiling" w:date="2018-12-03T10:43:00Z">
                                      <w:rPr>
                                        <w:rFonts w:ascii="Consolas" w:hAnsi="Consolas"/>
                                        <w:color w:val="000000"/>
                                      </w:rPr>
                                    </w:rPrChange>
                                  </w:rPr>
                                  <w:t>[]</w:t>
                                </w:r>
                              </w:ins>
                            </w:p>
                            <w:p w14:paraId="7FE21E4A" w14:textId="77777777" w:rsidR="008E2787" w:rsidRPr="00384437" w:rsidRDefault="008E2787" w:rsidP="008E2787">
                              <w:pPr>
                                <w:pStyle w:val="HTMLPreformatted"/>
                                <w:shd w:val="clear" w:color="auto" w:fill="FFFFFF"/>
                                <w:rPr>
                                  <w:ins w:id="326" w:author="Peter Freiling" w:date="2018-12-03T10:43:00Z"/>
                                  <w:rFonts w:ascii="Consolas" w:hAnsi="Consolas"/>
                                  <w:color w:val="000000"/>
                                  <w:sz w:val="19"/>
                                  <w:szCs w:val="19"/>
                                  <w:rPrChange w:id="327" w:author="Peter Freiling" w:date="2018-12-03T10:43:00Z">
                                    <w:rPr>
                                      <w:ins w:id="328" w:author="Peter Freiling" w:date="2018-12-03T10:43:00Z"/>
                                      <w:rFonts w:ascii="Consolas" w:hAnsi="Consolas"/>
                                      <w:color w:val="000000"/>
                                    </w:rPr>
                                  </w:rPrChange>
                                </w:rPr>
                              </w:pPr>
                              <w:ins w:id="329" w:author="Peter Freiling" w:date="2018-12-03T10:43:00Z">
                                <w:r w:rsidRPr="00384437">
                                  <w:rPr>
                                    <w:rFonts w:ascii="Consolas" w:hAnsi="Consolas"/>
                                    <w:color w:val="000000"/>
                                    <w:sz w:val="19"/>
                                    <w:szCs w:val="19"/>
                                    <w:rPrChange w:id="330" w:author="Peter Freiling" w:date="2018-12-03T10:43:00Z">
                                      <w:rPr>
                                        <w:rFonts w:ascii="Consolas" w:hAnsi="Consolas"/>
                                        <w:color w:val="000000"/>
                                      </w:rPr>
                                    </w:rPrChange>
                                  </w:rPr>
                                  <w:t>{</w:t>
                                </w:r>
                              </w:ins>
                            </w:p>
                            <w:p w14:paraId="20B0ED34" w14:textId="77777777" w:rsidR="008E2787" w:rsidRPr="00384437" w:rsidRDefault="008E2787" w:rsidP="008E2787">
                              <w:pPr>
                                <w:pStyle w:val="HTMLPreformatted"/>
                                <w:shd w:val="clear" w:color="auto" w:fill="FFFFFF"/>
                                <w:rPr>
                                  <w:ins w:id="331" w:author="Peter Freiling" w:date="2018-12-03T10:43:00Z"/>
                                  <w:rFonts w:ascii="Consolas" w:hAnsi="Consolas"/>
                                  <w:color w:val="000000"/>
                                  <w:sz w:val="19"/>
                                  <w:szCs w:val="19"/>
                                  <w:rPrChange w:id="332" w:author="Peter Freiling" w:date="2018-12-03T10:43:00Z">
                                    <w:rPr>
                                      <w:ins w:id="333" w:author="Peter Freiling" w:date="2018-12-03T10:43:00Z"/>
                                      <w:rFonts w:ascii="Consolas" w:hAnsi="Consolas"/>
                                      <w:color w:val="000000"/>
                                    </w:rPr>
                                  </w:rPrChange>
                                </w:rPr>
                              </w:pPr>
                              <w:ins w:id="334" w:author="Peter Freiling" w:date="2018-12-03T10:43:00Z">
                                <w:r w:rsidRPr="00384437">
                                  <w:rPr>
                                    <w:rFonts w:ascii="Consolas" w:hAnsi="Consolas"/>
                                    <w:color w:val="000000"/>
                                    <w:sz w:val="19"/>
                                    <w:szCs w:val="19"/>
                                    <w:rPrChange w:id="335" w:author="Peter Freiling" w:date="2018-12-03T10:43:00Z">
                                      <w:rPr>
                                        <w:rFonts w:ascii="Consolas" w:hAnsi="Consolas"/>
                                        <w:color w:val="000000"/>
                                      </w:rPr>
                                    </w:rPrChange>
                                  </w:rPr>
                                  <w:t>    </w:t>
                                </w:r>
                                <w:r w:rsidRPr="00384437">
                                  <w:rPr>
                                    <w:rFonts w:ascii="Consolas" w:hAnsi="Consolas"/>
                                    <w:color w:val="0000FF"/>
                                    <w:sz w:val="19"/>
                                    <w:szCs w:val="19"/>
                                    <w:rPrChange w:id="336" w:author="Peter Freiling" w:date="2018-12-03T10:43:00Z">
                                      <w:rPr>
                                        <w:rFonts w:ascii="Consolas" w:hAnsi="Consolas"/>
                                        <w:color w:val="0000FF"/>
                                      </w:rPr>
                                    </w:rPrChange>
                                  </w:rPr>
                                  <w:t>new</w:t>
                                </w:r>
                                <w:r w:rsidRPr="00384437">
                                  <w:rPr>
                                    <w:rFonts w:ascii="Consolas" w:hAnsi="Consolas"/>
                                    <w:color w:val="000000"/>
                                    <w:sz w:val="19"/>
                                    <w:szCs w:val="19"/>
                                    <w:rPrChange w:id="337" w:author="Peter Freiling" w:date="2018-12-03T10:43:00Z">
                                      <w:rPr>
                                        <w:rFonts w:ascii="Consolas" w:hAnsi="Consolas"/>
                                        <w:color w:val="000000"/>
                                      </w:rPr>
                                    </w:rPrChange>
                                  </w:rPr>
                                  <w:t> </w:t>
                                </w:r>
                                <w:r w:rsidRPr="00384437">
                                  <w:rPr>
                                    <w:rFonts w:ascii="Consolas" w:hAnsi="Consolas"/>
                                    <w:color w:val="2B91AF"/>
                                    <w:sz w:val="19"/>
                                    <w:szCs w:val="19"/>
                                    <w:rPrChange w:id="338" w:author="Peter Freiling" w:date="2018-12-03T10:43:00Z">
                                      <w:rPr>
                                        <w:rFonts w:ascii="Consolas" w:hAnsi="Consolas"/>
                                        <w:color w:val="2B91AF"/>
                                      </w:rPr>
                                    </w:rPrChange>
                                  </w:rPr>
                                  <w:t>ContextSwitch</w:t>
                                </w:r>
                                <w:r w:rsidRPr="00384437">
                                  <w:rPr>
                                    <w:rFonts w:ascii="Consolas" w:hAnsi="Consolas"/>
                                    <w:color w:val="000000"/>
                                    <w:sz w:val="19"/>
                                    <w:szCs w:val="19"/>
                                    <w:rPrChange w:id="339" w:author="Peter Freiling" w:date="2018-12-03T10:43:00Z">
                                      <w:rPr>
                                        <w:rFonts w:ascii="Consolas" w:hAnsi="Consolas"/>
                                        <w:color w:val="000000"/>
                                      </w:rPr>
                                    </w:rPrChange>
                                  </w:rPr>
                                  <w:t>(0, 1, 1, 120),</w:t>
                                </w:r>
                              </w:ins>
                            </w:p>
                            <w:p w14:paraId="3E88A228" w14:textId="77777777" w:rsidR="008E2787" w:rsidRPr="00384437" w:rsidRDefault="008E2787" w:rsidP="008E2787">
                              <w:pPr>
                                <w:pStyle w:val="HTMLPreformatted"/>
                                <w:shd w:val="clear" w:color="auto" w:fill="FFFFFF"/>
                                <w:rPr>
                                  <w:ins w:id="340" w:author="Peter Freiling" w:date="2018-12-03T10:43:00Z"/>
                                  <w:rFonts w:ascii="Consolas" w:hAnsi="Consolas"/>
                                  <w:color w:val="000000"/>
                                  <w:sz w:val="19"/>
                                  <w:szCs w:val="19"/>
                                  <w:rPrChange w:id="341" w:author="Peter Freiling" w:date="2018-12-03T10:43:00Z">
                                    <w:rPr>
                                      <w:ins w:id="342" w:author="Peter Freiling" w:date="2018-12-03T10:43:00Z"/>
                                      <w:rFonts w:ascii="Consolas" w:hAnsi="Consolas"/>
                                      <w:color w:val="000000"/>
                                    </w:rPr>
                                  </w:rPrChange>
                                </w:rPr>
                              </w:pPr>
                              <w:ins w:id="343" w:author="Peter Freiling" w:date="2018-12-03T10:43:00Z">
                                <w:r w:rsidRPr="00384437">
                                  <w:rPr>
                                    <w:rFonts w:ascii="Consolas" w:hAnsi="Consolas"/>
                                    <w:color w:val="000000"/>
                                    <w:sz w:val="19"/>
                                    <w:szCs w:val="19"/>
                                    <w:rPrChange w:id="344" w:author="Peter Freiling" w:date="2018-12-03T10:43:00Z">
                                      <w:rPr>
                                        <w:rFonts w:ascii="Consolas" w:hAnsi="Consolas"/>
                                        <w:color w:val="000000"/>
                                      </w:rPr>
                                    </w:rPrChange>
                                  </w:rPr>
                                  <w:t>    </w:t>
                                </w:r>
                                <w:r w:rsidRPr="00384437">
                                  <w:rPr>
                                    <w:rFonts w:ascii="Consolas" w:hAnsi="Consolas"/>
                                    <w:color w:val="0000FF"/>
                                    <w:sz w:val="19"/>
                                    <w:szCs w:val="19"/>
                                    <w:rPrChange w:id="345" w:author="Peter Freiling" w:date="2018-12-03T10:43:00Z">
                                      <w:rPr>
                                        <w:rFonts w:ascii="Consolas" w:hAnsi="Consolas"/>
                                        <w:color w:val="0000FF"/>
                                      </w:rPr>
                                    </w:rPrChange>
                                  </w:rPr>
                                  <w:t>new</w:t>
                                </w:r>
                                <w:r w:rsidRPr="00384437">
                                  <w:rPr>
                                    <w:rFonts w:ascii="Consolas" w:hAnsi="Consolas"/>
                                    <w:color w:val="000000"/>
                                    <w:sz w:val="19"/>
                                    <w:szCs w:val="19"/>
                                    <w:rPrChange w:id="346" w:author="Peter Freiling" w:date="2018-12-03T10:43:00Z">
                                      <w:rPr>
                                        <w:rFonts w:ascii="Consolas" w:hAnsi="Consolas"/>
                                        <w:color w:val="000000"/>
                                      </w:rPr>
                                    </w:rPrChange>
                                  </w:rPr>
                                  <w:t> </w:t>
                                </w:r>
                                <w:r w:rsidRPr="00384437">
                                  <w:rPr>
                                    <w:rFonts w:ascii="Consolas" w:hAnsi="Consolas"/>
                                    <w:color w:val="2B91AF"/>
                                    <w:sz w:val="19"/>
                                    <w:szCs w:val="19"/>
                                    <w:rPrChange w:id="347" w:author="Peter Freiling" w:date="2018-12-03T10:43:00Z">
                                      <w:rPr>
                                        <w:rFonts w:ascii="Consolas" w:hAnsi="Consolas"/>
                                        <w:color w:val="2B91AF"/>
                                      </w:rPr>
                                    </w:rPrChange>
                                  </w:rPr>
                                  <w:t>ContextSwitch</w:t>
                                </w:r>
                                <w:r w:rsidRPr="00384437">
                                  <w:rPr>
                                    <w:rFonts w:ascii="Consolas" w:hAnsi="Consolas"/>
                                    <w:color w:val="000000"/>
                                    <w:sz w:val="19"/>
                                    <w:szCs w:val="19"/>
                                    <w:rPrChange w:id="348" w:author="Peter Freiling" w:date="2018-12-03T10:43:00Z">
                                      <w:rPr>
                                        <w:rFonts w:ascii="Consolas" w:hAnsi="Consolas"/>
                                        <w:color w:val="000000"/>
                                      </w:rPr>
                                    </w:rPrChange>
                                  </w:rPr>
                                  <w:t>(0, 3, 2, 121),</w:t>
                                </w:r>
                              </w:ins>
                            </w:p>
                            <w:p w14:paraId="1AC1B033" w14:textId="77777777" w:rsidR="008E2787" w:rsidRPr="00384437" w:rsidRDefault="008E2787" w:rsidP="008E2787">
                              <w:pPr>
                                <w:pStyle w:val="HTMLPreformatted"/>
                                <w:shd w:val="clear" w:color="auto" w:fill="FFFFFF"/>
                                <w:rPr>
                                  <w:ins w:id="349" w:author="Peter Freiling" w:date="2018-12-03T10:43:00Z"/>
                                  <w:rFonts w:ascii="Consolas" w:hAnsi="Consolas"/>
                                  <w:color w:val="000000"/>
                                  <w:sz w:val="19"/>
                                  <w:szCs w:val="19"/>
                                  <w:rPrChange w:id="350" w:author="Peter Freiling" w:date="2018-12-03T10:43:00Z">
                                    <w:rPr>
                                      <w:ins w:id="351" w:author="Peter Freiling" w:date="2018-12-03T10:43:00Z"/>
                                      <w:rFonts w:ascii="Consolas" w:hAnsi="Consolas"/>
                                      <w:color w:val="000000"/>
                                    </w:rPr>
                                  </w:rPrChange>
                                </w:rPr>
                              </w:pPr>
                              <w:ins w:id="352" w:author="Peter Freiling" w:date="2018-12-03T10:43:00Z">
                                <w:r w:rsidRPr="00384437">
                                  <w:rPr>
                                    <w:rFonts w:ascii="Consolas" w:hAnsi="Consolas"/>
                                    <w:color w:val="000000"/>
                                    <w:sz w:val="19"/>
                                    <w:szCs w:val="19"/>
                                    <w:rPrChange w:id="353" w:author="Peter Freiling" w:date="2018-12-03T10:43:00Z">
                                      <w:rPr>
                                        <w:rFonts w:ascii="Consolas" w:hAnsi="Consolas"/>
                                        <w:color w:val="000000"/>
                                      </w:rPr>
                                    </w:rPrChange>
                                  </w:rPr>
                                  <w:t>    </w:t>
                                </w:r>
                                <w:r w:rsidRPr="00384437">
                                  <w:rPr>
                                    <w:rFonts w:ascii="Consolas" w:hAnsi="Consolas"/>
                                    <w:color w:val="0000FF"/>
                                    <w:sz w:val="19"/>
                                    <w:szCs w:val="19"/>
                                    <w:rPrChange w:id="354" w:author="Peter Freiling" w:date="2018-12-03T10:43:00Z">
                                      <w:rPr>
                                        <w:rFonts w:ascii="Consolas" w:hAnsi="Consolas"/>
                                        <w:color w:val="0000FF"/>
                                      </w:rPr>
                                    </w:rPrChange>
                                  </w:rPr>
                                  <w:t>new</w:t>
                                </w:r>
                                <w:r w:rsidRPr="00384437">
                                  <w:rPr>
                                    <w:rFonts w:ascii="Consolas" w:hAnsi="Consolas"/>
                                    <w:color w:val="000000"/>
                                    <w:sz w:val="19"/>
                                    <w:szCs w:val="19"/>
                                    <w:rPrChange w:id="355" w:author="Peter Freiling" w:date="2018-12-03T10:43:00Z">
                                      <w:rPr>
                                        <w:rFonts w:ascii="Consolas" w:hAnsi="Consolas"/>
                                        <w:color w:val="000000"/>
                                      </w:rPr>
                                    </w:rPrChange>
                                  </w:rPr>
                                  <w:t> </w:t>
                                </w:r>
                                <w:r w:rsidRPr="00384437">
                                  <w:rPr>
                                    <w:rFonts w:ascii="Consolas" w:hAnsi="Consolas"/>
                                    <w:color w:val="2B91AF"/>
                                    <w:sz w:val="19"/>
                                    <w:szCs w:val="19"/>
                                    <w:rPrChange w:id="356" w:author="Peter Freiling" w:date="2018-12-03T10:43:00Z">
                                      <w:rPr>
                                        <w:rFonts w:ascii="Consolas" w:hAnsi="Consolas"/>
                                        <w:color w:val="2B91AF"/>
                                      </w:rPr>
                                    </w:rPrChange>
                                  </w:rPr>
                                  <w:t>ContextSwitch</w:t>
                                </w:r>
                                <w:r w:rsidRPr="00384437">
                                  <w:rPr>
                                    <w:rFonts w:ascii="Consolas" w:hAnsi="Consolas"/>
                                    <w:color w:val="000000"/>
                                    <w:sz w:val="19"/>
                                    <w:szCs w:val="19"/>
                                    <w:rPrChange w:id="357" w:author="Peter Freiling" w:date="2018-12-03T10:43:00Z">
                                      <w:rPr>
                                        <w:rFonts w:ascii="Consolas" w:hAnsi="Consolas"/>
                                        <w:color w:val="000000"/>
                                      </w:rPr>
                                    </w:rPrChange>
                                  </w:rPr>
                                  <w:t>(0, 5, 3, 124),</w:t>
                                </w:r>
                              </w:ins>
                            </w:p>
                            <w:p w14:paraId="13915BF0" w14:textId="77777777" w:rsidR="008E2787" w:rsidRPr="00384437" w:rsidRDefault="008E2787" w:rsidP="008E2787">
                              <w:pPr>
                                <w:pStyle w:val="HTMLPreformatted"/>
                                <w:shd w:val="clear" w:color="auto" w:fill="FFFFFF"/>
                                <w:rPr>
                                  <w:ins w:id="358" w:author="Peter Freiling" w:date="2018-12-03T10:43:00Z"/>
                                  <w:rFonts w:ascii="Consolas" w:hAnsi="Consolas"/>
                                  <w:color w:val="000000"/>
                                  <w:sz w:val="19"/>
                                  <w:szCs w:val="19"/>
                                  <w:rPrChange w:id="359" w:author="Peter Freiling" w:date="2018-12-03T10:43:00Z">
                                    <w:rPr>
                                      <w:ins w:id="360" w:author="Peter Freiling" w:date="2018-12-03T10:43:00Z"/>
                                      <w:rFonts w:ascii="Consolas" w:hAnsi="Consolas"/>
                                      <w:color w:val="000000"/>
                                    </w:rPr>
                                  </w:rPrChange>
                                </w:rPr>
                              </w:pPr>
                              <w:ins w:id="361" w:author="Peter Freiling" w:date="2018-12-03T10:43:00Z">
                                <w:r w:rsidRPr="00384437">
                                  <w:rPr>
                                    <w:rFonts w:ascii="Consolas" w:hAnsi="Consolas"/>
                                    <w:color w:val="000000"/>
                                    <w:sz w:val="19"/>
                                    <w:szCs w:val="19"/>
                                    <w:rPrChange w:id="362" w:author="Peter Freiling" w:date="2018-12-03T10:43:00Z">
                                      <w:rPr>
                                        <w:rFonts w:ascii="Consolas" w:hAnsi="Consolas"/>
                                        <w:color w:val="000000"/>
                                      </w:rPr>
                                    </w:rPrChange>
                                  </w:rPr>
                                  <w:t>    </w:t>
                                </w:r>
                                <w:r w:rsidRPr="00384437">
                                  <w:rPr>
                                    <w:rFonts w:ascii="Consolas" w:hAnsi="Consolas"/>
                                    <w:color w:val="0000FF"/>
                                    <w:sz w:val="19"/>
                                    <w:szCs w:val="19"/>
                                    <w:rPrChange w:id="363" w:author="Peter Freiling" w:date="2018-12-03T10:43:00Z">
                                      <w:rPr>
                                        <w:rFonts w:ascii="Consolas" w:hAnsi="Consolas"/>
                                        <w:color w:val="0000FF"/>
                                      </w:rPr>
                                    </w:rPrChange>
                                  </w:rPr>
                                  <w:t>new</w:t>
                                </w:r>
                                <w:r w:rsidRPr="00384437">
                                  <w:rPr>
                                    <w:rFonts w:ascii="Consolas" w:hAnsi="Consolas"/>
                                    <w:color w:val="000000"/>
                                    <w:sz w:val="19"/>
                                    <w:szCs w:val="19"/>
                                    <w:rPrChange w:id="364" w:author="Peter Freiling" w:date="2018-12-03T10:43:00Z">
                                      <w:rPr>
                                        <w:rFonts w:ascii="Consolas" w:hAnsi="Consolas"/>
                                        <w:color w:val="000000"/>
                                      </w:rPr>
                                    </w:rPrChange>
                                  </w:rPr>
                                  <w:t> </w:t>
                                </w:r>
                                <w:r w:rsidRPr="00384437">
                                  <w:rPr>
                                    <w:rFonts w:ascii="Consolas" w:hAnsi="Consolas"/>
                                    <w:color w:val="2B91AF"/>
                                    <w:sz w:val="19"/>
                                    <w:szCs w:val="19"/>
                                    <w:rPrChange w:id="365" w:author="Peter Freiling" w:date="2018-12-03T10:43:00Z">
                                      <w:rPr>
                                        <w:rFonts w:ascii="Consolas" w:hAnsi="Consolas"/>
                                        <w:color w:val="2B91AF"/>
                                      </w:rPr>
                                    </w:rPrChange>
                                  </w:rPr>
                                  <w:t>ContextSwitch</w:t>
                                </w:r>
                                <w:r w:rsidRPr="00384437">
                                  <w:rPr>
                                    <w:rFonts w:ascii="Consolas" w:hAnsi="Consolas"/>
                                    <w:color w:val="000000"/>
                                    <w:sz w:val="19"/>
                                    <w:szCs w:val="19"/>
                                    <w:rPrChange w:id="366" w:author="Peter Freiling" w:date="2018-12-03T10:43:00Z">
                                      <w:rPr>
                                        <w:rFonts w:ascii="Consolas" w:hAnsi="Consolas"/>
                                        <w:color w:val="000000"/>
                                      </w:rPr>
                                    </w:rPrChange>
                                  </w:rPr>
                                  <w:t>(120, 2, 1, 123),</w:t>
                                </w:r>
                              </w:ins>
                            </w:p>
                            <w:p w14:paraId="4A80BDA2" w14:textId="77777777" w:rsidR="008E2787" w:rsidRPr="00384437" w:rsidRDefault="008E2787" w:rsidP="008E2787">
                              <w:pPr>
                                <w:pStyle w:val="HTMLPreformatted"/>
                                <w:shd w:val="clear" w:color="auto" w:fill="FFFFFF"/>
                                <w:rPr>
                                  <w:ins w:id="367" w:author="Peter Freiling" w:date="2018-12-03T10:43:00Z"/>
                                  <w:rFonts w:ascii="Consolas" w:hAnsi="Consolas"/>
                                  <w:color w:val="000000"/>
                                  <w:sz w:val="19"/>
                                  <w:szCs w:val="19"/>
                                  <w:rPrChange w:id="368" w:author="Peter Freiling" w:date="2018-12-03T10:43:00Z">
                                    <w:rPr>
                                      <w:ins w:id="369" w:author="Peter Freiling" w:date="2018-12-03T10:43:00Z"/>
                                      <w:rFonts w:ascii="Consolas" w:hAnsi="Consolas"/>
                                      <w:color w:val="000000"/>
                                    </w:rPr>
                                  </w:rPrChange>
                                </w:rPr>
                              </w:pPr>
                              <w:ins w:id="370" w:author="Peter Freiling" w:date="2018-12-03T10:43:00Z">
                                <w:r w:rsidRPr="00384437">
                                  <w:rPr>
                                    <w:rFonts w:ascii="Consolas" w:hAnsi="Consolas"/>
                                    <w:color w:val="000000"/>
                                    <w:sz w:val="19"/>
                                    <w:szCs w:val="19"/>
                                    <w:rPrChange w:id="371" w:author="Peter Freiling" w:date="2018-12-03T10:43:00Z">
                                      <w:rPr>
                                        <w:rFonts w:ascii="Consolas" w:hAnsi="Consolas"/>
                                        <w:color w:val="000000"/>
                                      </w:rPr>
                                    </w:rPrChange>
                                  </w:rPr>
                                  <w:t>    </w:t>
                                </w:r>
                                <w:r w:rsidRPr="00384437">
                                  <w:rPr>
                                    <w:rFonts w:ascii="Consolas" w:hAnsi="Consolas"/>
                                    <w:color w:val="0000FF"/>
                                    <w:sz w:val="19"/>
                                    <w:szCs w:val="19"/>
                                    <w:rPrChange w:id="372" w:author="Peter Freiling" w:date="2018-12-03T10:43:00Z">
                                      <w:rPr>
                                        <w:rFonts w:ascii="Consolas" w:hAnsi="Consolas"/>
                                        <w:color w:val="0000FF"/>
                                      </w:rPr>
                                    </w:rPrChange>
                                  </w:rPr>
                                  <w:t>new</w:t>
                                </w:r>
                                <w:r w:rsidRPr="00384437">
                                  <w:rPr>
                                    <w:rFonts w:ascii="Consolas" w:hAnsi="Consolas"/>
                                    <w:color w:val="000000"/>
                                    <w:sz w:val="19"/>
                                    <w:szCs w:val="19"/>
                                    <w:rPrChange w:id="373" w:author="Peter Freiling" w:date="2018-12-03T10:43:00Z">
                                      <w:rPr>
                                        <w:rFonts w:ascii="Consolas" w:hAnsi="Consolas"/>
                                        <w:color w:val="000000"/>
                                      </w:rPr>
                                    </w:rPrChange>
                                  </w:rPr>
                                  <w:t> </w:t>
                                </w:r>
                                <w:r w:rsidRPr="00384437">
                                  <w:rPr>
                                    <w:rFonts w:ascii="Consolas" w:hAnsi="Consolas"/>
                                    <w:color w:val="2B91AF"/>
                                    <w:sz w:val="19"/>
                                    <w:szCs w:val="19"/>
                                    <w:rPrChange w:id="374" w:author="Peter Freiling" w:date="2018-12-03T10:43:00Z">
                                      <w:rPr>
                                        <w:rFonts w:ascii="Consolas" w:hAnsi="Consolas"/>
                                        <w:color w:val="2B91AF"/>
                                      </w:rPr>
                                    </w:rPrChange>
                                  </w:rPr>
                                  <w:t>ContextSwitch</w:t>
                                </w:r>
                                <w:r w:rsidRPr="00384437">
                                  <w:rPr>
                                    <w:rFonts w:ascii="Consolas" w:hAnsi="Consolas"/>
                                    <w:color w:val="000000"/>
                                    <w:sz w:val="19"/>
                                    <w:szCs w:val="19"/>
                                    <w:rPrChange w:id="375" w:author="Peter Freiling" w:date="2018-12-03T10:43:00Z">
                                      <w:rPr>
                                        <w:rFonts w:ascii="Consolas" w:hAnsi="Consolas"/>
                                        <w:color w:val="000000"/>
                                      </w:rPr>
                                    </w:rPrChange>
                                  </w:rPr>
                                  <w:t>(300, 1, 1, 122),</w:t>
                                </w:r>
                              </w:ins>
                            </w:p>
                            <w:p w14:paraId="47F7D993" w14:textId="77777777" w:rsidR="008E2787" w:rsidRPr="00384437" w:rsidRDefault="008E2787" w:rsidP="008E2787">
                              <w:pPr>
                                <w:pStyle w:val="HTMLPreformatted"/>
                                <w:shd w:val="clear" w:color="auto" w:fill="FFFFFF"/>
                                <w:rPr>
                                  <w:ins w:id="376" w:author="Peter Freiling" w:date="2018-12-03T10:43:00Z"/>
                                  <w:rFonts w:ascii="Consolas" w:hAnsi="Consolas"/>
                                  <w:color w:val="000000"/>
                                  <w:sz w:val="19"/>
                                  <w:szCs w:val="19"/>
                                  <w:rPrChange w:id="377" w:author="Peter Freiling" w:date="2018-12-03T10:43:00Z">
                                    <w:rPr>
                                      <w:ins w:id="378" w:author="Peter Freiling" w:date="2018-12-03T10:43:00Z"/>
                                      <w:rFonts w:ascii="Consolas" w:hAnsi="Consolas"/>
                                      <w:color w:val="000000"/>
                                    </w:rPr>
                                  </w:rPrChange>
                                </w:rPr>
                              </w:pPr>
                              <w:ins w:id="379" w:author="Peter Freiling" w:date="2018-12-03T10:43:00Z">
                                <w:r w:rsidRPr="00384437">
                                  <w:rPr>
                                    <w:rFonts w:ascii="Consolas" w:hAnsi="Consolas"/>
                                    <w:color w:val="000000"/>
                                    <w:sz w:val="19"/>
                                    <w:szCs w:val="19"/>
                                    <w:rPrChange w:id="380" w:author="Peter Freiling" w:date="2018-12-03T10:43:00Z">
                                      <w:rPr>
                                        <w:rFonts w:ascii="Consolas" w:hAnsi="Consolas"/>
                                        <w:color w:val="000000"/>
                                      </w:rPr>
                                    </w:rPrChange>
                                  </w:rPr>
                                  <w:t>    </w:t>
                                </w:r>
                                <w:r w:rsidRPr="00384437">
                                  <w:rPr>
                                    <w:rFonts w:ascii="Consolas" w:hAnsi="Consolas"/>
                                    <w:color w:val="0000FF"/>
                                    <w:sz w:val="19"/>
                                    <w:szCs w:val="19"/>
                                    <w:rPrChange w:id="381" w:author="Peter Freiling" w:date="2018-12-03T10:43:00Z">
                                      <w:rPr>
                                        <w:rFonts w:ascii="Consolas" w:hAnsi="Consolas"/>
                                        <w:color w:val="0000FF"/>
                                      </w:rPr>
                                    </w:rPrChange>
                                  </w:rPr>
                                  <w:t>new</w:t>
                                </w:r>
                                <w:r w:rsidRPr="00384437">
                                  <w:rPr>
                                    <w:rFonts w:ascii="Consolas" w:hAnsi="Consolas"/>
                                    <w:color w:val="000000"/>
                                    <w:sz w:val="19"/>
                                    <w:szCs w:val="19"/>
                                    <w:rPrChange w:id="382" w:author="Peter Freiling" w:date="2018-12-03T10:43:00Z">
                                      <w:rPr>
                                        <w:rFonts w:ascii="Consolas" w:hAnsi="Consolas"/>
                                        <w:color w:val="000000"/>
                                      </w:rPr>
                                    </w:rPrChange>
                                  </w:rPr>
                                  <w:t> </w:t>
                                </w:r>
                                <w:r w:rsidRPr="00384437">
                                  <w:rPr>
                                    <w:rFonts w:ascii="Consolas" w:hAnsi="Consolas"/>
                                    <w:color w:val="2B91AF"/>
                                    <w:sz w:val="19"/>
                                    <w:szCs w:val="19"/>
                                    <w:rPrChange w:id="383" w:author="Peter Freiling" w:date="2018-12-03T10:43:00Z">
                                      <w:rPr>
                                        <w:rFonts w:ascii="Consolas" w:hAnsi="Consolas"/>
                                        <w:color w:val="2B91AF"/>
                                      </w:rPr>
                                    </w:rPrChange>
                                  </w:rPr>
                                  <w:t>ContextSwitch</w:t>
                                </w:r>
                                <w:r w:rsidRPr="00384437">
                                  <w:rPr>
                                    <w:rFonts w:ascii="Consolas" w:hAnsi="Consolas"/>
                                    <w:color w:val="000000"/>
                                    <w:sz w:val="19"/>
                                    <w:szCs w:val="19"/>
                                    <w:rPrChange w:id="384" w:author="Peter Freiling" w:date="2018-12-03T10:43:00Z">
                                      <w:rPr>
                                        <w:rFonts w:ascii="Consolas" w:hAnsi="Consolas"/>
                                        <w:color w:val="000000"/>
                                      </w:rPr>
                                    </w:rPrChange>
                                  </w:rPr>
                                  <w:t>(1800, 4, 2, 125),</w:t>
                                </w:r>
                              </w:ins>
                            </w:p>
                            <w:p w14:paraId="0A62C18F" w14:textId="77777777" w:rsidR="008E2787" w:rsidRPr="00384437" w:rsidRDefault="008E2787" w:rsidP="008E2787">
                              <w:pPr>
                                <w:pStyle w:val="HTMLPreformatted"/>
                                <w:shd w:val="clear" w:color="auto" w:fill="FFFFFF"/>
                                <w:rPr>
                                  <w:ins w:id="385" w:author="Peter Freiling" w:date="2018-12-03T10:43:00Z"/>
                                  <w:rFonts w:ascii="Consolas" w:hAnsi="Consolas"/>
                                  <w:color w:val="000000"/>
                                  <w:sz w:val="19"/>
                                  <w:szCs w:val="19"/>
                                  <w:rPrChange w:id="386" w:author="Peter Freiling" w:date="2018-12-03T10:43:00Z">
                                    <w:rPr>
                                      <w:ins w:id="387" w:author="Peter Freiling" w:date="2018-12-03T10:43:00Z"/>
                                      <w:rFonts w:ascii="Consolas" w:hAnsi="Consolas"/>
                                      <w:color w:val="000000"/>
                                    </w:rPr>
                                  </w:rPrChange>
                                </w:rPr>
                              </w:pPr>
                              <w:ins w:id="388" w:author="Peter Freiling" w:date="2018-12-03T10:43:00Z">
                                <w:r w:rsidRPr="00384437">
                                  <w:rPr>
                                    <w:rFonts w:ascii="Consolas" w:hAnsi="Consolas"/>
                                    <w:color w:val="000000"/>
                                    <w:sz w:val="19"/>
                                    <w:szCs w:val="19"/>
                                    <w:rPrChange w:id="389" w:author="Peter Freiling" w:date="2018-12-03T10:43:00Z">
                                      <w:rPr>
                                        <w:rFonts w:ascii="Consolas" w:hAnsi="Consolas"/>
                                        <w:color w:val="000000"/>
                                      </w:rPr>
                                    </w:rPrChange>
                                  </w:rPr>
                                  <w:t>    </w:t>
                                </w:r>
                                <w:r w:rsidRPr="00384437">
                                  <w:rPr>
                                    <w:rFonts w:ascii="Consolas" w:hAnsi="Consolas"/>
                                    <w:color w:val="0000FF"/>
                                    <w:sz w:val="19"/>
                                    <w:szCs w:val="19"/>
                                    <w:rPrChange w:id="390" w:author="Peter Freiling" w:date="2018-12-03T10:43:00Z">
                                      <w:rPr>
                                        <w:rFonts w:ascii="Consolas" w:hAnsi="Consolas"/>
                                        <w:color w:val="0000FF"/>
                                      </w:rPr>
                                    </w:rPrChange>
                                  </w:rPr>
                                  <w:t>new</w:t>
                                </w:r>
                                <w:r w:rsidRPr="00384437">
                                  <w:rPr>
                                    <w:rFonts w:ascii="Consolas" w:hAnsi="Consolas"/>
                                    <w:color w:val="000000"/>
                                    <w:sz w:val="19"/>
                                    <w:szCs w:val="19"/>
                                    <w:rPrChange w:id="391" w:author="Peter Freiling" w:date="2018-12-03T10:43:00Z">
                                      <w:rPr>
                                        <w:rFonts w:ascii="Consolas" w:hAnsi="Consolas"/>
                                        <w:color w:val="000000"/>
                                      </w:rPr>
                                    </w:rPrChange>
                                  </w:rPr>
                                  <w:t> </w:t>
                                </w:r>
                                <w:r w:rsidRPr="00384437">
                                  <w:rPr>
                                    <w:rFonts w:ascii="Consolas" w:hAnsi="Consolas"/>
                                    <w:color w:val="2B91AF"/>
                                    <w:sz w:val="19"/>
                                    <w:szCs w:val="19"/>
                                    <w:rPrChange w:id="392" w:author="Peter Freiling" w:date="2018-12-03T10:43:00Z">
                                      <w:rPr>
                                        <w:rFonts w:ascii="Consolas" w:hAnsi="Consolas"/>
                                        <w:color w:val="2B91AF"/>
                                      </w:rPr>
                                    </w:rPrChange>
                                  </w:rPr>
                                  <w:t>ContextSwitch</w:t>
                                </w:r>
                                <w:r w:rsidRPr="00384437">
                                  <w:rPr>
                                    <w:rFonts w:ascii="Consolas" w:hAnsi="Consolas"/>
                                    <w:color w:val="000000"/>
                                    <w:sz w:val="19"/>
                                    <w:szCs w:val="19"/>
                                    <w:rPrChange w:id="393" w:author="Peter Freiling" w:date="2018-12-03T10:43:00Z">
                                      <w:rPr>
                                        <w:rFonts w:ascii="Consolas" w:hAnsi="Consolas"/>
                                        <w:color w:val="000000"/>
                                      </w:rPr>
                                    </w:rPrChange>
                                  </w:rPr>
                                  <w:t>(3540, 2, 1, 119),</w:t>
                                </w:r>
                              </w:ins>
                            </w:p>
                            <w:p w14:paraId="09A846AC" w14:textId="77777777" w:rsidR="008E2787" w:rsidRPr="00384437" w:rsidRDefault="008E2787" w:rsidP="008E2787">
                              <w:pPr>
                                <w:pStyle w:val="HTMLPreformatted"/>
                                <w:shd w:val="clear" w:color="auto" w:fill="FFFFFF"/>
                                <w:rPr>
                                  <w:ins w:id="394" w:author="Peter Freiling" w:date="2018-12-03T10:43:00Z"/>
                                  <w:rFonts w:ascii="Consolas" w:hAnsi="Consolas"/>
                                  <w:color w:val="000000"/>
                                  <w:sz w:val="19"/>
                                  <w:szCs w:val="19"/>
                                  <w:rPrChange w:id="395" w:author="Peter Freiling" w:date="2018-12-03T10:43:00Z">
                                    <w:rPr>
                                      <w:ins w:id="396" w:author="Peter Freiling" w:date="2018-12-03T10:43:00Z"/>
                                      <w:rFonts w:ascii="Consolas" w:hAnsi="Consolas"/>
                                      <w:color w:val="000000"/>
                                    </w:rPr>
                                  </w:rPrChange>
                                </w:rPr>
                              </w:pPr>
                              <w:ins w:id="397" w:author="Peter Freiling" w:date="2018-12-03T10:43:00Z">
                                <w:r w:rsidRPr="00384437">
                                  <w:rPr>
                                    <w:rFonts w:ascii="Consolas" w:hAnsi="Consolas"/>
                                    <w:color w:val="000000"/>
                                    <w:sz w:val="19"/>
                                    <w:szCs w:val="19"/>
                                    <w:rPrChange w:id="398" w:author="Peter Freiling" w:date="2018-12-03T10:43:00Z">
                                      <w:rPr>
                                        <w:rFonts w:ascii="Consolas" w:hAnsi="Consolas"/>
                                        <w:color w:val="000000"/>
                                      </w:rPr>
                                    </w:rPrChange>
                                  </w:rPr>
                                  <w:t>    </w:t>
                                </w:r>
                                <w:r w:rsidRPr="00384437">
                                  <w:rPr>
                                    <w:rFonts w:ascii="Consolas" w:hAnsi="Consolas"/>
                                    <w:color w:val="0000FF"/>
                                    <w:sz w:val="19"/>
                                    <w:szCs w:val="19"/>
                                    <w:rPrChange w:id="399" w:author="Peter Freiling" w:date="2018-12-03T10:43:00Z">
                                      <w:rPr>
                                        <w:rFonts w:ascii="Consolas" w:hAnsi="Consolas"/>
                                        <w:color w:val="0000FF"/>
                                      </w:rPr>
                                    </w:rPrChange>
                                  </w:rPr>
                                  <w:t>new</w:t>
                                </w:r>
                                <w:r w:rsidRPr="00384437">
                                  <w:rPr>
                                    <w:rFonts w:ascii="Consolas" w:hAnsi="Consolas"/>
                                    <w:color w:val="000000"/>
                                    <w:sz w:val="19"/>
                                    <w:szCs w:val="19"/>
                                    <w:rPrChange w:id="400" w:author="Peter Freiling" w:date="2018-12-03T10:43:00Z">
                                      <w:rPr>
                                        <w:rFonts w:ascii="Consolas" w:hAnsi="Consolas"/>
                                        <w:color w:val="000000"/>
                                      </w:rPr>
                                    </w:rPrChange>
                                  </w:rPr>
                                  <w:t> </w:t>
                                </w:r>
                                <w:r w:rsidRPr="00384437">
                                  <w:rPr>
                                    <w:rFonts w:ascii="Consolas" w:hAnsi="Consolas"/>
                                    <w:color w:val="2B91AF"/>
                                    <w:sz w:val="19"/>
                                    <w:szCs w:val="19"/>
                                    <w:rPrChange w:id="401" w:author="Peter Freiling" w:date="2018-12-03T10:43:00Z">
                                      <w:rPr>
                                        <w:rFonts w:ascii="Consolas" w:hAnsi="Consolas"/>
                                        <w:color w:val="2B91AF"/>
                                      </w:rPr>
                                    </w:rPrChange>
                                  </w:rPr>
                                  <w:t>ContextSwitch</w:t>
                                </w:r>
                                <w:r w:rsidRPr="00384437">
                                  <w:rPr>
                                    <w:rFonts w:ascii="Consolas" w:hAnsi="Consolas"/>
                                    <w:color w:val="000000"/>
                                    <w:sz w:val="19"/>
                                    <w:szCs w:val="19"/>
                                    <w:rPrChange w:id="402" w:author="Peter Freiling" w:date="2018-12-03T10:43:00Z">
                                      <w:rPr>
                                        <w:rFonts w:ascii="Consolas" w:hAnsi="Consolas"/>
                                        <w:color w:val="000000"/>
                                      </w:rPr>
                                    </w:rPrChange>
                                  </w:rPr>
                                  <w:t>(3600, 1, 1, 120),</w:t>
                                </w:r>
                              </w:ins>
                            </w:p>
                            <w:p w14:paraId="17ABDF0C" w14:textId="77777777" w:rsidR="008E2787" w:rsidRPr="00565FB8" w:rsidDel="00384437" w:rsidRDefault="008E2787" w:rsidP="008E2787">
                              <w:pPr>
                                <w:pStyle w:val="HTMLPreformatted"/>
                                <w:shd w:val="clear" w:color="auto" w:fill="FFFFFF"/>
                                <w:rPr>
                                  <w:del w:id="403" w:author="Peter Freiling" w:date="2018-12-03T10:43:00Z"/>
                                  <w:rFonts w:ascii="Consolas" w:hAnsi="Consolas"/>
                                  <w:color w:val="000000"/>
                                  <w:sz w:val="19"/>
                                  <w:szCs w:val="19"/>
                                  <w:rPrChange w:id="404" w:author="Peter Freiling" w:date="2018-12-03T10:43:00Z">
                                    <w:rPr>
                                      <w:del w:id="405" w:author="Peter Freiling" w:date="2018-12-03T10:43:00Z"/>
                                      <w:rFonts w:ascii="Consolas" w:hAnsi="Consolas" w:cs="Consolas"/>
                                      <w:color w:val="000000"/>
                                      <w:sz w:val="19"/>
                                      <w:szCs w:val="19"/>
                                      <w:highlight w:val="white"/>
                                    </w:rPr>
                                  </w:rPrChange>
                                </w:rPr>
                                <w:pPrChange w:id="406" w:author="Peter Freiling" w:date="2018-12-03T10:43:00Z">
                                  <w:pPr>
                                    <w:autoSpaceDE w:val="0"/>
                                    <w:autoSpaceDN w:val="0"/>
                                    <w:adjustRightInd w:val="0"/>
                                    <w:spacing w:after="0" w:line="240" w:lineRule="auto"/>
                                  </w:pPr>
                                </w:pPrChange>
                              </w:pPr>
                              <w:ins w:id="407" w:author="Peter Freiling" w:date="2018-12-03T10:43:00Z">
                                <w:r w:rsidRPr="00384437">
                                  <w:rPr>
                                    <w:rFonts w:ascii="Consolas" w:hAnsi="Consolas"/>
                                    <w:color w:val="000000"/>
                                    <w:sz w:val="19"/>
                                    <w:szCs w:val="19"/>
                                    <w:rPrChange w:id="408" w:author="Peter Freiling" w:date="2018-12-03T10:43:00Z">
                                      <w:rPr>
                                        <w:rFonts w:ascii="Consolas" w:hAnsi="Consolas"/>
                                        <w:color w:val="000000"/>
                                      </w:rPr>
                                    </w:rPrChange>
                                  </w:rPr>
                                  <w:t>}.ToObservable();</w:t>
                                </w:r>
                              </w:ins>
                              <w:del w:id="409" w:author="Peter Freiling" w:date="2018-12-03T10:43:00Z">
                                <w:r w:rsidDel="00384437">
                                  <w:rPr>
                                    <w:rFonts w:ascii="Consolas" w:hAnsi="Consolas" w:cs="Consolas"/>
                                    <w:color w:val="2B91AF"/>
                                    <w:sz w:val="19"/>
                                    <w:szCs w:val="19"/>
                                    <w:highlight w:val="white"/>
                                  </w:rPr>
                                  <w:delText>IObservable</w:delText>
                                </w:r>
                                <w:r w:rsidDel="00384437">
                                  <w:rPr>
                                    <w:rFonts w:ascii="Consolas" w:hAnsi="Consolas" w:cs="Consolas"/>
                                    <w:color w:val="000000"/>
                                    <w:sz w:val="19"/>
                                    <w:szCs w:val="19"/>
                                    <w:highlight w:val="white"/>
                                  </w:rPr>
                                  <w:delText>&lt;</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 xml:space="preserve">&gt; </w:delText>
                                </w:r>
                              </w:del>
                              <w:del w:id="410" w:author="Peter Freiling" w:date="2018-12-03T10:40:00Z">
                                <w:r w:rsidDel="001532D8">
                                  <w:rPr>
                                    <w:rFonts w:ascii="Consolas" w:hAnsi="Consolas" w:cs="Consolas"/>
                                    <w:color w:val="000000"/>
                                    <w:sz w:val="19"/>
                                    <w:szCs w:val="19"/>
                                    <w:highlight w:val="white"/>
                                  </w:rPr>
                                  <w:delText>cSTicksObs</w:delText>
                                </w:r>
                              </w:del>
                              <w:del w:id="411" w:author="Peter Freiling" w:date="2018-12-03T10:43:00Z">
                                <w:r w:rsidDel="00384437">
                                  <w:rPr>
                                    <w:rFonts w:ascii="Consolas" w:hAnsi="Consolas" w:cs="Consolas"/>
                                    <w:color w:val="000000"/>
                                    <w:sz w:val="19"/>
                                    <w:szCs w:val="19"/>
                                    <w:highlight w:val="white"/>
                                  </w:rPr>
                                  <w:delText xml:space="preserve"> =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w:delText>
                                </w:r>
                              </w:del>
                            </w:p>
                            <w:p w14:paraId="3798896E" w14:textId="77777777" w:rsidR="008E2787" w:rsidDel="00384437" w:rsidRDefault="008E2787" w:rsidP="008E2787">
                              <w:pPr>
                                <w:pStyle w:val="HTMLPreformatted"/>
                                <w:rPr>
                                  <w:del w:id="412" w:author="Peter Freiling" w:date="2018-12-03T10:43:00Z"/>
                                  <w:rFonts w:ascii="Consolas" w:hAnsi="Consolas" w:cs="Consolas"/>
                                  <w:color w:val="000000"/>
                                  <w:sz w:val="19"/>
                                  <w:szCs w:val="19"/>
                                  <w:highlight w:val="white"/>
                                </w:rPr>
                                <w:pPrChange w:id="413" w:author="Peter Freiling" w:date="2018-12-03T10:43:00Z">
                                  <w:pPr>
                                    <w:autoSpaceDE w:val="0"/>
                                    <w:autoSpaceDN w:val="0"/>
                                    <w:adjustRightInd w:val="0"/>
                                    <w:spacing w:after="0" w:line="240" w:lineRule="auto"/>
                                  </w:pPr>
                                </w:pPrChange>
                              </w:pPr>
                              <w:del w:id="414" w:author="Peter Freiling" w:date="2018-12-03T10:41:00Z">
                                <w:r w:rsidDel="00DC5EB3">
                                  <w:rPr>
                                    <w:rFonts w:ascii="Consolas" w:hAnsi="Consolas" w:cs="Consolas"/>
                                    <w:color w:val="000000"/>
                                    <w:sz w:val="19"/>
                                    <w:szCs w:val="19"/>
                                    <w:highlight w:val="white"/>
                                  </w:rPr>
                                  <w:delText xml:space="preserve">    </w:delText>
                                </w:r>
                              </w:del>
                              <w:del w:id="415" w:author="Peter Freiling" w:date="2018-12-03T10:43:00Z">
                                <w:r w:rsidDel="00384437">
                                  <w:rPr>
                                    <w:rFonts w:ascii="Consolas" w:hAnsi="Consolas" w:cs="Consolas"/>
                                    <w:color w:val="000000"/>
                                    <w:sz w:val="19"/>
                                    <w:szCs w:val="19"/>
                                    <w:highlight w:val="white"/>
                                  </w:rPr>
                                  <w:delText>{</w:delText>
                                </w:r>
                              </w:del>
                            </w:p>
                            <w:p w14:paraId="71DD1208" w14:textId="77777777" w:rsidR="008E2787" w:rsidDel="00384437" w:rsidRDefault="008E2787" w:rsidP="008E2787">
                              <w:pPr>
                                <w:pStyle w:val="HTMLPreformatted"/>
                                <w:rPr>
                                  <w:del w:id="416" w:author="Peter Freiling" w:date="2018-12-03T10:43:00Z"/>
                                  <w:rFonts w:ascii="Consolas" w:hAnsi="Consolas" w:cs="Consolas"/>
                                  <w:color w:val="000000"/>
                                  <w:sz w:val="19"/>
                                  <w:szCs w:val="19"/>
                                  <w:highlight w:val="white"/>
                                </w:rPr>
                                <w:pPrChange w:id="417" w:author="Peter Freiling" w:date="2018-12-03T10:43:00Z">
                                  <w:pPr>
                                    <w:autoSpaceDE w:val="0"/>
                                    <w:autoSpaceDN w:val="0"/>
                                    <w:adjustRightInd w:val="0"/>
                                    <w:spacing w:after="0" w:line="240" w:lineRule="auto"/>
                                  </w:pPr>
                                </w:pPrChange>
                              </w:pPr>
                              <w:del w:id="418" w:author="Peter Freiling" w:date="2018-12-03T10:41:00Z">
                                <w:r w:rsidDel="00DC5EB3">
                                  <w:rPr>
                                    <w:rFonts w:ascii="Consolas" w:hAnsi="Consolas" w:cs="Consolas"/>
                                    <w:color w:val="000000"/>
                                    <w:sz w:val="19"/>
                                    <w:szCs w:val="19"/>
                                    <w:highlight w:val="white"/>
                                  </w:rPr>
                                  <w:delText xml:space="preserve">    </w:delText>
                                </w:r>
                              </w:del>
                              <w:del w:id="419"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(0, 1, 1, 120),</w:delText>
                                </w:r>
                              </w:del>
                            </w:p>
                            <w:p w14:paraId="4909AB47" w14:textId="77777777" w:rsidR="008E2787" w:rsidDel="00384437" w:rsidRDefault="008E2787" w:rsidP="008E2787">
                              <w:pPr>
                                <w:pStyle w:val="HTMLPreformatted"/>
                                <w:rPr>
                                  <w:del w:id="420" w:author="Peter Freiling" w:date="2018-12-03T10:43:00Z"/>
                                  <w:rFonts w:ascii="Consolas" w:hAnsi="Consolas" w:cs="Consolas"/>
                                  <w:color w:val="000000"/>
                                  <w:sz w:val="19"/>
                                  <w:szCs w:val="19"/>
                                  <w:highlight w:val="white"/>
                                </w:rPr>
                                <w:pPrChange w:id="421" w:author="Peter Freiling" w:date="2018-12-03T10:43:00Z">
                                  <w:pPr>
                                    <w:autoSpaceDE w:val="0"/>
                                    <w:autoSpaceDN w:val="0"/>
                                    <w:adjustRightInd w:val="0"/>
                                    <w:spacing w:after="0" w:line="240" w:lineRule="auto"/>
                                  </w:pPr>
                                </w:pPrChange>
                              </w:pPr>
                              <w:del w:id="422" w:author="Peter Freiling" w:date="2018-12-03T10:41:00Z">
                                <w:r w:rsidDel="00DC5EB3">
                                  <w:rPr>
                                    <w:rFonts w:ascii="Consolas" w:hAnsi="Consolas" w:cs="Consolas"/>
                                    <w:color w:val="000000"/>
                                    <w:sz w:val="19"/>
                                    <w:szCs w:val="19"/>
                                    <w:highlight w:val="white"/>
                                  </w:rPr>
                                  <w:delText xml:space="preserve">    </w:delText>
                                </w:r>
                              </w:del>
                              <w:del w:id="423"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(0, 3, 2, 121),</w:delText>
                                </w:r>
                              </w:del>
                            </w:p>
                            <w:p w14:paraId="12FC8BB4" w14:textId="77777777" w:rsidR="008E2787" w:rsidDel="00384437" w:rsidRDefault="008E2787" w:rsidP="008E2787">
                              <w:pPr>
                                <w:pStyle w:val="HTMLPreformatted"/>
                                <w:rPr>
                                  <w:del w:id="424" w:author="Peter Freiling" w:date="2018-12-03T10:43:00Z"/>
                                  <w:rFonts w:ascii="Consolas" w:hAnsi="Consolas" w:cs="Consolas"/>
                                  <w:color w:val="000000"/>
                                  <w:sz w:val="19"/>
                                  <w:szCs w:val="19"/>
                                  <w:highlight w:val="white"/>
                                </w:rPr>
                                <w:pPrChange w:id="425" w:author="Peter Freiling" w:date="2018-12-03T10:43:00Z">
                                  <w:pPr>
                                    <w:autoSpaceDE w:val="0"/>
                                    <w:autoSpaceDN w:val="0"/>
                                    <w:adjustRightInd w:val="0"/>
                                    <w:spacing w:after="0" w:line="240" w:lineRule="auto"/>
                                  </w:pPr>
                                </w:pPrChange>
                              </w:pPr>
                              <w:del w:id="426" w:author="Peter Freiling" w:date="2018-12-03T10:41:00Z">
                                <w:r w:rsidDel="00DC5EB3">
                                  <w:rPr>
                                    <w:rFonts w:ascii="Consolas" w:hAnsi="Consolas" w:cs="Consolas"/>
                                    <w:color w:val="000000"/>
                                    <w:sz w:val="19"/>
                                    <w:szCs w:val="19"/>
                                    <w:highlight w:val="white"/>
                                  </w:rPr>
                                  <w:delText xml:space="preserve">    </w:delText>
                                </w:r>
                              </w:del>
                              <w:del w:id="427"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(0, 5, 3, 124),</w:delText>
                                </w:r>
                              </w:del>
                            </w:p>
                            <w:p w14:paraId="7D8821BF" w14:textId="77777777" w:rsidR="008E2787" w:rsidDel="00384437" w:rsidRDefault="008E2787" w:rsidP="008E2787">
                              <w:pPr>
                                <w:pStyle w:val="HTMLPreformatted"/>
                                <w:rPr>
                                  <w:del w:id="428" w:author="Peter Freiling" w:date="2018-12-03T10:43:00Z"/>
                                  <w:rFonts w:ascii="Consolas" w:hAnsi="Consolas" w:cs="Consolas"/>
                                  <w:color w:val="000000"/>
                                  <w:sz w:val="19"/>
                                  <w:szCs w:val="19"/>
                                  <w:highlight w:val="white"/>
                                </w:rPr>
                                <w:pPrChange w:id="429" w:author="Peter Freiling" w:date="2018-12-03T10:43:00Z">
                                  <w:pPr>
                                    <w:autoSpaceDE w:val="0"/>
                                    <w:autoSpaceDN w:val="0"/>
                                    <w:adjustRightInd w:val="0"/>
                                    <w:spacing w:after="0" w:line="240" w:lineRule="auto"/>
                                  </w:pPr>
                                </w:pPrChange>
                              </w:pPr>
                              <w:del w:id="430" w:author="Peter Freiling" w:date="2018-12-03T10:41:00Z">
                                <w:r w:rsidDel="00DC5EB3">
                                  <w:rPr>
                                    <w:rFonts w:ascii="Consolas" w:hAnsi="Consolas" w:cs="Consolas"/>
                                    <w:color w:val="000000"/>
                                    <w:sz w:val="19"/>
                                    <w:szCs w:val="19"/>
                                    <w:highlight w:val="white"/>
                                  </w:rPr>
                                  <w:delText xml:space="preserve">    </w:delText>
                                </w:r>
                              </w:del>
                              <w:del w:id="431"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(120, 2, 1, 123),</w:delText>
                                </w:r>
                              </w:del>
                            </w:p>
                            <w:p w14:paraId="6A83A6C7" w14:textId="77777777" w:rsidR="008E2787" w:rsidDel="00384437" w:rsidRDefault="008E2787" w:rsidP="008E2787">
                              <w:pPr>
                                <w:pStyle w:val="HTMLPreformatted"/>
                                <w:rPr>
                                  <w:del w:id="432" w:author="Peter Freiling" w:date="2018-12-03T10:43:00Z"/>
                                  <w:rFonts w:ascii="Consolas" w:hAnsi="Consolas" w:cs="Consolas"/>
                                  <w:color w:val="000000"/>
                                  <w:sz w:val="19"/>
                                  <w:szCs w:val="19"/>
                                  <w:highlight w:val="white"/>
                                </w:rPr>
                                <w:pPrChange w:id="433" w:author="Peter Freiling" w:date="2018-12-03T10:43:00Z">
                                  <w:pPr>
                                    <w:autoSpaceDE w:val="0"/>
                                    <w:autoSpaceDN w:val="0"/>
                                    <w:adjustRightInd w:val="0"/>
                                    <w:spacing w:after="0" w:line="240" w:lineRule="auto"/>
                                  </w:pPr>
                                </w:pPrChange>
                              </w:pPr>
                              <w:del w:id="434" w:author="Peter Freiling" w:date="2018-12-03T10:41:00Z">
                                <w:r w:rsidDel="00DC5EB3">
                                  <w:rPr>
                                    <w:rFonts w:ascii="Consolas" w:hAnsi="Consolas" w:cs="Consolas"/>
                                    <w:color w:val="000000"/>
                                    <w:sz w:val="19"/>
                                    <w:szCs w:val="19"/>
                                    <w:highlight w:val="white"/>
                                  </w:rPr>
                                  <w:delText xml:space="preserve">    </w:delText>
                                </w:r>
                              </w:del>
                              <w:del w:id="435"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(300, 1, 1, 122),</w:delText>
                                </w:r>
                              </w:del>
                            </w:p>
                            <w:p w14:paraId="57A20D03" w14:textId="77777777" w:rsidR="008E2787" w:rsidDel="00384437" w:rsidRDefault="008E2787" w:rsidP="008E2787">
                              <w:pPr>
                                <w:pStyle w:val="HTMLPreformatted"/>
                                <w:rPr>
                                  <w:del w:id="436" w:author="Peter Freiling" w:date="2018-12-03T10:43:00Z"/>
                                  <w:rFonts w:ascii="Consolas" w:hAnsi="Consolas" w:cs="Consolas"/>
                                  <w:color w:val="000000"/>
                                  <w:sz w:val="19"/>
                                  <w:szCs w:val="19"/>
                                  <w:highlight w:val="white"/>
                                </w:rPr>
                                <w:pPrChange w:id="437" w:author="Peter Freiling" w:date="2018-12-03T10:43:00Z">
                                  <w:pPr>
                                    <w:autoSpaceDE w:val="0"/>
                                    <w:autoSpaceDN w:val="0"/>
                                    <w:adjustRightInd w:val="0"/>
                                    <w:spacing w:after="0" w:line="240" w:lineRule="auto"/>
                                  </w:pPr>
                                </w:pPrChange>
                              </w:pPr>
                              <w:del w:id="438" w:author="Peter Freiling" w:date="2018-12-03T10:41:00Z">
                                <w:r w:rsidDel="00DC5EB3">
                                  <w:rPr>
                                    <w:rFonts w:ascii="Consolas" w:hAnsi="Consolas" w:cs="Consolas"/>
                                    <w:color w:val="000000"/>
                                    <w:sz w:val="19"/>
                                    <w:szCs w:val="19"/>
                                    <w:highlight w:val="white"/>
                                  </w:rPr>
                                  <w:delText xml:space="preserve">    </w:delText>
                                </w:r>
                              </w:del>
                              <w:del w:id="439"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(1800, 4, 2, 125),</w:delText>
                                </w:r>
                              </w:del>
                            </w:p>
                            <w:p w14:paraId="7EDA1B6E" w14:textId="77777777" w:rsidR="008E2787" w:rsidDel="00384437" w:rsidRDefault="008E2787" w:rsidP="008E2787">
                              <w:pPr>
                                <w:pStyle w:val="HTMLPreformatted"/>
                                <w:rPr>
                                  <w:del w:id="440" w:author="Peter Freiling" w:date="2018-12-03T10:43:00Z"/>
                                  <w:rFonts w:ascii="Consolas" w:hAnsi="Consolas" w:cs="Consolas"/>
                                  <w:color w:val="000000"/>
                                  <w:sz w:val="19"/>
                                  <w:szCs w:val="19"/>
                                  <w:highlight w:val="white"/>
                                </w:rPr>
                                <w:pPrChange w:id="441" w:author="Peter Freiling" w:date="2018-12-03T10:43:00Z">
                                  <w:pPr>
                                    <w:autoSpaceDE w:val="0"/>
                                    <w:autoSpaceDN w:val="0"/>
                                    <w:adjustRightInd w:val="0"/>
                                    <w:spacing w:after="0" w:line="240" w:lineRule="auto"/>
                                  </w:pPr>
                                </w:pPrChange>
                              </w:pPr>
                              <w:del w:id="442" w:author="Peter Freiling" w:date="2018-12-03T10:41:00Z">
                                <w:r w:rsidDel="00DC5EB3">
                                  <w:rPr>
                                    <w:rFonts w:ascii="Consolas" w:hAnsi="Consolas" w:cs="Consolas"/>
                                    <w:color w:val="000000"/>
                                    <w:sz w:val="19"/>
                                    <w:szCs w:val="19"/>
                                    <w:highlight w:val="white"/>
                                  </w:rPr>
                                  <w:delText xml:space="preserve">   </w:delText>
                                </w:r>
                              </w:del>
                              <w:del w:id="443" w:author="Peter Freiling" w:date="2018-12-03T10:42:00Z">
                                <w:r w:rsidDel="00DC5EB3">
                                  <w:rPr>
                                    <w:rFonts w:ascii="Consolas" w:hAnsi="Consolas" w:cs="Consolas"/>
                                    <w:color w:val="000000"/>
                                    <w:sz w:val="19"/>
                                    <w:szCs w:val="19"/>
                                    <w:highlight w:val="white"/>
                                  </w:rPr>
                                  <w:delText xml:space="preserve"> </w:delText>
                                </w:r>
                              </w:del>
                              <w:del w:id="444"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(3540, 2, 1, 119),</w:delText>
                                </w:r>
                              </w:del>
                            </w:p>
                            <w:p w14:paraId="105B4805" w14:textId="77777777" w:rsidR="008E2787" w:rsidDel="00384437" w:rsidRDefault="008E2787" w:rsidP="008E2787">
                              <w:pPr>
                                <w:pStyle w:val="HTMLPreformatted"/>
                                <w:rPr>
                                  <w:del w:id="445" w:author="Peter Freiling" w:date="2018-12-03T10:43:00Z"/>
                                  <w:rFonts w:ascii="Consolas" w:hAnsi="Consolas" w:cs="Consolas"/>
                                  <w:color w:val="000000"/>
                                  <w:sz w:val="19"/>
                                  <w:szCs w:val="19"/>
                                  <w:highlight w:val="white"/>
                                </w:rPr>
                                <w:pPrChange w:id="446" w:author="Peter Freiling" w:date="2018-12-03T10:43:00Z">
                                  <w:pPr>
                                    <w:autoSpaceDE w:val="0"/>
                                    <w:autoSpaceDN w:val="0"/>
                                    <w:adjustRightInd w:val="0"/>
                                    <w:spacing w:after="0" w:line="240" w:lineRule="auto"/>
                                  </w:pPr>
                                </w:pPrChange>
                              </w:pPr>
                              <w:del w:id="447" w:author="Peter Freiling" w:date="2018-12-03T10:42:00Z">
                                <w:r w:rsidDel="00DC5EB3">
                                  <w:rPr>
                                    <w:rFonts w:ascii="Consolas" w:hAnsi="Consolas" w:cs="Consolas"/>
                                    <w:color w:val="000000"/>
                                    <w:sz w:val="19"/>
                                    <w:szCs w:val="19"/>
                                    <w:highlight w:val="white"/>
                                  </w:rPr>
                                  <w:delText xml:space="preserve">    </w:delText>
                                </w:r>
                              </w:del>
                              <w:del w:id="448"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(3600, 1, 1, 120),</w:delText>
                                </w:r>
                              </w:del>
                            </w:p>
                            <w:p w14:paraId="18E6A170" w14:textId="77777777" w:rsidR="008E2787" w:rsidDel="00384437" w:rsidRDefault="008E2787" w:rsidP="008E2787">
                              <w:pPr>
                                <w:pStyle w:val="HTMLPreformatted"/>
                                <w:rPr>
                                  <w:del w:id="449" w:author="Peter Freiling" w:date="2018-12-03T10:43:00Z"/>
                                  <w:rFonts w:ascii="Consolas" w:hAnsi="Consolas" w:cs="Consolas"/>
                                  <w:color w:val="000000"/>
                                  <w:sz w:val="19"/>
                                  <w:szCs w:val="19"/>
                                  <w:highlight w:val="white"/>
                                </w:rPr>
                                <w:pPrChange w:id="450" w:author="Peter Freiling" w:date="2018-12-03T10:43:00Z">
                                  <w:pPr>
                                    <w:autoSpaceDE w:val="0"/>
                                    <w:autoSpaceDN w:val="0"/>
                                    <w:adjustRightInd w:val="0"/>
                                    <w:spacing w:after="0" w:line="240" w:lineRule="auto"/>
                                  </w:pPr>
                                </w:pPrChange>
                              </w:pPr>
                              <w:del w:id="451" w:author="Peter Freiling" w:date="2018-12-03T10:42:00Z">
                                <w:r w:rsidDel="00DC5EB3">
                                  <w:rPr>
                                    <w:rFonts w:ascii="Consolas" w:hAnsi="Consolas" w:cs="Consolas"/>
                                    <w:color w:val="000000"/>
                                    <w:sz w:val="19"/>
                                    <w:szCs w:val="19"/>
                                    <w:highlight w:val="white"/>
                                  </w:rPr>
                                  <w:delText xml:space="preserve">    </w:delText>
                                </w:r>
                              </w:del>
                              <w:del w:id="452" w:author="Peter Freiling" w:date="2018-12-03T10:43:00Z">
                                <w:r w:rsidDel="00384437">
                                  <w:rPr>
                                    <w:rFonts w:ascii="Consolas" w:hAnsi="Consolas" w:cs="Consolas"/>
                                    <w:color w:val="000000"/>
                                    <w:sz w:val="19"/>
                                    <w:szCs w:val="19"/>
                                    <w:highlight w:val="white"/>
                                  </w:rPr>
                                  <w:delText>}.ToObservable();</w:delText>
                                </w:r>
                              </w:del>
                            </w:p>
                            <w:p w14:paraId="62CC1350" w14:textId="77777777" w:rsidR="008E2787" w:rsidRDefault="008E2787" w:rsidP="008E2787">
                              <w:pPr>
                                <w:pStyle w:val="HTMLPreformatted"/>
                                <w:pPrChange w:id="453" w:author="Peter Freiling" w:date="2018-12-03T10:43:00Z">
                                  <w:pPr>
                                    <w:autoSpaceDE w:val="0"/>
                                    <w:autoSpaceDN w:val="0"/>
                                    <w:adjustRightInd w:val="0"/>
                                    <w:spacing w:after="0" w:line="240" w:lineRule="auto"/>
                                  </w:pPr>
                                </w:pPrChange>
                              </w:pPr>
                            </w:p>
                          </w:txbxContent>
                        </wps:txbx>
                        <wps:bodyPr rot="0" vert="horz" wrap="square" lIns="91440" tIns="45720" rIns="91440" bIns="45720" anchor="t" anchorCtr="0">
                          <a:noAutofit/>
                        </wps:bodyPr>
                      </wps:wsp>
                    </wpg:wgp>
                  </a:graphicData>
                </a:graphic>
              </wp:inline>
            </w:drawing>
          </mc:Choice>
          <mc:Fallback>
            <w:pict>
              <v:group w14:anchorId="0D438CB2" id="Group 254" o:spid="_x0000_s1030" style="width:7in;height:346.5pt;mso-position-horizontal-relative:char;mso-position-vertical-relative:line" coordsize="64008,4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">
                <v:shape id="Text Box 5" o:spid="_x0000_s1031" type="#_x0000_t202" style="position:absolute;top:41338;width:6400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5AFDD5D3" w14:textId="16E6D908" w:rsidR="008E2787" w:rsidRDefault="008E2787" w:rsidP="008E2787">
                        <w:pPr>
                          <w:pStyle w:val="Caption"/>
                        </w:pPr>
                        <w:bookmarkStart w:id="454" w:name="_Ref363725831"/>
                        <w:r>
                          <w:t xml:space="preserve">Figure </w:t>
                        </w:r>
                        <w:r>
                          <w:rPr>
                            <w:noProof/>
                          </w:rPr>
                          <w:fldChar w:fldCharType="begin"/>
                        </w:r>
                        <w:r>
                          <w:rPr>
                            <w:noProof/>
                          </w:rPr>
                          <w:instrText xml:space="preserve"> SEQ Figure \* ARABIC </w:instrText>
                        </w:r>
                        <w:r>
                          <w:rPr>
                            <w:noProof/>
                          </w:rPr>
                          <w:fldChar w:fldCharType="separate"/>
                        </w:r>
                        <w:r w:rsidR="003708C7">
                          <w:rPr>
                            <w:noProof/>
                          </w:rPr>
                          <w:t>5</w:t>
                        </w:r>
                        <w:r>
                          <w:rPr>
                            <w:noProof/>
                          </w:rPr>
                          <w:fldChar w:fldCharType="end"/>
                        </w:r>
                        <w:bookmarkEnd w:id="454"/>
                        <w:r>
                          <w:t>: Ingressing Enumerable Constants into Observables</w:t>
                        </w:r>
                      </w:p>
                    </w:txbxContent>
                  </v:textbox>
                </v:shape>
                <v:shape id="_x0000_s1032" type="#_x0000_t202" style="position:absolute;width:63722;height:40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5700EBFF" w14:textId="77777777" w:rsidR="008E2787" w:rsidRPr="00565FB8" w:rsidRDefault="008E2787" w:rsidP="008E2787">
                        <w:pPr>
                          <w:pStyle w:val="HTMLPreformatted"/>
                          <w:shd w:val="clear" w:color="auto" w:fill="FFFFFF"/>
                          <w:rPr>
                            <w:ins w:id="455" w:author="Peter Freiling" w:date="2018-12-03T10:43:00Z"/>
                            <w:rFonts w:ascii="Consolas" w:hAnsi="Consolas"/>
                            <w:color w:val="000000"/>
                            <w:sz w:val="19"/>
                            <w:szCs w:val="19"/>
                            <w:rPrChange w:id="456" w:author="Peter Freiling" w:date="2018-12-03T10:43:00Z">
                              <w:rPr>
                                <w:ins w:id="457" w:author="Peter Freiling" w:date="2018-12-03T10:43:00Z"/>
                                <w:rFonts w:ascii="Consolas" w:hAnsi="Consolas"/>
                                <w:color w:val="000000"/>
                              </w:rPr>
                            </w:rPrChange>
                          </w:rPr>
                        </w:pPr>
                        <w:ins w:id="458" w:author="Peter Freiling" w:date="2018-12-03T10:43:00Z">
                          <w:r w:rsidRPr="00565FB8">
                            <w:rPr>
                              <w:rFonts w:ascii="Consolas" w:hAnsi="Consolas"/>
                              <w:color w:val="0000FF"/>
                              <w:sz w:val="19"/>
                              <w:szCs w:val="19"/>
                              <w:rPrChange w:id="459" w:author="Peter Freiling" w:date="2018-12-03T10:43:00Z">
                                <w:rPr>
                                  <w:rFonts w:ascii="Consolas" w:hAnsi="Consolas"/>
                                  <w:color w:val="0000FF"/>
                                </w:rPr>
                              </w:rPrChange>
                            </w:rPr>
                            <w:t>private</w:t>
                          </w:r>
                          <w:r w:rsidRPr="00565FB8">
                            <w:rPr>
                              <w:rFonts w:ascii="Consolas" w:hAnsi="Consolas"/>
                              <w:color w:val="000000"/>
                              <w:sz w:val="19"/>
                              <w:szCs w:val="19"/>
                              <w:rPrChange w:id="460" w:author="Peter Freiling" w:date="2018-12-03T10:43:00Z">
                                <w:rPr>
                                  <w:rFonts w:ascii="Consolas" w:hAnsi="Consolas"/>
                                  <w:color w:val="000000"/>
                                </w:rPr>
                              </w:rPrChange>
                            </w:rPr>
                            <w:t> </w:t>
                          </w:r>
                          <w:r w:rsidRPr="00565FB8">
                            <w:rPr>
                              <w:rFonts w:ascii="Consolas" w:hAnsi="Consolas"/>
                              <w:color w:val="0000FF"/>
                              <w:sz w:val="19"/>
                              <w:szCs w:val="19"/>
                              <w:rPrChange w:id="461" w:author="Peter Freiling" w:date="2018-12-03T10:43:00Z">
                                <w:rPr>
                                  <w:rFonts w:ascii="Consolas" w:hAnsi="Consolas"/>
                                  <w:color w:val="0000FF"/>
                                </w:rPr>
                              </w:rPrChange>
                            </w:rPr>
                            <w:t>struct</w:t>
                          </w:r>
                          <w:r w:rsidRPr="00565FB8">
                            <w:rPr>
                              <w:rFonts w:ascii="Consolas" w:hAnsi="Consolas"/>
                              <w:color w:val="000000"/>
                              <w:sz w:val="19"/>
                              <w:szCs w:val="19"/>
                              <w:rPrChange w:id="462" w:author="Peter Freiling" w:date="2018-12-03T10:43:00Z">
                                <w:rPr>
                                  <w:rFonts w:ascii="Consolas" w:hAnsi="Consolas"/>
                                  <w:color w:val="000000"/>
                                </w:rPr>
                              </w:rPrChange>
                            </w:rPr>
                            <w:t> </w:t>
                          </w:r>
                          <w:r w:rsidRPr="00565FB8">
                            <w:rPr>
                              <w:rFonts w:ascii="Consolas" w:hAnsi="Consolas"/>
                              <w:color w:val="2B91AF"/>
                              <w:sz w:val="19"/>
                              <w:szCs w:val="19"/>
                              <w:rPrChange w:id="463" w:author="Peter Freiling" w:date="2018-12-03T10:43:00Z">
                                <w:rPr>
                                  <w:rFonts w:ascii="Consolas" w:hAnsi="Consolas"/>
                                  <w:color w:val="2B91AF"/>
                                </w:rPr>
                              </w:rPrChange>
                            </w:rPr>
                            <w:t>ContextSwitch</w:t>
                          </w:r>
                        </w:ins>
                      </w:p>
                      <w:p w14:paraId="596A8880" w14:textId="77777777" w:rsidR="008E2787" w:rsidRPr="00565FB8" w:rsidRDefault="008E2787" w:rsidP="008E2787">
                        <w:pPr>
                          <w:pStyle w:val="HTMLPreformatted"/>
                          <w:shd w:val="clear" w:color="auto" w:fill="FFFFFF"/>
                          <w:rPr>
                            <w:ins w:id="464" w:author="Peter Freiling" w:date="2018-12-03T10:43:00Z"/>
                            <w:rFonts w:ascii="Consolas" w:hAnsi="Consolas"/>
                            <w:color w:val="000000"/>
                            <w:sz w:val="19"/>
                            <w:szCs w:val="19"/>
                            <w:rPrChange w:id="465" w:author="Peter Freiling" w:date="2018-12-03T10:43:00Z">
                              <w:rPr>
                                <w:ins w:id="466" w:author="Peter Freiling" w:date="2018-12-03T10:43:00Z"/>
                                <w:rFonts w:ascii="Consolas" w:hAnsi="Consolas"/>
                                <w:color w:val="000000"/>
                              </w:rPr>
                            </w:rPrChange>
                          </w:rPr>
                        </w:pPr>
                        <w:ins w:id="467" w:author="Peter Freiling" w:date="2018-12-03T10:43:00Z">
                          <w:r w:rsidRPr="00565FB8">
                            <w:rPr>
                              <w:rFonts w:ascii="Consolas" w:hAnsi="Consolas"/>
                              <w:color w:val="000000"/>
                              <w:sz w:val="19"/>
                              <w:szCs w:val="19"/>
                              <w:rPrChange w:id="468" w:author="Peter Freiling" w:date="2018-12-03T10:43:00Z">
                                <w:rPr>
                                  <w:rFonts w:ascii="Consolas" w:hAnsi="Consolas"/>
                                  <w:color w:val="000000"/>
                                </w:rPr>
                              </w:rPrChange>
                            </w:rPr>
                            <w:t>{</w:t>
                          </w:r>
                        </w:ins>
                      </w:p>
                      <w:p w14:paraId="670381CC" w14:textId="77777777" w:rsidR="008E2787" w:rsidRPr="00565FB8" w:rsidRDefault="008E2787" w:rsidP="008E2787">
                        <w:pPr>
                          <w:pStyle w:val="HTMLPreformatted"/>
                          <w:shd w:val="clear" w:color="auto" w:fill="FFFFFF"/>
                          <w:rPr>
                            <w:ins w:id="469" w:author="Peter Freiling" w:date="2018-12-03T10:43:00Z"/>
                            <w:rFonts w:ascii="Consolas" w:hAnsi="Consolas"/>
                            <w:color w:val="000000"/>
                            <w:sz w:val="19"/>
                            <w:szCs w:val="19"/>
                            <w:rPrChange w:id="470" w:author="Peter Freiling" w:date="2018-12-03T10:43:00Z">
                              <w:rPr>
                                <w:ins w:id="471" w:author="Peter Freiling" w:date="2018-12-03T10:43:00Z"/>
                                <w:rFonts w:ascii="Consolas" w:hAnsi="Consolas"/>
                                <w:color w:val="000000"/>
                              </w:rPr>
                            </w:rPrChange>
                          </w:rPr>
                        </w:pPr>
                        <w:ins w:id="472" w:author="Peter Freiling" w:date="2018-12-03T10:43:00Z">
                          <w:r w:rsidRPr="00565FB8">
                            <w:rPr>
                              <w:rFonts w:ascii="Consolas" w:hAnsi="Consolas"/>
                              <w:color w:val="000000"/>
                              <w:sz w:val="19"/>
                              <w:szCs w:val="19"/>
                              <w:rPrChange w:id="473" w:author="Peter Freiling" w:date="2018-12-03T10:43:00Z">
                                <w:rPr>
                                  <w:rFonts w:ascii="Consolas" w:hAnsi="Consolas"/>
                                  <w:color w:val="000000"/>
                                </w:rPr>
                              </w:rPrChange>
                            </w:rPr>
                            <w:t>    </w:t>
                          </w:r>
                          <w:r w:rsidRPr="00565FB8">
                            <w:rPr>
                              <w:rFonts w:ascii="Consolas" w:hAnsi="Consolas"/>
                              <w:color w:val="0000FF"/>
                              <w:sz w:val="19"/>
                              <w:szCs w:val="19"/>
                              <w:rPrChange w:id="474" w:author="Peter Freiling" w:date="2018-12-03T10:43:00Z">
                                <w:rPr>
                                  <w:rFonts w:ascii="Consolas" w:hAnsi="Consolas"/>
                                  <w:color w:val="0000FF"/>
                                </w:rPr>
                              </w:rPrChange>
                            </w:rPr>
                            <w:t>public</w:t>
                          </w:r>
                          <w:r w:rsidRPr="00565FB8">
                            <w:rPr>
                              <w:rFonts w:ascii="Consolas" w:hAnsi="Consolas"/>
                              <w:color w:val="000000"/>
                              <w:sz w:val="19"/>
                              <w:szCs w:val="19"/>
                              <w:rPrChange w:id="475" w:author="Peter Freiling" w:date="2018-12-03T10:43:00Z">
                                <w:rPr>
                                  <w:rFonts w:ascii="Consolas" w:hAnsi="Consolas"/>
                                  <w:color w:val="000000"/>
                                </w:rPr>
                              </w:rPrChange>
                            </w:rPr>
                            <w:t> ContextSwitch(</w:t>
                          </w:r>
                          <w:r w:rsidRPr="00565FB8">
                            <w:rPr>
                              <w:rFonts w:ascii="Consolas" w:hAnsi="Consolas"/>
                              <w:color w:val="0000FF"/>
                              <w:sz w:val="19"/>
                              <w:szCs w:val="19"/>
                              <w:rPrChange w:id="476" w:author="Peter Freiling" w:date="2018-12-03T10:43:00Z">
                                <w:rPr>
                                  <w:rFonts w:ascii="Consolas" w:hAnsi="Consolas"/>
                                  <w:color w:val="0000FF"/>
                                </w:rPr>
                              </w:rPrChange>
                            </w:rPr>
                            <w:t>long</w:t>
                          </w:r>
                          <w:r w:rsidRPr="00565FB8">
                            <w:rPr>
                              <w:rFonts w:ascii="Consolas" w:hAnsi="Consolas"/>
                              <w:color w:val="000000"/>
                              <w:sz w:val="19"/>
                              <w:szCs w:val="19"/>
                              <w:rPrChange w:id="477" w:author="Peter Freiling" w:date="2018-12-03T10:43:00Z">
                                <w:rPr>
                                  <w:rFonts w:ascii="Consolas" w:hAnsi="Consolas"/>
                                  <w:color w:val="000000"/>
                                </w:rPr>
                              </w:rPrChange>
                            </w:rPr>
                            <w:t> tick, </w:t>
                          </w:r>
                          <w:r w:rsidRPr="00565FB8">
                            <w:rPr>
                              <w:rFonts w:ascii="Consolas" w:hAnsi="Consolas"/>
                              <w:color w:val="0000FF"/>
                              <w:sz w:val="19"/>
                              <w:szCs w:val="19"/>
                              <w:rPrChange w:id="478" w:author="Peter Freiling" w:date="2018-12-03T10:43:00Z">
                                <w:rPr>
                                  <w:rFonts w:ascii="Consolas" w:hAnsi="Consolas"/>
                                  <w:color w:val="0000FF"/>
                                </w:rPr>
                              </w:rPrChange>
                            </w:rPr>
                            <w:t>long</w:t>
                          </w:r>
                          <w:r w:rsidRPr="00565FB8">
                            <w:rPr>
                              <w:rFonts w:ascii="Consolas" w:hAnsi="Consolas"/>
                              <w:color w:val="000000"/>
                              <w:sz w:val="19"/>
                              <w:szCs w:val="19"/>
                              <w:rPrChange w:id="479" w:author="Peter Freiling" w:date="2018-12-03T10:43:00Z">
                                <w:rPr>
                                  <w:rFonts w:ascii="Consolas" w:hAnsi="Consolas"/>
                                  <w:color w:val="000000"/>
                                </w:rPr>
                              </w:rPrChange>
                            </w:rPr>
                            <w:t> pid, </w:t>
                          </w:r>
                          <w:r w:rsidRPr="00565FB8">
                            <w:rPr>
                              <w:rFonts w:ascii="Consolas" w:hAnsi="Consolas"/>
                              <w:color w:val="0000FF"/>
                              <w:sz w:val="19"/>
                              <w:szCs w:val="19"/>
                              <w:rPrChange w:id="480" w:author="Peter Freiling" w:date="2018-12-03T10:43:00Z">
                                <w:rPr>
                                  <w:rFonts w:ascii="Consolas" w:hAnsi="Consolas"/>
                                  <w:color w:val="0000FF"/>
                                </w:rPr>
                              </w:rPrChange>
                            </w:rPr>
                            <w:t>long</w:t>
                          </w:r>
                          <w:r w:rsidRPr="00565FB8">
                            <w:rPr>
                              <w:rFonts w:ascii="Consolas" w:hAnsi="Consolas"/>
                              <w:color w:val="000000"/>
                              <w:sz w:val="19"/>
                              <w:szCs w:val="19"/>
                              <w:rPrChange w:id="481" w:author="Peter Freiling" w:date="2018-12-03T10:43:00Z">
                                <w:rPr>
                                  <w:rFonts w:ascii="Consolas" w:hAnsi="Consolas"/>
                                  <w:color w:val="000000"/>
                                </w:rPr>
                              </w:rPrChange>
                            </w:rPr>
                            <w:t> cid, </w:t>
                          </w:r>
                          <w:r w:rsidRPr="00565FB8">
                            <w:rPr>
                              <w:rFonts w:ascii="Consolas" w:hAnsi="Consolas"/>
                              <w:color w:val="0000FF"/>
                              <w:sz w:val="19"/>
                              <w:szCs w:val="19"/>
                              <w:rPrChange w:id="482" w:author="Peter Freiling" w:date="2018-12-03T10:43:00Z">
                                <w:rPr>
                                  <w:rFonts w:ascii="Consolas" w:hAnsi="Consolas"/>
                                  <w:color w:val="0000FF"/>
                                </w:rPr>
                              </w:rPrChange>
                            </w:rPr>
                            <w:t>long</w:t>
                          </w:r>
                          <w:r w:rsidRPr="00565FB8">
                            <w:rPr>
                              <w:rFonts w:ascii="Consolas" w:hAnsi="Consolas"/>
                              <w:color w:val="000000"/>
                              <w:sz w:val="19"/>
                              <w:szCs w:val="19"/>
                              <w:rPrChange w:id="483" w:author="Peter Freiling" w:date="2018-12-03T10:43:00Z">
                                <w:rPr>
                                  <w:rFonts w:ascii="Consolas" w:hAnsi="Consolas"/>
                                  <w:color w:val="000000"/>
                                </w:rPr>
                              </w:rPrChange>
                            </w:rPr>
                            <w:t> cpuTemp)</w:t>
                          </w:r>
                        </w:ins>
                      </w:p>
                      <w:p w14:paraId="0C974D26" w14:textId="77777777" w:rsidR="008E2787" w:rsidRPr="00565FB8" w:rsidRDefault="008E2787" w:rsidP="008E2787">
                        <w:pPr>
                          <w:pStyle w:val="HTMLPreformatted"/>
                          <w:shd w:val="clear" w:color="auto" w:fill="FFFFFF"/>
                          <w:rPr>
                            <w:ins w:id="484" w:author="Peter Freiling" w:date="2018-12-03T10:43:00Z"/>
                            <w:rFonts w:ascii="Consolas" w:hAnsi="Consolas"/>
                            <w:color w:val="000000"/>
                            <w:sz w:val="19"/>
                            <w:szCs w:val="19"/>
                            <w:rPrChange w:id="485" w:author="Peter Freiling" w:date="2018-12-03T10:43:00Z">
                              <w:rPr>
                                <w:ins w:id="486" w:author="Peter Freiling" w:date="2018-12-03T10:43:00Z"/>
                                <w:rFonts w:ascii="Consolas" w:hAnsi="Consolas"/>
                                <w:color w:val="000000"/>
                              </w:rPr>
                            </w:rPrChange>
                          </w:rPr>
                        </w:pPr>
                        <w:ins w:id="487" w:author="Peter Freiling" w:date="2018-12-03T10:43:00Z">
                          <w:r w:rsidRPr="00565FB8">
                            <w:rPr>
                              <w:rFonts w:ascii="Consolas" w:hAnsi="Consolas"/>
                              <w:color w:val="000000"/>
                              <w:sz w:val="19"/>
                              <w:szCs w:val="19"/>
                              <w:rPrChange w:id="488" w:author="Peter Freiling" w:date="2018-12-03T10:43:00Z">
                                <w:rPr>
                                  <w:rFonts w:ascii="Consolas" w:hAnsi="Consolas"/>
                                  <w:color w:val="000000"/>
                                </w:rPr>
                              </w:rPrChange>
                            </w:rPr>
                            <w:t>    {</w:t>
                          </w:r>
                        </w:ins>
                      </w:p>
                      <w:p w14:paraId="23775CB6" w14:textId="77777777" w:rsidR="008E2787" w:rsidRPr="00565FB8" w:rsidRDefault="008E2787" w:rsidP="008E2787">
                        <w:pPr>
                          <w:pStyle w:val="HTMLPreformatted"/>
                          <w:shd w:val="clear" w:color="auto" w:fill="FFFFFF"/>
                          <w:rPr>
                            <w:ins w:id="489" w:author="Peter Freiling" w:date="2018-12-03T10:43:00Z"/>
                            <w:rFonts w:ascii="Consolas" w:hAnsi="Consolas"/>
                            <w:color w:val="000000"/>
                            <w:sz w:val="19"/>
                            <w:szCs w:val="19"/>
                            <w:rPrChange w:id="490" w:author="Peter Freiling" w:date="2018-12-03T10:43:00Z">
                              <w:rPr>
                                <w:ins w:id="491" w:author="Peter Freiling" w:date="2018-12-03T10:43:00Z"/>
                                <w:rFonts w:ascii="Consolas" w:hAnsi="Consolas"/>
                                <w:color w:val="000000"/>
                              </w:rPr>
                            </w:rPrChange>
                          </w:rPr>
                        </w:pPr>
                        <w:ins w:id="492" w:author="Peter Freiling" w:date="2018-12-03T10:43:00Z">
                          <w:r w:rsidRPr="00565FB8">
                            <w:rPr>
                              <w:rFonts w:ascii="Consolas" w:hAnsi="Consolas"/>
                              <w:color w:val="000000"/>
                              <w:sz w:val="19"/>
                              <w:szCs w:val="19"/>
                              <w:rPrChange w:id="493" w:author="Peter Freiling" w:date="2018-12-03T10:43:00Z">
                                <w:rPr>
                                  <w:rFonts w:ascii="Consolas" w:hAnsi="Consolas"/>
                                  <w:color w:val="000000"/>
                                </w:rPr>
                              </w:rPrChange>
                            </w:rPr>
                            <w:t>        </w:t>
                          </w:r>
                          <w:r w:rsidRPr="00565FB8">
                            <w:rPr>
                              <w:rFonts w:ascii="Consolas" w:hAnsi="Consolas"/>
                              <w:color w:val="0000FF"/>
                              <w:sz w:val="19"/>
                              <w:szCs w:val="19"/>
                              <w:rPrChange w:id="494" w:author="Peter Freiling" w:date="2018-12-03T10:43:00Z">
                                <w:rPr>
                                  <w:rFonts w:ascii="Consolas" w:hAnsi="Consolas"/>
                                  <w:color w:val="0000FF"/>
                                </w:rPr>
                              </w:rPrChange>
                            </w:rPr>
                            <w:t>this</w:t>
                          </w:r>
                          <w:r w:rsidRPr="00565FB8">
                            <w:rPr>
                              <w:rFonts w:ascii="Consolas" w:hAnsi="Consolas"/>
                              <w:color w:val="000000"/>
                              <w:sz w:val="19"/>
                              <w:szCs w:val="19"/>
                              <w:rPrChange w:id="495" w:author="Peter Freiling" w:date="2018-12-03T10:43:00Z">
                                <w:rPr>
                                  <w:rFonts w:ascii="Consolas" w:hAnsi="Consolas"/>
                                  <w:color w:val="000000"/>
                                </w:rPr>
                              </w:rPrChange>
                            </w:rPr>
                            <w:t>.Tick = tick;</w:t>
                          </w:r>
                        </w:ins>
                      </w:p>
                      <w:p w14:paraId="352C648B" w14:textId="77777777" w:rsidR="008E2787" w:rsidRPr="00565FB8" w:rsidRDefault="008E2787" w:rsidP="008E2787">
                        <w:pPr>
                          <w:pStyle w:val="HTMLPreformatted"/>
                          <w:shd w:val="clear" w:color="auto" w:fill="FFFFFF"/>
                          <w:rPr>
                            <w:ins w:id="496" w:author="Peter Freiling" w:date="2018-12-03T10:43:00Z"/>
                            <w:rFonts w:ascii="Consolas" w:hAnsi="Consolas"/>
                            <w:color w:val="000000"/>
                            <w:sz w:val="19"/>
                            <w:szCs w:val="19"/>
                            <w:rPrChange w:id="497" w:author="Peter Freiling" w:date="2018-12-03T10:43:00Z">
                              <w:rPr>
                                <w:ins w:id="498" w:author="Peter Freiling" w:date="2018-12-03T10:43:00Z"/>
                                <w:rFonts w:ascii="Consolas" w:hAnsi="Consolas"/>
                                <w:color w:val="000000"/>
                              </w:rPr>
                            </w:rPrChange>
                          </w:rPr>
                        </w:pPr>
                        <w:ins w:id="499" w:author="Peter Freiling" w:date="2018-12-03T10:43:00Z">
                          <w:r w:rsidRPr="00565FB8">
                            <w:rPr>
                              <w:rFonts w:ascii="Consolas" w:hAnsi="Consolas"/>
                              <w:color w:val="000000"/>
                              <w:sz w:val="19"/>
                              <w:szCs w:val="19"/>
                              <w:rPrChange w:id="500" w:author="Peter Freiling" w:date="2018-12-03T10:43:00Z">
                                <w:rPr>
                                  <w:rFonts w:ascii="Consolas" w:hAnsi="Consolas"/>
                                  <w:color w:val="000000"/>
                                </w:rPr>
                              </w:rPrChange>
                            </w:rPr>
                            <w:t>        </w:t>
                          </w:r>
                          <w:r w:rsidRPr="00565FB8">
                            <w:rPr>
                              <w:rFonts w:ascii="Consolas" w:hAnsi="Consolas"/>
                              <w:color w:val="0000FF"/>
                              <w:sz w:val="19"/>
                              <w:szCs w:val="19"/>
                              <w:rPrChange w:id="501" w:author="Peter Freiling" w:date="2018-12-03T10:43:00Z">
                                <w:rPr>
                                  <w:rFonts w:ascii="Consolas" w:hAnsi="Consolas"/>
                                  <w:color w:val="0000FF"/>
                                </w:rPr>
                              </w:rPrChange>
                            </w:rPr>
                            <w:t>this</w:t>
                          </w:r>
                          <w:r w:rsidRPr="00565FB8">
                            <w:rPr>
                              <w:rFonts w:ascii="Consolas" w:hAnsi="Consolas"/>
                              <w:color w:val="000000"/>
                              <w:sz w:val="19"/>
                              <w:szCs w:val="19"/>
                              <w:rPrChange w:id="502" w:author="Peter Freiling" w:date="2018-12-03T10:43:00Z">
                                <w:rPr>
                                  <w:rFonts w:ascii="Consolas" w:hAnsi="Consolas"/>
                                  <w:color w:val="000000"/>
                                </w:rPr>
                              </w:rPrChange>
                            </w:rPr>
                            <w:t>.ProcessId = pid;</w:t>
                          </w:r>
                        </w:ins>
                      </w:p>
                      <w:p w14:paraId="031A0BB5" w14:textId="77777777" w:rsidR="008E2787" w:rsidRPr="00565FB8" w:rsidRDefault="008E2787" w:rsidP="008E2787">
                        <w:pPr>
                          <w:pStyle w:val="HTMLPreformatted"/>
                          <w:shd w:val="clear" w:color="auto" w:fill="FFFFFF"/>
                          <w:rPr>
                            <w:ins w:id="503" w:author="Peter Freiling" w:date="2018-12-03T10:43:00Z"/>
                            <w:rFonts w:ascii="Consolas" w:hAnsi="Consolas"/>
                            <w:color w:val="000000"/>
                            <w:sz w:val="19"/>
                            <w:szCs w:val="19"/>
                            <w:rPrChange w:id="504" w:author="Peter Freiling" w:date="2018-12-03T10:43:00Z">
                              <w:rPr>
                                <w:ins w:id="505" w:author="Peter Freiling" w:date="2018-12-03T10:43:00Z"/>
                                <w:rFonts w:ascii="Consolas" w:hAnsi="Consolas"/>
                                <w:color w:val="000000"/>
                              </w:rPr>
                            </w:rPrChange>
                          </w:rPr>
                        </w:pPr>
                        <w:ins w:id="506" w:author="Peter Freiling" w:date="2018-12-03T10:43:00Z">
                          <w:r w:rsidRPr="00565FB8">
                            <w:rPr>
                              <w:rFonts w:ascii="Consolas" w:hAnsi="Consolas"/>
                              <w:color w:val="000000"/>
                              <w:sz w:val="19"/>
                              <w:szCs w:val="19"/>
                              <w:rPrChange w:id="507" w:author="Peter Freiling" w:date="2018-12-03T10:43:00Z">
                                <w:rPr>
                                  <w:rFonts w:ascii="Consolas" w:hAnsi="Consolas"/>
                                  <w:color w:val="000000"/>
                                </w:rPr>
                              </w:rPrChange>
                            </w:rPr>
                            <w:t>        </w:t>
                          </w:r>
                          <w:r w:rsidRPr="00565FB8">
                            <w:rPr>
                              <w:rFonts w:ascii="Consolas" w:hAnsi="Consolas"/>
                              <w:color w:val="0000FF"/>
                              <w:sz w:val="19"/>
                              <w:szCs w:val="19"/>
                              <w:rPrChange w:id="508" w:author="Peter Freiling" w:date="2018-12-03T10:43:00Z">
                                <w:rPr>
                                  <w:rFonts w:ascii="Consolas" w:hAnsi="Consolas"/>
                                  <w:color w:val="0000FF"/>
                                </w:rPr>
                              </w:rPrChange>
                            </w:rPr>
                            <w:t>this</w:t>
                          </w:r>
                          <w:r w:rsidRPr="00565FB8">
                            <w:rPr>
                              <w:rFonts w:ascii="Consolas" w:hAnsi="Consolas"/>
                              <w:color w:val="000000"/>
                              <w:sz w:val="19"/>
                              <w:szCs w:val="19"/>
                              <w:rPrChange w:id="509" w:author="Peter Freiling" w:date="2018-12-03T10:43:00Z">
                                <w:rPr>
                                  <w:rFonts w:ascii="Consolas" w:hAnsi="Consolas"/>
                                  <w:color w:val="000000"/>
                                </w:rPr>
                              </w:rPrChange>
                            </w:rPr>
                            <w:t>.CpuId = cid;</w:t>
                          </w:r>
                        </w:ins>
                      </w:p>
                      <w:p w14:paraId="193FBEC0" w14:textId="77777777" w:rsidR="008E2787" w:rsidRPr="00565FB8" w:rsidRDefault="008E2787" w:rsidP="008E2787">
                        <w:pPr>
                          <w:pStyle w:val="HTMLPreformatted"/>
                          <w:shd w:val="clear" w:color="auto" w:fill="FFFFFF"/>
                          <w:rPr>
                            <w:ins w:id="510" w:author="Peter Freiling" w:date="2018-12-03T10:43:00Z"/>
                            <w:rFonts w:ascii="Consolas" w:hAnsi="Consolas"/>
                            <w:color w:val="000000"/>
                            <w:sz w:val="19"/>
                            <w:szCs w:val="19"/>
                            <w:rPrChange w:id="511" w:author="Peter Freiling" w:date="2018-12-03T10:43:00Z">
                              <w:rPr>
                                <w:ins w:id="512" w:author="Peter Freiling" w:date="2018-12-03T10:43:00Z"/>
                                <w:rFonts w:ascii="Consolas" w:hAnsi="Consolas"/>
                                <w:color w:val="000000"/>
                              </w:rPr>
                            </w:rPrChange>
                          </w:rPr>
                        </w:pPr>
                        <w:ins w:id="513" w:author="Peter Freiling" w:date="2018-12-03T10:43:00Z">
                          <w:r w:rsidRPr="00565FB8">
                            <w:rPr>
                              <w:rFonts w:ascii="Consolas" w:hAnsi="Consolas"/>
                              <w:color w:val="000000"/>
                              <w:sz w:val="19"/>
                              <w:szCs w:val="19"/>
                              <w:rPrChange w:id="514" w:author="Peter Freiling" w:date="2018-12-03T10:43:00Z">
                                <w:rPr>
                                  <w:rFonts w:ascii="Consolas" w:hAnsi="Consolas"/>
                                  <w:color w:val="000000"/>
                                </w:rPr>
                              </w:rPrChange>
                            </w:rPr>
                            <w:t>        </w:t>
                          </w:r>
                          <w:r w:rsidRPr="00565FB8">
                            <w:rPr>
                              <w:rFonts w:ascii="Consolas" w:hAnsi="Consolas"/>
                              <w:color w:val="0000FF"/>
                              <w:sz w:val="19"/>
                              <w:szCs w:val="19"/>
                              <w:rPrChange w:id="515" w:author="Peter Freiling" w:date="2018-12-03T10:43:00Z">
                                <w:rPr>
                                  <w:rFonts w:ascii="Consolas" w:hAnsi="Consolas"/>
                                  <w:color w:val="0000FF"/>
                                </w:rPr>
                              </w:rPrChange>
                            </w:rPr>
                            <w:t>this</w:t>
                          </w:r>
                          <w:r w:rsidRPr="00565FB8">
                            <w:rPr>
                              <w:rFonts w:ascii="Consolas" w:hAnsi="Consolas"/>
                              <w:color w:val="000000"/>
                              <w:sz w:val="19"/>
                              <w:szCs w:val="19"/>
                              <w:rPrChange w:id="516" w:author="Peter Freiling" w:date="2018-12-03T10:43:00Z">
                                <w:rPr>
                                  <w:rFonts w:ascii="Consolas" w:hAnsi="Consolas"/>
                                  <w:color w:val="000000"/>
                                </w:rPr>
                              </w:rPrChange>
                            </w:rPr>
                            <w:t>.CpuTemp = cpuTemp;</w:t>
                          </w:r>
                        </w:ins>
                      </w:p>
                      <w:p w14:paraId="3D8594BC" w14:textId="77777777" w:rsidR="008E2787" w:rsidRPr="00565FB8" w:rsidRDefault="008E2787" w:rsidP="008E2787">
                        <w:pPr>
                          <w:pStyle w:val="HTMLPreformatted"/>
                          <w:shd w:val="clear" w:color="auto" w:fill="FFFFFF"/>
                          <w:rPr>
                            <w:ins w:id="517" w:author="Peter Freiling" w:date="2018-12-03T10:43:00Z"/>
                            <w:rFonts w:ascii="Consolas" w:hAnsi="Consolas"/>
                            <w:color w:val="000000"/>
                            <w:sz w:val="19"/>
                            <w:szCs w:val="19"/>
                            <w:rPrChange w:id="518" w:author="Peter Freiling" w:date="2018-12-03T10:43:00Z">
                              <w:rPr>
                                <w:ins w:id="519" w:author="Peter Freiling" w:date="2018-12-03T10:43:00Z"/>
                                <w:rFonts w:ascii="Consolas" w:hAnsi="Consolas"/>
                                <w:color w:val="000000"/>
                              </w:rPr>
                            </w:rPrChange>
                          </w:rPr>
                        </w:pPr>
                        <w:ins w:id="520" w:author="Peter Freiling" w:date="2018-12-03T10:43:00Z">
                          <w:r w:rsidRPr="00565FB8">
                            <w:rPr>
                              <w:rFonts w:ascii="Consolas" w:hAnsi="Consolas"/>
                              <w:color w:val="000000"/>
                              <w:sz w:val="19"/>
                              <w:szCs w:val="19"/>
                              <w:rPrChange w:id="521" w:author="Peter Freiling" w:date="2018-12-03T10:43:00Z">
                                <w:rPr>
                                  <w:rFonts w:ascii="Consolas" w:hAnsi="Consolas"/>
                                  <w:color w:val="000000"/>
                                </w:rPr>
                              </w:rPrChange>
                            </w:rPr>
                            <w:t>    }</w:t>
                          </w:r>
                        </w:ins>
                      </w:p>
                      <w:p w14:paraId="48A7B7A1" w14:textId="77777777" w:rsidR="008E2787" w:rsidRPr="00565FB8" w:rsidRDefault="008E2787" w:rsidP="008E2787">
                        <w:pPr>
                          <w:pStyle w:val="HTMLPreformatted"/>
                          <w:shd w:val="clear" w:color="auto" w:fill="FFFFFF"/>
                          <w:rPr>
                            <w:ins w:id="522" w:author="Peter Freiling" w:date="2018-12-03T10:43:00Z"/>
                            <w:rFonts w:ascii="Consolas" w:hAnsi="Consolas"/>
                            <w:color w:val="000000"/>
                            <w:sz w:val="19"/>
                            <w:szCs w:val="19"/>
                            <w:rPrChange w:id="523" w:author="Peter Freiling" w:date="2018-12-03T10:43:00Z">
                              <w:rPr>
                                <w:ins w:id="524" w:author="Peter Freiling" w:date="2018-12-03T10:43:00Z"/>
                                <w:rFonts w:ascii="Consolas" w:hAnsi="Consolas"/>
                                <w:color w:val="000000"/>
                              </w:rPr>
                            </w:rPrChange>
                          </w:rPr>
                        </w:pPr>
                        <w:ins w:id="525" w:author="Peter Freiling" w:date="2018-12-03T10:43:00Z">
                          <w:r w:rsidRPr="00565FB8">
                            <w:rPr>
                              <w:rFonts w:ascii="Consolas" w:hAnsi="Consolas"/>
                              <w:color w:val="000000"/>
                              <w:sz w:val="19"/>
                              <w:szCs w:val="19"/>
                              <w:rPrChange w:id="526" w:author="Peter Freiling" w:date="2018-12-03T10:43:00Z">
                                <w:rPr>
                                  <w:rFonts w:ascii="Consolas" w:hAnsi="Consolas"/>
                                  <w:color w:val="000000"/>
                                </w:rPr>
                              </w:rPrChange>
                            </w:rPr>
                            <w:t xml:space="preserve"> </w:t>
                          </w:r>
                        </w:ins>
                      </w:p>
                      <w:p w14:paraId="653C7254" w14:textId="77777777" w:rsidR="008E2787" w:rsidRPr="00565FB8" w:rsidRDefault="008E2787" w:rsidP="008E2787">
                        <w:pPr>
                          <w:pStyle w:val="HTMLPreformatted"/>
                          <w:shd w:val="clear" w:color="auto" w:fill="FFFFFF"/>
                          <w:rPr>
                            <w:ins w:id="527" w:author="Peter Freiling" w:date="2018-12-03T10:43:00Z"/>
                            <w:rFonts w:ascii="Consolas" w:hAnsi="Consolas"/>
                            <w:color w:val="000000"/>
                            <w:sz w:val="19"/>
                            <w:szCs w:val="19"/>
                            <w:rPrChange w:id="528" w:author="Peter Freiling" w:date="2018-12-03T10:43:00Z">
                              <w:rPr>
                                <w:ins w:id="529" w:author="Peter Freiling" w:date="2018-12-03T10:43:00Z"/>
                                <w:rFonts w:ascii="Consolas" w:hAnsi="Consolas"/>
                                <w:color w:val="000000"/>
                              </w:rPr>
                            </w:rPrChange>
                          </w:rPr>
                        </w:pPr>
                        <w:ins w:id="530" w:author="Peter Freiling" w:date="2018-12-03T10:43:00Z">
                          <w:r w:rsidRPr="00565FB8">
                            <w:rPr>
                              <w:rFonts w:ascii="Consolas" w:hAnsi="Consolas"/>
                              <w:color w:val="000000"/>
                              <w:sz w:val="19"/>
                              <w:szCs w:val="19"/>
                              <w:rPrChange w:id="531" w:author="Peter Freiling" w:date="2018-12-03T10:43:00Z">
                                <w:rPr>
                                  <w:rFonts w:ascii="Consolas" w:hAnsi="Consolas"/>
                                  <w:color w:val="000000"/>
                                </w:rPr>
                              </w:rPrChange>
                            </w:rPr>
                            <w:t>    </w:t>
                          </w:r>
                          <w:r w:rsidRPr="00565FB8">
                            <w:rPr>
                              <w:rFonts w:ascii="Consolas" w:hAnsi="Consolas"/>
                              <w:color w:val="0000FF"/>
                              <w:sz w:val="19"/>
                              <w:szCs w:val="19"/>
                              <w:rPrChange w:id="532" w:author="Peter Freiling" w:date="2018-12-03T10:43:00Z">
                                <w:rPr>
                                  <w:rFonts w:ascii="Consolas" w:hAnsi="Consolas"/>
                                  <w:color w:val="0000FF"/>
                                </w:rPr>
                              </w:rPrChange>
                            </w:rPr>
                            <w:t>public</w:t>
                          </w:r>
                          <w:r w:rsidRPr="00565FB8">
                            <w:rPr>
                              <w:rFonts w:ascii="Consolas" w:hAnsi="Consolas"/>
                              <w:color w:val="000000"/>
                              <w:sz w:val="19"/>
                              <w:szCs w:val="19"/>
                              <w:rPrChange w:id="533" w:author="Peter Freiling" w:date="2018-12-03T10:43:00Z">
                                <w:rPr>
                                  <w:rFonts w:ascii="Consolas" w:hAnsi="Consolas"/>
                                  <w:color w:val="000000"/>
                                </w:rPr>
                              </w:rPrChange>
                            </w:rPr>
                            <w:t> </w:t>
                          </w:r>
                          <w:r w:rsidRPr="00565FB8">
                            <w:rPr>
                              <w:rFonts w:ascii="Consolas" w:hAnsi="Consolas"/>
                              <w:color w:val="0000FF"/>
                              <w:sz w:val="19"/>
                              <w:szCs w:val="19"/>
                              <w:rPrChange w:id="534" w:author="Peter Freiling" w:date="2018-12-03T10:43:00Z">
                                <w:rPr>
                                  <w:rFonts w:ascii="Consolas" w:hAnsi="Consolas"/>
                                  <w:color w:val="0000FF"/>
                                </w:rPr>
                              </w:rPrChange>
                            </w:rPr>
                            <w:t>long</w:t>
                          </w:r>
                          <w:r w:rsidRPr="00565FB8">
                            <w:rPr>
                              <w:rFonts w:ascii="Consolas" w:hAnsi="Consolas"/>
                              <w:color w:val="000000"/>
                              <w:sz w:val="19"/>
                              <w:szCs w:val="19"/>
                              <w:rPrChange w:id="535" w:author="Peter Freiling" w:date="2018-12-03T10:43:00Z">
                                <w:rPr>
                                  <w:rFonts w:ascii="Consolas" w:hAnsi="Consolas"/>
                                  <w:color w:val="000000"/>
                                </w:rPr>
                              </w:rPrChange>
                            </w:rPr>
                            <w:t> Tick;</w:t>
                          </w:r>
                        </w:ins>
                      </w:p>
                      <w:p w14:paraId="5AFAEE5C" w14:textId="77777777" w:rsidR="008E2787" w:rsidRPr="00565FB8" w:rsidRDefault="008E2787" w:rsidP="008E2787">
                        <w:pPr>
                          <w:pStyle w:val="HTMLPreformatted"/>
                          <w:shd w:val="clear" w:color="auto" w:fill="FFFFFF"/>
                          <w:rPr>
                            <w:ins w:id="536" w:author="Peter Freiling" w:date="2018-12-03T10:43:00Z"/>
                            <w:rFonts w:ascii="Consolas" w:hAnsi="Consolas"/>
                            <w:color w:val="000000"/>
                            <w:sz w:val="19"/>
                            <w:szCs w:val="19"/>
                            <w:rPrChange w:id="537" w:author="Peter Freiling" w:date="2018-12-03T10:43:00Z">
                              <w:rPr>
                                <w:ins w:id="538" w:author="Peter Freiling" w:date="2018-12-03T10:43:00Z"/>
                                <w:rFonts w:ascii="Consolas" w:hAnsi="Consolas"/>
                                <w:color w:val="000000"/>
                              </w:rPr>
                            </w:rPrChange>
                          </w:rPr>
                        </w:pPr>
                        <w:ins w:id="539" w:author="Peter Freiling" w:date="2018-12-03T10:43:00Z">
                          <w:r w:rsidRPr="00565FB8">
                            <w:rPr>
                              <w:rFonts w:ascii="Consolas" w:hAnsi="Consolas"/>
                              <w:color w:val="000000"/>
                              <w:sz w:val="19"/>
                              <w:szCs w:val="19"/>
                              <w:rPrChange w:id="540" w:author="Peter Freiling" w:date="2018-12-03T10:43:00Z">
                                <w:rPr>
                                  <w:rFonts w:ascii="Consolas" w:hAnsi="Consolas"/>
                                  <w:color w:val="000000"/>
                                </w:rPr>
                              </w:rPrChange>
                            </w:rPr>
                            <w:t>    </w:t>
                          </w:r>
                          <w:r w:rsidRPr="00565FB8">
                            <w:rPr>
                              <w:rFonts w:ascii="Consolas" w:hAnsi="Consolas"/>
                              <w:color w:val="0000FF"/>
                              <w:sz w:val="19"/>
                              <w:szCs w:val="19"/>
                              <w:rPrChange w:id="541" w:author="Peter Freiling" w:date="2018-12-03T10:43:00Z">
                                <w:rPr>
                                  <w:rFonts w:ascii="Consolas" w:hAnsi="Consolas"/>
                                  <w:color w:val="0000FF"/>
                                </w:rPr>
                              </w:rPrChange>
                            </w:rPr>
                            <w:t>public</w:t>
                          </w:r>
                          <w:r w:rsidRPr="00565FB8">
                            <w:rPr>
                              <w:rFonts w:ascii="Consolas" w:hAnsi="Consolas"/>
                              <w:color w:val="000000"/>
                              <w:sz w:val="19"/>
                              <w:szCs w:val="19"/>
                              <w:rPrChange w:id="542" w:author="Peter Freiling" w:date="2018-12-03T10:43:00Z">
                                <w:rPr>
                                  <w:rFonts w:ascii="Consolas" w:hAnsi="Consolas"/>
                                  <w:color w:val="000000"/>
                                </w:rPr>
                              </w:rPrChange>
                            </w:rPr>
                            <w:t> </w:t>
                          </w:r>
                          <w:r w:rsidRPr="00565FB8">
                            <w:rPr>
                              <w:rFonts w:ascii="Consolas" w:hAnsi="Consolas"/>
                              <w:color w:val="0000FF"/>
                              <w:sz w:val="19"/>
                              <w:szCs w:val="19"/>
                              <w:rPrChange w:id="543" w:author="Peter Freiling" w:date="2018-12-03T10:43:00Z">
                                <w:rPr>
                                  <w:rFonts w:ascii="Consolas" w:hAnsi="Consolas"/>
                                  <w:color w:val="0000FF"/>
                                </w:rPr>
                              </w:rPrChange>
                            </w:rPr>
                            <w:t>long</w:t>
                          </w:r>
                          <w:r w:rsidRPr="00565FB8">
                            <w:rPr>
                              <w:rFonts w:ascii="Consolas" w:hAnsi="Consolas"/>
                              <w:color w:val="000000"/>
                              <w:sz w:val="19"/>
                              <w:szCs w:val="19"/>
                              <w:rPrChange w:id="544" w:author="Peter Freiling" w:date="2018-12-03T10:43:00Z">
                                <w:rPr>
                                  <w:rFonts w:ascii="Consolas" w:hAnsi="Consolas"/>
                                  <w:color w:val="000000"/>
                                </w:rPr>
                              </w:rPrChange>
                            </w:rPr>
                            <w:t> ProcessId;</w:t>
                          </w:r>
                        </w:ins>
                      </w:p>
                      <w:p w14:paraId="67972433" w14:textId="77777777" w:rsidR="008E2787" w:rsidRPr="00565FB8" w:rsidRDefault="008E2787" w:rsidP="008E2787">
                        <w:pPr>
                          <w:pStyle w:val="HTMLPreformatted"/>
                          <w:shd w:val="clear" w:color="auto" w:fill="FFFFFF"/>
                          <w:rPr>
                            <w:ins w:id="545" w:author="Peter Freiling" w:date="2018-12-03T10:43:00Z"/>
                            <w:rFonts w:ascii="Consolas" w:hAnsi="Consolas"/>
                            <w:color w:val="000000"/>
                            <w:sz w:val="19"/>
                            <w:szCs w:val="19"/>
                            <w:rPrChange w:id="546" w:author="Peter Freiling" w:date="2018-12-03T10:43:00Z">
                              <w:rPr>
                                <w:ins w:id="547" w:author="Peter Freiling" w:date="2018-12-03T10:43:00Z"/>
                                <w:rFonts w:ascii="Consolas" w:hAnsi="Consolas"/>
                                <w:color w:val="000000"/>
                              </w:rPr>
                            </w:rPrChange>
                          </w:rPr>
                        </w:pPr>
                        <w:ins w:id="548" w:author="Peter Freiling" w:date="2018-12-03T10:43:00Z">
                          <w:r w:rsidRPr="00565FB8">
                            <w:rPr>
                              <w:rFonts w:ascii="Consolas" w:hAnsi="Consolas"/>
                              <w:color w:val="000000"/>
                              <w:sz w:val="19"/>
                              <w:szCs w:val="19"/>
                              <w:rPrChange w:id="549" w:author="Peter Freiling" w:date="2018-12-03T10:43:00Z">
                                <w:rPr>
                                  <w:rFonts w:ascii="Consolas" w:hAnsi="Consolas"/>
                                  <w:color w:val="000000"/>
                                </w:rPr>
                              </w:rPrChange>
                            </w:rPr>
                            <w:t>    </w:t>
                          </w:r>
                          <w:r w:rsidRPr="00565FB8">
                            <w:rPr>
                              <w:rFonts w:ascii="Consolas" w:hAnsi="Consolas"/>
                              <w:color w:val="0000FF"/>
                              <w:sz w:val="19"/>
                              <w:szCs w:val="19"/>
                              <w:rPrChange w:id="550" w:author="Peter Freiling" w:date="2018-12-03T10:43:00Z">
                                <w:rPr>
                                  <w:rFonts w:ascii="Consolas" w:hAnsi="Consolas"/>
                                  <w:color w:val="0000FF"/>
                                </w:rPr>
                              </w:rPrChange>
                            </w:rPr>
                            <w:t>public</w:t>
                          </w:r>
                          <w:r w:rsidRPr="00565FB8">
                            <w:rPr>
                              <w:rFonts w:ascii="Consolas" w:hAnsi="Consolas"/>
                              <w:color w:val="000000"/>
                              <w:sz w:val="19"/>
                              <w:szCs w:val="19"/>
                              <w:rPrChange w:id="551" w:author="Peter Freiling" w:date="2018-12-03T10:43:00Z">
                                <w:rPr>
                                  <w:rFonts w:ascii="Consolas" w:hAnsi="Consolas"/>
                                  <w:color w:val="000000"/>
                                </w:rPr>
                              </w:rPrChange>
                            </w:rPr>
                            <w:t> </w:t>
                          </w:r>
                          <w:r w:rsidRPr="00565FB8">
                            <w:rPr>
                              <w:rFonts w:ascii="Consolas" w:hAnsi="Consolas"/>
                              <w:color w:val="0000FF"/>
                              <w:sz w:val="19"/>
                              <w:szCs w:val="19"/>
                              <w:rPrChange w:id="552" w:author="Peter Freiling" w:date="2018-12-03T10:43:00Z">
                                <w:rPr>
                                  <w:rFonts w:ascii="Consolas" w:hAnsi="Consolas"/>
                                  <w:color w:val="0000FF"/>
                                </w:rPr>
                              </w:rPrChange>
                            </w:rPr>
                            <w:t>long</w:t>
                          </w:r>
                          <w:r w:rsidRPr="00565FB8">
                            <w:rPr>
                              <w:rFonts w:ascii="Consolas" w:hAnsi="Consolas"/>
                              <w:color w:val="000000"/>
                              <w:sz w:val="19"/>
                              <w:szCs w:val="19"/>
                              <w:rPrChange w:id="553" w:author="Peter Freiling" w:date="2018-12-03T10:43:00Z">
                                <w:rPr>
                                  <w:rFonts w:ascii="Consolas" w:hAnsi="Consolas"/>
                                  <w:color w:val="000000"/>
                                </w:rPr>
                              </w:rPrChange>
                            </w:rPr>
                            <w:t> CpuId;</w:t>
                          </w:r>
                        </w:ins>
                      </w:p>
                      <w:p w14:paraId="2C549E22" w14:textId="77777777" w:rsidR="008E2787" w:rsidRDefault="008E2787" w:rsidP="008E2787">
                        <w:pPr>
                          <w:pStyle w:val="HTMLPreformatted"/>
                          <w:shd w:val="clear" w:color="auto" w:fill="FFFFFF"/>
                          <w:rPr>
                            <w:ins w:id="554" w:author="Peter Freiling" w:date="2018-12-03T11:19:00Z"/>
                            <w:rFonts w:ascii="Consolas" w:hAnsi="Consolas"/>
                            <w:color w:val="000000"/>
                            <w:sz w:val="19"/>
                            <w:szCs w:val="19"/>
                          </w:rPr>
                        </w:pPr>
                        <w:ins w:id="555" w:author="Peter Freiling" w:date="2018-12-03T10:43:00Z">
                          <w:r w:rsidRPr="00565FB8">
                            <w:rPr>
                              <w:rFonts w:ascii="Consolas" w:hAnsi="Consolas"/>
                              <w:color w:val="000000"/>
                              <w:sz w:val="19"/>
                              <w:szCs w:val="19"/>
                              <w:rPrChange w:id="556" w:author="Peter Freiling" w:date="2018-12-03T10:43:00Z">
                                <w:rPr>
                                  <w:rFonts w:ascii="Consolas" w:hAnsi="Consolas"/>
                                  <w:color w:val="000000"/>
                                </w:rPr>
                              </w:rPrChange>
                            </w:rPr>
                            <w:t>    </w:t>
                          </w:r>
                          <w:r w:rsidRPr="00565FB8">
                            <w:rPr>
                              <w:rFonts w:ascii="Consolas" w:hAnsi="Consolas"/>
                              <w:color w:val="0000FF"/>
                              <w:sz w:val="19"/>
                              <w:szCs w:val="19"/>
                              <w:rPrChange w:id="557" w:author="Peter Freiling" w:date="2018-12-03T10:43:00Z">
                                <w:rPr>
                                  <w:rFonts w:ascii="Consolas" w:hAnsi="Consolas"/>
                                  <w:color w:val="0000FF"/>
                                </w:rPr>
                              </w:rPrChange>
                            </w:rPr>
                            <w:t>public</w:t>
                          </w:r>
                          <w:r w:rsidRPr="00565FB8">
                            <w:rPr>
                              <w:rFonts w:ascii="Consolas" w:hAnsi="Consolas"/>
                              <w:color w:val="000000"/>
                              <w:sz w:val="19"/>
                              <w:szCs w:val="19"/>
                              <w:rPrChange w:id="558" w:author="Peter Freiling" w:date="2018-12-03T10:43:00Z">
                                <w:rPr>
                                  <w:rFonts w:ascii="Consolas" w:hAnsi="Consolas"/>
                                  <w:color w:val="000000"/>
                                </w:rPr>
                              </w:rPrChange>
                            </w:rPr>
                            <w:t> </w:t>
                          </w:r>
                          <w:r w:rsidRPr="00565FB8">
                            <w:rPr>
                              <w:rFonts w:ascii="Consolas" w:hAnsi="Consolas"/>
                              <w:color w:val="0000FF"/>
                              <w:sz w:val="19"/>
                              <w:szCs w:val="19"/>
                              <w:rPrChange w:id="559" w:author="Peter Freiling" w:date="2018-12-03T10:43:00Z">
                                <w:rPr>
                                  <w:rFonts w:ascii="Consolas" w:hAnsi="Consolas"/>
                                  <w:color w:val="0000FF"/>
                                </w:rPr>
                              </w:rPrChange>
                            </w:rPr>
                            <w:t>long</w:t>
                          </w:r>
                          <w:r w:rsidRPr="00565FB8">
                            <w:rPr>
                              <w:rFonts w:ascii="Consolas" w:hAnsi="Consolas"/>
                              <w:color w:val="000000"/>
                              <w:sz w:val="19"/>
                              <w:szCs w:val="19"/>
                              <w:rPrChange w:id="560" w:author="Peter Freiling" w:date="2018-12-03T10:43:00Z">
                                <w:rPr>
                                  <w:rFonts w:ascii="Consolas" w:hAnsi="Consolas"/>
                                  <w:color w:val="000000"/>
                                </w:rPr>
                              </w:rPrChange>
                            </w:rPr>
                            <w:t> CpuTemp;</w:t>
                          </w:r>
                        </w:ins>
                      </w:p>
                      <w:p w14:paraId="45433D84" w14:textId="77777777" w:rsidR="008E2787" w:rsidRPr="009E1136" w:rsidRDefault="008E2787" w:rsidP="008E2787">
                        <w:pPr>
                          <w:pStyle w:val="HTMLPreformatted"/>
                          <w:shd w:val="clear" w:color="auto" w:fill="FFFFFF"/>
                          <w:rPr>
                            <w:ins w:id="561" w:author="Peter Freiling" w:date="2018-12-03T10:43:00Z"/>
                            <w:rFonts w:ascii="Consolas" w:hAnsi="Consolas"/>
                            <w:sz w:val="19"/>
                            <w:szCs w:val="19"/>
                            <w:rPrChange w:id="562" w:author="Peter Freiling" w:date="2018-12-03T11:19:00Z">
                              <w:rPr>
                                <w:ins w:id="563" w:author="Peter Freiling" w:date="2018-12-03T10:43:00Z"/>
                                <w:rFonts w:ascii="Consolas" w:hAnsi="Consolas"/>
                                <w:color w:val="000000"/>
                              </w:rPr>
                            </w:rPrChange>
                          </w:rPr>
                        </w:pPr>
                        <w:ins w:id="564" w:author="Peter Freiling" w:date="2018-12-03T11:19:00Z">
                          <w:r w:rsidRPr="009E1136">
                            <w:rPr>
                              <w:rFonts w:ascii="Consolas" w:hAnsi="Consolas"/>
                              <w:sz w:val="19"/>
                              <w:szCs w:val="19"/>
                              <w:rPrChange w:id="565" w:author="Peter Freiling" w:date="2018-12-03T11:19:00Z">
                                <w:rPr>
                                  <w:rFonts w:ascii="Consolas" w:hAnsi="Consolas"/>
                                  <w:color w:val="000000"/>
                                  <w:sz w:val="19"/>
                                  <w:szCs w:val="19"/>
                                </w:rPr>
                              </w:rPrChange>
                            </w:rPr>
                            <w:t xml:space="preserve">    ...</w:t>
                          </w:r>
                        </w:ins>
                      </w:p>
                      <w:p w14:paraId="3F9BCF83" w14:textId="77777777" w:rsidR="008E2787" w:rsidRDefault="008E2787" w:rsidP="008E2787">
                        <w:pPr>
                          <w:pStyle w:val="HTMLPreformatted"/>
                          <w:shd w:val="clear" w:color="auto" w:fill="FFFFFF"/>
                          <w:rPr>
                            <w:ins w:id="566" w:author="Peter Freiling" w:date="2018-12-03T10:43:00Z"/>
                            <w:rFonts w:ascii="Consolas" w:hAnsi="Consolas"/>
                            <w:color w:val="000000"/>
                            <w:sz w:val="19"/>
                            <w:szCs w:val="19"/>
                          </w:rPr>
                        </w:pPr>
                        <w:ins w:id="567" w:author="Peter Freiling" w:date="2018-12-03T10:43:00Z">
                          <w:r w:rsidRPr="00565FB8">
                            <w:rPr>
                              <w:rFonts w:ascii="Consolas" w:hAnsi="Consolas"/>
                              <w:color w:val="000000"/>
                              <w:sz w:val="19"/>
                              <w:szCs w:val="19"/>
                              <w:rPrChange w:id="568" w:author="Peter Freiling" w:date="2018-12-03T10:43:00Z">
                                <w:rPr>
                                  <w:rFonts w:ascii="Consolas" w:hAnsi="Consolas"/>
                                  <w:color w:val="000000"/>
                                </w:rPr>
                              </w:rPrChange>
                            </w:rPr>
                            <w:t>};</w:t>
                          </w:r>
                        </w:ins>
                      </w:p>
                      <w:p w14:paraId="5774B745" w14:textId="77777777" w:rsidR="008E2787" w:rsidRPr="008B1166" w:rsidDel="008B1166" w:rsidRDefault="008E2787" w:rsidP="008E2787">
                        <w:pPr>
                          <w:pStyle w:val="HTMLPreformatted"/>
                          <w:shd w:val="clear" w:color="auto" w:fill="FFFFFF"/>
                          <w:rPr>
                            <w:del w:id="569" w:author="Peter Freiling" w:date="2018-12-03T10:07:00Z"/>
                            <w:rFonts w:ascii="Consolas" w:hAnsi="Consolas" w:cs="Consolas"/>
                            <w:sz w:val="19"/>
                            <w:szCs w:val="19"/>
                            <w:highlight w:val="white"/>
                            <w:rPrChange w:id="570" w:author="Peter Freiling" w:date="2018-12-03T10:08:00Z">
                              <w:rPr>
                                <w:del w:id="571" w:author="Peter Freiling" w:date="2018-12-03T10:07:00Z"/>
                                <w:rFonts w:ascii="Consolas" w:hAnsi="Consolas" w:cs="Consolas"/>
                                <w:color w:val="000000"/>
                                <w:sz w:val="19"/>
                                <w:szCs w:val="19"/>
                                <w:highlight w:val="white"/>
                              </w:rPr>
                            </w:rPrChange>
                          </w:rPr>
                          <w:pPrChange w:id="572" w:author="Peter Freiling" w:date="2018-12-03T10:43:00Z">
                            <w:pPr>
                              <w:autoSpaceDE w:val="0"/>
                              <w:autoSpaceDN w:val="0"/>
                              <w:adjustRightInd w:val="0"/>
                              <w:spacing w:after="0" w:line="240" w:lineRule="auto"/>
                            </w:pPr>
                          </w:pPrChange>
                        </w:pPr>
                        <w:ins w:id="573" w:author="Peter Freiling" w:date="2018-12-03T10:43:00Z">
                          <w:r>
                            <w:rPr>
                              <w:rFonts w:ascii="Consolas" w:hAnsi="Consolas"/>
                              <w:color w:val="000000"/>
                              <w:sz w:val="19"/>
                              <w:szCs w:val="19"/>
                            </w:rPr>
                            <w:t>...</w:t>
                          </w:r>
                          <w:r w:rsidRPr="00FC144B" w:rsidDel="008B1166">
                            <w:rPr>
                              <w:rFonts w:ascii="Consolas" w:hAnsi="Consolas" w:cs="Consolas"/>
                              <w:sz w:val="19"/>
                              <w:szCs w:val="19"/>
                              <w:highlight w:val="white"/>
                            </w:rPr>
                            <w:t xml:space="preserve"> </w:t>
                          </w:r>
                        </w:ins>
                        <w:del w:id="574" w:author="Peter Freiling" w:date="2018-12-03T10:07:00Z">
                          <w:r w:rsidRPr="008B1166" w:rsidDel="008B1166">
                            <w:rPr>
                              <w:rFonts w:ascii="Consolas" w:hAnsi="Consolas" w:cs="Consolas"/>
                              <w:sz w:val="19"/>
                              <w:szCs w:val="19"/>
                              <w:highlight w:val="white"/>
                              <w:rPrChange w:id="575" w:author="Peter Freiling" w:date="2018-12-03T10:08:00Z">
                                <w:rPr>
                                  <w:rFonts w:ascii="Consolas" w:hAnsi="Consolas" w:cs="Consolas"/>
                                  <w:color w:val="0000FF"/>
                                  <w:sz w:val="19"/>
                                  <w:szCs w:val="19"/>
                                  <w:highlight w:val="white"/>
                                </w:rPr>
                              </w:rPrChange>
                            </w:rPr>
                            <w:delText>struct</w:delText>
                          </w:r>
                          <w:r w:rsidRPr="008B1166" w:rsidDel="008B1166">
                            <w:rPr>
                              <w:rFonts w:ascii="Consolas" w:hAnsi="Consolas" w:cs="Consolas"/>
                              <w:sz w:val="19"/>
                              <w:szCs w:val="19"/>
                              <w:highlight w:val="white"/>
                              <w:rPrChange w:id="576"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577" w:author="Peter Freiling" w:date="2018-12-03T10:08:00Z">
                                <w:rPr>
                                  <w:rFonts w:ascii="Consolas" w:hAnsi="Consolas" w:cs="Consolas"/>
                                  <w:color w:val="2B91AF"/>
                                  <w:sz w:val="19"/>
                                  <w:szCs w:val="19"/>
                                  <w:highlight w:val="white"/>
                                </w:rPr>
                              </w:rPrChange>
                            </w:rPr>
                            <w:delText>ContextSwitch</w:delText>
                          </w:r>
                        </w:del>
                      </w:p>
                      <w:p w14:paraId="33A7B460" w14:textId="77777777" w:rsidR="008E2787" w:rsidRPr="008B1166" w:rsidDel="008B1166" w:rsidRDefault="008E2787" w:rsidP="008E2787">
                        <w:pPr>
                          <w:pStyle w:val="HTMLPreformatted"/>
                          <w:rPr>
                            <w:del w:id="578" w:author="Peter Freiling" w:date="2018-12-03T10:07:00Z"/>
                            <w:rFonts w:ascii="Consolas" w:hAnsi="Consolas" w:cs="Consolas"/>
                            <w:sz w:val="19"/>
                            <w:szCs w:val="19"/>
                            <w:highlight w:val="white"/>
                            <w:rPrChange w:id="579" w:author="Peter Freiling" w:date="2018-12-03T10:08:00Z">
                              <w:rPr>
                                <w:del w:id="580" w:author="Peter Freiling" w:date="2018-12-03T10:07:00Z"/>
                                <w:rFonts w:ascii="Consolas" w:hAnsi="Consolas" w:cs="Consolas"/>
                                <w:color w:val="000000"/>
                                <w:sz w:val="19"/>
                                <w:szCs w:val="19"/>
                                <w:highlight w:val="white"/>
                              </w:rPr>
                            </w:rPrChange>
                          </w:rPr>
                          <w:pPrChange w:id="581" w:author="Peter Freiling" w:date="2018-12-03T10:43:00Z">
                            <w:pPr>
                              <w:autoSpaceDE w:val="0"/>
                              <w:autoSpaceDN w:val="0"/>
                              <w:adjustRightInd w:val="0"/>
                              <w:spacing w:after="0" w:line="240" w:lineRule="auto"/>
                            </w:pPr>
                          </w:pPrChange>
                        </w:pPr>
                        <w:del w:id="582" w:author="Peter Freiling" w:date="2018-12-03T10:07:00Z">
                          <w:r w:rsidRPr="008B1166" w:rsidDel="008B1166">
                            <w:rPr>
                              <w:rFonts w:ascii="Consolas" w:hAnsi="Consolas" w:cs="Consolas"/>
                              <w:sz w:val="19"/>
                              <w:szCs w:val="19"/>
                              <w:highlight w:val="white"/>
                              <w:rPrChange w:id="583" w:author="Peter Freiling" w:date="2018-12-03T10:08:00Z">
                                <w:rPr>
                                  <w:rFonts w:ascii="Consolas" w:hAnsi="Consolas" w:cs="Consolas"/>
                                  <w:color w:val="000000"/>
                                  <w:sz w:val="19"/>
                                  <w:szCs w:val="19"/>
                                  <w:highlight w:val="white"/>
                                </w:rPr>
                              </w:rPrChange>
                            </w:rPr>
                            <w:delText>{</w:delText>
                          </w:r>
                        </w:del>
                      </w:p>
                      <w:p w14:paraId="43BF8657" w14:textId="77777777" w:rsidR="008E2787" w:rsidRPr="008B1166" w:rsidDel="008B1166" w:rsidRDefault="008E2787" w:rsidP="008E2787">
                        <w:pPr>
                          <w:pStyle w:val="HTMLPreformatted"/>
                          <w:rPr>
                            <w:del w:id="584" w:author="Peter Freiling" w:date="2018-12-03T10:07:00Z"/>
                            <w:rFonts w:ascii="Consolas" w:hAnsi="Consolas" w:cs="Consolas"/>
                            <w:sz w:val="19"/>
                            <w:szCs w:val="19"/>
                            <w:highlight w:val="white"/>
                            <w:rPrChange w:id="585" w:author="Peter Freiling" w:date="2018-12-03T10:08:00Z">
                              <w:rPr>
                                <w:del w:id="586" w:author="Peter Freiling" w:date="2018-12-03T10:07:00Z"/>
                                <w:rFonts w:ascii="Consolas" w:hAnsi="Consolas" w:cs="Consolas"/>
                                <w:color w:val="000000"/>
                                <w:sz w:val="19"/>
                                <w:szCs w:val="19"/>
                                <w:highlight w:val="white"/>
                              </w:rPr>
                            </w:rPrChange>
                          </w:rPr>
                          <w:pPrChange w:id="587" w:author="Peter Freiling" w:date="2018-12-03T10:43:00Z">
                            <w:pPr>
                              <w:autoSpaceDE w:val="0"/>
                              <w:autoSpaceDN w:val="0"/>
                              <w:adjustRightInd w:val="0"/>
                              <w:spacing w:after="0" w:line="240" w:lineRule="auto"/>
                            </w:pPr>
                          </w:pPrChange>
                        </w:pPr>
                        <w:del w:id="588" w:author="Peter Freiling" w:date="2018-12-03T10:07:00Z">
                          <w:r w:rsidRPr="008B1166" w:rsidDel="008B1166">
                            <w:rPr>
                              <w:rFonts w:ascii="Consolas" w:hAnsi="Consolas" w:cs="Consolas"/>
                              <w:sz w:val="19"/>
                              <w:szCs w:val="19"/>
                              <w:highlight w:val="white"/>
                              <w:rPrChange w:id="589"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590" w:author="Peter Freiling" w:date="2018-12-03T10:08:00Z">
                                <w:rPr>
                                  <w:rFonts w:ascii="Consolas" w:hAnsi="Consolas" w:cs="Consolas"/>
                                  <w:color w:val="0000FF"/>
                                  <w:sz w:val="19"/>
                                  <w:szCs w:val="19"/>
                                  <w:highlight w:val="white"/>
                                </w:rPr>
                              </w:rPrChange>
                            </w:rPr>
                            <w:delText>public</w:delText>
                          </w:r>
                          <w:r w:rsidRPr="008B1166" w:rsidDel="008B1166">
                            <w:rPr>
                              <w:rFonts w:ascii="Consolas" w:hAnsi="Consolas" w:cs="Consolas"/>
                              <w:sz w:val="19"/>
                              <w:szCs w:val="19"/>
                              <w:highlight w:val="white"/>
                              <w:rPrChange w:id="591" w:author="Peter Freiling" w:date="2018-12-03T10:08:00Z">
                                <w:rPr>
                                  <w:rFonts w:ascii="Consolas" w:hAnsi="Consolas" w:cs="Consolas"/>
                                  <w:color w:val="000000"/>
                                  <w:sz w:val="19"/>
                                  <w:szCs w:val="19"/>
                                  <w:highlight w:val="white"/>
                                </w:rPr>
                              </w:rPrChange>
                            </w:rPr>
                            <w:delText xml:space="preserve"> ContextSwitch(</w:delText>
                          </w:r>
                          <w:r w:rsidRPr="008B1166" w:rsidDel="008B1166">
                            <w:rPr>
                              <w:rFonts w:ascii="Consolas" w:hAnsi="Consolas" w:cs="Consolas"/>
                              <w:sz w:val="19"/>
                              <w:szCs w:val="19"/>
                              <w:highlight w:val="white"/>
                              <w:rPrChange w:id="592"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593" w:author="Peter Freiling" w:date="2018-12-03T10:08:00Z">
                                <w:rPr>
                                  <w:rFonts w:ascii="Consolas" w:hAnsi="Consolas" w:cs="Consolas"/>
                                  <w:color w:val="000000"/>
                                  <w:sz w:val="19"/>
                                  <w:szCs w:val="19"/>
                                  <w:highlight w:val="white"/>
                                </w:rPr>
                              </w:rPrChange>
                            </w:rPr>
                            <w:delText xml:space="preserve"> inCSTicks, </w:delText>
                          </w:r>
                          <w:r w:rsidRPr="008B1166" w:rsidDel="008B1166">
                            <w:rPr>
                              <w:rFonts w:ascii="Consolas" w:hAnsi="Consolas" w:cs="Consolas"/>
                              <w:sz w:val="19"/>
                              <w:szCs w:val="19"/>
                              <w:highlight w:val="white"/>
                              <w:rPrChange w:id="594"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595" w:author="Peter Freiling" w:date="2018-12-03T10:08:00Z">
                                <w:rPr>
                                  <w:rFonts w:ascii="Consolas" w:hAnsi="Consolas" w:cs="Consolas"/>
                                  <w:color w:val="000000"/>
                                  <w:sz w:val="19"/>
                                  <w:szCs w:val="19"/>
                                  <w:highlight w:val="white"/>
                                </w:rPr>
                              </w:rPrChange>
                            </w:rPr>
                            <w:delText xml:space="preserve"> inPID, </w:delText>
                          </w:r>
                          <w:r w:rsidRPr="008B1166" w:rsidDel="008B1166">
                            <w:rPr>
                              <w:rFonts w:ascii="Consolas" w:hAnsi="Consolas" w:cs="Consolas"/>
                              <w:sz w:val="19"/>
                              <w:szCs w:val="19"/>
                              <w:highlight w:val="white"/>
                              <w:rPrChange w:id="596"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597" w:author="Peter Freiling" w:date="2018-12-03T10:08:00Z">
                                <w:rPr>
                                  <w:rFonts w:ascii="Consolas" w:hAnsi="Consolas" w:cs="Consolas"/>
                                  <w:color w:val="000000"/>
                                  <w:sz w:val="19"/>
                                  <w:szCs w:val="19"/>
                                  <w:highlight w:val="white"/>
                                </w:rPr>
                              </w:rPrChange>
                            </w:rPr>
                            <w:delText xml:space="preserve"> inCID, </w:delText>
                          </w:r>
                          <w:r w:rsidRPr="008B1166" w:rsidDel="008B1166">
                            <w:rPr>
                              <w:rFonts w:ascii="Consolas" w:hAnsi="Consolas" w:cs="Consolas"/>
                              <w:sz w:val="19"/>
                              <w:szCs w:val="19"/>
                              <w:highlight w:val="white"/>
                              <w:rPrChange w:id="598"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599" w:author="Peter Freiling" w:date="2018-12-03T10:08:00Z">
                                <w:rPr>
                                  <w:rFonts w:ascii="Consolas" w:hAnsi="Consolas" w:cs="Consolas"/>
                                  <w:color w:val="000000"/>
                                  <w:sz w:val="19"/>
                                  <w:szCs w:val="19"/>
                                  <w:highlight w:val="white"/>
                                </w:rPr>
                              </w:rPrChange>
                            </w:rPr>
                            <w:delText xml:space="preserve"> inCPUTemp)</w:delText>
                          </w:r>
                        </w:del>
                      </w:p>
                      <w:p w14:paraId="25918BAD" w14:textId="77777777" w:rsidR="008E2787" w:rsidRPr="008B1166" w:rsidDel="008B1166" w:rsidRDefault="008E2787" w:rsidP="008E2787">
                        <w:pPr>
                          <w:pStyle w:val="HTMLPreformatted"/>
                          <w:rPr>
                            <w:del w:id="600" w:author="Peter Freiling" w:date="2018-12-03T10:07:00Z"/>
                            <w:rFonts w:ascii="Consolas" w:hAnsi="Consolas" w:cs="Consolas"/>
                            <w:sz w:val="19"/>
                            <w:szCs w:val="19"/>
                            <w:highlight w:val="white"/>
                            <w:rPrChange w:id="601" w:author="Peter Freiling" w:date="2018-12-03T10:08:00Z">
                              <w:rPr>
                                <w:del w:id="602" w:author="Peter Freiling" w:date="2018-12-03T10:07:00Z"/>
                                <w:rFonts w:ascii="Consolas" w:hAnsi="Consolas" w:cs="Consolas"/>
                                <w:color w:val="000000"/>
                                <w:sz w:val="19"/>
                                <w:szCs w:val="19"/>
                                <w:highlight w:val="white"/>
                              </w:rPr>
                            </w:rPrChange>
                          </w:rPr>
                          <w:pPrChange w:id="603" w:author="Peter Freiling" w:date="2018-12-03T10:43:00Z">
                            <w:pPr>
                              <w:autoSpaceDE w:val="0"/>
                              <w:autoSpaceDN w:val="0"/>
                              <w:adjustRightInd w:val="0"/>
                              <w:spacing w:after="0" w:line="240" w:lineRule="auto"/>
                            </w:pPr>
                          </w:pPrChange>
                        </w:pPr>
                        <w:del w:id="604" w:author="Peter Freiling" w:date="2018-12-03T10:07:00Z">
                          <w:r w:rsidRPr="008B1166" w:rsidDel="008B1166">
                            <w:rPr>
                              <w:rFonts w:ascii="Consolas" w:hAnsi="Consolas" w:cs="Consolas"/>
                              <w:sz w:val="19"/>
                              <w:szCs w:val="19"/>
                              <w:highlight w:val="white"/>
                              <w:rPrChange w:id="605" w:author="Peter Freiling" w:date="2018-12-03T10:08:00Z">
                                <w:rPr>
                                  <w:rFonts w:ascii="Consolas" w:hAnsi="Consolas" w:cs="Consolas"/>
                                  <w:color w:val="000000"/>
                                  <w:sz w:val="19"/>
                                  <w:szCs w:val="19"/>
                                  <w:highlight w:val="white"/>
                                </w:rPr>
                              </w:rPrChange>
                            </w:rPr>
                            <w:delText xml:space="preserve">    {</w:delText>
                          </w:r>
                        </w:del>
                      </w:p>
                      <w:p w14:paraId="5BA83E0B" w14:textId="77777777" w:rsidR="008E2787" w:rsidRPr="008B1166" w:rsidDel="008B1166" w:rsidRDefault="008E2787" w:rsidP="008E2787">
                        <w:pPr>
                          <w:pStyle w:val="HTMLPreformatted"/>
                          <w:rPr>
                            <w:del w:id="606" w:author="Peter Freiling" w:date="2018-12-03T10:07:00Z"/>
                            <w:rFonts w:ascii="Consolas" w:hAnsi="Consolas" w:cs="Consolas"/>
                            <w:sz w:val="19"/>
                            <w:szCs w:val="19"/>
                            <w:highlight w:val="white"/>
                            <w:rPrChange w:id="607" w:author="Peter Freiling" w:date="2018-12-03T10:08:00Z">
                              <w:rPr>
                                <w:del w:id="608" w:author="Peter Freiling" w:date="2018-12-03T10:07:00Z"/>
                                <w:rFonts w:ascii="Consolas" w:hAnsi="Consolas" w:cs="Consolas"/>
                                <w:color w:val="000000"/>
                                <w:sz w:val="19"/>
                                <w:szCs w:val="19"/>
                                <w:highlight w:val="white"/>
                              </w:rPr>
                            </w:rPrChange>
                          </w:rPr>
                          <w:pPrChange w:id="609" w:author="Peter Freiling" w:date="2018-12-03T10:43:00Z">
                            <w:pPr>
                              <w:autoSpaceDE w:val="0"/>
                              <w:autoSpaceDN w:val="0"/>
                              <w:adjustRightInd w:val="0"/>
                              <w:spacing w:after="0" w:line="240" w:lineRule="auto"/>
                            </w:pPr>
                          </w:pPrChange>
                        </w:pPr>
                        <w:del w:id="610" w:author="Peter Freiling" w:date="2018-12-03T10:07:00Z">
                          <w:r w:rsidRPr="008B1166" w:rsidDel="008B1166">
                            <w:rPr>
                              <w:rFonts w:ascii="Consolas" w:hAnsi="Consolas" w:cs="Consolas"/>
                              <w:sz w:val="19"/>
                              <w:szCs w:val="19"/>
                              <w:highlight w:val="white"/>
                              <w:rPrChange w:id="611" w:author="Peter Freiling" w:date="2018-12-03T10:08:00Z">
                                <w:rPr>
                                  <w:rFonts w:ascii="Consolas" w:hAnsi="Consolas" w:cs="Consolas"/>
                                  <w:color w:val="000000"/>
                                  <w:sz w:val="19"/>
                                  <w:szCs w:val="19"/>
                                  <w:highlight w:val="white"/>
                                </w:rPr>
                              </w:rPrChange>
                            </w:rPr>
                            <w:delText xml:space="preserve">        CSTicks = inCSTicks;</w:delText>
                          </w:r>
                        </w:del>
                      </w:p>
                      <w:p w14:paraId="60610FCD" w14:textId="77777777" w:rsidR="008E2787" w:rsidRPr="008B1166" w:rsidDel="008B1166" w:rsidRDefault="008E2787" w:rsidP="008E2787">
                        <w:pPr>
                          <w:pStyle w:val="HTMLPreformatted"/>
                          <w:rPr>
                            <w:del w:id="612" w:author="Peter Freiling" w:date="2018-12-03T10:07:00Z"/>
                            <w:rFonts w:ascii="Consolas" w:hAnsi="Consolas" w:cs="Consolas"/>
                            <w:sz w:val="19"/>
                            <w:szCs w:val="19"/>
                            <w:highlight w:val="white"/>
                            <w:rPrChange w:id="613" w:author="Peter Freiling" w:date="2018-12-03T10:08:00Z">
                              <w:rPr>
                                <w:del w:id="614" w:author="Peter Freiling" w:date="2018-12-03T10:07:00Z"/>
                                <w:rFonts w:ascii="Consolas" w:hAnsi="Consolas" w:cs="Consolas"/>
                                <w:color w:val="000000"/>
                                <w:sz w:val="19"/>
                                <w:szCs w:val="19"/>
                                <w:highlight w:val="white"/>
                              </w:rPr>
                            </w:rPrChange>
                          </w:rPr>
                          <w:pPrChange w:id="615" w:author="Peter Freiling" w:date="2018-12-03T10:43:00Z">
                            <w:pPr>
                              <w:autoSpaceDE w:val="0"/>
                              <w:autoSpaceDN w:val="0"/>
                              <w:adjustRightInd w:val="0"/>
                              <w:spacing w:after="0" w:line="240" w:lineRule="auto"/>
                            </w:pPr>
                          </w:pPrChange>
                        </w:pPr>
                        <w:del w:id="616" w:author="Peter Freiling" w:date="2018-12-03T10:07:00Z">
                          <w:r w:rsidRPr="008B1166" w:rsidDel="008B1166">
                            <w:rPr>
                              <w:rFonts w:ascii="Consolas" w:hAnsi="Consolas" w:cs="Consolas"/>
                              <w:sz w:val="19"/>
                              <w:szCs w:val="19"/>
                              <w:highlight w:val="white"/>
                              <w:rPrChange w:id="617" w:author="Peter Freiling" w:date="2018-12-03T10:08:00Z">
                                <w:rPr>
                                  <w:rFonts w:ascii="Consolas" w:hAnsi="Consolas" w:cs="Consolas"/>
                                  <w:color w:val="000000"/>
                                  <w:sz w:val="19"/>
                                  <w:szCs w:val="19"/>
                                  <w:highlight w:val="white"/>
                                </w:rPr>
                              </w:rPrChange>
                            </w:rPr>
                            <w:delText xml:space="preserve">        PID = inPID;</w:delText>
                          </w:r>
                        </w:del>
                      </w:p>
                      <w:p w14:paraId="06A80338" w14:textId="77777777" w:rsidR="008E2787" w:rsidRPr="008B1166" w:rsidDel="008B1166" w:rsidRDefault="008E2787" w:rsidP="008E2787">
                        <w:pPr>
                          <w:pStyle w:val="HTMLPreformatted"/>
                          <w:rPr>
                            <w:del w:id="618" w:author="Peter Freiling" w:date="2018-12-03T10:07:00Z"/>
                            <w:rFonts w:ascii="Consolas" w:hAnsi="Consolas" w:cs="Consolas"/>
                            <w:sz w:val="19"/>
                            <w:szCs w:val="19"/>
                            <w:highlight w:val="white"/>
                            <w:rPrChange w:id="619" w:author="Peter Freiling" w:date="2018-12-03T10:08:00Z">
                              <w:rPr>
                                <w:del w:id="620" w:author="Peter Freiling" w:date="2018-12-03T10:07:00Z"/>
                                <w:rFonts w:ascii="Consolas" w:hAnsi="Consolas" w:cs="Consolas"/>
                                <w:color w:val="000000"/>
                                <w:sz w:val="19"/>
                                <w:szCs w:val="19"/>
                                <w:highlight w:val="white"/>
                              </w:rPr>
                            </w:rPrChange>
                          </w:rPr>
                          <w:pPrChange w:id="621" w:author="Peter Freiling" w:date="2018-12-03T10:43:00Z">
                            <w:pPr>
                              <w:autoSpaceDE w:val="0"/>
                              <w:autoSpaceDN w:val="0"/>
                              <w:adjustRightInd w:val="0"/>
                              <w:spacing w:after="0" w:line="240" w:lineRule="auto"/>
                            </w:pPr>
                          </w:pPrChange>
                        </w:pPr>
                        <w:del w:id="622" w:author="Peter Freiling" w:date="2018-12-03T10:07:00Z">
                          <w:r w:rsidRPr="008B1166" w:rsidDel="008B1166">
                            <w:rPr>
                              <w:rFonts w:ascii="Consolas" w:hAnsi="Consolas" w:cs="Consolas"/>
                              <w:sz w:val="19"/>
                              <w:szCs w:val="19"/>
                              <w:highlight w:val="white"/>
                              <w:rPrChange w:id="623" w:author="Peter Freiling" w:date="2018-12-03T10:08:00Z">
                                <w:rPr>
                                  <w:rFonts w:ascii="Consolas" w:hAnsi="Consolas" w:cs="Consolas"/>
                                  <w:color w:val="000000"/>
                                  <w:sz w:val="19"/>
                                  <w:szCs w:val="19"/>
                                  <w:highlight w:val="white"/>
                                </w:rPr>
                              </w:rPrChange>
                            </w:rPr>
                            <w:delText xml:space="preserve">        CID = inCID;</w:delText>
                          </w:r>
                        </w:del>
                      </w:p>
                      <w:p w14:paraId="7690235A" w14:textId="77777777" w:rsidR="008E2787" w:rsidRPr="008B1166" w:rsidDel="008B1166" w:rsidRDefault="008E2787" w:rsidP="008E2787">
                        <w:pPr>
                          <w:pStyle w:val="HTMLPreformatted"/>
                          <w:rPr>
                            <w:del w:id="624" w:author="Peter Freiling" w:date="2018-12-03T10:07:00Z"/>
                            <w:rFonts w:ascii="Consolas" w:hAnsi="Consolas" w:cs="Consolas"/>
                            <w:sz w:val="19"/>
                            <w:szCs w:val="19"/>
                            <w:highlight w:val="white"/>
                            <w:rPrChange w:id="625" w:author="Peter Freiling" w:date="2018-12-03T10:08:00Z">
                              <w:rPr>
                                <w:del w:id="626" w:author="Peter Freiling" w:date="2018-12-03T10:07:00Z"/>
                                <w:rFonts w:ascii="Consolas" w:hAnsi="Consolas" w:cs="Consolas"/>
                                <w:color w:val="000000"/>
                                <w:sz w:val="19"/>
                                <w:szCs w:val="19"/>
                                <w:highlight w:val="white"/>
                              </w:rPr>
                            </w:rPrChange>
                          </w:rPr>
                          <w:pPrChange w:id="627" w:author="Peter Freiling" w:date="2018-12-03T10:43:00Z">
                            <w:pPr>
                              <w:autoSpaceDE w:val="0"/>
                              <w:autoSpaceDN w:val="0"/>
                              <w:adjustRightInd w:val="0"/>
                              <w:spacing w:after="0" w:line="240" w:lineRule="auto"/>
                            </w:pPr>
                          </w:pPrChange>
                        </w:pPr>
                        <w:del w:id="628" w:author="Peter Freiling" w:date="2018-12-03T10:07:00Z">
                          <w:r w:rsidRPr="008B1166" w:rsidDel="008B1166">
                            <w:rPr>
                              <w:rFonts w:ascii="Consolas" w:hAnsi="Consolas" w:cs="Consolas"/>
                              <w:sz w:val="19"/>
                              <w:szCs w:val="19"/>
                              <w:highlight w:val="white"/>
                              <w:rPrChange w:id="629" w:author="Peter Freiling" w:date="2018-12-03T10:08:00Z">
                                <w:rPr>
                                  <w:rFonts w:ascii="Consolas" w:hAnsi="Consolas" w:cs="Consolas"/>
                                  <w:color w:val="000000"/>
                                  <w:sz w:val="19"/>
                                  <w:szCs w:val="19"/>
                                  <w:highlight w:val="white"/>
                                </w:rPr>
                              </w:rPrChange>
                            </w:rPr>
                            <w:delText xml:space="preserve">        CPUTemp = inCPUTemp;</w:delText>
                          </w:r>
                        </w:del>
                      </w:p>
                      <w:p w14:paraId="12A933C0" w14:textId="77777777" w:rsidR="008E2787" w:rsidRPr="008B1166" w:rsidDel="008B1166" w:rsidRDefault="008E2787" w:rsidP="008E2787">
                        <w:pPr>
                          <w:pStyle w:val="HTMLPreformatted"/>
                          <w:rPr>
                            <w:del w:id="630" w:author="Peter Freiling" w:date="2018-12-03T10:07:00Z"/>
                            <w:rFonts w:ascii="Consolas" w:hAnsi="Consolas" w:cs="Consolas"/>
                            <w:sz w:val="19"/>
                            <w:szCs w:val="19"/>
                            <w:highlight w:val="white"/>
                            <w:rPrChange w:id="631" w:author="Peter Freiling" w:date="2018-12-03T10:08:00Z">
                              <w:rPr>
                                <w:del w:id="632" w:author="Peter Freiling" w:date="2018-12-03T10:07:00Z"/>
                                <w:rFonts w:ascii="Consolas" w:hAnsi="Consolas" w:cs="Consolas"/>
                                <w:color w:val="000000"/>
                                <w:sz w:val="19"/>
                                <w:szCs w:val="19"/>
                                <w:highlight w:val="white"/>
                              </w:rPr>
                            </w:rPrChange>
                          </w:rPr>
                          <w:pPrChange w:id="633" w:author="Peter Freiling" w:date="2018-12-03T10:43:00Z">
                            <w:pPr>
                              <w:autoSpaceDE w:val="0"/>
                              <w:autoSpaceDN w:val="0"/>
                              <w:adjustRightInd w:val="0"/>
                              <w:spacing w:after="0" w:line="240" w:lineRule="auto"/>
                            </w:pPr>
                          </w:pPrChange>
                        </w:pPr>
                        <w:del w:id="634" w:author="Peter Freiling" w:date="2018-12-03T10:07:00Z">
                          <w:r w:rsidRPr="008B1166" w:rsidDel="008B1166">
                            <w:rPr>
                              <w:rFonts w:ascii="Consolas" w:hAnsi="Consolas" w:cs="Consolas"/>
                              <w:sz w:val="19"/>
                              <w:szCs w:val="19"/>
                              <w:highlight w:val="white"/>
                              <w:rPrChange w:id="635" w:author="Peter Freiling" w:date="2018-12-03T10:08:00Z">
                                <w:rPr>
                                  <w:rFonts w:ascii="Consolas" w:hAnsi="Consolas" w:cs="Consolas"/>
                                  <w:color w:val="000000"/>
                                  <w:sz w:val="19"/>
                                  <w:szCs w:val="19"/>
                                  <w:highlight w:val="white"/>
                                </w:rPr>
                              </w:rPrChange>
                            </w:rPr>
                            <w:delText xml:space="preserve">    }</w:delText>
                          </w:r>
                        </w:del>
                      </w:p>
                      <w:p w14:paraId="00331090" w14:textId="77777777" w:rsidR="008E2787" w:rsidRPr="008B1166" w:rsidDel="008B1166" w:rsidRDefault="008E2787" w:rsidP="008E2787">
                        <w:pPr>
                          <w:pStyle w:val="HTMLPreformatted"/>
                          <w:rPr>
                            <w:del w:id="636" w:author="Peter Freiling" w:date="2018-12-03T10:07:00Z"/>
                            <w:rFonts w:ascii="Consolas" w:hAnsi="Consolas" w:cs="Consolas"/>
                            <w:sz w:val="19"/>
                            <w:szCs w:val="19"/>
                            <w:highlight w:val="white"/>
                            <w:rPrChange w:id="637" w:author="Peter Freiling" w:date="2018-12-03T10:08:00Z">
                              <w:rPr>
                                <w:del w:id="638" w:author="Peter Freiling" w:date="2018-12-03T10:07:00Z"/>
                                <w:rFonts w:ascii="Consolas" w:hAnsi="Consolas" w:cs="Consolas"/>
                                <w:color w:val="000000"/>
                                <w:sz w:val="19"/>
                                <w:szCs w:val="19"/>
                                <w:highlight w:val="white"/>
                              </w:rPr>
                            </w:rPrChange>
                          </w:rPr>
                          <w:pPrChange w:id="639" w:author="Peter Freiling" w:date="2018-12-03T10:43:00Z">
                            <w:pPr>
                              <w:autoSpaceDE w:val="0"/>
                              <w:autoSpaceDN w:val="0"/>
                              <w:adjustRightInd w:val="0"/>
                              <w:spacing w:after="0" w:line="240" w:lineRule="auto"/>
                            </w:pPr>
                          </w:pPrChange>
                        </w:pPr>
                      </w:p>
                      <w:p w14:paraId="420F268D" w14:textId="77777777" w:rsidR="008E2787" w:rsidRPr="008B1166" w:rsidDel="008B1166" w:rsidRDefault="008E2787" w:rsidP="008E2787">
                        <w:pPr>
                          <w:pStyle w:val="HTMLPreformatted"/>
                          <w:rPr>
                            <w:del w:id="640" w:author="Peter Freiling" w:date="2018-12-03T10:07:00Z"/>
                            <w:rFonts w:ascii="Consolas" w:hAnsi="Consolas" w:cs="Consolas"/>
                            <w:sz w:val="19"/>
                            <w:szCs w:val="19"/>
                            <w:highlight w:val="white"/>
                            <w:rPrChange w:id="641" w:author="Peter Freiling" w:date="2018-12-03T10:08:00Z">
                              <w:rPr>
                                <w:del w:id="642" w:author="Peter Freiling" w:date="2018-12-03T10:07:00Z"/>
                                <w:rFonts w:ascii="Consolas" w:hAnsi="Consolas" w:cs="Consolas"/>
                                <w:color w:val="000000"/>
                                <w:sz w:val="19"/>
                                <w:szCs w:val="19"/>
                                <w:highlight w:val="white"/>
                              </w:rPr>
                            </w:rPrChange>
                          </w:rPr>
                          <w:pPrChange w:id="643" w:author="Peter Freiling" w:date="2018-12-03T10:43:00Z">
                            <w:pPr>
                              <w:autoSpaceDE w:val="0"/>
                              <w:autoSpaceDN w:val="0"/>
                              <w:adjustRightInd w:val="0"/>
                              <w:spacing w:after="0" w:line="240" w:lineRule="auto"/>
                            </w:pPr>
                          </w:pPrChange>
                        </w:pPr>
                        <w:del w:id="644" w:author="Peter Freiling" w:date="2018-12-03T10:07:00Z">
                          <w:r w:rsidRPr="008B1166" w:rsidDel="008B1166">
                            <w:rPr>
                              <w:rFonts w:ascii="Consolas" w:hAnsi="Consolas" w:cs="Consolas"/>
                              <w:sz w:val="19"/>
                              <w:szCs w:val="19"/>
                              <w:highlight w:val="white"/>
                              <w:rPrChange w:id="645"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646" w:author="Peter Freiling" w:date="2018-12-03T10:08:00Z">
                                <w:rPr>
                                  <w:rFonts w:ascii="Consolas" w:hAnsi="Consolas" w:cs="Consolas"/>
                                  <w:color w:val="0000FF"/>
                                  <w:sz w:val="19"/>
                                  <w:szCs w:val="19"/>
                                  <w:highlight w:val="white"/>
                                </w:rPr>
                              </w:rPrChange>
                            </w:rPr>
                            <w:delText>public</w:delText>
                          </w:r>
                          <w:r w:rsidRPr="008B1166" w:rsidDel="008B1166">
                            <w:rPr>
                              <w:rFonts w:ascii="Consolas" w:hAnsi="Consolas" w:cs="Consolas"/>
                              <w:sz w:val="19"/>
                              <w:szCs w:val="19"/>
                              <w:highlight w:val="white"/>
                              <w:rPrChange w:id="647"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648"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649" w:author="Peter Freiling" w:date="2018-12-03T10:08:00Z">
                                <w:rPr>
                                  <w:rFonts w:ascii="Consolas" w:hAnsi="Consolas" w:cs="Consolas"/>
                                  <w:color w:val="000000"/>
                                  <w:sz w:val="19"/>
                                  <w:szCs w:val="19"/>
                                  <w:highlight w:val="white"/>
                                </w:rPr>
                              </w:rPrChange>
                            </w:rPr>
                            <w:delText xml:space="preserve"> CSTicks;</w:delText>
                          </w:r>
                        </w:del>
                      </w:p>
                      <w:p w14:paraId="5A46B894" w14:textId="77777777" w:rsidR="008E2787" w:rsidRPr="008B1166" w:rsidDel="008B1166" w:rsidRDefault="008E2787" w:rsidP="008E2787">
                        <w:pPr>
                          <w:pStyle w:val="HTMLPreformatted"/>
                          <w:rPr>
                            <w:del w:id="650" w:author="Peter Freiling" w:date="2018-12-03T10:07:00Z"/>
                            <w:rFonts w:ascii="Consolas" w:hAnsi="Consolas" w:cs="Consolas"/>
                            <w:sz w:val="19"/>
                            <w:szCs w:val="19"/>
                            <w:highlight w:val="white"/>
                            <w:rPrChange w:id="651" w:author="Peter Freiling" w:date="2018-12-03T10:08:00Z">
                              <w:rPr>
                                <w:del w:id="652" w:author="Peter Freiling" w:date="2018-12-03T10:07:00Z"/>
                                <w:rFonts w:ascii="Consolas" w:hAnsi="Consolas" w:cs="Consolas"/>
                                <w:color w:val="000000"/>
                                <w:sz w:val="19"/>
                                <w:szCs w:val="19"/>
                                <w:highlight w:val="white"/>
                              </w:rPr>
                            </w:rPrChange>
                          </w:rPr>
                          <w:pPrChange w:id="653" w:author="Peter Freiling" w:date="2018-12-03T10:43:00Z">
                            <w:pPr>
                              <w:autoSpaceDE w:val="0"/>
                              <w:autoSpaceDN w:val="0"/>
                              <w:adjustRightInd w:val="0"/>
                              <w:spacing w:after="0" w:line="240" w:lineRule="auto"/>
                            </w:pPr>
                          </w:pPrChange>
                        </w:pPr>
                        <w:del w:id="654" w:author="Peter Freiling" w:date="2018-12-03T10:07:00Z">
                          <w:r w:rsidRPr="008B1166" w:rsidDel="008B1166">
                            <w:rPr>
                              <w:rFonts w:ascii="Consolas" w:hAnsi="Consolas" w:cs="Consolas"/>
                              <w:sz w:val="19"/>
                              <w:szCs w:val="19"/>
                              <w:highlight w:val="white"/>
                              <w:rPrChange w:id="655"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656" w:author="Peter Freiling" w:date="2018-12-03T10:08:00Z">
                                <w:rPr>
                                  <w:rFonts w:ascii="Consolas" w:hAnsi="Consolas" w:cs="Consolas"/>
                                  <w:color w:val="0000FF"/>
                                  <w:sz w:val="19"/>
                                  <w:szCs w:val="19"/>
                                  <w:highlight w:val="white"/>
                                </w:rPr>
                              </w:rPrChange>
                            </w:rPr>
                            <w:delText>public</w:delText>
                          </w:r>
                          <w:r w:rsidRPr="008B1166" w:rsidDel="008B1166">
                            <w:rPr>
                              <w:rFonts w:ascii="Consolas" w:hAnsi="Consolas" w:cs="Consolas"/>
                              <w:sz w:val="19"/>
                              <w:szCs w:val="19"/>
                              <w:highlight w:val="white"/>
                              <w:rPrChange w:id="657"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658"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659" w:author="Peter Freiling" w:date="2018-12-03T10:08:00Z">
                                <w:rPr>
                                  <w:rFonts w:ascii="Consolas" w:hAnsi="Consolas" w:cs="Consolas"/>
                                  <w:color w:val="000000"/>
                                  <w:sz w:val="19"/>
                                  <w:szCs w:val="19"/>
                                  <w:highlight w:val="white"/>
                                </w:rPr>
                              </w:rPrChange>
                            </w:rPr>
                            <w:delText xml:space="preserve"> PID;</w:delText>
                          </w:r>
                        </w:del>
                      </w:p>
                      <w:p w14:paraId="6623E752" w14:textId="77777777" w:rsidR="008E2787" w:rsidRPr="008B1166" w:rsidDel="008B1166" w:rsidRDefault="008E2787" w:rsidP="008E2787">
                        <w:pPr>
                          <w:pStyle w:val="HTMLPreformatted"/>
                          <w:rPr>
                            <w:del w:id="660" w:author="Peter Freiling" w:date="2018-12-03T10:07:00Z"/>
                            <w:rFonts w:ascii="Consolas" w:hAnsi="Consolas" w:cs="Consolas"/>
                            <w:sz w:val="19"/>
                            <w:szCs w:val="19"/>
                            <w:highlight w:val="white"/>
                            <w:rPrChange w:id="661" w:author="Peter Freiling" w:date="2018-12-03T10:08:00Z">
                              <w:rPr>
                                <w:del w:id="662" w:author="Peter Freiling" w:date="2018-12-03T10:07:00Z"/>
                                <w:rFonts w:ascii="Consolas" w:hAnsi="Consolas" w:cs="Consolas"/>
                                <w:color w:val="000000"/>
                                <w:sz w:val="19"/>
                                <w:szCs w:val="19"/>
                                <w:highlight w:val="white"/>
                              </w:rPr>
                            </w:rPrChange>
                          </w:rPr>
                          <w:pPrChange w:id="663" w:author="Peter Freiling" w:date="2018-12-03T10:43:00Z">
                            <w:pPr>
                              <w:autoSpaceDE w:val="0"/>
                              <w:autoSpaceDN w:val="0"/>
                              <w:adjustRightInd w:val="0"/>
                              <w:spacing w:after="0" w:line="240" w:lineRule="auto"/>
                            </w:pPr>
                          </w:pPrChange>
                        </w:pPr>
                        <w:del w:id="664" w:author="Peter Freiling" w:date="2018-12-03T10:07:00Z">
                          <w:r w:rsidRPr="008B1166" w:rsidDel="008B1166">
                            <w:rPr>
                              <w:rFonts w:ascii="Consolas" w:hAnsi="Consolas" w:cs="Consolas"/>
                              <w:sz w:val="19"/>
                              <w:szCs w:val="19"/>
                              <w:highlight w:val="white"/>
                              <w:rPrChange w:id="665"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666" w:author="Peter Freiling" w:date="2018-12-03T10:08:00Z">
                                <w:rPr>
                                  <w:rFonts w:ascii="Consolas" w:hAnsi="Consolas" w:cs="Consolas"/>
                                  <w:color w:val="0000FF"/>
                                  <w:sz w:val="19"/>
                                  <w:szCs w:val="19"/>
                                  <w:highlight w:val="white"/>
                                </w:rPr>
                              </w:rPrChange>
                            </w:rPr>
                            <w:delText>public</w:delText>
                          </w:r>
                          <w:r w:rsidRPr="008B1166" w:rsidDel="008B1166">
                            <w:rPr>
                              <w:rFonts w:ascii="Consolas" w:hAnsi="Consolas" w:cs="Consolas"/>
                              <w:sz w:val="19"/>
                              <w:szCs w:val="19"/>
                              <w:highlight w:val="white"/>
                              <w:rPrChange w:id="667"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668"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669" w:author="Peter Freiling" w:date="2018-12-03T10:08:00Z">
                                <w:rPr>
                                  <w:rFonts w:ascii="Consolas" w:hAnsi="Consolas" w:cs="Consolas"/>
                                  <w:color w:val="000000"/>
                                  <w:sz w:val="19"/>
                                  <w:szCs w:val="19"/>
                                  <w:highlight w:val="white"/>
                                </w:rPr>
                              </w:rPrChange>
                            </w:rPr>
                            <w:delText xml:space="preserve"> CID;</w:delText>
                          </w:r>
                        </w:del>
                      </w:p>
                      <w:p w14:paraId="0A6E21AA" w14:textId="77777777" w:rsidR="008E2787" w:rsidRPr="008B1166" w:rsidDel="008B1166" w:rsidRDefault="008E2787" w:rsidP="008E2787">
                        <w:pPr>
                          <w:pStyle w:val="HTMLPreformatted"/>
                          <w:rPr>
                            <w:del w:id="670" w:author="Peter Freiling" w:date="2018-12-03T10:07:00Z"/>
                            <w:rFonts w:ascii="Consolas" w:hAnsi="Consolas" w:cs="Consolas"/>
                            <w:sz w:val="19"/>
                            <w:szCs w:val="19"/>
                            <w:highlight w:val="white"/>
                            <w:rPrChange w:id="671" w:author="Peter Freiling" w:date="2018-12-03T10:08:00Z">
                              <w:rPr>
                                <w:del w:id="672" w:author="Peter Freiling" w:date="2018-12-03T10:07:00Z"/>
                                <w:rFonts w:ascii="Consolas" w:hAnsi="Consolas" w:cs="Consolas"/>
                                <w:color w:val="000000"/>
                                <w:sz w:val="19"/>
                                <w:szCs w:val="19"/>
                                <w:highlight w:val="white"/>
                              </w:rPr>
                            </w:rPrChange>
                          </w:rPr>
                          <w:pPrChange w:id="673" w:author="Peter Freiling" w:date="2018-12-03T10:43:00Z">
                            <w:pPr>
                              <w:autoSpaceDE w:val="0"/>
                              <w:autoSpaceDN w:val="0"/>
                              <w:adjustRightInd w:val="0"/>
                              <w:spacing w:after="0" w:line="240" w:lineRule="auto"/>
                            </w:pPr>
                          </w:pPrChange>
                        </w:pPr>
                        <w:del w:id="674" w:author="Peter Freiling" w:date="2018-12-03T10:07:00Z">
                          <w:r w:rsidRPr="008B1166" w:rsidDel="008B1166">
                            <w:rPr>
                              <w:rFonts w:ascii="Consolas" w:hAnsi="Consolas" w:cs="Consolas"/>
                              <w:sz w:val="19"/>
                              <w:szCs w:val="19"/>
                              <w:highlight w:val="white"/>
                              <w:rPrChange w:id="675"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676" w:author="Peter Freiling" w:date="2018-12-03T10:08:00Z">
                                <w:rPr>
                                  <w:rFonts w:ascii="Consolas" w:hAnsi="Consolas" w:cs="Consolas"/>
                                  <w:color w:val="0000FF"/>
                                  <w:sz w:val="19"/>
                                  <w:szCs w:val="19"/>
                                  <w:highlight w:val="white"/>
                                </w:rPr>
                              </w:rPrChange>
                            </w:rPr>
                            <w:delText>public</w:delText>
                          </w:r>
                          <w:r w:rsidRPr="008B1166" w:rsidDel="008B1166">
                            <w:rPr>
                              <w:rFonts w:ascii="Consolas" w:hAnsi="Consolas" w:cs="Consolas"/>
                              <w:sz w:val="19"/>
                              <w:szCs w:val="19"/>
                              <w:highlight w:val="white"/>
                              <w:rPrChange w:id="677" w:author="Peter Freiling" w:date="2018-12-03T10:08:00Z">
                                <w:rPr>
                                  <w:rFonts w:ascii="Consolas" w:hAnsi="Consolas" w:cs="Consolas"/>
                                  <w:color w:val="000000"/>
                                  <w:sz w:val="19"/>
                                  <w:szCs w:val="19"/>
                                  <w:highlight w:val="white"/>
                                </w:rPr>
                              </w:rPrChange>
                            </w:rPr>
                            <w:delText xml:space="preserve"> </w:delText>
                          </w:r>
                          <w:r w:rsidRPr="008B1166" w:rsidDel="008B1166">
                            <w:rPr>
                              <w:rFonts w:ascii="Consolas" w:hAnsi="Consolas" w:cs="Consolas"/>
                              <w:sz w:val="19"/>
                              <w:szCs w:val="19"/>
                              <w:highlight w:val="white"/>
                              <w:rPrChange w:id="678" w:author="Peter Freiling" w:date="2018-12-03T10:08:00Z">
                                <w:rPr>
                                  <w:rFonts w:ascii="Consolas" w:hAnsi="Consolas" w:cs="Consolas"/>
                                  <w:color w:val="0000FF"/>
                                  <w:sz w:val="19"/>
                                  <w:szCs w:val="19"/>
                                  <w:highlight w:val="white"/>
                                </w:rPr>
                              </w:rPrChange>
                            </w:rPr>
                            <w:delText>long</w:delText>
                          </w:r>
                          <w:r w:rsidRPr="008B1166" w:rsidDel="008B1166">
                            <w:rPr>
                              <w:rFonts w:ascii="Consolas" w:hAnsi="Consolas" w:cs="Consolas"/>
                              <w:sz w:val="19"/>
                              <w:szCs w:val="19"/>
                              <w:highlight w:val="white"/>
                              <w:rPrChange w:id="679" w:author="Peter Freiling" w:date="2018-12-03T10:08:00Z">
                                <w:rPr>
                                  <w:rFonts w:ascii="Consolas" w:hAnsi="Consolas" w:cs="Consolas"/>
                                  <w:color w:val="000000"/>
                                  <w:sz w:val="19"/>
                                  <w:szCs w:val="19"/>
                                  <w:highlight w:val="white"/>
                                </w:rPr>
                              </w:rPrChange>
                            </w:rPr>
                            <w:delText xml:space="preserve"> CPUTemp;</w:delText>
                          </w:r>
                        </w:del>
                      </w:p>
                      <w:p w14:paraId="3E0E2750" w14:textId="77777777" w:rsidR="008E2787" w:rsidRPr="008B1166" w:rsidDel="008B1166" w:rsidRDefault="008E2787" w:rsidP="008E2787">
                        <w:pPr>
                          <w:pStyle w:val="HTMLPreformatted"/>
                          <w:rPr>
                            <w:del w:id="680" w:author="Peter Freiling" w:date="2018-12-03T10:07:00Z"/>
                            <w:rFonts w:ascii="Consolas" w:hAnsi="Consolas" w:cs="Consolas"/>
                            <w:sz w:val="19"/>
                            <w:szCs w:val="19"/>
                            <w:highlight w:val="white"/>
                            <w:rPrChange w:id="681" w:author="Peter Freiling" w:date="2018-12-03T10:08:00Z">
                              <w:rPr>
                                <w:del w:id="682" w:author="Peter Freiling" w:date="2018-12-03T10:07:00Z"/>
                                <w:rFonts w:ascii="Consolas" w:hAnsi="Consolas" w:cs="Consolas"/>
                                <w:color w:val="000000"/>
                                <w:sz w:val="19"/>
                                <w:szCs w:val="19"/>
                                <w:highlight w:val="white"/>
                              </w:rPr>
                            </w:rPrChange>
                          </w:rPr>
                          <w:pPrChange w:id="683" w:author="Peter Freiling" w:date="2018-12-03T10:43:00Z">
                            <w:pPr>
                              <w:autoSpaceDE w:val="0"/>
                              <w:autoSpaceDN w:val="0"/>
                              <w:adjustRightInd w:val="0"/>
                              <w:spacing w:after="0" w:line="240" w:lineRule="auto"/>
                            </w:pPr>
                          </w:pPrChange>
                        </w:pPr>
                        <w:del w:id="684" w:author="Peter Freiling" w:date="2018-12-03T10:07:00Z">
                          <w:r w:rsidRPr="008B1166" w:rsidDel="008B1166">
                            <w:rPr>
                              <w:rFonts w:ascii="Consolas" w:hAnsi="Consolas" w:cs="Consolas"/>
                              <w:sz w:val="19"/>
                              <w:szCs w:val="19"/>
                              <w:highlight w:val="white"/>
                              <w:rPrChange w:id="685" w:author="Peter Freiling" w:date="2018-12-03T10:08:00Z">
                                <w:rPr>
                                  <w:rFonts w:ascii="Consolas" w:hAnsi="Consolas" w:cs="Consolas"/>
                                  <w:color w:val="000000"/>
                                  <w:sz w:val="19"/>
                                  <w:szCs w:val="19"/>
                                  <w:highlight w:val="white"/>
                                </w:rPr>
                              </w:rPrChange>
                            </w:rPr>
                            <w:delText>};</w:delText>
                          </w:r>
                        </w:del>
                      </w:p>
                      <w:p w14:paraId="4006F683" w14:textId="77777777" w:rsidR="008E2787" w:rsidDel="00565FB8" w:rsidRDefault="008E2787" w:rsidP="008E2787">
                        <w:pPr>
                          <w:pStyle w:val="HTMLPreformatted"/>
                          <w:rPr>
                            <w:del w:id="686" w:author="Peter Freiling" w:date="2018-12-03T10:43:00Z"/>
                            <w:rFonts w:ascii="Consolas" w:hAnsi="Consolas" w:cs="Consolas"/>
                            <w:color w:val="0000FF"/>
                            <w:sz w:val="19"/>
                            <w:szCs w:val="19"/>
                            <w:highlight w:val="white"/>
                          </w:rPr>
                          <w:pPrChange w:id="687" w:author="Peter Freiling" w:date="2018-12-03T10:43:00Z">
                            <w:pPr>
                              <w:autoSpaceDE w:val="0"/>
                              <w:autoSpaceDN w:val="0"/>
                              <w:adjustRightInd w:val="0"/>
                              <w:spacing w:after="0" w:line="240" w:lineRule="auto"/>
                            </w:pPr>
                          </w:pPrChange>
                        </w:pPr>
                        <w:del w:id="688" w:author="Peter Freiling" w:date="2018-12-03T10:43:00Z">
                          <w:r w:rsidRPr="008B1166" w:rsidDel="00565FB8">
                            <w:rPr>
                              <w:rFonts w:ascii="Consolas" w:hAnsi="Consolas" w:cs="Consolas"/>
                              <w:sz w:val="32"/>
                              <w:szCs w:val="32"/>
                              <w:highlight w:val="white"/>
                              <w:rPrChange w:id="689" w:author="Peter Freiling" w:date="2018-12-03T10:08:00Z">
                                <w:rPr>
                                  <w:rFonts w:ascii="Consolas" w:hAnsi="Consolas" w:cs="Consolas"/>
                                  <w:color w:val="0000FF"/>
                                  <w:sz w:val="32"/>
                                  <w:szCs w:val="32"/>
                                  <w:highlight w:val="white"/>
                                </w:rPr>
                              </w:rPrChange>
                            </w:rPr>
                            <w:delText>…</w:delText>
                          </w:r>
                        </w:del>
                      </w:p>
                      <w:p w14:paraId="662BE03F" w14:textId="77777777" w:rsidR="008E2787" w:rsidRDefault="008E2787" w:rsidP="008E2787">
                        <w:pPr>
                          <w:pStyle w:val="HTMLPreformatted"/>
                          <w:rPr>
                            <w:rFonts w:ascii="Consolas" w:hAnsi="Consolas" w:cs="Consolas"/>
                            <w:color w:val="0000FF"/>
                            <w:sz w:val="19"/>
                            <w:szCs w:val="19"/>
                            <w:highlight w:val="white"/>
                          </w:rPr>
                          <w:pPrChange w:id="690" w:author="Peter Freiling" w:date="2018-12-03T10:43:00Z">
                            <w:pPr>
                              <w:autoSpaceDE w:val="0"/>
                              <w:autoSpaceDN w:val="0"/>
                              <w:adjustRightInd w:val="0"/>
                              <w:spacing w:after="0" w:line="240" w:lineRule="auto"/>
                            </w:pPr>
                          </w:pPrChange>
                        </w:pPr>
                      </w:p>
                      <w:p w14:paraId="3C46B6DD" w14:textId="77777777" w:rsidR="008E2787" w:rsidRPr="00384437" w:rsidRDefault="008E2787" w:rsidP="008E2787">
                        <w:pPr>
                          <w:pStyle w:val="HTMLPreformatted"/>
                          <w:shd w:val="clear" w:color="auto" w:fill="FFFFFF"/>
                          <w:rPr>
                            <w:ins w:id="691" w:author="Peter Freiling" w:date="2018-12-03T10:43:00Z"/>
                            <w:rFonts w:ascii="Consolas" w:hAnsi="Consolas"/>
                            <w:color w:val="000000"/>
                            <w:sz w:val="19"/>
                            <w:szCs w:val="19"/>
                            <w:rPrChange w:id="692" w:author="Peter Freiling" w:date="2018-12-03T10:43:00Z">
                              <w:rPr>
                                <w:ins w:id="693" w:author="Peter Freiling" w:date="2018-12-03T10:43:00Z"/>
                                <w:rFonts w:ascii="Consolas" w:hAnsi="Consolas"/>
                                <w:color w:val="000000"/>
                              </w:rPr>
                            </w:rPrChange>
                          </w:rPr>
                        </w:pPr>
                        <w:ins w:id="694" w:author="Peter Freiling" w:date="2018-12-03T10:43:00Z">
                          <w:r w:rsidRPr="00384437">
                            <w:rPr>
                              <w:rFonts w:ascii="Consolas" w:hAnsi="Consolas"/>
                              <w:color w:val="2B91AF"/>
                              <w:sz w:val="19"/>
                              <w:szCs w:val="19"/>
                              <w:rPrChange w:id="695" w:author="Peter Freiling" w:date="2018-12-03T10:43:00Z">
                                <w:rPr>
                                  <w:rFonts w:ascii="Consolas" w:hAnsi="Consolas"/>
                                  <w:color w:val="2B91AF"/>
                                </w:rPr>
                              </w:rPrChange>
                            </w:rPr>
                            <w:t>IObservable</w:t>
                          </w:r>
                          <w:r w:rsidRPr="00384437">
                            <w:rPr>
                              <w:rFonts w:ascii="Consolas" w:hAnsi="Consolas"/>
                              <w:color w:val="000000"/>
                              <w:sz w:val="19"/>
                              <w:szCs w:val="19"/>
                              <w:rPrChange w:id="696" w:author="Peter Freiling" w:date="2018-12-03T10:43:00Z">
                                <w:rPr>
                                  <w:rFonts w:ascii="Consolas" w:hAnsi="Consolas"/>
                                  <w:color w:val="000000"/>
                                </w:rPr>
                              </w:rPrChange>
                            </w:rPr>
                            <w:t>&lt;</w:t>
                          </w:r>
                          <w:r w:rsidRPr="00384437">
                            <w:rPr>
                              <w:rFonts w:ascii="Consolas" w:hAnsi="Consolas"/>
                              <w:color w:val="2B91AF"/>
                              <w:sz w:val="19"/>
                              <w:szCs w:val="19"/>
                              <w:rPrChange w:id="697" w:author="Peter Freiling" w:date="2018-12-03T10:43:00Z">
                                <w:rPr>
                                  <w:rFonts w:ascii="Consolas" w:hAnsi="Consolas"/>
                                  <w:color w:val="2B91AF"/>
                                </w:rPr>
                              </w:rPrChange>
                            </w:rPr>
                            <w:t>ContextSwitch</w:t>
                          </w:r>
                          <w:r w:rsidRPr="00384437">
                            <w:rPr>
                              <w:rFonts w:ascii="Consolas" w:hAnsi="Consolas"/>
                              <w:color w:val="000000"/>
                              <w:sz w:val="19"/>
                              <w:szCs w:val="19"/>
                              <w:rPrChange w:id="698" w:author="Peter Freiling" w:date="2018-12-03T10:43:00Z">
                                <w:rPr>
                                  <w:rFonts w:ascii="Consolas" w:hAnsi="Consolas"/>
                                  <w:color w:val="000000"/>
                                </w:rPr>
                              </w:rPrChange>
                            </w:rPr>
                            <w:t>&gt; contextSwitchObservable = </w:t>
                          </w:r>
                          <w:r w:rsidRPr="00384437">
                            <w:rPr>
                              <w:rFonts w:ascii="Consolas" w:hAnsi="Consolas"/>
                              <w:color w:val="0000FF"/>
                              <w:sz w:val="19"/>
                              <w:szCs w:val="19"/>
                              <w:rPrChange w:id="699" w:author="Peter Freiling" w:date="2018-12-03T10:43:00Z">
                                <w:rPr>
                                  <w:rFonts w:ascii="Consolas" w:hAnsi="Consolas"/>
                                  <w:color w:val="0000FF"/>
                                </w:rPr>
                              </w:rPrChange>
                            </w:rPr>
                            <w:t>new</w:t>
                          </w:r>
                          <w:r w:rsidRPr="00384437">
                            <w:rPr>
                              <w:rFonts w:ascii="Consolas" w:hAnsi="Consolas"/>
                              <w:color w:val="000000"/>
                              <w:sz w:val="19"/>
                              <w:szCs w:val="19"/>
                              <w:rPrChange w:id="700" w:author="Peter Freiling" w:date="2018-12-03T10:43:00Z">
                                <w:rPr>
                                  <w:rFonts w:ascii="Consolas" w:hAnsi="Consolas"/>
                                  <w:color w:val="000000"/>
                                </w:rPr>
                              </w:rPrChange>
                            </w:rPr>
                            <w:t>[]</w:t>
                          </w:r>
                        </w:ins>
                      </w:p>
                      <w:p w14:paraId="7FE21E4A" w14:textId="77777777" w:rsidR="008E2787" w:rsidRPr="00384437" w:rsidRDefault="008E2787" w:rsidP="008E2787">
                        <w:pPr>
                          <w:pStyle w:val="HTMLPreformatted"/>
                          <w:shd w:val="clear" w:color="auto" w:fill="FFFFFF"/>
                          <w:rPr>
                            <w:ins w:id="701" w:author="Peter Freiling" w:date="2018-12-03T10:43:00Z"/>
                            <w:rFonts w:ascii="Consolas" w:hAnsi="Consolas"/>
                            <w:color w:val="000000"/>
                            <w:sz w:val="19"/>
                            <w:szCs w:val="19"/>
                            <w:rPrChange w:id="702" w:author="Peter Freiling" w:date="2018-12-03T10:43:00Z">
                              <w:rPr>
                                <w:ins w:id="703" w:author="Peter Freiling" w:date="2018-12-03T10:43:00Z"/>
                                <w:rFonts w:ascii="Consolas" w:hAnsi="Consolas"/>
                                <w:color w:val="000000"/>
                              </w:rPr>
                            </w:rPrChange>
                          </w:rPr>
                        </w:pPr>
                        <w:ins w:id="704" w:author="Peter Freiling" w:date="2018-12-03T10:43:00Z">
                          <w:r w:rsidRPr="00384437">
                            <w:rPr>
                              <w:rFonts w:ascii="Consolas" w:hAnsi="Consolas"/>
                              <w:color w:val="000000"/>
                              <w:sz w:val="19"/>
                              <w:szCs w:val="19"/>
                              <w:rPrChange w:id="705" w:author="Peter Freiling" w:date="2018-12-03T10:43:00Z">
                                <w:rPr>
                                  <w:rFonts w:ascii="Consolas" w:hAnsi="Consolas"/>
                                  <w:color w:val="000000"/>
                                </w:rPr>
                              </w:rPrChange>
                            </w:rPr>
                            <w:t>{</w:t>
                          </w:r>
                        </w:ins>
                      </w:p>
                      <w:p w14:paraId="20B0ED34" w14:textId="77777777" w:rsidR="008E2787" w:rsidRPr="00384437" w:rsidRDefault="008E2787" w:rsidP="008E2787">
                        <w:pPr>
                          <w:pStyle w:val="HTMLPreformatted"/>
                          <w:shd w:val="clear" w:color="auto" w:fill="FFFFFF"/>
                          <w:rPr>
                            <w:ins w:id="706" w:author="Peter Freiling" w:date="2018-12-03T10:43:00Z"/>
                            <w:rFonts w:ascii="Consolas" w:hAnsi="Consolas"/>
                            <w:color w:val="000000"/>
                            <w:sz w:val="19"/>
                            <w:szCs w:val="19"/>
                            <w:rPrChange w:id="707" w:author="Peter Freiling" w:date="2018-12-03T10:43:00Z">
                              <w:rPr>
                                <w:ins w:id="708" w:author="Peter Freiling" w:date="2018-12-03T10:43:00Z"/>
                                <w:rFonts w:ascii="Consolas" w:hAnsi="Consolas"/>
                                <w:color w:val="000000"/>
                              </w:rPr>
                            </w:rPrChange>
                          </w:rPr>
                        </w:pPr>
                        <w:ins w:id="709" w:author="Peter Freiling" w:date="2018-12-03T10:43:00Z">
                          <w:r w:rsidRPr="00384437">
                            <w:rPr>
                              <w:rFonts w:ascii="Consolas" w:hAnsi="Consolas"/>
                              <w:color w:val="000000"/>
                              <w:sz w:val="19"/>
                              <w:szCs w:val="19"/>
                              <w:rPrChange w:id="710" w:author="Peter Freiling" w:date="2018-12-03T10:43:00Z">
                                <w:rPr>
                                  <w:rFonts w:ascii="Consolas" w:hAnsi="Consolas"/>
                                  <w:color w:val="000000"/>
                                </w:rPr>
                              </w:rPrChange>
                            </w:rPr>
                            <w:t>    </w:t>
                          </w:r>
                          <w:r w:rsidRPr="00384437">
                            <w:rPr>
                              <w:rFonts w:ascii="Consolas" w:hAnsi="Consolas"/>
                              <w:color w:val="0000FF"/>
                              <w:sz w:val="19"/>
                              <w:szCs w:val="19"/>
                              <w:rPrChange w:id="711" w:author="Peter Freiling" w:date="2018-12-03T10:43:00Z">
                                <w:rPr>
                                  <w:rFonts w:ascii="Consolas" w:hAnsi="Consolas"/>
                                  <w:color w:val="0000FF"/>
                                </w:rPr>
                              </w:rPrChange>
                            </w:rPr>
                            <w:t>new</w:t>
                          </w:r>
                          <w:r w:rsidRPr="00384437">
                            <w:rPr>
                              <w:rFonts w:ascii="Consolas" w:hAnsi="Consolas"/>
                              <w:color w:val="000000"/>
                              <w:sz w:val="19"/>
                              <w:szCs w:val="19"/>
                              <w:rPrChange w:id="712" w:author="Peter Freiling" w:date="2018-12-03T10:43:00Z">
                                <w:rPr>
                                  <w:rFonts w:ascii="Consolas" w:hAnsi="Consolas"/>
                                  <w:color w:val="000000"/>
                                </w:rPr>
                              </w:rPrChange>
                            </w:rPr>
                            <w:t> </w:t>
                          </w:r>
                          <w:r w:rsidRPr="00384437">
                            <w:rPr>
                              <w:rFonts w:ascii="Consolas" w:hAnsi="Consolas"/>
                              <w:color w:val="2B91AF"/>
                              <w:sz w:val="19"/>
                              <w:szCs w:val="19"/>
                              <w:rPrChange w:id="713" w:author="Peter Freiling" w:date="2018-12-03T10:43:00Z">
                                <w:rPr>
                                  <w:rFonts w:ascii="Consolas" w:hAnsi="Consolas"/>
                                  <w:color w:val="2B91AF"/>
                                </w:rPr>
                              </w:rPrChange>
                            </w:rPr>
                            <w:t>ContextSwitch</w:t>
                          </w:r>
                          <w:r w:rsidRPr="00384437">
                            <w:rPr>
                              <w:rFonts w:ascii="Consolas" w:hAnsi="Consolas"/>
                              <w:color w:val="000000"/>
                              <w:sz w:val="19"/>
                              <w:szCs w:val="19"/>
                              <w:rPrChange w:id="714" w:author="Peter Freiling" w:date="2018-12-03T10:43:00Z">
                                <w:rPr>
                                  <w:rFonts w:ascii="Consolas" w:hAnsi="Consolas"/>
                                  <w:color w:val="000000"/>
                                </w:rPr>
                              </w:rPrChange>
                            </w:rPr>
                            <w:t>(0, 1, 1, 120),</w:t>
                          </w:r>
                        </w:ins>
                      </w:p>
                      <w:p w14:paraId="3E88A228" w14:textId="77777777" w:rsidR="008E2787" w:rsidRPr="00384437" w:rsidRDefault="008E2787" w:rsidP="008E2787">
                        <w:pPr>
                          <w:pStyle w:val="HTMLPreformatted"/>
                          <w:shd w:val="clear" w:color="auto" w:fill="FFFFFF"/>
                          <w:rPr>
                            <w:ins w:id="715" w:author="Peter Freiling" w:date="2018-12-03T10:43:00Z"/>
                            <w:rFonts w:ascii="Consolas" w:hAnsi="Consolas"/>
                            <w:color w:val="000000"/>
                            <w:sz w:val="19"/>
                            <w:szCs w:val="19"/>
                            <w:rPrChange w:id="716" w:author="Peter Freiling" w:date="2018-12-03T10:43:00Z">
                              <w:rPr>
                                <w:ins w:id="717" w:author="Peter Freiling" w:date="2018-12-03T10:43:00Z"/>
                                <w:rFonts w:ascii="Consolas" w:hAnsi="Consolas"/>
                                <w:color w:val="000000"/>
                              </w:rPr>
                            </w:rPrChange>
                          </w:rPr>
                        </w:pPr>
                        <w:ins w:id="718" w:author="Peter Freiling" w:date="2018-12-03T10:43:00Z">
                          <w:r w:rsidRPr="00384437">
                            <w:rPr>
                              <w:rFonts w:ascii="Consolas" w:hAnsi="Consolas"/>
                              <w:color w:val="000000"/>
                              <w:sz w:val="19"/>
                              <w:szCs w:val="19"/>
                              <w:rPrChange w:id="719" w:author="Peter Freiling" w:date="2018-12-03T10:43:00Z">
                                <w:rPr>
                                  <w:rFonts w:ascii="Consolas" w:hAnsi="Consolas"/>
                                  <w:color w:val="000000"/>
                                </w:rPr>
                              </w:rPrChange>
                            </w:rPr>
                            <w:t>    </w:t>
                          </w:r>
                          <w:r w:rsidRPr="00384437">
                            <w:rPr>
                              <w:rFonts w:ascii="Consolas" w:hAnsi="Consolas"/>
                              <w:color w:val="0000FF"/>
                              <w:sz w:val="19"/>
                              <w:szCs w:val="19"/>
                              <w:rPrChange w:id="720" w:author="Peter Freiling" w:date="2018-12-03T10:43:00Z">
                                <w:rPr>
                                  <w:rFonts w:ascii="Consolas" w:hAnsi="Consolas"/>
                                  <w:color w:val="0000FF"/>
                                </w:rPr>
                              </w:rPrChange>
                            </w:rPr>
                            <w:t>new</w:t>
                          </w:r>
                          <w:r w:rsidRPr="00384437">
                            <w:rPr>
                              <w:rFonts w:ascii="Consolas" w:hAnsi="Consolas"/>
                              <w:color w:val="000000"/>
                              <w:sz w:val="19"/>
                              <w:szCs w:val="19"/>
                              <w:rPrChange w:id="721" w:author="Peter Freiling" w:date="2018-12-03T10:43:00Z">
                                <w:rPr>
                                  <w:rFonts w:ascii="Consolas" w:hAnsi="Consolas"/>
                                  <w:color w:val="000000"/>
                                </w:rPr>
                              </w:rPrChange>
                            </w:rPr>
                            <w:t> </w:t>
                          </w:r>
                          <w:r w:rsidRPr="00384437">
                            <w:rPr>
                              <w:rFonts w:ascii="Consolas" w:hAnsi="Consolas"/>
                              <w:color w:val="2B91AF"/>
                              <w:sz w:val="19"/>
                              <w:szCs w:val="19"/>
                              <w:rPrChange w:id="722" w:author="Peter Freiling" w:date="2018-12-03T10:43:00Z">
                                <w:rPr>
                                  <w:rFonts w:ascii="Consolas" w:hAnsi="Consolas"/>
                                  <w:color w:val="2B91AF"/>
                                </w:rPr>
                              </w:rPrChange>
                            </w:rPr>
                            <w:t>ContextSwitch</w:t>
                          </w:r>
                          <w:r w:rsidRPr="00384437">
                            <w:rPr>
                              <w:rFonts w:ascii="Consolas" w:hAnsi="Consolas"/>
                              <w:color w:val="000000"/>
                              <w:sz w:val="19"/>
                              <w:szCs w:val="19"/>
                              <w:rPrChange w:id="723" w:author="Peter Freiling" w:date="2018-12-03T10:43:00Z">
                                <w:rPr>
                                  <w:rFonts w:ascii="Consolas" w:hAnsi="Consolas"/>
                                  <w:color w:val="000000"/>
                                </w:rPr>
                              </w:rPrChange>
                            </w:rPr>
                            <w:t>(0, 3, 2, 121),</w:t>
                          </w:r>
                        </w:ins>
                      </w:p>
                      <w:p w14:paraId="1AC1B033" w14:textId="77777777" w:rsidR="008E2787" w:rsidRPr="00384437" w:rsidRDefault="008E2787" w:rsidP="008E2787">
                        <w:pPr>
                          <w:pStyle w:val="HTMLPreformatted"/>
                          <w:shd w:val="clear" w:color="auto" w:fill="FFFFFF"/>
                          <w:rPr>
                            <w:ins w:id="724" w:author="Peter Freiling" w:date="2018-12-03T10:43:00Z"/>
                            <w:rFonts w:ascii="Consolas" w:hAnsi="Consolas"/>
                            <w:color w:val="000000"/>
                            <w:sz w:val="19"/>
                            <w:szCs w:val="19"/>
                            <w:rPrChange w:id="725" w:author="Peter Freiling" w:date="2018-12-03T10:43:00Z">
                              <w:rPr>
                                <w:ins w:id="726" w:author="Peter Freiling" w:date="2018-12-03T10:43:00Z"/>
                                <w:rFonts w:ascii="Consolas" w:hAnsi="Consolas"/>
                                <w:color w:val="000000"/>
                              </w:rPr>
                            </w:rPrChange>
                          </w:rPr>
                        </w:pPr>
                        <w:ins w:id="727" w:author="Peter Freiling" w:date="2018-12-03T10:43:00Z">
                          <w:r w:rsidRPr="00384437">
                            <w:rPr>
                              <w:rFonts w:ascii="Consolas" w:hAnsi="Consolas"/>
                              <w:color w:val="000000"/>
                              <w:sz w:val="19"/>
                              <w:szCs w:val="19"/>
                              <w:rPrChange w:id="728" w:author="Peter Freiling" w:date="2018-12-03T10:43:00Z">
                                <w:rPr>
                                  <w:rFonts w:ascii="Consolas" w:hAnsi="Consolas"/>
                                  <w:color w:val="000000"/>
                                </w:rPr>
                              </w:rPrChange>
                            </w:rPr>
                            <w:t>    </w:t>
                          </w:r>
                          <w:r w:rsidRPr="00384437">
                            <w:rPr>
                              <w:rFonts w:ascii="Consolas" w:hAnsi="Consolas"/>
                              <w:color w:val="0000FF"/>
                              <w:sz w:val="19"/>
                              <w:szCs w:val="19"/>
                              <w:rPrChange w:id="729" w:author="Peter Freiling" w:date="2018-12-03T10:43:00Z">
                                <w:rPr>
                                  <w:rFonts w:ascii="Consolas" w:hAnsi="Consolas"/>
                                  <w:color w:val="0000FF"/>
                                </w:rPr>
                              </w:rPrChange>
                            </w:rPr>
                            <w:t>new</w:t>
                          </w:r>
                          <w:r w:rsidRPr="00384437">
                            <w:rPr>
                              <w:rFonts w:ascii="Consolas" w:hAnsi="Consolas"/>
                              <w:color w:val="000000"/>
                              <w:sz w:val="19"/>
                              <w:szCs w:val="19"/>
                              <w:rPrChange w:id="730" w:author="Peter Freiling" w:date="2018-12-03T10:43:00Z">
                                <w:rPr>
                                  <w:rFonts w:ascii="Consolas" w:hAnsi="Consolas"/>
                                  <w:color w:val="000000"/>
                                </w:rPr>
                              </w:rPrChange>
                            </w:rPr>
                            <w:t> </w:t>
                          </w:r>
                          <w:r w:rsidRPr="00384437">
                            <w:rPr>
                              <w:rFonts w:ascii="Consolas" w:hAnsi="Consolas"/>
                              <w:color w:val="2B91AF"/>
                              <w:sz w:val="19"/>
                              <w:szCs w:val="19"/>
                              <w:rPrChange w:id="731" w:author="Peter Freiling" w:date="2018-12-03T10:43:00Z">
                                <w:rPr>
                                  <w:rFonts w:ascii="Consolas" w:hAnsi="Consolas"/>
                                  <w:color w:val="2B91AF"/>
                                </w:rPr>
                              </w:rPrChange>
                            </w:rPr>
                            <w:t>ContextSwitch</w:t>
                          </w:r>
                          <w:r w:rsidRPr="00384437">
                            <w:rPr>
                              <w:rFonts w:ascii="Consolas" w:hAnsi="Consolas"/>
                              <w:color w:val="000000"/>
                              <w:sz w:val="19"/>
                              <w:szCs w:val="19"/>
                              <w:rPrChange w:id="732" w:author="Peter Freiling" w:date="2018-12-03T10:43:00Z">
                                <w:rPr>
                                  <w:rFonts w:ascii="Consolas" w:hAnsi="Consolas"/>
                                  <w:color w:val="000000"/>
                                </w:rPr>
                              </w:rPrChange>
                            </w:rPr>
                            <w:t>(0, 5, 3, 124),</w:t>
                          </w:r>
                        </w:ins>
                      </w:p>
                      <w:p w14:paraId="13915BF0" w14:textId="77777777" w:rsidR="008E2787" w:rsidRPr="00384437" w:rsidRDefault="008E2787" w:rsidP="008E2787">
                        <w:pPr>
                          <w:pStyle w:val="HTMLPreformatted"/>
                          <w:shd w:val="clear" w:color="auto" w:fill="FFFFFF"/>
                          <w:rPr>
                            <w:ins w:id="733" w:author="Peter Freiling" w:date="2018-12-03T10:43:00Z"/>
                            <w:rFonts w:ascii="Consolas" w:hAnsi="Consolas"/>
                            <w:color w:val="000000"/>
                            <w:sz w:val="19"/>
                            <w:szCs w:val="19"/>
                            <w:rPrChange w:id="734" w:author="Peter Freiling" w:date="2018-12-03T10:43:00Z">
                              <w:rPr>
                                <w:ins w:id="735" w:author="Peter Freiling" w:date="2018-12-03T10:43:00Z"/>
                                <w:rFonts w:ascii="Consolas" w:hAnsi="Consolas"/>
                                <w:color w:val="000000"/>
                              </w:rPr>
                            </w:rPrChange>
                          </w:rPr>
                        </w:pPr>
                        <w:ins w:id="736" w:author="Peter Freiling" w:date="2018-12-03T10:43:00Z">
                          <w:r w:rsidRPr="00384437">
                            <w:rPr>
                              <w:rFonts w:ascii="Consolas" w:hAnsi="Consolas"/>
                              <w:color w:val="000000"/>
                              <w:sz w:val="19"/>
                              <w:szCs w:val="19"/>
                              <w:rPrChange w:id="737" w:author="Peter Freiling" w:date="2018-12-03T10:43:00Z">
                                <w:rPr>
                                  <w:rFonts w:ascii="Consolas" w:hAnsi="Consolas"/>
                                  <w:color w:val="000000"/>
                                </w:rPr>
                              </w:rPrChange>
                            </w:rPr>
                            <w:t>    </w:t>
                          </w:r>
                          <w:r w:rsidRPr="00384437">
                            <w:rPr>
                              <w:rFonts w:ascii="Consolas" w:hAnsi="Consolas"/>
                              <w:color w:val="0000FF"/>
                              <w:sz w:val="19"/>
                              <w:szCs w:val="19"/>
                              <w:rPrChange w:id="738" w:author="Peter Freiling" w:date="2018-12-03T10:43:00Z">
                                <w:rPr>
                                  <w:rFonts w:ascii="Consolas" w:hAnsi="Consolas"/>
                                  <w:color w:val="0000FF"/>
                                </w:rPr>
                              </w:rPrChange>
                            </w:rPr>
                            <w:t>new</w:t>
                          </w:r>
                          <w:r w:rsidRPr="00384437">
                            <w:rPr>
                              <w:rFonts w:ascii="Consolas" w:hAnsi="Consolas"/>
                              <w:color w:val="000000"/>
                              <w:sz w:val="19"/>
                              <w:szCs w:val="19"/>
                              <w:rPrChange w:id="739" w:author="Peter Freiling" w:date="2018-12-03T10:43:00Z">
                                <w:rPr>
                                  <w:rFonts w:ascii="Consolas" w:hAnsi="Consolas"/>
                                  <w:color w:val="000000"/>
                                </w:rPr>
                              </w:rPrChange>
                            </w:rPr>
                            <w:t> </w:t>
                          </w:r>
                          <w:r w:rsidRPr="00384437">
                            <w:rPr>
                              <w:rFonts w:ascii="Consolas" w:hAnsi="Consolas"/>
                              <w:color w:val="2B91AF"/>
                              <w:sz w:val="19"/>
                              <w:szCs w:val="19"/>
                              <w:rPrChange w:id="740" w:author="Peter Freiling" w:date="2018-12-03T10:43:00Z">
                                <w:rPr>
                                  <w:rFonts w:ascii="Consolas" w:hAnsi="Consolas"/>
                                  <w:color w:val="2B91AF"/>
                                </w:rPr>
                              </w:rPrChange>
                            </w:rPr>
                            <w:t>ContextSwitch</w:t>
                          </w:r>
                          <w:r w:rsidRPr="00384437">
                            <w:rPr>
                              <w:rFonts w:ascii="Consolas" w:hAnsi="Consolas"/>
                              <w:color w:val="000000"/>
                              <w:sz w:val="19"/>
                              <w:szCs w:val="19"/>
                              <w:rPrChange w:id="741" w:author="Peter Freiling" w:date="2018-12-03T10:43:00Z">
                                <w:rPr>
                                  <w:rFonts w:ascii="Consolas" w:hAnsi="Consolas"/>
                                  <w:color w:val="000000"/>
                                </w:rPr>
                              </w:rPrChange>
                            </w:rPr>
                            <w:t>(120, 2, 1, 123),</w:t>
                          </w:r>
                        </w:ins>
                      </w:p>
                      <w:p w14:paraId="4A80BDA2" w14:textId="77777777" w:rsidR="008E2787" w:rsidRPr="00384437" w:rsidRDefault="008E2787" w:rsidP="008E2787">
                        <w:pPr>
                          <w:pStyle w:val="HTMLPreformatted"/>
                          <w:shd w:val="clear" w:color="auto" w:fill="FFFFFF"/>
                          <w:rPr>
                            <w:ins w:id="742" w:author="Peter Freiling" w:date="2018-12-03T10:43:00Z"/>
                            <w:rFonts w:ascii="Consolas" w:hAnsi="Consolas"/>
                            <w:color w:val="000000"/>
                            <w:sz w:val="19"/>
                            <w:szCs w:val="19"/>
                            <w:rPrChange w:id="743" w:author="Peter Freiling" w:date="2018-12-03T10:43:00Z">
                              <w:rPr>
                                <w:ins w:id="744" w:author="Peter Freiling" w:date="2018-12-03T10:43:00Z"/>
                                <w:rFonts w:ascii="Consolas" w:hAnsi="Consolas"/>
                                <w:color w:val="000000"/>
                              </w:rPr>
                            </w:rPrChange>
                          </w:rPr>
                        </w:pPr>
                        <w:ins w:id="745" w:author="Peter Freiling" w:date="2018-12-03T10:43:00Z">
                          <w:r w:rsidRPr="00384437">
                            <w:rPr>
                              <w:rFonts w:ascii="Consolas" w:hAnsi="Consolas"/>
                              <w:color w:val="000000"/>
                              <w:sz w:val="19"/>
                              <w:szCs w:val="19"/>
                              <w:rPrChange w:id="746" w:author="Peter Freiling" w:date="2018-12-03T10:43:00Z">
                                <w:rPr>
                                  <w:rFonts w:ascii="Consolas" w:hAnsi="Consolas"/>
                                  <w:color w:val="000000"/>
                                </w:rPr>
                              </w:rPrChange>
                            </w:rPr>
                            <w:t>    </w:t>
                          </w:r>
                          <w:r w:rsidRPr="00384437">
                            <w:rPr>
                              <w:rFonts w:ascii="Consolas" w:hAnsi="Consolas"/>
                              <w:color w:val="0000FF"/>
                              <w:sz w:val="19"/>
                              <w:szCs w:val="19"/>
                              <w:rPrChange w:id="747" w:author="Peter Freiling" w:date="2018-12-03T10:43:00Z">
                                <w:rPr>
                                  <w:rFonts w:ascii="Consolas" w:hAnsi="Consolas"/>
                                  <w:color w:val="0000FF"/>
                                </w:rPr>
                              </w:rPrChange>
                            </w:rPr>
                            <w:t>new</w:t>
                          </w:r>
                          <w:r w:rsidRPr="00384437">
                            <w:rPr>
                              <w:rFonts w:ascii="Consolas" w:hAnsi="Consolas"/>
                              <w:color w:val="000000"/>
                              <w:sz w:val="19"/>
                              <w:szCs w:val="19"/>
                              <w:rPrChange w:id="748" w:author="Peter Freiling" w:date="2018-12-03T10:43:00Z">
                                <w:rPr>
                                  <w:rFonts w:ascii="Consolas" w:hAnsi="Consolas"/>
                                  <w:color w:val="000000"/>
                                </w:rPr>
                              </w:rPrChange>
                            </w:rPr>
                            <w:t> </w:t>
                          </w:r>
                          <w:r w:rsidRPr="00384437">
                            <w:rPr>
                              <w:rFonts w:ascii="Consolas" w:hAnsi="Consolas"/>
                              <w:color w:val="2B91AF"/>
                              <w:sz w:val="19"/>
                              <w:szCs w:val="19"/>
                              <w:rPrChange w:id="749" w:author="Peter Freiling" w:date="2018-12-03T10:43:00Z">
                                <w:rPr>
                                  <w:rFonts w:ascii="Consolas" w:hAnsi="Consolas"/>
                                  <w:color w:val="2B91AF"/>
                                </w:rPr>
                              </w:rPrChange>
                            </w:rPr>
                            <w:t>ContextSwitch</w:t>
                          </w:r>
                          <w:r w:rsidRPr="00384437">
                            <w:rPr>
                              <w:rFonts w:ascii="Consolas" w:hAnsi="Consolas"/>
                              <w:color w:val="000000"/>
                              <w:sz w:val="19"/>
                              <w:szCs w:val="19"/>
                              <w:rPrChange w:id="750" w:author="Peter Freiling" w:date="2018-12-03T10:43:00Z">
                                <w:rPr>
                                  <w:rFonts w:ascii="Consolas" w:hAnsi="Consolas"/>
                                  <w:color w:val="000000"/>
                                </w:rPr>
                              </w:rPrChange>
                            </w:rPr>
                            <w:t>(300, 1, 1, 122),</w:t>
                          </w:r>
                        </w:ins>
                      </w:p>
                      <w:p w14:paraId="47F7D993" w14:textId="77777777" w:rsidR="008E2787" w:rsidRPr="00384437" w:rsidRDefault="008E2787" w:rsidP="008E2787">
                        <w:pPr>
                          <w:pStyle w:val="HTMLPreformatted"/>
                          <w:shd w:val="clear" w:color="auto" w:fill="FFFFFF"/>
                          <w:rPr>
                            <w:ins w:id="751" w:author="Peter Freiling" w:date="2018-12-03T10:43:00Z"/>
                            <w:rFonts w:ascii="Consolas" w:hAnsi="Consolas"/>
                            <w:color w:val="000000"/>
                            <w:sz w:val="19"/>
                            <w:szCs w:val="19"/>
                            <w:rPrChange w:id="752" w:author="Peter Freiling" w:date="2018-12-03T10:43:00Z">
                              <w:rPr>
                                <w:ins w:id="753" w:author="Peter Freiling" w:date="2018-12-03T10:43:00Z"/>
                                <w:rFonts w:ascii="Consolas" w:hAnsi="Consolas"/>
                                <w:color w:val="000000"/>
                              </w:rPr>
                            </w:rPrChange>
                          </w:rPr>
                        </w:pPr>
                        <w:ins w:id="754" w:author="Peter Freiling" w:date="2018-12-03T10:43:00Z">
                          <w:r w:rsidRPr="00384437">
                            <w:rPr>
                              <w:rFonts w:ascii="Consolas" w:hAnsi="Consolas"/>
                              <w:color w:val="000000"/>
                              <w:sz w:val="19"/>
                              <w:szCs w:val="19"/>
                              <w:rPrChange w:id="755" w:author="Peter Freiling" w:date="2018-12-03T10:43:00Z">
                                <w:rPr>
                                  <w:rFonts w:ascii="Consolas" w:hAnsi="Consolas"/>
                                  <w:color w:val="000000"/>
                                </w:rPr>
                              </w:rPrChange>
                            </w:rPr>
                            <w:t>    </w:t>
                          </w:r>
                          <w:r w:rsidRPr="00384437">
                            <w:rPr>
                              <w:rFonts w:ascii="Consolas" w:hAnsi="Consolas"/>
                              <w:color w:val="0000FF"/>
                              <w:sz w:val="19"/>
                              <w:szCs w:val="19"/>
                              <w:rPrChange w:id="756" w:author="Peter Freiling" w:date="2018-12-03T10:43:00Z">
                                <w:rPr>
                                  <w:rFonts w:ascii="Consolas" w:hAnsi="Consolas"/>
                                  <w:color w:val="0000FF"/>
                                </w:rPr>
                              </w:rPrChange>
                            </w:rPr>
                            <w:t>new</w:t>
                          </w:r>
                          <w:r w:rsidRPr="00384437">
                            <w:rPr>
                              <w:rFonts w:ascii="Consolas" w:hAnsi="Consolas"/>
                              <w:color w:val="000000"/>
                              <w:sz w:val="19"/>
                              <w:szCs w:val="19"/>
                              <w:rPrChange w:id="757" w:author="Peter Freiling" w:date="2018-12-03T10:43:00Z">
                                <w:rPr>
                                  <w:rFonts w:ascii="Consolas" w:hAnsi="Consolas"/>
                                  <w:color w:val="000000"/>
                                </w:rPr>
                              </w:rPrChange>
                            </w:rPr>
                            <w:t> </w:t>
                          </w:r>
                          <w:r w:rsidRPr="00384437">
                            <w:rPr>
                              <w:rFonts w:ascii="Consolas" w:hAnsi="Consolas"/>
                              <w:color w:val="2B91AF"/>
                              <w:sz w:val="19"/>
                              <w:szCs w:val="19"/>
                              <w:rPrChange w:id="758" w:author="Peter Freiling" w:date="2018-12-03T10:43:00Z">
                                <w:rPr>
                                  <w:rFonts w:ascii="Consolas" w:hAnsi="Consolas"/>
                                  <w:color w:val="2B91AF"/>
                                </w:rPr>
                              </w:rPrChange>
                            </w:rPr>
                            <w:t>ContextSwitch</w:t>
                          </w:r>
                          <w:r w:rsidRPr="00384437">
                            <w:rPr>
                              <w:rFonts w:ascii="Consolas" w:hAnsi="Consolas"/>
                              <w:color w:val="000000"/>
                              <w:sz w:val="19"/>
                              <w:szCs w:val="19"/>
                              <w:rPrChange w:id="759" w:author="Peter Freiling" w:date="2018-12-03T10:43:00Z">
                                <w:rPr>
                                  <w:rFonts w:ascii="Consolas" w:hAnsi="Consolas"/>
                                  <w:color w:val="000000"/>
                                </w:rPr>
                              </w:rPrChange>
                            </w:rPr>
                            <w:t>(1800, 4, 2, 125),</w:t>
                          </w:r>
                        </w:ins>
                      </w:p>
                      <w:p w14:paraId="0A62C18F" w14:textId="77777777" w:rsidR="008E2787" w:rsidRPr="00384437" w:rsidRDefault="008E2787" w:rsidP="008E2787">
                        <w:pPr>
                          <w:pStyle w:val="HTMLPreformatted"/>
                          <w:shd w:val="clear" w:color="auto" w:fill="FFFFFF"/>
                          <w:rPr>
                            <w:ins w:id="760" w:author="Peter Freiling" w:date="2018-12-03T10:43:00Z"/>
                            <w:rFonts w:ascii="Consolas" w:hAnsi="Consolas"/>
                            <w:color w:val="000000"/>
                            <w:sz w:val="19"/>
                            <w:szCs w:val="19"/>
                            <w:rPrChange w:id="761" w:author="Peter Freiling" w:date="2018-12-03T10:43:00Z">
                              <w:rPr>
                                <w:ins w:id="762" w:author="Peter Freiling" w:date="2018-12-03T10:43:00Z"/>
                                <w:rFonts w:ascii="Consolas" w:hAnsi="Consolas"/>
                                <w:color w:val="000000"/>
                              </w:rPr>
                            </w:rPrChange>
                          </w:rPr>
                        </w:pPr>
                        <w:ins w:id="763" w:author="Peter Freiling" w:date="2018-12-03T10:43:00Z">
                          <w:r w:rsidRPr="00384437">
                            <w:rPr>
                              <w:rFonts w:ascii="Consolas" w:hAnsi="Consolas"/>
                              <w:color w:val="000000"/>
                              <w:sz w:val="19"/>
                              <w:szCs w:val="19"/>
                              <w:rPrChange w:id="764" w:author="Peter Freiling" w:date="2018-12-03T10:43:00Z">
                                <w:rPr>
                                  <w:rFonts w:ascii="Consolas" w:hAnsi="Consolas"/>
                                  <w:color w:val="000000"/>
                                </w:rPr>
                              </w:rPrChange>
                            </w:rPr>
                            <w:t>    </w:t>
                          </w:r>
                          <w:r w:rsidRPr="00384437">
                            <w:rPr>
                              <w:rFonts w:ascii="Consolas" w:hAnsi="Consolas"/>
                              <w:color w:val="0000FF"/>
                              <w:sz w:val="19"/>
                              <w:szCs w:val="19"/>
                              <w:rPrChange w:id="765" w:author="Peter Freiling" w:date="2018-12-03T10:43:00Z">
                                <w:rPr>
                                  <w:rFonts w:ascii="Consolas" w:hAnsi="Consolas"/>
                                  <w:color w:val="0000FF"/>
                                </w:rPr>
                              </w:rPrChange>
                            </w:rPr>
                            <w:t>new</w:t>
                          </w:r>
                          <w:r w:rsidRPr="00384437">
                            <w:rPr>
                              <w:rFonts w:ascii="Consolas" w:hAnsi="Consolas"/>
                              <w:color w:val="000000"/>
                              <w:sz w:val="19"/>
                              <w:szCs w:val="19"/>
                              <w:rPrChange w:id="766" w:author="Peter Freiling" w:date="2018-12-03T10:43:00Z">
                                <w:rPr>
                                  <w:rFonts w:ascii="Consolas" w:hAnsi="Consolas"/>
                                  <w:color w:val="000000"/>
                                </w:rPr>
                              </w:rPrChange>
                            </w:rPr>
                            <w:t> </w:t>
                          </w:r>
                          <w:r w:rsidRPr="00384437">
                            <w:rPr>
                              <w:rFonts w:ascii="Consolas" w:hAnsi="Consolas"/>
                              <w:color w:val="2B91AF"/>
                              <w:sz w:val="19"/>
                              <w:szCs w:val="19"/>
                              <w:rPrChange w:id="767" w:author="Peter Freiling" w:date="2018-12-03T10:43:00Z">
                                <w:rPr>
                                  <w:rFonts w:ascii="Consolas" w:hAnsi="Consolas"/>
                                  <w:color w:val="2B91AF"/>
                                </w:rPr>
                              </w:rPrChange>
                            </w:rPr>
                            <w:t>ContextSwitch</w:t>
                          </w:r>
                          <w:r w:rsidRPr="00384437">
                            <w:rPr>
                              <w:rFonts w:ascii="Consolas" w:hAnsi="Consolas"/>
                              <w:color w:val="000000"/>
                              <w:sz w:val="19"/>
                              <w:szCs w:val="19"/>
                              <w:rPrChange w:id="768" w:author="Peter Freiling" w:date="2018-12-03T10:43:00Z">
                                <w:rPr>
                                  <w:rFonts w:ascii="Consolas" w:hAnsi="Consolas"/>
                                  <w:color w:val="000000"/>
                                </w:rPr>
                              </w:rPrChange>
                            </w:rPr>
                            <w:t>(3540, 2, 1, 119),</w:t>
                          </w:r>
                        </w:ins>
                      </w:p>
                      <w:p w14:paraId="09A846AC" w14:textId="77777777" w:rsidR="008E2787" w:rsidRPr="00384437" w:rsidRDefault="008E2787" w:rsidP="008E2787">
                        <w:pPr>
                          <w:pStyle w:val="HTMLPreformatted"/>
                          <w:shd w:val="clear" w:color="auto" w:fill="FFFFFF"/>
                          <w:rPr>
                            <w:ins w:id="769" w:author="Peter Freiling" w:date="2018-12-03T10:43:00Z"/>
                            <w:rFonts w:ascii="Consolas" w:hAnsi="Consolas"/>
                            <w:color w:val="000000"/>
                            <w:sz w:val="19"/>
                            <w:szCs w:val="19"/>
                            <w:rPrChange w:id="770" w:author="Peter Freiling" w:date="2018-12-03T10:43:00Z">
                              <w:rPr>
                                <w:ins w:id="771" w:author="Peter Freiling" w:date="2018-12-03T10:43:00Z"/>
                                <w:rFonts w:ascii="Consolas" w:hAnsi="Consolas"/>
                                <w:color w:val="000000"/>
                              </w:rPr>
                            </w:rPrChange>
                          </w:rPr>
                        </w:pPr>
                        <w:ins w:id="772" w:author="Peter Freiling" w:date="2018-12-03T10:43:00Z">
                          <w:r w:rsidRPr="00384437">
                            <w:rPr>
                              <w:rFonts w:ascii="Consolas" w:hAnsi="Consolas"/>
                              <w:color w:val="000000"/>
                              <w:sz w:val="19"/>
                              <w:szCs w:val="19"/>
                              <w:rPrChange w:id="773" w:author="Peter Freiling" w:date="2018-12-03T10:43:00Z">
                                <w:rPr>
                                  <w:rFonts w:ascii="Consolas" w:hAnsi="Consolas"/>
                                  <w:color w:val="000000"/>
                                </w:rPr>
                              </w:rPrChange>
                            </w:rPr>
                            <w:t>    </w:t>
                          </w:r>
                          <w:r w:rsidRPr="00384437">
                            <w:rPr>
                              <w:rFonts w:ascii="Consolas" w:hAnsi="Consolas"/>
                              <w:color w:val="0000FF"/>
                              <w:sz w:val="19"/>
                              <w:szCs w:val="19"/>
                              <w:rPrChange w:id="774" w:author="Peter Freiling" w:date="2018-12-03T10:43:00Z">
                                <w:rPr>
                                  <w:rFonts w:ascii="Consolas" w:hAnsi="Consolas"/>
                                  <w:color w:val="0000FF"/>
                                </w:rPr>
                              </w:rPrChange>
                            </w:rPr>
                            <w:t>new</w:t>
                          </w:r>
                          <w:r w:rsidRPr="00384437">
                            <w:rPr>
                              <w:rFonts w:ascii="Consolas" w:hAnsi="Consolas"/>
                              <w:color w:val="000000"/>
                              <w:sz w:val="19"/>
                              <w:szCs w:val="19"/>
                              <w:rPrChange w:id="775" w:author="Peter Freiling" w:date="2018-12-03T10:43:00Z">
                                <w:rPr>
                                  <w:rFonts w:ascii="Consolas" w:hAnsi="Consolas"/>
                                  <w:color w:val="000000"/>
                                </w:rPr>
                              </w:rPrChange>
                            </w:rPr>
                            <w:t> </w:t>
                          </w:r>
                          <w:r w:rsidRPr="00384437">
                            <w:rPr>
                              <w:rFonts w:ascii="Consolas" w:hAnsi="Consolas"/>
                              <w:color w:val="2B91AF"/>
                              <w:sz w:val="19"/>
                              <w:szCs w:val="19"/>
                              <w:rPrChange w:id="776" w:author="Peter Freiling" w:date="2018-12-03T10:43:00Z">
                                <w:rPr>
                                  <w:rFonts w:ascii="Consolas" w:hAnsi="Consolas"/>
                                  <w:color w:val="2B91AF"/>
                                </w:rPr>
                              </w:rPrChange>
                            </w:rPr>
                            <w:t>ContextSwitch</w:t>
                          </w:r>
                          <w:r w:rsidRPr="00384437">
                            <w:rPr>
                              <w:rFonts w:ascii="Consolas" w:hAnsi="Consolas"/>
                              <w:color w:val="000000"/>
                              <w:sz w:val="19"/>
                              <w:szCs w:val="19"/>
                              <w:rPrChange w:id="777" w:author="Peter Freiling" w:date="2018-12-03T10:43:00Z">
                                <w:rPr>
                                  <w:rFonts w:ascii="Consolas" w:hAnsi="Consolas"/>
                                  <w:color w:val="000000"/>
                                </w:rPr>
                              </w:rPrChange>
                            </w:rPr>
                            <w:t>(3600, 1, 1, 120),</w:t>
                          </w:r>
                        </w:ins>
                      </w:p>
                      <w:p w14:paraId="17ABDF0C" w14:textId="77777777" w:rsidR="008E2787" w:rsidRPr="00565FB8" w:rsidDel="00384437" w:rsidRDefault="008E2787" w:rsidP="008E2787">
                        <w:pPr>
                          <w:pStyle w:val="HTMLPreformatted"/>
                          <w:shd w:val="clear" w:color="auto" w:fill="FFFFFF"/>
                          <w:rPr>
                            <w:del w:id="778" w:author="Peter Freiling" w:date="2018-12-03T10:43:00Z"/>
                            <w:rFonts w:ascii="Consolas" w:hAnsi="Consolas"/>
                            <w:color w:val="000000"/>
                            <w:sz w:val="19"/>
                            <w:szCs w:val="19"/>
                            <w:rPrChange w:id="779" w:author="Peter Freiling" w:date="2018-12-03T10:43:00Z">
                              <w:rPr>
                                <w:del w:id="780" w:author="Peter Freiling" w:date="2018-12-03T10:43:00Z"/>
                                <w:rFonts w:ascii="Consolas" w:hAnsi="Consolas" w:cs="Consolas"/>
                                <w:color w:val="000000"/>
                                <w:sz w:val="19"/>
                                <w:szCs w:val="19"/>
                                <w:highlight w:val="white"/>
                              </w:rPr>
                            </w:rPrChange>
                          </w:rPr>
                          <w:pPrChange w:id="781" w:author="Peter Freiling" w:date="2018-12-03T10:43:00Z">
                            <w:pPr>
                              <w:autoSpaceDE w:val="0"/>
                              <w:autoSpaceDN w:val="0"/>
                              <w:adjustRightInd w:val="0"/>
                              <w:spacing w:after="0" w:line="240" w:lineRule="auto"/>
                            </w:pPr>
                          </w:pPrChange>
                        </w:pPr>
                        <w:ins w:id="782" w:author="Peter Freiling" w:date="2018-12-03T10:43:00Z">
                          <w:r w:rsidRPr="00384437">
                            <w:rPr>
                              <w:rFonts w:ascii="Consolas" w:hAnsi="Consolas"/>
                              <w:color w:val="000000"/>
                              <w:sz w:val="19"/>
                              <w:szCs w:val="19"/>
                              <w:rPrChange w:id="783" w:author="Peter Freiling" w:date="2018-12-03T10:43:00Z">
                                <w:rPr>
                                  <w:rFonts w:ascii="Consolas" w:hAnsi="Consolas"/>
                                  <w:color w:val="000000"/>
                                </w:rPr>
                              </w:rPrChange>
                            </w:rPr>
                            <w:t>}.ToObservable();</w:t>
                          </w:r>
                        </w:ins>
                        <w:del w:id="784" w:author="Peter Freiling" w:date="2018-12-03T10:43:00Z">
                          <w:r w:rsidDel="00384437">
                            <w:rPr>
                              <w:rFonts w:ascii="Consolas" w:hAnsi="Consolas" w:cs="Consolas"/>
                              <w:color w:val="2B91AF"/>
                              <w:sz w:val="19"/>
                              <w:szCs w:val="19"/>
                              <w:highlight w:val="white"/>
                            </w:rPr>
                            <w:delText>IObservable</w:delText>
                          </w:r>
                          <w:r w:rsidDel="00384437">
                            <w:rPr>
                              <w:rFonts w:ascii="Consolas" w:hAnsi="Consolas" w:cs="Consolas"/>
                              <w:color w:val="000000"/>
                              <w:sz w:val="19"/>
                              <w:szCs w:val="19"/>
                              <w:highlight w:val="white"/>
                            </w:rPr>
                            <w:delText>&lt;</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 xml:space="preserve">&gt; </w:delText>
                          </w:r>
                        </w:del>
                        <w:del w:id="785" w:author="Peter Freiling" w:date="2018-12-03T10:40:00Z">
                          <w:r w:rsidDel="001532D8">
                            <w:rPr>
                              <w:rFonts w:ascii="Consolas" w:hAnsi="Consolas" w:cs="Consolas"/>
                              <w:color w:val="000000"/>
                              <w:sz w:val="19"/>
                              <w:szCs w:val="19"/>
                              <w:highlight w:val="white"/>
                            </w:rPr>
                            <w:delText>cSTicksObs</w:delText>
                          </w:r>
                        </w:del>
                        <w:del w:id="786" w:author="Peter Freiling" w:date="2018-12-03T10:43:00Z">
                          <w:r w:rsidDel="00384437">
                            <w:rPr>
                              <w:rFonts w:ascii="Consolas" w:hAnsi="Consolas" w:cs="Consolas"/>
                              <w:color w:val="000000"/>
                              <w:sz w:val="19"/>
                              <w:szCs w:val="19"/>
                              <w:highlight w:val="white"/>
                            </w:rPr>
                            <w:delText xml:space="preserve"> =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w:delText>
                          </w:r>
                        </w:del>
                      </w:p>
                      <w:p w14:paraId="3798896E" w14:textId="77777777" w:rsidR="008E2787" w:rsidDel="00384437" w:rsidRDefault="008E2787" w:rsidP="008E2787">
                        <w:pPr>
                          <w:pStyle w:val="HTMLPreformatted"/>
                          <w:rPr>
                            <w:del w:id="787" w:author="Peter Freiling" w:date="2018-12-03T10:43:00Z"/>
                            <w:rFonts w:ascii="Consolas" w:hAnsi="Consolas" w:cs="Consolas"/>
                            <w:color w:val="000000"/>
                            <w:sz w:val="19"/>
                            <w:szCs w:val="19"/>
                            <w:highlight w:val="white"/>
                          </w:rPr>
                          <w:pPrChange w:id="788" w:author="Peter Freiling" w:date="2018-12-03T10:43:00Z">
                            <w:pPr>
                              <w:autoSpaceDE w:val="0"/>
                              <w:autoSpaceDN w:val="0"/>
                              <w:adjustRightInd w:val="0"/>
                              <w:spacing w:after="0" w:line="240" w:lineRule="auto"/>
                            </w:pPr>
                          </w:pPrChange>
                        </w:pPr>
                        <w:del w:id="789" w:author="Peter Freiling" w:date="2018-12-03T10:41:00Z">
                          <w:r w:rsidDel="00DC5EB3">
                            <w:rPr>
                              <w:rFonts w:ascii="Consolas" w:hAnsi="Consolas" w:cs="Consolas"/>
                              <w:color w:val="000000"/>
                              <w:sz w:val="19"/>
                              <w:szCs w:val="19"/>
                              <w:highlight w:val="white"/>
                            </w:rPr>
                            <w:delText xml:space="preserve">    </w:delText>
                          </w:r>
                        </w:del>
                        <w:del w:id="790" w:author="Peter Freiling" w:date="2018-12-03T10:43:00Z">
                          <w:r w:rsidDel="00384437">
                            <w:rPr>
                              <w:rFonts w:ascii="Consolas" w:hAnsi="Consolas" w:cs="Consolas"/>
                              <w:color w:val="000000"/>
                              <w:sz w:val="19"/>
                              <w:szCs w:val="19"/>
                              <w:highlight w:val="white"/>
                            </w:rPr>
                            <w:delText>{</w:delText>
                          </w:r>
                        </w:del>
                      </w:p>
                      <w:p w14:paraId="71DD1208" w14:textId="77777777" w:rsidR="008E2787" w:rsidDel="00384437" w:rsidRDefault="008E2787" w:rsidP="008E2787">
                        <w:pPr>
                          <w:pStyle w:val="HTMLPreformatted"/>
                          <w:rPr>
                            <w:del w:id="791" w:author="Peter Freiling" w:date="2018-12-03T10:43:00Z"/>
                            <w:rFonts w:ascii="Consolas" w:hAnsi="Consolas" w:cs="Consolas"/>
                            <w:color w:val="000000"/>
                            <w:sz w:val="19"/>
                            <w:szCs w:val="19"/>
                            <w:highlight w:val="white"/>
                          </w:rPr>
                          <w:pPrChange w:id="792" w:author="Peter Freiling" w:date="2018-12-03T10:43:00Z">
                            <w:pPr>
                              <w:autoSpaceDE w:val="0"/>
                              <w:autoSpaceDN w:val="0"/>
                              <w:adjustRightInd w:val="0"/>
                              <w:spacing w:after="0" w:line="240" w:lineRule="auto"/>
                            </w:pPr>
                          </w:pPrChange>
                        </w:pPr>
                        <w:del w:id="793" w:author="Peter Freiling" w:date="2018-12-03T10:41:00Z">
                          <w:r w:rsidDel="00DC5EB3">
                            <w:rPr>
                              <w:rFonts w:ascii="Consolas" w:hAnsi="Consolas" w:cs="Consolas"/>
                              <w:color w:val="000000"/>
                              <w:sz w:val="19"/>
                              <w:szCs w:val="19"/>
                              <w:highlight w:val="white"/>
                            </w:rPr>
                            <w:delText xml:space="preserve">    </w:delText>
                          </w:r>
                        </w:del>
                        <w:del w:id="794"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(0, 1, 1, 120),</w:delText>
                          </w:r>
                        </w:del>
                      </w:p>
                      <w:p w14:paraId="4909AB47" w14:textId="77777777" w:rsidR="008E2787" w:rsidDel="00384437" w:rsidRDefault="008E2787" w:rsidP="008E2787">
                        <w:pPr>
                          <w:pStyle w:val="HTMLPreformatted"/>
                          <w:rPr>
                            <w:del w:id="795" w:author="Peter Freiling" w:date="2018-12-03T10:43:00Z"/>
                            <w:rFonts w:ascii="Consolas" w:hAnsi="Consolas" w:cs="Consolas"/>
                            <w:color w:val="000000"/>
                            <w:sz w:val="19"/>
                            <w:szCs w:val="19"/>
                            <w:highlight w:val="white"/>
                          </w:rPr>
                          <w:pPrChange w:id="796" w:author="Peter Freiling" w:date="2018-12-03T10:43:00Z">
                            <w:pPr>
                              <w:autoSpaceDE w:val="0"/>
                              <w:autoSpaceDN w:val="0"/>
                              <w:adjustRightInd w:val="0"/>
                              <w:spacing w:after="0" w:line="240" w:lineRule="auto"/>
                            </w:pPr>
                          </w:pPrChange>
                        </w:pPr>
                        <w:del w:id="797" w:author="Peter Freiling" w:date="2018-12-03T10:41:00Z">
                          <w:r w:rsidDel="00DC5EB3">
                            <w:rPr>
                              <w:rFonts w:ascii="Consolas" w:hAnsi="Consolas" w:cs="Consolas"/>
                              <w:color w:val="000000"/>
                              <w:sz w:val="19"/>
                              <w:szCs w:val="19"/>
                              <w:highlight w:val="white"/>
                            </w:rPr>
                            <w:delText xml:space="preserve">    </w:delText>
                          </w:r>
                        </w:del>
                        <w:del w:id="798"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(0, 3, 2, 121),</w:delText>
                          </w:r>
                        </w:del>
                      </w:p>
                      <w:p w14:paraId="12FC8BB4" w14:textId="77777777" w:rsidR="008E2787" w:rsidDel="00384437" w:rsidRDefault="008E2787" w:rsidP="008E2787">
                        <w:pPr>
                          <w:pStyle w:val="HTMLPreformatted"/>
                          <w:rPr>
                            <w:del w:id="799" w:author="Peter Freiling" w:date="2018-12-03T10:43:00Z"/>
                            <w:rFonts w:ascii="Consolas" w:hAnsi="Consolas" w:cs="Consolas"/>
                            <w:color w:val="000000"/>
                            <w:sz w:val="19"/>
                            <w:szCs w:val="19"/>
                            <w:highlight w:val="white"/>
                          </w:rPr>
                          <w:pPrChange w:id="800" w:author="Peter Freiling" w:date="2018-12-03T10:43:00Z">
                            <w:pPr>
                              <w:autoSpaceDE w:val="0"/>
                              <w:autoSpaceDN w:val="0"/>
                              <w:adjustRightInd w:val="0"/>
                              <w:spacing w:after="0" w:line="240" w:lineRule="auto"/>
                            </w:pPr>
                          </w:pPrChange>
                        </w:pPr>
                        <w:del w:id="801" w:author="Peter Freiling" w:date="2018-12-03T10:41:00Z">
                          <w:r w:rsidDel="00DC5EB3">
                            <w:rPr>
                              <w:rFonts w:ascii="Consolas" w:hAnsi="Consolas" w:cs="Consolas"/>
                              <w:color w:val="000000"/>
                              <w:sz w:val="19"/>
                              <w:szCs w:val="19"/>
                              <w:highlight w:val="white"/>
                            </w:rPr>
                            <w:delText xml:space="preserve">    </w:delText>
                          </w:r>
                        </w:del>
                        <w:del w:id="802"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(0, 5, 3, 124),</w:delText>
                          </w:r>
                        </w:del>
                      </w:p>
                      <w:p w14:paraId="7D8821BF" w14:textId="77777777" w:rsidR="008E2787" w:rsidDel="00384437" w:rsidRDefault="008E2787" w:rsidP="008E2787">
                        <w:pPr>
                          <w:pStyle w:val="HTMLPreformatted"/>
                          <w:rPr>
                            <w:del w:id="803" w:author="Peter Freiling" w:date="2018-12-03T10:43:00Z"/>
                            <w:rFonts w:ascii="Consolas" w:hAnsi="Consolas" w:cs="Consolas"/>
                            <w:color w:val="000000"/>
                            <w:sz w:val="19"/>
                            <w:szCs w:val="19"/>
                            <w:highlight w:val="white"/>
                          </w:rPr>
                          <w:pPrChange w:id="804" w:author="Peter Freiling" w:date="2018-12-03T10:43:00Z">
                            <w:pPr>
                              <w:autoSpaceDE w:val="0"/>
                              <w:autoSpaceDN w:val="0"/>
                              <w:adjustRightInd w:val="0"/>
                              <w:spacing w:after="0" w:line="240" w:lineRule="auto"/>
                            </w:pPr>
                          </w:pPrChange>
                        </w:pPr>
                        <w:del w:id="805" w:author="Peter Freiling" w:date="2018-12-03T10:41:00Z">
                          <w:r w:rsidDel="00DC5EB3">
                            <w:rPr>
                              <w:rFonts w:ascii="Consolas" w:hAnsi="Consolas" w:cs="Consolas"/>
                              <w:color w:val="000000"/>
                              <w:sz w:val="19"/>
                              <w:szCs w:val="19"/>
                              <w:highlight w:val="white"/>
                            </w:rPr>
                            <w:delText xml:space="preserve">    </w:delText>
                          </w:r>
                        </w:del>
                        <w:del w:id="806"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(120, 2, 1, 123),</w:delText>
                          </w:r>
                        </w:del>
                      </w:p>
                      <w:p w14:paraId="6A83A6C7" w14:textId="77777777" w:rsidR="008E2787" w:rsidDel="00384437" w:rsidRDefault="008E2787" w:rsidP="008E2787">
                        <w:pPr>
                          <w:pStyle w:val="HTMLPreformatted"/>
                          <w:rPr>
                            <w:del w:id="807" w:author="Peter Freiling" w:date="2018-12-03T10:43:00Z"/>
                            <w:rFonts w:ascii="Consolas" w:hAnsi="Consolas" w:cs="Consolas"/>
                            <w:color w:val="000000"/>
                            <w:sz w:val="19"/>
                            <w:szCs w:val="19"/>
                            <w:highlight w:val="white"/>
                          </w:rPr>
                          <w:pPrChange w:id="808" w:author="Peter Freiling" w:date="2018-12-03T10:43:00Z">
                            <w:pPr>
                              <w:autoSpaceDE w:val="0"/>
                              <w:autoSpaceDN w:val="0"/>
                              <w:adjustRightInd w:val="0"/>
                              <w:spacing w:after="0" w:line="240" w:lineRule="auto"/>
                            </w:pPr>
                          </w:pPrChange>
                        </w:pPr>
                        <w:del w:id="809" w:author="Peter Freiling" w:date="2018-12-03T10:41:00Z">
                          <w:r w:rsidDel="00DC5EB3">
                            <w:rPr>
                              <w:rFonts w:ascii="Consolas" w:hAnsi="Consolas" w:cs="Consolas"/>
                              <w:color w:val="000000"/>
                              <w:sz w:val="19"/>
                              <w:szCs w:val="19"/>
                              <w:highlight w:val="white"/>
                            </w:rPr>
                            <w:delText xml:space="preserve">    </w:delText>
                          </w:r>
                        </w:del>
                        <w:del w:id="810"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(300, 1, 1, 122),</w:delText>
                          </w:r>
                        </w:del>
                      </w:p>
                      <w:p w14:paraId="57A20D03" w14:textId="77777777" w:rsidR="008E2787" w:rsidDel="00384437" w:rsidRDefault="008E2787" w:rsidP="008E2787">
                        <w:pPr>
                          <w:pStyle w:val="HTMLPreformatted"/>
                          <w:rPr>
                            <w:del w:id="811" w:author="Peter Freiling" w:date="2018-12-03T10:43:00Z"/>
                            <w:rFonts w:ascii="Consolas" w:hAnsi="Consolas" w:cs="Consolas"/>
                            <w:color w:val="000000"/>
                            <w:sz w:val="19"/>
                            <w:szCs w:val="19"/>
                            <w:highlight w:val="white"/>
                          </w:rPr>
                          <w:pPrChange w:id="812" w:author="Peter Freiling" w:date="2018-12-03T10:43:00Z">
                            <w:pPr>
                              <w:autoSpaceDE w:val="0"/>
                              <w:autoSpaceDN w:val="0"/>
                              <w:adjustRightInd w:val="0"/>
                              <w:spacing w:after="0" w:line="240" w:lineRule="auto"/>
                            </w:pPr>
                          </w:pPrChange>
                        </w:pPr>
                        <w:del w:id="813" w:author="Peter Freiling" w:date="2018-12-03T10:41:00Z">
                          <w:r w:rsidDel="00DC5EB3">
                            <w:rPr>
                              <w:rFonts w:ascii="Consolas" w:hAnsi="Consolas" w:cs="Consolas"/>
                              <w:color w:val="000000"/>
                              <w:sz w:val="19"/>
                              <w:szCs w:val="19"/>
                              <w:highlight w:val="white"/>
                            </w:rPr>
                            <w:delText xml:space="preserve">    </w:delText>
                          </w:r>
                        </w:del>
                        <w:del w:id="814"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(1800, 4, 2, 125),</w:delText>
                          </w:r>
                        </w:del>
                      </w:p>
                      <w:p w14:paraId="7EDA1B6E" w14:textId="77777777" w:rsidR="008E2787" w:rsidDel="00384437" w:rsidRDefault="008E2787" w:rsidP="008E2787">
                        <w:pPr>
                          <w:pStyle w:val="HTMLPreformatted"/>
                          <w:rPr>
                            <w:del w:id="815" w:author="Peter Freiling" w:date="2018-12-03T10:43:00Z"/>
                            <w:rFonts w:ascii="Consolas" w:hAnsi="Consolas" w:cs="Consolas"/>
                            <w:color w:val="000000"/>
                            <w:sz w:val="19"/>
                            <w:szCs w:val="19"/>
                            <w:highlight w:val="white"/>
                          </w:rPr>
                          <w:pPrChange w:id="816" w:author="Peter Freiling" w:date="2018-12-03T10:43:00Z">
                            <w:pPr>
                              <w:autoSpaceDE w:val="0"/>
                              <w:autoSpaceDN w:val="0"/>
                              <w:adjustRightInd w:val="0"/>
                              <w:spacing w:after="0" w:line="240" w:lineRule="auto"/>
                            </w:pPr>
                          </w:pPrChange>
                        </w:pPr>
                        <w:del w:id="817" w:author="Peter Freiling" w:date="2018-12-03T10:41:00Z">
                          <w:r w:rsidDel="00DC5EB3">
                            <w:rPr>
                              <w:rFonts w:ascii="Consolas" w:hAnsi="Consolas" w:cs="Consolas"/>
                              <w:color w:val="000000"/>
                              <w:sz w:val="19"/>
                              <w:szCs w:val="19"/>
                              <w:highlight w:val="white"/>
                            </w:rPr>
                            <w:delText xml:space="preserve">   </w:delText>
                          </w:r>
                        </w:del>
                        <w:del w:id="818" w:author="Peter Freiling" w:date="2018-12-03T10:42:00Z">
                          <w:r w:rsidDel="00DC5EB3">
                            <w:rPr>
                              <w:rFonts w:ascii="Consolas" w:hAnsi="Consolas" w:cs="Consolas"/>
                              <w:color w:val="000000"/>
                              <w:sz w:val="19"/>
                              <w:szCs w:val="19"/>
                              <w:highlight w:val="white"/>
                            </w:rPr>
                            <w:delText xml:space="preserve"> </w:delText>
                          </w:r>
                        </w:del>
                        <w:del w:id="819"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(3540, 2, 1, 119),</w:delText>
                          </w:r>
                        </w:del>
                      </w:p>
                      <w:p w14:paraId="105B4805" w14:textId="77777777" w:rsidR="008E2787" w:rsidDel="00384437" w:rsidRDefault="008E2787" w:rsidP="008E2787">
                        <w:pPr>
                          <w:pStyle w:val="HTMLPreformatted"/>
                          <w:rPr>
                            <w:del w:id="820" w:author="Peter Freiling" w:date="2018-12-03T10:43:00Z"/>
                            <w:rFonts w:ascii="Consolas" w:hAnsi="Consolas" w:cs="Consolas"/>
                            <w:color w:val="000000"/>
                            <w:sz w:val="19"/>
                            <w:szCs w:val="19"/>
                            <w:highlight w:val="white"/>
                          </w:rPr>
                          <w:pPrChange w:id="821" w:author="Peter Freiling" w:date="2018-12-03T10:43:00Z">
                            <w:pPr>
                              <w:autoSpaceDE w:val="0"/>
                              <w:autoSpaceDN w:val="0"/>
                              <w:adjustRightInd w:val="0"/>
                              <w:spacing w:after="0" w:line="240" w:lineRule="auto"/>
                            </w:pPr>
                          </w:pPrChange>
                        </w:pPr>
                        <w:del w:id="822" w:author="Peter Freiling" w:date="2018-12-03T10:42:00Z">
                          <w:r w:rsidDel="00DC5EB3">
                            <w:rPr>
                              <w:rFonts w:ascii="Consolas" w:hAnsi="Consolas" w:cs="Consolas"/>
                              <w:color w:val="000000"/>
                              <w:sz w:val="19"/>
                              <w:szCs w:val="19"/>
                              <w:highlight w:val="white"/>
                            </w:rPr>
                            <w:delText xml:space="preserve">    </w:delText>
                          </w:r>
                        </w:del>
                        <w:del w:id="823" w:author="Peter Freiling" w:date="2018-12-03T10:43:00Z">
                          <w:r w:rsidDel="00384437">
                            <w:rPr>
                              <w:rFonts w:ascii="Consolas" w:hAnsi="Consolas" w:cs="Consolas"/>
                              <w:color w:val="000000"/>
                              <w:sz w:val="19"/>
                              <w:szCs w:val="19"/>
                              <w:highlight w:val="white"/>
                            </w:rPr>
                            <w:delText xml:space="preserve">    </w:delText>
                          </w:r>
                          <w:r w:rsidDel="00384437">
                            <w:rPr>
                              <w:rFonts w:ascii="Consolas" w:hAnsi="Consolas" w:cs="Consolas"/>
                              <w:color w:val="0000FF"/>
                              <w:sz w:val="19"/>
                              <w:szCs w:val="19"/>
                              <w:highlight w:val="white"/>
                            </w:rPr>
                            <w:delText>new</w:delText>
                          </w:r>
                          <w:r w:rsidDel="00384437">
                            <w:rPr>
                              <w:rFonts w:ascii="Consolas" w:hAnsi="Consolas" w:cs="Consolas"/>
                              <w:color w:val="000000"/>
                              <w:sz w:val="19"/>
                              <w:szCs w:val="19"/>
                              <w:highlight w:val="white"/>
                            </w:rPr>
                            <w:delText xml:space="preserve"> </w:delText>
                          </w:r>
                          <w:r w:rsidDel="00384437">
                            <w:rPr>
                              <w:rFonts w:ascii="Consolas" w:hAnsi="Consolas" w:cs="Consolas"/>
                              <w:color w:val="2B91AF"/>
                              <w:sz w:val="19"/>
                              <w:szCs w:val="19"/>
                              <w:highlight w:val="white"/>
                            </w:rPr>
                            <w:delText>ContextSwitch</w:delText>
                          </w:r>
                          <w:r w:rsidDel="00384437">
                            <w:rPr>
                              <w:rFonts w:ascii="Consolas" w:hAnsi="Consolas" w:cs="Consolas"/>
                              <w:color w:val="000000"/>
                              <w:sz w:val="19"/>
                              <w:szCs w:val="19"/>
                              <w:highlight w:val="white"/>
                            </w:rPr>
                            <w:delText>(3600, 1, 1, 120),</w:delText>
                          </w:r>
                        </w:del>
                      </w:p>
                      <w:p w14:paraId="18E6A170" w14:textId="77777777" w:rsidR="008E2787" w:rsidDel="00384437" w:rsidRDefault="008E2787" w:rsidP="008E2787">
                        <w:pPr>
                          <w:pStyle w:val="HTMLPreformatted"/>
                          <w:rPr>
                            <w:del w:id="824" w:author="Peter Freiling" w:date="2018-12-03T10:43:00Z"/>
                            <w:rFonts w:ascii="Consolas" w:hAnsi="Consolas" w:cs="Consolas"/>
                            <w:color w:val="000000"/>
                            <w:sz w:val="19"/>
                            <w:szCs w:val="19"/>
                            <w:highlight w:val="white"/>
                          </w:rPr>
                          <w:pPrChange w:id="825" w:author="Peter Freiling" w:date="2018-12-03T10:43:00Z">
                            <w:pPr>
                              <w:autoSpaceDE w:val="0"/>
                              <w:autoSpaceDN w:val="0"/>
                              <w:adjustRightInd w:val="0"/>
                              <w:spacing w:after="0" w:line="240" w:lineRule="auto"/>
                            </w:pPr>
                          </w:pPrChange>
                        </w:pPr>
                        <w:del w:id="826" w:author="Peter Freiling" w:date="2018-12-03T10:42:00Z">
                          <w:r w:rsidDel="00DC5EB3">
                            <w:rPr>
                              <w:rFonts w:ascii="Consolas" w:hAnsi="Consolas" w:cs="Consolas"/>
                              <w:color w:val="000000"/>
                              <w:sz w:val="19"/>
                              <w:szCs w:val="19"/>
                              <w:highlight w:val="white"/>
                            </w:rPr>
                            <w:delText xml:space="preserve">    </w:delText>
                          </w:r>
                        </w:del>
                        <w:del w:id="827" w:author="Peter Freiling" w:date="2018-12-03T10:43:00Z">
                          <w:r w:rsidDel="00384437">
                            <w:rPr>
                              <w:rFonts w:ascii="Consolas" w:hAnsi="Consolas" w:cs="Consolas"/>
                              <w:color w:val="000000"/>
                              <w:sz w:val="19"/>
                              <w:szCs w:val="19"/>
                              <w:highlight w:val="white"/>
                            </w:rPr>
                            <w:delText>}.ToObservable();</w:delText>
                          </w:r>
                        </w:del>
                      </w:p>
                      <w:p w14:paraId="62CC1350" w14:textId="77777777" w:rsidR="008E2787" w:rsidRDefault="008E2787" w:rsidP="008E2787">
                        <w:pPr>
                          <w:pStyle w:val="HTMLPreformatted"/>
                          <w:pPrChange w:id="828" w:author="Peter Freiling" w:date="2018-12-03T10:43:00Z">
                            <w:pPr>
                              <w:autoSpaceDE w:val="0"/>
                              <w:autoSpaceDN w:val="0"/>
                              <w:adjustRightInd w:val="0"/>
                              <w:spacing w:after="0" w:line="240" w:lineRule="auto"/>
                            </w:pPr>
                          </w:pPrChange>
                        </w:pPr>
                      </w:p>
                    </w:txbxContent>
                  </v:textbox>
                </v:shape>
                <w10:anchorlock/>
              </v:group>
            </w:pict>
          </mc:Fallback>
        </mc:AlternateContent>
      </w:r>
    </w:p>
    <w:p w14:paraId="53B8F922" w14:textId="7DA4BE22" w:rsidR="00B23769" w:rsidRDefault="00CF4B63" w:rsidP="00E45BB2">
      <w:r>
        <w:t>Once</w:t>
      </w:r>
      <w:r w:rsidR="001E2A14">
        <w:t xml:space="preserve"> the data is in an Observable, we may ingress it into Trill. Similar to Observable, Trill has a type for describing a data stream. This type is called </w:t>
      </w:r>
      <w:commentRangeStart w:id="829"/>
      <w:r w:rsidR="001E2A14">
        <w:t>Streamable</w:t>
      </w:r>
      <w:commentRangeEnd w:id="829"/>
      <w:r w:rsidR="000F4E37">
        <w:rPr>
          <w:rStyle w:val="CommentReference"/>
        </w:rPr>
        <w:commentReference w:id="829"/>
      </w:r>
      <w:r w:rsidR="001E2A14">
        <w:t xml:space="preserve">. While Observables and Streamables </w:t>
      </w:r>
      <w:del w:id="830" w:author="Peter Freiling" w:date="2018-12-03T10:45:00Z">
        <w:r w:rsidR="001E2A14" w:rsidDel="00BA0613">
          <w:delText>have some similarities, in</w:delText>
        </w:r>
      </w:del>
      <w:ins w:id="831" w:author="Peter Freiling" w:date="2018-12-03T10:45:00Z">
        <w:r w:rsidR="00BA0613">
          <w:t>are similar in</w:t>
        </w:r>
      </w:ins>
      <w:r w:rsidR="001E2A14">
        <w:t xml:space="preserve"> that they are both push based and support a wide range of </w:t>
      </w:r>
      <w:r w:rsidR="00777EEE">
        <w:t>LINQ</w:t>
      </w:r>
      <w:r w:rsidR="001E2A14">
        <w:t xml:space="preserve"> operations, they also have very significant differences which make them useful in very different situations.</w:t>
      </w:r>
      <w:del w:id="832" w:author="Peter Freiling" w:date="2018-12-03T10:45:00Z">
        <w:r w:rsidR="001E2A14" w:rsidDel="004874C5">
          <w:delText xml:space="preserve"> </w:delText>
        </w:r>
      </w:del>
    </w:p>
    <w:p w14:paraId="50EE41D1" w14:textId="53F5BB6C" w:rsidR="001E2A14" w:rsidRDefault="001E2A14" w:rsidP="00E45BB2">
      <w:r>
        <w:t xml:space="preserve">For instance, Observables have no explicit notion of time, and simply “run specified code” whenever data arrives. Alternatively, Trill has a very explicit notion of time, which is programmed directly against (e.g. </w:t>
      </w:r>
      <w:r w:rsidR="00B23769">
        <w:t xml:space="preserve">compute </w:t>
      </w:r>
      <w:r>
        <w:t>a 1 minute moving average). This means that it is the job of Trill, not the application programmer, to ensure that operations in the system result in producing the correct answer</w:t>
      </w:r>
      <w:r w:rsidR="00B23769">
        <w:t xml:space="preserve"> according to this notion of time</w:t>
      </w:r>
      <w:r>
        <w:t xml:space="preserve">, regardless of </w:t>
      </w:r>
      <w:r w:rsidR="00B23769">
        <w:t xml:space="preserve">data representation or </w:t>
      </w:r>
      <w:r>
        <w:t>internal race conditions.</w:t>
      </w:r>
      <w:r w:rsidR="00B23769">
        <w:t xml:space="preserve"> In some sense, while operations on both </w:t>
      </w:r>
      <w:r w:rsidR="000544F9">
        <w:t>Streamables and Observables</w:t>
      </w:r>
      <w:r w:rsidR="00B23769">
        <w:t xml:space="preserve"> are functional</w:t>
      </w:r>
      <w:ins w:id="833" w:author="Peter Freiling" w:date="2018-12-03T10:48:00Z">
        <w:r w:rsidR="00BD35B9">
          <w:t xml:space="preserve"> and produce identical results</w:t>
        </w:r>
      </w:ins>
      <w:r w:rsidR="00B23769">
        <w:t xml:space="preserve">, Trill is declarative while Rx is imperative. As with other declarative languages, </w:t>
      </w:r>
      <w:ins w:id="834" w:author="Peter Freiling" w:date="2018-12-03T10:49:00Z">
        <w:r w:rsidR="001B5502">
          <w:t>Trill’s declarative nature</w:t>
        </w:r>
      </w:ins>
      <w:commentRangeStart w:id="835"/>
      <w:del w:id="836" w:author="Peter Freiling" w:date="2018-12-03T10:49:00Z">
        <w:r w:rsidR="00B23769" w:rsidDel="001B5502">
          <w:delText>this</w:delText>
        </w:r>
      </w:del>
      <w:r w:rsidR="00B23769">
        <w:t xml:space="preserve"> </w:t>
      </w:r>
      <w:commentRangeEnd w:id="835"/>
      <w:r w:rsidR="000A223F">
        <w:rPr>
          <w:rStyle w:val="CommentReference"/>
        </w:rPr>
        <w:commentReference w:id="835"/>
      </w:r>
      <w:r w:rsidR="00B23769">
        <w:t>creates a query writing environment in Trill which is indifferent to the system it runs on, enables automatic parallelization, and allows transparent changes to internal data representation. In addition, since time is explicitly part of</w:t>
      </w:r>
      <w:del w:id="837" w:author="Peter Freiling" w:date="2018-12-03T10:48:00Z">
        <w:r w:rsidR="00B23769" w:rsidDel="00BD35B9">
          <w:delText xml:space="preserve"> a</w:delText>
        </w:r>
      </w:del>
      <w:r w:rsidR="00B23769">
        <w:t xml:space="preserve"> Streamable, operations over streams</w:t>
      </w:r>
      <w:r w:rsidR="00040F4E">
        <w:t xml:space="preserve"> are</w:t>
      </w:r>
      <w:r w:rsidR="00B23769">
        <w:t xml:space="preserve"> </w:t>
      </w:r>
      <w:r w:rsidR="00040F4E">
        <w:t>fundamentally temporal</w:t>
      </w:r>
      <w:ins w:id="838" w:author="Peter Freiling" w:date="2018-12-03T10:49:00Z">
        <w:r w:rsidR="001B5502">
          <w:t xml:space="preserve">, </w:t>
        </w:r>
      </w:ins>
      <w:del w:id="839" w:author="Peter Freiling" w:date="2018-12-03T10:49:00Z">
        <w:r w:rsidR="00B23769" w:rsidDel="001B5502">
          <w:delText xml:space="preserve">. This </w:delText>
        </w:r>
      </w:del>
      <w:r w:rsidR="00B23769">
        <w:t>greatly simplif</w:t>
      </w:r>
      <w:ins w:id="840" w:author="Peter Freiling" w:date="2018-12-03T10:49:00Z">
        <w:r w:rsidR="001B5502">
          <w:t>ying</w:t>
        </w:r>
      </w:ins>
      <w:del w:id="841" w:author="Peter Freiling" w:date="2018-12-03T10:49:00Z">
        <w:r w:rsidR="00B23769" w:rsidDel="001B5502">
          <w:delText>ies</w:delText>
        </w:r>
      </w:del>
      <w:r w:rsidR="00B23769">
        <w:t xml:space="preserve"> </w:t>
      </w:r>
      <w:del w:id="842" w:author="Peter Freiling" w:date="2018-12-03T10:49:00Z">
        <w:r w:rsidR="00B23769" w:rsidDel="005218DF">
          <w:delText xml:space="preserve">writing </w:delText>
        </w:r>
      </w:del>
      <w:r w:rsidR="00B23769">
        <w:t>temporal quer</w:t>
      </w:r>
      <w:ins w:id="843" w:author="Peter Freiling" w:date="2018-12-03T10:49:00Z">
        <w:r w:rsidR="005218DF">
          <w:t>y authoring</w:t>
        </w:r>
      </w:ins>
      <w:del w:id="844" w:author="Peter Freiling" w:date="2018-12-03T10:49:00Z">
        <w:r w:rsidR="00B23769" w:rsidDel="005218DF">
          <w:delText>ies</w:delText>
        </w:r>
      </w:del>
      <w:r w:rsidR="00B23769">
        <w:t>, since in Rx, even the most basic temporal operations must be implemented by the query writer.</w:t>
      </w:r>
    </w:p>
    <w:p w14:paraId="7B29BBE7" w14:textId="4EDAB5BF" w:rsidR="001E2A14" w:rsidRDefault="00040F4E" w:rsidP="00E45BB2">
      <w:r>
        <w:t xml:space="preserve">On the other hand, because Streamables have an explicit notion of time, the operations on them are constrained in ways </w:t>
      </w:r>
      <w:del w:id="845" w:author="James Terwilliger" w:date="2013-08-26T15:57:00Z">
        <w:r>
          <w:delText xml:space="preserve">which </w:delText>
        </w:r>
      </w:del>
      <w:ins w:id="846" w:author="James Terwilliger" w:date="2013-08-26T15:57:00Z">
        <w:r w:rsidR="000A223F">
          <w:t xml:space="preserve">that </w:t>
        </w:r>
      </w:ins>
      <w:r>
        <w:t>ensure that the resulting streams are temporally valid. For instance, time can only move forward in a Streamable</w:t>
      </w:r>
      <w:r w:rsidR="000152AB">
        <w:t xml:space="preserve"> (data from the past cannot suddenly appear)</w:t>
      </w:r>
      <w:r>
        <w:t xml:space="preserve">. Operations are restricted to ensure that </w:t>
      </w:r>
      <w:del w:id="847" w:author="Peter Freiling" w:date="2018-12-03T10:50:00Z">
        <w:r w:rsidDel="00F166E0">
          <w:delText>well</w:delText>
        </w:r>
      </w:del>
      <w:ins w:id="848" w:author="James Terwilliger" w:date="2013-08-26T15:57:00Z">
        <w:del w:id="849" w:author="Peter Freiling" w:date="2018-12-03T10:50:00Z">
          <w:r w:rsidR="000A223F" w:rsidDel="00F166E0">
            <w:delText>-</w:delText>
          </w:r>
        </w:del>
      </w:ins>
      <w:del w:id="850" w:author="Peter Freiling" w:date="2018-12-03T10:50:00Z">
        <w:r w:rsidDel="00F166E0">
          <w:delText xml:space="preserve"> formedness</w:delText>
        </w:r>
      </w:del>
      <w:ins w:id="851" w:author="Peter Freiling" w:date="2018-12-03T10:50:00Z">
        <w:r w:rsidR="00F166E0">
          <w:t>the stream data remains well-formed</w:t>
        </w:r>
      </w:ins>
      <w:del w:id="852" w:author="Peter Freiling" w:date="2018-12-03T10:50:00Z">
        <w:r w:rsidDel="00F166E0">
          <w:delText xml:space="preserve"> is</w:delText>
        </w:r>
        <w:r w:rsidR="000544F9" w:rsidDel="00F166E0">
          <w:delText xml:space="preserve"> preserved</w:delText>
        </w:r>
      </w:del>
      <w:r>
        <w:t xml:space="preserve">. There are two situations where Rx’s ability to process ill formed </w:t>
      </w:r>
      <w:r w:rsidR="000F7805">
        <w:t xml:space="preserve">data </w:t>
      </w:r>
      <w:r>
        <w:t>streams</w:t>
      </w:r>
      <w:ins w:id="853" w:author="Peter Freiling" w:date="2018-12-03T10:54:00Z">
        <w:r w:rsidR="00560B66">
          <w:t xml:space="preserve"> can be leveraged before interfacing with Trill</w:t>
        </w:r>
      </w:ins>
      <w:del w:id="854" w:author="Peter Freiling" w:date="2018-12-03T10:54:00Z">
        <w:r w:rsidDel="00560B66">
          <w:delText xml:space="preserve"> is an asset</w:delText>
        </w:r>
      </w:del>
      <w:r>
        <w:t>:</w:t>
      </w:r>
    </w:p>
    <w:p w14:paraId="17FA94EB" w14:textId="5DBB8294" w:rsidR="00040F4E" w:rsidRDefault="00040F4E" w:rsidP="00040F4E">
      <w:pPr>
        <w:pStyle w:val="ListParagraph"/>
        <w:numPr>
          <w:ilvl w:val="0"/>
          <w:numId w:val="13"/>
        </w:numPr>
      </w:pPr>
      <w:r>
        <w:t xml:space="preserve">Data Ingress – When data initially arrives, it may come from many sources, some of which may experience longer transmission delays than others. </w:t>
      </w:r>
      <w:commentRangeStart w:id="855"/>
      <w:r>
        <w:t>One may even need to “give up” on some sources once enough time has passed. Dealing with these problems</w:t>
      </w:r>
      <w:del w:id="856" w:author="Peter Freiling" w:date="2018-12-03T10:52:00Z">
        <w:r w:rsidDel="00C73B94">
          <w:delText>,</w:delText>
        </w:r>
      </w:del>
      <w:r>
        <w:t xml:space="preserve"> and presenting the resulting well</w:t>
      </w:r>
      <w:ins w:id="857" w:author="James Terwilliger" w:date="2013-08-26T15:59:00Z">
        <w:r w:rsidR="000A223F">
          <w:t>-</w:t>
        </w:r>
      </w:ins>
      <w:del w:id="858" w:author="James Terwilliger" w:date="2013-08-26T15:59:00Z">
        <w:r>
          <w:delText xml:space="preserve"> </w:delText>
        </w:r>
      </w:del>
      <w:r>
        <w:t>formed stream to Trill is a great application of Rx</w:t>
      </w:r>
      <w:r w:rsidR="000544F9">
        <w:t>.</w:t>
      </w:r>
      <w:commentRangeEnd w:id="855"/>
      <w:r w:rsidR="00487071">
        <w:rPr>
          <w:rStyle w:val="CommentReference"/>
        </w:rPr>
        <w:commentReference w:id="855"/>
      </w:r>
    </w:p>
    <w:p w14:paraId="4AD66FCA" w14:textId="58C27A2A" w:rsidR="000F7805" w:rsidRDefault="00040F4E" w:rsidP="000F7805">
      <w:pPr>
        <w:pStyle w:val="ListParagraph"/>
        <w:numPr>
          <w:ilvl w:val="0"/>
          <w:numId w:val="13"/>
        </w:numPr>
      </w:pPr>
      <w:r>
        <w:t>Data dependent passage of time in mid-query –</w:t>
      </w:r>
      <w:ins w:id="859" w:author="Peter Freiling" w:date="2018-12-03T10:52:00Z">
        <w:r w:rsidR="00C73B94">
          <w:t xml:space="preserve"> In this possibly</w:t>
        </w:r>
      </w:ins>
      <w:del w:id="860" w:author="Peter Freiling" w:date="2018-12-03T10:52:00Z">
        <w:r w:rsidDel="00C73B94">
          <w:delText xml:space="preserve"> This is a </w:delText>
        </w:r>
        <w:r w:rsidR="000F7805" w:rsidDel="00C73B94">
          <w:delText xml:space="preserve">very </w:delText>
        </w:r>
      </w:del>
      <w:ins w:id="861" w:author="Peter Freiling" w:date="2018-12-03T10:52:00Z">
        <w:r w:rsidR="00C73B94">
          <w:t xml:space="preserve"> </w:t>
        </w:r>
      </w:ins>
      <w:r>
        <w:t>rare situat</w:t>
      </w:r>
      <w:r w:rsidR="000F7805">
        <w:t xml:space="preserve">ion, </w:t>
      </w:r>
      <w:del w:id="862" w:author="Peter Freiling" w:date="2018-12-03T10:52:00Z">
        <w:r w:rsidR="000F7805" w:rsidDel="00C73B94">
          <w:delText xml:space="preserve">where </w:delText>
        </w:r>
      </w:del>
      <w:r w:rsidR="000F7805">
        <w:t>Trill doesn’t have enough information to conclude that time is passing</w:t>
      </w:r>
      <w:del w:id="863" w:author="Peter Freiling" w:date="2018-12-03T10:52:00Z">
        <w:r w:rsidR="000F7805" w:rsidDel="00557286">
          <w:delText>,</w:delText>
        </w:r>
      </w:del>
      <w:r w:rsidR="000F7805">
        <w:t xml:space="preserve"> and needs “help”. </w:t>
      </w:r>
      <w:del w:id="864" w:author="Peter Freiling" w:date="2018-12-03T10:53:00Z">
        <w:r w:rsidR="000F7805" w:rsidDel="00557286">
          <w:delText>In this situation, o</w:delText>
        </w:r>
      </w:del>
      <w:ins w:id="865" w:author="Peter Freiling" w:date="2018-12-03T10:53:00Z">
        <w:r w:rsidR="00557286">
          <w:t>O</w:t>
        </w:r>
      </w:ins>
      <w:r w:rsidR="000F7805">
        <w:t>ne can use Rx to assert that time has passed in the middle of the Streaming query</w:t>
      </w:r>
      <w:commentRangeStart w:id="866"/>
      <w:r w:rsidR="000F7805">
        <w:t>.</w:t>
      </w:r>
      <w:r w:rsidR="000544F9">
        <w:t xml:space="preserve"> Trill interoperates nicely with Rx, making query authoring in these situations straightforward.</w:t>
      </w:r>
      <w:commentRangeEnd w:id="866"/>
      <w:r w:rsidR="000A223F">
        <w:rPr>
          <w:rStyle w:val="CommentReference"/>
        </w:rPr>
        <w:commentReference w:id="866"/>
      </w:r>
    </w:p>
    <w:p w14:paraId="29FF8709" w14:textId="5DA423E5" w:rsidR="00364804" w:rsidRDefault="000544F9" w:rsidP="00E45BB2">
      <w:r>
        <w:t>Since Streamables carry inherently timestamped data, Trill introduces a type</w:t>
      </w:r>
      <w:ins w:id="867" w:author="James Terwilliger" w:date="2013-08-26T15:58:00Z">
        <w:r w:rsidR="000A223F">
          <w:t xml:space="preserve"> – StreamEvent&lt;T&gt; – that </w:t>
        </w:r>
      </w:ins>
      <w:del w:id="868" w:author="James Terwilliger" w:date="2013-08-26T15:58:00Z">
        <w:r>
          <w:delText>, call</w:delText>
        </w:r>
        <w:r w:rsidR="003A7674">
          <w:delText xml:space="preserve">ed StreamEvent&lt;T&gt;, which </w:delText>
        </w:r>
      </w:del>
      <w:r w:rsidR="00781A4B">
        <w:t>correspond</w:t>
      </w:r>
      <w:ins w:id="869" w:author="James Terwilliger" w:date="2013-08-26T15:58:00Z">
        <w:r w:rsidR="000A223F">
          <w:t>s</w:t>
        </w:r>
      </w:ins>
      <w:r w:rsidR="00781A4B">
        <w:t xml:space="preserve"> to</w:t>
      </w:r>
      <w:r w:rsidR="003A7674">
        <w:t xml:space="preserve"> individual</w:t>
      </w:r>
      <w:r w:rsidR="00A03ED2">
        <w:t xml:space="preserve"> </w:t>
      </w:r>
      <w:r w:rsidR="003A7674">
        <w:t xml:space="preserve">elements in a </w:t>
      </w:r>
      <w:r w:rsidR="00A03ED2">
        <w:t>Streamable</w:t>
      </w:r>
      <w:r w:rsidR="003A7674">
        <w:t xml:space="preserve">. The template parameter is an event’s payload, which may or may not contain time information. </w:t>
      </w:r>
      <w:r w:rsidR="00781A4B">
        <w:t>T</w:t>
      </w:r>
      <w:r w:rsidR="00A03ED2">
        <w:t xml:space="preserve"> is comparable to payloads in Observables or Enumerables</w:t>
      </w:r>
      <w:r w:rsidR="003A7674">
        <w:t xml:space="preserve">. In addition to the payload, each data event also contains </w:t>
      </w:r>
      <w:r w:rsidR="00A03ED2">
        <w:t xml:space="preserve">two </w:t>
      </w:r>
      <w:r w:rsidR="003A7674">
        <w:t>timestamps, called StartTime and EndTime. These timestamps, and Trill’s treatment of them, is one of the most fundamental differences between Trill and Rx.</w:t>
      </w:r>
    </w:p>
    <w:p w14:paraId="7E35BEBA" w14:textId="46BCB1FA" w:rsidR="00AB1249" w:rsidRDefault="00AA2F08" w:rsidP="00E45BB2">
      <w:r>
        <w:rPr>
          <w:noProof/>
          <w:lang w:eastAsia="en-US"/>
        </w:rPr>
        <mc:AlternateContent>
          <mc:Choice Requires="wps">
            <w:drawing>
              <wp:anchor distT="0" distB="0" distL="114300" distR="114300" simplePos="0" relativeHeight="251624455" behindDoc="0" locked="0" layoutInCell="1" allowOverlap="1" wp14:anchorId="1FF87E7B" wp14:editId="16DBB273">
                <wp:simplePos x="0" y="0"/>
                <wp:positionH relativeFrom="margin">
                  <wp:align>right</wp:align>
                </wp:positionH>
                <wp:positionV relativeFrom="paragraph">
                  <wp:posOffset>2015490</wp:posOffset>
                </wp:positionV>
                <wp:extent cx="64008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14:paraId="61E0CA4E" w14:textId="403C796B" w:rsidR="00E80C46" w:rsidRDefault="00E80C46" w:rsidP="00520DFC">
                            <w:pPr>
                              <w:pStyle w:val="Caption"/>
                            </w:pPr>
                            <w:bookmarkStart w:id="870" w:name="_Ref363726176"/>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6</w:t>
                            </w:r>
                            <w:r w:rsidR="00904F8B">
                              <w:rPr>
                                <w:noProof/>
                              </w:rPr>
                              <w:fldChar w:fldCharType="end"/>
                            </w:r>
                            <w:bookmarkEnd w:id="870"/>
                            <w:r>
                              <w:t>: Creating an Observable of StreamEvents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F87E7B" id="Text Box 7" o:spid="_x0000_s1033" type="#_x0000_t202" style="position:absolute;margin-left:452.8pt;margin-top:158.7pt;width:7in;height:.05pt;z-index:251624455;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" stroked="f">
                <v:textbox style="mso-fit-shape-to-text:t" inset="0,0,0,0">
                  <w:txbxContent>
                    <w:p w14:paraId="61E0CA4E" w14:textId="403C796B" w:rsidR="00E80C46" w:rsidRDefault="00E80C46" w:rsidP="00520DFC">
                      <w:pPr>
                        <w:pStyle w:val="Caption"/>
                      </w:pPr>
                      <w:bookmarkStart w:id="871" w:name="_Ref363726176"/>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6</w:t>
                      </w:r>
                      <w:r w:rsidR="00904F8B">
                        <w:rPr>
                          <w:noProof/>
                        </w:rPr>
                        <w:fldChar w:fldCharType="end"/>
                      </w:r>
                      <w:bookmarkEnd w:id="871"/>
                      <w:r>
                        <w:t>: Creating an Observable of StreamEvents</w:t>
                      </w:r>
                    </w:p>
                  </w:txbxContent>
                </v:textbox>
                <w10:wrap type="square" anchorx="margin"/>
              </v:shape>
            </w:pict>
          </mc:Fallback>
        </mc:AlternateContent>
      </w:r>
      <w:r>
        <w:rPr>
          <w:noProof/>
          <w:lang w:eastAsia="en-US"/>
        </w:rPr>
        <mc:AlternateContent>
          <mc:Choice Requires="wps">
            <w:drawing>
              <wp:anchor distT="45720" distB="45720" distL="114300" distR="114300" simplePos="0" relativeHeight="251624454" behindDoc="0" locked="0" layoutInCell="1" allowOverlap="1" wp14:anchorId="50AEA06A" wp14:editId="0559B13C">
                <wp:simplePos x="0" y="0"/>
                <wp:positionH relativeFrom="margin">
                  <wp:posOffset>0</wp:posOffset>
                </wp:positionH>
                <wp:positionV relativeFrom="paragraph">
                  <wp:posOffset>1539240</wp:posOffset>
                </wp:positionV>
                <wp:extent cx="6381750" cy="4191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19100"/>
                        </a:xfrm>
                        <a:prstGeom prst="rect">
                          <a:avLst/>
                        </a:prstGeom>
                        <a:solidFill>
                          <a:srgbClr val="FFFFFF"/>
                        </a:solidFill>
                        <a:ln w="9525">
                          <a:solidFill>
                            <a:srgbClr val="000000"/>
                          </a:solidFill>
                          <a:miter lim="800000"/>
                          <a:headEnd/>
                          <a:tailEnd/>
                        </a:ln>
                      </wps:spPr>
                      <wps:txbx>
                        <w:txbxContent>
                          <w:p w14:paraId="2B92D87A" w14:textId="77777777" w:rsidR="00733D81" w:rsidRPr="00733D81" w:rsidRDefault="00733D81" w:rsidP="00733D81">
                            <w:pPr>
                              <w:pStyle w:val="HTMLPreformatted"/>
                              <w:shd w:val="clear" w:color="auto" w:fill="FFFFFF"/>
                              <w:rPr>
                                <w:ins w:id="872" w:author="Peter Freiling" w:date="2018-12-03T10:59:00Z"/>
                                <w:rFonts w:ascii="Consolas" w:hAnsi="Consolas"/>
                                <w:color w:val="000000"/>
                                <w:sz w:val="19"/>
                                <w:szCs w:val="19"/>
                                <w:rPrChange w:id="873" w:author="Peter Freiling" w:date="2018-12-03T10:59:00Z">
                                  <w:rPr>
                                    <w:ins w:id="874" w:author="Peter Freiling" w:date="2018-12-03T10:59:00Z"/>
                                    <w:rFonts w:ascii="Consolas" w:hAnsi="Consolas"/>
                                    <w:color w:val="000000"/>
                                  </w:rPr>
                                </w:rPrChange>
                              </w:rPr>
                            </w:pPr>
                            <w:ins w:id="875" w:author="Peter Freiling" w:date="2018-12-03T10:59:00Z">
                              <w:r w:rsidRPr="00733D81">
                                <w:rPr>
                                  <w:rFonts w:ascii="Consolas" w:hAnsi="Consolas"/>
                                  <w:color w:val="2B91AF"/>
                                  <w:sz w:val="19"/>
                                  <w:szCs w:val="19"/>
                                  <w:rPrChange w:id="876" w:author="Peter Freiling" w:date="2018-12-03T10:59:00Z">
                                    <w:rPr>
                                      <w:rFonts w:ascii="Consolas" w:hAnsi="Consolas"/>
                                      <w:color w:val="2B91AF"/>
                                    </w:rPr>
                                  </w:rPrChange>
                                </w:rPr>
                                <w:t>IObservable</w:t>
                              </w:r>
                              <w:r w:rsidRPr="00733D81">
                                <w:rPr>
                                  <w:rFonts w:ascii="Consolas" w:hAnsi="Consolas"/>
                                  <w:color w:val="000000"/>
                                  <w:sz w:val="19"/>
                                  <w:szCs w:val="19"/>
                                  <w:rPrChange w:id="877" w:author="Peter Freiling" w:date="2018-12-03T10:59:00Z">
                                    <w:rPr>
                                      <w:rFonts w:ascii="Consolas" w:hAnsi="Consolas"/>
                                      <w:color w:val="000000"/>
                                    </w:rPr>
                                  </w:rPrChange>
                                </w:rPr>
                                <w:t>&lt;</w:t>
                              </w:r>
                              <w:r w:rsidRPr="00733D81">
                                <w:rPr>
                                  <w:rFonts w:ascii="Consolas" w:hAnsi="Consolas"/>
                                  <w:color w:val="2B91AF"/>
                                  <w:sz w:val="19"/>
                                  <w:szCs w:val="19"/>
                                  <w:rPrChange w:id="878" w:author="Peter Freiling" w:date="2018-12-03T10:59:00Z">
                                    <w:rPr>
                                      <w:rFonts w:ascii="Consolas" w:hAnsi="Consolas"/>
                                      <w:color w:val="2B91AF"/>
                                    </w:rPr>
                                  </w:rPrChange>
                                </w:rPr>
                                <w:t>StreamEvent</w:t>
                              </w:r>
                              <w:r w:rsidRPr="00733D81">
                                <w:rPr>
                                  <w:rFonts w:ascii="Consolas" w:hAnsi="Consolas"/>
                                  <w:color w:val="000000"/>
                                  <w:sz w:val="19"/>
                                  <w:szCs w:val="19"/>
                                  <w:rPrChange w:id="879" w:author="Peter Freiling" w:date="2018-12-03T10:59:00Z">
                                    <w:rPr>
                                      <w:rFonts w:ascii="Consolas" w:hAnsi="Consolas"/>
                                      <w:color w:val="000000"/>
                                    </w:rPr>
                                  </w:rPrChange>
                                </w:rPr>
                                <w:t>&lt;</w:t>
                              </w:r>
                              <w:r w:rsidRPr="00733D81">
                                <w:rPr>
                                  <w:rFonts w:ascii="Consolas" w:hAnsi="Consolas"/>
                                  <w:color w:val="2B91AF"/>
                                  <w:sz w:val="19"/>
                                  <w:szCs w:val="19"/>
                                  <w:rPrChange w:id="880" w:author="Peter Freiling" w:date="2018-12-03T10:59:00Z">
                                    <w:rPr>
                                      <w:rFonts w:ascii="Consolas" w:hAnsi="Consolas"/>
                                      <w:color w:val="2B91AF"/>
                                    </w:rPr>
                                  </w:rPrChange>
                                </w:rPr>
                                <w:t>ContextSwitch</w:t>
                              </w:r>
                              <w:r w:rsidRPr="00733D81">
                                <w:rPr>
                                  <w:rFonts w:ascii="Consolas" w:hAnsi="Consolas"/>
                                  <w:color w:val="000000"/>
                                  <w:sz w:val="19"/>
                                  <w:szCs w:val="19"/>
                                  <w:rPrChange w:id="881" w:author="Peter Freiling" w:date="2018-12-03T10:59:00Z">
                                    <w:rPr>
                                      <w:rFonts w:ascii="Consolas" w:hAnsi="Consolas"/>
                                      <w:color w:val="000000"/>
                                    </w:rPr>
                                  </w:rPrChange>
                                </w:rPr>
                                <w:t>&gt;&gt; contextSwitchStreamEventObservable =</w:t>
                              </w:r>
                            </w:ins>
                          </w:p>
                          <w:p w14:paraId="3B878601" w14:textId="77777777" w:rsidR="00733D81" w:rsidRPr="00733D81" w:rsidRDefault="00733D81" w:rsidP="00733D81">
                            <w:pPr>
                              <w:pStyle w:val="HTMLPreformatted"/>
                              <w:shd w:val="clear" w:color="auto" w:fill="FFFFFF"/>
                              <w:rPr>
                                <w:ins w:id="882" w:author="Peter Freiling" w:date="2018-12-03T10:59:00Z"/>
                                <w:rFonts w:ascii="Consolas" w:hAnsi="Consolas"/>
                                <w:color w:val="000000"/>
                                <w:sz w:val="19"/>
                                <w:szCs w:val="19"/>
                                <w:rPrChange w:id="883" w:author="Peter Freiling" w:date="2018-12-03T10:59:00Z">
                                  <w:rPr>
                                    <w:ins w:id="884" w:author="Peter Freiling" w:date="2018-12-03T10:59:00Z"/>
                                    <w:rFonts w:ascii="Consolas" w:hAnsi="Consolas"/>
                                    <w:color w:val="000000"/>
                                  </w:rPr>
                                </w:rPrChange>
                              </w:rPr>
                            </w:pPr>
                            <w:ins w:id="885" w:author="Peter Freiling" w:date="2018-12-03T10:59:00Z">
                              <w:r w:rsidRPr="00733D81">
                                <w:rPr>
                                  <w:rFonts w:ascii="Consolas" w:hAnsi="Consolas"/>
                                  <w:color w:val="000000"/>
                                  <w:sz w:val="19"/>
                                  <w:szCs w:val="19"/>
                                  <w:rPrChange w:id="886" w:author="Peter Freiling" w:date="2018-12-03T10:59:00Z">
                                    <w:rPr>
                                      <w:rFonts w:ascii="Consolas" w:hAnsi="Consolas"/>
                                      <w:color w:val="000000"/>
                                    </w:rPr>
                                  </w:rPrChange>
                                </w:rPr>
                                <w:t>    contextSwitchObservable.Select(e =&gt; </w:t>
                              </w:r>
                              <w:r w:rsidRPr="00733D81">
                                <w:rPr>
                                  <w:rFonts w:ascii="Consolas" w:hAnsi="Consolas"/>
                                  <w:color w:val="2B91AF"/>
                                  <w:sz w:val="19"/>
                                  <w:szCs w:val="19"/>
                                  <w:rPrChange w:id="887" w:author="Peter Freiling" w:date="2018-12-03T10:59:00Z">
                                    <w:rPr>
                                      <w:rFonts w:ascii="Consolas" w:hAnsi="Consolas"/>
                                      <w:color w:val="2B91AF"/>
                                    </w:rPr>
                                  </w:rPrChange>
                                </w:rPr>
                                <w:t>StreamEvent</w:t>
                              </w:r>
                              <w:r w:rsidRPr="00733D81">
                                <w:rPr>
                                  <w:rFonts w:ascii="Consolas" w:hAnsi="Consolas"/>
                                  <w:color w:val="000000"/>
                                  <w:sz w:val="19"/>
                                  <w:szCs w:val="19"/>
                                  <w:rPrChange w:id="888" w:author="Peter Freiling" w:date="2018-12-03T10:59:00Z">
                                    <w:rPr>
                                      <w:rFonts w:ascii="Consolas" w:hAnsi="Consolas"/>
                                      <w:color w:val="000000"/>
                                    </w:rPr>
                                  </w:rPrChange>
                                </w:rPr>
                                <w:t>.CreateInterval(e.Tick, e.Tick + 1, e));</w:t>
                              </w:r>
                            </w:ins>
                          </w:p>
                          <w:p w14:paraId="6B823458" w14:textId="5EB21C19" w:rsidR="00E80C46" w:rsidDel="00733D81" w:rsidRDefault="00E80C46" w:rsidP="009D759F">
                            <w:pPr>
                              <w:autoSpaceDE w:val="0"/>
                              <w:autoSpaceDN w:val="0"/>
                              <w:adjustRightInd w:val="0"/>
                              <w:spacing w:after="0" w:line="240" w:lineRule="auto"/>
                              <w:rPr>
                                <w:del w:id="889" w:author="Peter Freiling" w:date="2018-12-03T10:59:00Z"/>
                                <w:rFonts w:ascii="Consolas" w:hAnsi="Consolas" w:cs="Consolas"/>
                                <w:color w:val="000000"/>
                                <w:sz w:val="19"/>
                                <w:szCs w:val="19"/>
                                <w:highlight w:val="white"/>
                              </w:rPr>
                            </w:pPr>
                            <w:del w:id="890" w:author="Peter Freiling" w:date="2018-12-03T10:59:00Z">
                              <w:r w:rsidDel="00733D81">
                                <w:rPr>
                                  <w:rFonts w:ascii="Consolas" w:hAnsi="Consolas" w:cs="Consolas"/>
                                  <w:color w:val="2B91AF"/>
                                  <w:sz w:val="19"/>
                                  <w:szCs w:val="19"/>
                                  <w:highlight w:val="white"/>
                                </w:rPr>
                                <w:delText>IObservable</w:delText>
                              </w:r>
                              <w:r w:rsidDel="00733D81">
                                <w:rPr>
                                  <w:rFonts w:ascii="Consolas" w:hAnsi="Consolas" w:cs="Consolas"/>
                                  <w:color w:val="000000"/>
                                  <w:sz w:val="19"/>
                                  <w:szCs w:val="19"/>
                                  <w:highlight w:val="white"/>
                                </w:rPr>
                                <w:delText>&lt;</w:delText>
                              </w:r>
                              <w:r w:rsidDel="00733D81">
                                <w:rPr>
                                  <w:rFonts w:ascii="Consolas" w:hAnsi="Consolas" w:cs="Consolas"/>
                                  <w:color w:val="2B91AF"/>
                                  <w:sz w:val="19"/>
                                  <w:szCs w:val="19"/>
                                  <w:highlight w:val="white"/>
                                </w:rPr>
                                <w:delText>StreamEvent</w:delText>
                              </w:r>
                              <w:r w:rsidDel="00733D81">
                                <w:rPr>
                                  <w:rFonts w:ascii="Consolas" w:hAnsi="Consolas" w:cs="Consolas"/>
                                  <w:color w:val="000000"/>
                                  <w:sz w:val="19"/>
                                  <w:szCs w:val="19"/>
                                  <w:highlight w:val="white"/>
                                </w:rPr>
                                <w:delText>&lt;</w:delText>
                              </w:r>
                              <w:r w:rsidDel="00733D81">
                                <w:rPr>
                                  <w:rFonts w:ascii="Consolas" w:hAnsi="Consolas" w:cs="Consolas"/>
                                  <w:color w:val="2B91AF"/>
                                  <w:sz w:val="19"/>
                                  <w:szCs w:val="19"/>
                                  <w:highlight w:val="white"/>
                                </w:rPr>
                                <w:delText>ContextSwitch</w:delText>
                              </w:r>
                              <w:r w:rsidDel="00733D81">
                                <w:rPr>
                                  <w:rFonts w:ascii="Consolas" w:hAnsi="Consolas" w:cs="Consolas"/>
                                  <w:color w:val="000000"/>
                                  <w:sz w:val="19"/>
                                  <w:szCs w:val="19"/>
                                  <w:highlight w:val="white"/>
                                </w:rPr>
                                <w:delText>&gt;&gt; CSTicksEventObs = CSTicksObs.Select(</w:delText>
                              </w:r>
                            </w:del>
                          </w:p>
                          <w:p w14:paraId="59223053" w14:textId="291BD3A3" w:rsidR="00E80C46" w:rsidDel="00733D81" w:rsidRDefault="00E80C46" w:rsidP="009D759F">
                            <w:pPr>
                              <w:autoSpaceDE w:val="0"/>
                              <w:autoSpaceDN w:val="0"/>
                              <w:adjustRightInd w:val="0"/>
                              <w:spacing w:after="0" w:line="240" w:lineRule="auto"/>
                              <w:rPr>
                                <w:del w:id="891" w:author="Peter Freiling" w:date="2018-12-03T10:59:00Z"/>
                                <w:rFonts w:ascii="Consolas" w:hAnsi="Consolas" w:cs="Consolas"/>
                                <w:color w:val="000000"/>
                                <w:sz w:val="19"/>
                                <w:szCs w:val="19"/>
                                <w:highlight w:val="white"/>
                              </w:rPr>
                            </w:pPr>
                            <w:del w:id="892" w:author="Peter Freiling" w:date="2018-12-03T10:59:00Z">
                              <w:r w:rsidDel="00733D81">
                                <w:rPr>
                                  <w:rFonts w:ascii="Consolas" w:hAnsi="Consolas" w:cs="Consolas"/>
                                  <w:color w:val="000000"/>
                                  <w:sz w:val="19"/>
                                  <w:szCs w:val="19"/>
                                  <w:highlight w:val="white"/>
                                </w:rPr>
                                <w:delText xml:space="preserve">        e =&gt; </w:delText>
                              </w:r>
                              <w:r w:rsidDel="00733D81">
                                <w:rPr>
                                  <w:rFonts w:ascii="Consolas" w:hAnsi="Consolas" w:cs="Consolas"/>
                                  <w:color w:val="2B91AF"/>
                                  <w:sz w:val="19"/>
                                  <w:szCs w:val="19"/>
                                  <w:highlight w:val="white"/>
                                </w:rPr>
                                <w:delText>StreamEvent</w:delText>
                              </w:r>
                              <w:r w:rsidDel="00733D81">
                                <w:rPr>
                                  <w:rFonts w:ascii="Consolas" w:hAnsi="Consolas" w:cs="Consolas"/>
                                  <w:color w:val="000000"/>
                                  <w:sz w:val="19"/>
                                  <w:szCs w:val="19"/>
                                  <w:highlight w:val="white"/>
                                </w:rPr>
                                <w:delText>&lt;</w:delText>
                              </w:r>
                              <w:r w:rsidDel="00733D81">
                                <w:rPr>
                                  <w:rFonts w:ascii="Consolas" w:hAnsi="Consolas" w:cs="Consolas"/>
                                  <w:color w:val="2B91AF"/>
                                  <w:sz w:val="19"/>
                                  <w:szCs w:val="19"/>
                                  <w:highlight w:val="white"/>
                                </w:rPr>
                                <w:delText>ContextSwitch</w:delText>
                              </w:r>
                              <w:r w:rsidDel="00733D81">
                                <w:rPr>
                                  <w:rFonts w:ascii="Consolas" w:hAnsi="Consolas" w:cs="Consolas"/>
                                  <w:color w:val="000000"/>
                                  <w:sz w:val="19"/>
                                  <w:szCs w:val="19"/>
                                  <w:highlight w:val="white"/>
                                </w:rPr>
                                <w:delText>&gt;.CreateInterval(e.CSTicks, e.CSTicks + 1, e));</w:delText>
                              </w:r>
                            </w:del>
                          </w:p>
                          <w:p w14:paraId="6A727C01" w14:textId="77777777" w:rsidR="00E80C46" w:rsidRDefault="00E80C46" w:rsidP="00A03E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EA06A" id="_x0000_s1034" type="#_x0000_t202" style="position:absolute;margin-left:0;margin-top:121.2pt;width:502.5pt;height:33pt;z-index:2516244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">
                <v:textbox>
                  <w:txbxContent>
                    <w:p w14:paraId="2B92D87A" w14:textId="77777777" w:rsidR="00733D81" w:rsidRPr="00733D81" w:rsidRDefault="00733D81" w:rsidP="00733D81">
                      <w:pPr>
                        <w:pStyle w:val="HTMLPreformatted"/>
                        <w:shd w:val="clear" w:color="auto" w:fill="FFFFFF"/>
                        <w:rPr>
                          <w:ins w:id="893" w:author="Peter Freiling" w:date="2018-12-03T10:59:00Z"/>
                          <w:rFonts w:ascii="Consolas" w:hAnsi="Consolas"/>
                          <w:color w:val="000000"/>
                          <w:sz w:val="19"/>
                          <w:szCs w:val="19"/>
                          <w:rPrChange w:id="894" w:author="Peter Freiling" w:date="2018-12-03T10:59:00Z">
                            <w:rPr>
                              <w:ins w:id="895" w:author="Peter Freiling" w:date="2018-12-03T10:59:00Z"/>
                              <w:rFonts w:ascii="Consolas" w:hAnsi="Consolas"/>
                              <w:color w:val="000000"/>
                            </w:rPr>
                          </w:rPrChange>
                        </w:rPr>
                      </w:pPr>
                      <w:ins w:id="896" w:author="Peter Freiling" w:date="2018-12-03T10:59:00Z">
                        <w:r w:rsidRPr="00733D81">
                          <w:rPr>
                            <w:rFonts w:ascii="Consolas" w:hAnsi="Consolas"/>
                            <w:color w:val="2B91AF"/>
                            <w:sz w:val="19"/>
                            <w:szCs w:val="19"/>
                            <w:rPrChange w:id="897" w:author="Peter Freiling" w:date="2018-12-03T10:59:00Z">
                              <w:rPr>
                                <w:rFonts w:ascii="Consolas" w:hAnsi="Consolas"/>
                                <w:color w:val="2B91AF"/>
                              </w:rPr>
                            </w:rPrChange>
                          </w:rPr>
                          <w:t>IObservable</w:t>
                        </w:r>
                        <w:r w:rsidRPr="00733D81">
                          <w:rPr>
                            <w:rFonts w:ascii="Consolas" w:hAnsi="Consolas"/>
                            <w:color w:val="000000"/>
                            <w:sz w:val="19"/>
                            <w:szCs w:val="19"/>
                            <w:rPrChange w:id="898" w:author="Peter Freiling" w:date="2018-12-03T10:59:00Z">
                              <w:rPr>
                                <w:rFonts w:ascii="Consolas" w:hAnsi="Consolas"/>
                                <w:color w:val="000000"/>
                              </w:rPr>
                            </w:rPrChange>
                          </w:rPr>
                          <w:t>&lt;</w:t>
                        </w:r>
                        <w:r w:rsidRPr="00733D81">
                          <w:rPr>
                            <w:rFonts w:ascii="Consolas" w:hAnsi="Consolas"/>
                            <w:color w:val="2B91AF"/>
                            <w:sz w:val="19"/>
                            <w:szCs w:val="19"/>
                            <w:rPrChange w:id="899" w:author="Peter Freiling" w:date="2018-12-03T10:59:00Z">
                              <w:rPr>
                                <w:rFonts w:ascii="Consolas" w:hAnsi="Consolas"/>
                                <w:color w:val="2B91AF"/>
                              </w:rPr>
                            </w:rPrChange>
                          </w:rPr>
                          <w:t>StreamEvent</w:t>
                        </w:r>
                        <w:r w:rsidRPr="00733D81">
                          <w:rPr>
                            <w:rFonts w:ascii="Consolas" w:hAnsi="Consolas"/>
                            <w:color w:val="000000"/>
                            <w:sz w:val="19"/>
                            <w:szCs w:val="19"/>
                            <w:rPrChange w:id="900" w:author="Peter Freiling" w:date="2018-12-03T10:59:00Z">
                              <w:rPr>
                                <w:rFonts w:ascii="Consolas" w:hAnsi="Consolas"/>
                                <w:color w:val="000000"/>
                              </w:rPr>
                            </w:rPrChange>
                          </w:rPr>
                          <w:t>&lt;</w:t>
                        </w:r>
                        <w:r w:rsidRPr="00733D81">
                          <w:rPr>
                            <w:rFonts w:ascii="Consolas" w:hAnsi="Consolas"/>
                            <w:color w:val="2B91AF"/>
                            <w:sz w:val="19"/>
                            <w:szCs w:val="19"/>
                            <w:rPrChange w:id="901" w:author="Peter Freiling" w:date="2018-12-03T10:59:00Z">
                              <w:rPr>
                                <w:rFonts w:ascii="Consolas" w:hAnsi="Consolas"/>
                                <w:color w:val="2B91AF"/>
                              </w:rPr>
                            </w:rPrChange>
                          </w:rPr>
                          <w:t>ContextSwitch</w:t>
                        </w:r>
                        <w:r w:rsidRPr="00733D81">
                          <w:rPr>
                            <w:rFonts w:ascii="Consolas" w:hAnsi="Consolas"/>
                            <w:color w:val="000000"/>
                            <w:sz w:val="19"/>
                            <w:szCs w:val="19"/>
                            <w:rPrChange w:id="902" w:author="Peter Freiling" w:date="2018-12-03T10:59:00Z">
                              <w:rPr>
                                <w:rFonts w:ascii="Consolas" w:hAnsi="Consolas"/>
                                <w:color w:val="000000"/>
                              </w:rPr>
                            </w:rPrChange>
                          </w:rPr>
                          <w:t>&gt;&gt; contextSwitchStreamEventObservable =</w:t>
                        </w:r>
                      </w:ins>
                    </w:p>
                    <w:p w14:paraId="3B878601" w14:textId="77777777" w:rsidR="00733D81" w:rsidRPr="00733D81" w:rsidRDefault="00733D81" w:rsidP="00733D81">
                      <w:pPr>
                        <w:pStyle w:val="HTMLPreformatted"/>
                        <w:shd w:val="clear" w:color="auto" w:fill="FFFFFF"/>
                        <w:rPr>
                          <w:ins w:id="903" w:author="Peter Freiling" w:date="2018-12-03T10:59:00Z"/>
                          <w:rFonts w:ascii="Consolas" w:hAnsi="Consolas"/>
                          <w:color w:val="000000"/>
                          <w:sz w:val="19"/>
                          <w:szCs w:val="19"/>
                          <w:rPrChange w:id="904" w:author="Peter Freiling" w:date="2018-12-03T10:59:00Z">
                            <w:rPr>
                              <w:ins w:id="905" w:author="Peter Freiling" w:date="2018-12-03T10:59:00Z"/>
                              <w:rFonts w:ascii="Consolas" w:hAnsi="Consolas"/>
                              <w:color w:val="000000"/>
                            </w:rPr>
                          </w:rPrChange>
                        </w:rPr>
                      </w:pPr>
                      <w:ins w:id="906" w:author="Peter Freiling" w:date="2018-12-03T10:59:00Z">
                        <w:r w:rsidRPr="00733D81">
                          <w:rPr>
                            <w:rFonts w:ascii="Consolas" w:hAnsi="Consolas"/>
                            <w:color w:val="000000"/>
                            <w:sz w:val="19"/>
                            <w:szCs w:val="19"/>
                            <w:rPrChange w:id="907" w:author="Peter Freiling" w:date="2018-12-03T10:59:00Z">
                              <w:rPr>
                                <w:rFonts w:ascii="Consolas" w:hAnsi="Consolas"/>
                                <w:color w:val="000000"/>
                              </w:rPr>
                            </w:rPrChange>
                          </w:rPr>
                          <w:t>    contextSwitchObservable.Select(e =&gt; </w:t>
                        </w:r>
                        <w:r w:rsidRPr="00733D81">
                          <w:rPr>
                            <w:rFonts w:ascii="Consolas" w:hAnsi="Consolas"/>
                            <w:color w:val="2B91AF"/>
                            <w:sz w:val="19"/>
                            <w:szCs w:val="19"/>
                            <w:rPrChange w:id="908" w:author="Peter Freiling" w:date="2018-12-03T10:59:00Z">
                              <w:rPr>
                                <w:rFonts w:ascii="Consolas" w:hAnsi="Consolas"/>
                                <w:color w:val="2B91AF"/>
                              </w:rPr>
                            </w:rPrChange>
                          </w:rPr>
                          <w:t>StreamEvent</w:t>
                        </w:r>
                        <w:r w:rsidRPr="00733D81">
                          <w:rPr>
                            <w:rFonts w:ascii="Consolas" w:hAnsi="Consolas"/>
                            <w:color w:val="000000"/>
                            <w:sz w:val="19"/>
                            <w:szCs w:val="19"/>
                            <w:rPrChange w:id="909" w:author="Peter Freiling" w:date="2018-12-03T10:59:00Z">
                              <w:rPr>
                                <w:rFonts w:ascii="Consolas" w:hAnsi="Consolas"/>
                                <w:color w:val="000000"/>
                              </w:rPr>
                            </w:rPrChange>
                          </w:rPr>
                          <w:t>.CreateInterval(e.Tick, e.Tick + 1, e));</w:t>
                        </w:r>
                      </w:ins>
                    </w:p>
                    <w:p w14:paraId="6B823458" w14:textId="5EB21C19" w:rsidR="00E80C46" w:rsidDel="00733D81" w:rsidRDefault="00E80C46" w:rsidP="009D759F">
                      <w:pPr>
                        <w:autoSpaceDE w:val="0"/>
                        <w:autoSpaceDN w:val="0"/>
                        <w:adjustRightInd w:val="0"/>
                        <w:spacing w:after="0" w:line="240" w:lineRule="auto"/>
                        <w:rPr>
                          <w:del w:id="910" w:author="Peter Freiling" w:date="2018-12-03T10:59:00Z"/>
                          <w:rFonts w:ascii="Consolas" w:hAnsi="Consolas" w:cs="Consolas"/>
                          <w:color w:val="000000"/>
                          <w:sz w:val="19"/>
                          <w:szCs w:val="19"/>
                          <w:highlight w:val="white"/>
                        </w:rPr>
                      </w:pPr>
                      <w:del w:id="911" w:author="Peter Freiling" w:date="2018-12-03T10:59:00Z">
                        <w:r w:rsidDel="00733D81">
                          <w:rPr>
                            <w:rFonts w:ascii="Consolas" w:hAnsi="Consolas" w:cs="Consolas"/>
                            <w:color w:val="2B91AF"/>
                            <w:sz w:val="19"/>
                            <w:szCs w:val="19"/>
                            <w:highlight w:val="white"/>
                          </w:rPr>
                          <w:delText>IObservable</w:delText>
                        </w:r>
                        <w:r w:rsidDel="00733D81">
                          <w:rPr>
                            <w:rFonts w:ascii="Consolas" w:hAnsi="Consolas" w:cs="Consolas"/>
                            <w:color w:val="000000"/>
                            <w:sz w:val="19"/>
                            <w:szCs w:val="19"/>
                            <w:highlight w:val="white"/>
                          </w:rPr>
                          <w:delText>&lt;</w:delText>
                        </w:r>
                        <w:r w:rsidDel="00733D81">
                          <w:rPr>
                            <w:rFonts w:ascii="Consolas" w:hAnsi="Consolas" w:cs="Consolas"/>
                            <w:color w:val="2B91AF"/>
                            <w:sz w:val="19"/>
                            <w:szCs w:val="19"/>
                            <w:highlight w:val="white"/>
                          </w:rPr>
                          <w:delText>StreamEvent</w:delText>
                        </w:r>
                        <w:r w:rsidDel="00733D81">
                          <w:rPr>
                            <w:rFonts w:ascii="Consolas" w:hAnsi="Consolas" w:cs="Consolas"/>
                            <w:color w:val="000000"/>
                            <w:sz w:val="19"/>
                            <w:szCs w:val="19"/>
                            <w:highlight w:val="white"/>
                          </w:rPr>
                          <w:delText>&lt;</w:delText>
                        </w:r>
                        <w:r w:rsidDel="00733D81">
                          <w:rPr>
                            <w:rFonts w:ascii="Consolas" w:hAnsi="Consolas" w:cs="Consolas"/>
                            <w:color w:val="2B91AF"/>
                            <w:sz w:val="19"/>
                            <w:szCs w:val="19"/>
                            <w:highlight w:val="white"/>
                          </w:rPr>
                          <w:delText>ContextSwitch</w:delText>
                        </w:r>
                        <w:r w:rsidDel="00733D81">
                          <w:rPr>
                            <w:rFonts w:ascii="Consolas" w:hAnsi="Consolas" w:cs="Consolas"/>
                            <w:color w:val="000000"/>
                            <w:sz w:val="19"/>
                            <w:szCs w:val="19"/>
                            <w:highlight w:val="white"/>
                          </w:rPr>
                          <w:delText>&gt;&gt; CSTicksEventObs = CSTicksObs.Select(</w:delText>
                        </w:r>
                      </w:del>
                    </w:p>
                    <w:p w14:paraId="59223053" w14:textId="291BD3A3" w:rsidR="00E80C46" w:rsidDel="00733D81" w:rsidRDefault="00E80C46" w:rsidP="009D759F">
                      <w:pPr>
                        <w:autoSpaceDE w:val="0"/>
                        <w:autoSpaceDN w:val="0"/>
                        <w:adjustRightInd w:val="0"/>
                        <w:spacing w:after="0" w:line="240" w:lineRule="auto"/>
                        <w:rPr>
                          <w:del w:id="912" w:author="Peter Freiling" w:date="2018-12-03T10:59:00Z"/>
                          <w:rFonts w:ascii="Consolas" w:hAnsi="Consolas" w:cs="Consolas"/>
                          <w:color w:val="000000"/>
                          <w:sz w:val="19"/>
                          <w:szCs w:val="19"/>
                          <w:highlight w:val="white"/>
                        </w:rPr>
                      </w:pPr>
                      <w:del w:id="913" w:author="Peter Freiling" w:date="2018-12-03T10:59:00Z">
                        <w:r w:rsidDel="00733D81">
                          <w:rPr>
                            <w:rFonts w:ascii="Consolas" w:hAnsi="Consolas" w:cs="Consolas"/>
                            <w:color w:val="000000"/>
                            <w:sz w:val="19"/>
                            <w:szCs w:val="19"/>
                            <w:highlight w:val="white"/>
                          </w:rPr>
                          <w:delText xml:space="preserve">        e =&gt; </w:delText>
                        </w:r>
                        <w:r w:rsidDel="00733D81">
                          <w:rPr>
                            <w:rFonts w:ascii="Consolas" w:hAnsi="Consolas" w:cs="Consolas"/>
                            <w:color w:val="2B91AF"/>
                            <w:sz w:val="19"/>
                            <w:szCs w:val="19"/>
                            <w:highlight w:val="white"/>
                          </w:rPr>
                          <w:delText>StreamEvent</w:delText>
                        </w:r>
                        <w:r w:rsidDel="00733D81">
                          <w:rPr>
                            <w:rFonts w:ascii="Consolas" w:hAnsi="Consolas" w:cs="Consolas"/>
                            <w:color w:val="000000"/>
                            <w:sz w:val="19"/>
                            <w:szCs w:val="19"/>
                            <w:highlight w:val="white"/>
                          </w:rPr>
                          <w:delText>&lt;</w:delText>
                        </w:r>
                        <w:r w:rsidDel="00733D81">
                          <w:rPr>
                            <w:rFonts w:ascii="Consolas" w:hAnsi="Consolas" w:cs="Consolas"/>
                            <w:color w:val="2B91AF"/>
                            <w:sz w:val="19"/>
                            <w:szCs w:val="19"/>
                            <w:highlight w:val="white"/>
                          </w:rPr>
                          <w:delText>ContextSwitch</w:delText>
                        </w:r>
                        <w:r w:rsidDel="00733D81">
                          <w:rPr>
                            <w:rFonts w:ascii="Consolas" w:hAnsi="Consolas" w:cs="Consolas"/>
                            <w:color w:val="000000"/>
                            <w:sz w:val="19"/>
                            <w:szCs w:val="19"/>
                            <w:highlight w:val="white"/>
                          </w:rPr>
                          <w:delText>&gt;.CreateInterval(e.CSTicks, e.CSTicks + 1, e));</w:delText>
                        </w:r>
                      </w:del>
                    </w:p>
                    <w:p w14:paraId="6A727C01" w14:textId="77777777" w:rsidR="00E80C46" w:rsidRDefault="00E80C46" w:rsidP="00A03ED2"/>
                  </w:txbxContent>
                </v:textbox>
                <w10:wrap type="square" anchorx="margin"/>
              </v:shape>
            </w:pict>
          </mc:Fallback>
        </mc:AlternateContent>
      </w:r>
      <w:r w:rsidR="00A03ED2">
        <w:t xml:space="preserve">Going back to our example, we will now convert each data element in </w:t>
      </w:r>
      <w:del w:id="914" w:author="Peter Freiling" w:date="2018-12-03T10:04:00Z">
        <w:r w:rsidR="00A03ED2" w:rsidDel="008B1166">
          <w:delText>CSTicks</w:delText>
        </w:r>
      </w:del>
      <w:del w:id="915" w:author="Peter Freiling" w:date="2018-12-03T10:55:00Z">
        <w:r w:rsidR="00A03ED2" w:rsidDel="009F59C8">
          <w:delText>Obs</w:delText>
        </w:r>
      </w:del>
      <w:ins w:id="916" w:author="Peter Freiling" w:date="2018-12-03T10:55:00Z">
        <w:r w:rsidR="009F59C8">
          <w:t>contextSwitchObservable</w:t>
        </w:r>
      </w:ins>
      <w:r w:rsidR="00A03ED2">
        <w:t xml:space="preserve"> into a StreamEvent. </w:t>
      </w:r>
      <w:commentRangeStart w:id="917"/>
      <w:r w:rsidR="00A03ED2">
        <w:t xml:space="preserve">For now, we assume that StartTime should be equal to </w:t>
      </w:r>
      <w:del w:id="918" w:author="Peter Freiling" w:date="2018-12-03T10:04:00Z">
        <w:r w:rsidR="00A03ED2" w:rsidDel="008B1166">
          <w:delText>CSTicks</w:delText>
        </w:r>
      </w:del>
      <w:ins w:id="919" w:author="Peter Freiling" w:date="2018-12-03T10:04:00Z">
        <w:r w:rsidR="008B1166">
          <w:t>ContextSwitch</w:t>
        </w:r>
      </w:ins>
      <w:ins w:id="920" w:author="Peter Freiling" w:date="2018-12-03T10:11:00Z">
        <w:r w:rsidR="00AE44CC">
          <w:t>.</w:t>
        </w:r>
      </w:ins>
      <w:ins w:id="921" w:author="Peter Freiling" w:date="2018-12-03T10:04:00Z">
        <w:r w:rsidR="008B1166">
          <w:t>Tick</w:t>
        </w:r>
      </w:ins>
      <w:r w:rsidR="00A03ED2">
        <w:t xml:space="preserve">, and EndTime should be StartTime + 1. </w:t>
      </w:r>
      <w:commentRangeEnd w:id="917"/>
      <w:r w:rsidR="00E56D22">
        <w:rPr>
          <w:rStyle w:val="CommentReference"/>
        </w:rPr>
        <w:commentReference w:id="917"/>
      </w:r>
      <w:r w:rsidR="00A03ED2">
        <w:t xml:space="preserve">It will become clear later why we have made these choices. </w:t>
      </w:r>
      <w:r w:rsidR="009D759F">
        <w:t xml:space="preserve">While there is </w:t>
      </w:r>
      <w:del w:id="922" w:author="Peter Freiling" w:date="2018-12-03T10:55:00Z">
        <w:r w:rsidR="009D759F" w:rsidDel="006C2556">
          <w:delText>really only</w:delText>
        </w:r>
      </w:del>
      <w:ins w:id="923" w:author="Peter Freiling" w:date="2018-12-03T10:55:00Z">
        <w:r w:rsidR="006C2556">
          <w:t>only</w:t>
        </w:r>
      </w:ins>
      <w:r w:rsidR="009D759F">
        <w:t xml:space="preserve"> one logical notion of an event, with both a start and end time, it is sometimes </w:t>
      </w:r>
      <w:r w:rsidR="001C47D8">
        <w:t>necessary</w:t>
      </w:r>
      <w:r w:rsidR="009D759F">
        <w:t xml:space="preserve"> to describe the logical event using two physical </w:t>
      </w:r>
      <w:r w:rsidR="001C47D8">
        <w:t xml:space="preserve">events, called edge events, which are presented to the system at different wall clock times. </w:t>
      </w:r>
      <w:r w:rsidR="009D759F">
        <w:t xml:space="preserve">For the purpose of this example, we assume that both the start and end times are known </w:t>
      </w:r>
      <w:r w:rsidR="001C47D8">
        <w:t xml:space="preserve">simultaneously </w:t>
      </w:r>
      <w:r w:rsidR="009D759F">
        <w:t>and specified in a single event, called an interval event. The</w:t>
      </w:r>
      <w:r w:rsidR="00A03ED2">
        <w:t xml:space="preserve"> conversion </w:t>
      </w:r>
      <w:r w:rsidR="009D759F">
        <w:t xml:space="preserve">of the data in our example into an Observable of StreamEvents is </w:t>
      </w:r>
      <w:r w:rsidR="00A03ED2">
        <w:t>shown in</w:t>
      </w:r>
      <w:r w:rsidR="00520DFC">
        <w:t xml:space="preserve"> </w:t>
      </w:r>
      <w:r w:rsidR="00520DFC">
        <w:fldChar w:fldCharType="begin"/>
      </w:r>
      <w:r w:rsidR="00520DFC">
        <w:instrText xml:space="preserve"> REF _Ref363726176 \h </w:instrText>
      </w:r>
      <w:r w:rsidR="00520DFC">
        <w:fldChar w:fldCharType="separate"/>
      </w:r>
      <w:r w:rsidR="00D33649">
        <w:t xml:space="preserve">Figure </w:t>
      </w:r>
      <w:r w:rsidR="00D33649">
        <w:rPr>
          <w:noProof/>
        </w:rPr>
        <w:t>6</w:t>
      </w:r>
      <w:r w:rsidR="00520DFC">
        <w:fldChar w:fldCharType="end"/>
      </w:r>
      <w:r w:rsidR="00520DFC">
        <w:t>.</w:t>
      </w:r>
    </w:p>
    <w:p w14:paraId="6B65BC04" w14:textId="0A1114F0" w:rsidR="00A03ED2" w:rsidDel="00633E85" w:rsidRDefault="00633E85" w:rsidP="00E45BB2">
      <w:pPr>
        <w:rPr>
          <w:del w:id="924" w:author="Peter Freiling" w:date="2018-12-03T11:07:00Z"/>
        </w:rPr>
      </w:pPr>
      <w:r>
        <w:rPr>
          <w:noProof/>
        </w:rPr>
        <mc:AlternateContent>
          <mc:Choice Requires="wpg">
            <w:drawing>
              <wp:anchor distT="0" distB="0" distL="114300" distR="114300" simplePos="0" relativeHeight="251628553" behindDoc="0" locked="0" layoutInCell="1" allowOverlap="1" wp14:anchorId="2E8914AD" wp14:editId="5CF0FAE6">
                <wp:simplePos x="0" y="0"/>
                <wp:positionH relativeFrom="column">
                  <wp:posOffset>0</wp:posOffset>
                </wp:positionH>
                <wp:positionV relativeFrom="paragraph">
                  <wp:posOffset>1556385</wp:posOffset>
                </wp:positionV>
                <wp:extent cx="6400800" cy="1038225"/>
                <wp:effectExtent l="0" t="0" r="0" b="9525"/>
                <wp:wrapSquare wrapText="bothSides"/>
                <wp:docPr id="256" name="Group 256"/>
                <wp:cNvGraphicFramePr/>
                <a:graphic xmlns:a="http://schemas.openxmlformats.org/drawingml/2006/main">
                  <a:graphicData uri="http://schemas.microsoft.com/office/word/2010/wordprocessingGroup">
                    <wpg:wgp>
                      <wpg:cNvGrpSpPr/>
                      <wpg:grpSpPr>
                        <a:xfrm>
                          <a:off x="0" y="0"/>
                          <a:ext cx="6400800" cy="1038225"/>
                          <a:chOff x="0" y="0"/>
                          <a:chExt cx="6400800" cy="1038225"/>
                        </a:xfrm>
                      </wpg:grpSpPr>
                      <wps:wsp>
                        <wps:cNvPr id="8" name="Text Box 2"/>
                        <wps:cNvSpPr txBox="1">
                          <a:spLocks noChangeArrowheads="1"/>
                        </wps:cNvSpPr>
                        <wps:spPr bwMode="auto">
                          <a:xfrm>
                            <a:off x="0" y="0"/>
                            <a:ext cx="6381750" cy="723900"/>
                          </a:xfrm>
                          <a:prstGeom prst="rect">
                            <a:avLst/>
                          </a:prstGeom>
                          <a:solidFill>
                            <a:srgbClr val="FFFFFF"/>
                          </a:solidFill>
                          <a:ln w="9525">
                            <a:solidFill>
                              <a:srgbClr val="000000"/>
                            </a:solidFill>
                            <a:miter lim="800000"/>
                            <a:headEnd/>
                            <a:tailEnd/>
                          </a:ln>
                        </wps:spPr>
                        <wps:txbx>
                          <w:txbxContent>
                            <w:p w14:paraId="23F71186" w14:textId="77777777" w:rsidR="008F562D" w:rsidRDefault="008F562D" w:rsidP="008F562D">
                              <w:pPr>
                                <w:pStyle w:val="HTMLPreformatted"/>
                                <w:shd w:val="clear" w:color="auto" w:fill="FFFFFF"/>
                                <w:rPr>
                                  <w:ins w:id="925" w:author="Peter Freiling" w:date="2018-12-03T11:04:00Z"/>
                                  <w:rFonts w:ascii="Consolas" w:hAnsi="Consolas"/>
                                  <w:color w:val="000000"/>
                                </w:rPr>
                              </w:pPr>
                              <w:ins w:id="926" w:author="Peter Freiling" w:date="2018-12-03T11:04:00Z">
                                <w:r>
                                  <w:rPr>
                                    <w:rFonts w:ascii="Consolas" w:hAnsi="Consolas"/>
                                    <w:color w:val="2B91AF"/>
                                  </w:rPr>
                                  <w:t>IObservableIngressStreamable</w:t>
                                </w:r>
                                <w:r>
                                  <w:rPr>
                                    <w:rFonts w:ascii="Consolas" w:hAnsi="Consolas"/>
                                    <w:color w:val="000000"/>
                                  </w:rPr>
                                  <w:t>&lt;</w:t>
                                </w:r>
                                <w:r>
                                  <w:rPr>
                                    <w:rFonts w:ascii="Consolas" w:hAnsi="Consolas"/>
                                    <w:color w:val="2B91AF"/>
                                  </w:rPr>
                                  <w:t>ContextSwitch</w:t>
                                </w:r>
                                <w:r>
                                  <w:rPr>
                                    <w:rFonts w:ascii="Consolas" w:hAnsi="Consolas"/>
                                    <w:color w:val="000000"/>
                                  </w:rPr>
                                  <w:t>&gt; contextSwitchIngressStreamable =</w:t>
                                </w:r>
                              </w:ins>
                            </w:p>
                            <w:p w14:paraId="5868014B" w14:textId="26D5B52A" w:rsidR="008F562D" w:rsidRDefault="008F562D" w:rsidP="008F562D">
                              <w:pPr>
                                <w:pStyle w:val="HTMLPreformatted"/>
                                <w:shd w:val="clear" w:color="auto" w:fill="FFFFFF"/>
                                <w:rPr>
                                  <w:ins w:id="927" w:author="Peter Freiling" w:date="2018-12-03T11:06:00Z"/>
                                  <w:rFonts w:ascii="Consolas" w:hAnsi="Consolas"/>
                                  <w:color w:val="000000"/>
                                </w:rPr>
                              </w:pPr>
                              <w:ins w:id="928" w:author="Peter Freiling" w:date="2018-12-03T11:04:00Z">
                                <w:r>
                                  <w:rPr>
                                    <w:rFonts w:ascii="Consolas" w:hAnsi="Consolas"/>
                                    <w:color w:val="000000"/>
                                  </w:rPr>
                                  <w:t xml:space="preserve">    </w:t>
                                </w:r>
                                <w:r>
                                  <w:rPr>
                                    <w:rFonts w:ascii="Consolas" w:hAnsi="Consolas"/>
                                    <w:color w:val="000000"/>
                                  </w:rPr>
                                  <w:t>contextSwitchStreamEventObservable.ToStreamable(</w:t>
                                </w:r>
                                <w:r>
                                  <w:rPr>
                                    <w:rFonts w:ascii="Consolas" w:hAnsi="Consolas"/>
                                    <w:color w:val="2B91AF"/>
                                  </w:rPr>
                                  <w:t>DisorderPolicy</w:t>
                                </w:r>
                                <w:r>
                                  <w:rPr>
                                    <w:rFonts w:ascii="Consolas" w:hAnsi="Consolas"/>
                                    <w:color w:val="000000"/>
                                  </w:rPr>
                                  <w:t>.Drop());</w:t>
                                </w:r>
                              </w:ins>
                            </w:p>
                            <w:p w14:paraId="09C7BD18" w14:textId="1F078BB7" w:rsidR="00633E85" w:rsidRDefault="00633E85" w:rsidP="00633E85">
                              <w:pPr>
                                <w:pStyle w:val="HTMLPreformatted"/>
                                <w:shd w:val="clear" w:color="auto" w:fill="FFFFFF"/>
                                <w:rPr>
                                  <w:ins w:id="929" w:author="Peter Freiling" w:date="2018-12-03T11:06:00Z"/>
                                  <w:rFonts w:ascii="Consolas" w:hAnsi="Consolas"/>
                                  <w:color w:val="000000"/>
                                </w:rPr>
                              </w:pPr>
                              <w:ins w:id="930" w:author="Peter Freiling" w:date="2018-12-03T11:06:00Z">
                                <w:r>
                                  <w:rPr>
                                    <w:rFonts w:ascii="Consolas" w:hAnsi="Consolas"/>
                                    <w:color w:val="0000FF"/>
                                  </w:rPr>
                                  <w:t>var</w:t>
                                </w:r>
                                <w:r>
                                  <w:rPr>
                                    <w:rFonts w:ascii="Consolas" w:hAnsi="Consolas"/>
                                    <w:color w:val="000000"/>
                                  </w:rPr>
                                  <w:t> contextSwitchStreamable =</w:t>
                                </w:r>
                              </w:ins>
                            </w:p>
                            <w:p w14:paraId="4EADEAA1" w14:textId="0A11B9D5" w:rsidR="00633E85" w:rsidRDefault="00633E85" w:rsidP="00633E85">
                              <w:pPr>
                                <w:pStyle w:val="HTMLPreformatted"/>
                                <w:shd w:val="clear" w:color="auto" w:fill="FFFFFF"/>
                                <w:rPr>
                                  <w:ins w:id="931" w:author="Peter Freiling" w:date="2018-12-03T11:06:00Z"/>
                                  <w:rFonts w:ascii="Consolas" w:hAnsi="Consolas"/>
                                  <w:color w:val="000000"/>
                                </w:rPr>
                              </w:pPr>
                              <w:ins w:id="932" w:author="Peter Freiling" w:date="2018-12-03T11:06:00Z">
                                <w:r>
                                  <w:rPr>
                                    <w:rFonts w:ascii="Consolas" w:hAnsi="Consolas"/>
                                    <w:color w:val="000000"/>
                                  </w:rPr>
                                  <w:t>    (</w:t>
                                </w:r>
                                <w:r>
                                  <w:rPr>
                                    <w:rFonts w:ascii="Consolas" w:hAnsi="Consolas"/>
                                    <w:color w:val="2B91AF"/>
                                  </w:rPr>
                                  <w:t>IStreamable</w:t>
                                </w:r>
                                <w:r>
                                  <w:rPr>
                                    <w:rFonts w:ascii="Consolas" w:hAnsi="Consolas"/>
                                    <w:color w:val="000000"/>
                                  </w:rPr>
                                  <w:t>&lt;</w:t>
                                </w:r>
                              </w:ins>
                              <w:ins w:id="933" w:author="Peter Freiling" w:date="2018-12-03T11:51:00Z">
                                <w:r w:rsidR="00E9436E">
                                  <w:rPr>
                                    <w:rFonts w:ascii="Consolas" w:hAnsi="Consolas"/>
                                    <w:color w:val="2B91AF"/>
                                  </w:rPr>
                                  <w:t>Empty</w:t>
                                </w:r>
                              </w:ins>
                              <w:ins w:id="934" w:author="Peter Freiling" w:date="2018-12-03T11:06:00Z">
                                <w:r>
                                  <w:rPr>
                                    <w:rFonts w:ascii="Consolas" w:hAnsi="Consolas"/>
                                    <w:color w:val="000000"/>
                                  </w:rPr>
                                  <w:t>, </w:t>
                                </w:r>
                                <w:r>
                                  <w:rPr>
                                    <w:rFonts w:ascii="Consolas" w:hAnsi="Consolas"/>
                                    <w:color w:val="2B91AF"/>
                                  </w:rPr>
                                  <w:t>ContextSwitch</w:t>
                                </w:r>
                                <w:r>
                                  <w:rPr>
                                    <w:rFonts w:ascii="Consolas" w:hAnsi="Consolas"/>
                                    <w:color w:val="000000"/>
                                  </w:rPr>
                                  <w:t>&gt;)contextSwitchIngressStreamable;</w:t>
                                </w:r>
                              </w:ins>
                            </w:p>
                            <w:p w14:paraId="6F93D1F0" w14:textId="77777777" w:rsidR="00633E85" w:rsidRDefault="00633E85" w:rsidP="008F562D">
                              <w:pPr>
                                <w:pStyle w:val="HTMLPreformatted"/>
                                <w:shd w:val="clear" w:color="auto" w:fill="FFFFFF"/>
                                <w:rPr>
                                  <w:ins w:id="935" w:author="Peter Freiling" w:date="2018-12-03T11:04:00Z"/>
                                  <w:rFonts w:ascii="Consolas" w:hAnsi="Consolas"/>
                                  <w:color w:val="000000"/>
                                </w:rPr>
                              </w:pPr>
                            </w:p>
                            <w:p w14:paraId="70629A5C" w14:textId="208E9457" w:rsidR="00E80C46" w:rsidDel="00E21C99" w:rsidRDefault="00E80C46" w:rsidP="001C47D8">
                              <w:pPr>
                                <w:autoSpaceDE w:val="0"/>
                                <w:autoSpaceDN w:val="0"/>
                                <w:adjustRightInd w:val="0"/>
                                <w:spacing w:after="0" w:line="240" w:lineRule="auto"/>
                                <w:rPr>
                                  <w:del w:id="936" w:author="Peter Freiling" w:date="2018-12-03T11:00:00Z"/>
                                  <w:rFonts w:ascii="Consolas" w:hAnsi="Consolas" w:cs="Consolas"/>
                                  <w:color w:val="000000"/>
                                  <w:sz w:val="19"/>
                                  <w:szCs w:val="19"/>
                                  <w:highlight w:val="white"/>
                                </w:rPr>
                              </w:pPr>
                              <w:del w:id="937" w:author="Peter Freiling" w:date="2018-12-03T11:00:00Z">
                                <w:r w:rsidDel="00E21C99">
                                  <w:rPr>
                                    <w:rFonts w:ascii="Consolas" w:hAnsi="Consolas" w:cs="Consolas"/>
                                    <w:color w:val="2B91AF"/>
                                    <w:sz w:val="19"/>
                                    <w:szCs w:val="19"/>
                                    <w:highlight w:val="white"/>
                                  </w:rPr>
                                  <w:delText>IStreamable</w:delText>
                                </w:r>
                                <w:r w:rsidDel="00E21C99">
                                  <w:rPr>
                                    <w:rFonts w:ascii="Consolas" w:hAnsi="Consolas" w:cs="Consolas"/>
                                    <w:color w:val="000000"/>
                                    <w:sz w:val="19"/>
                                    <w:szCs w:val="19"/>
                                    <w:highlight w:val="white"/>
                                  </w:rPr>
                                  <w:delText>&lt;</w:delText>
                                </w:r>
                                <w:r w:rsidDel="00E21C99">
                                  <w:rPr>
                                    <w:rFonts w:ascii="Consolas" w:hAnsi="Consolas" w:cs="Consolas"/>
                                    <w:color w:val="2B91AF"/>
                                    <w:sz w:val="19"/>
                                    <w:szCs w:val="19"/>
                                    <w:highlight w:val="white"/>
                                  </w:rPr>
                                  <w:delText>Unit</w:delText>
                                </w:r>
                                <w:r w:rsidDel="00E21C99">
                                  <w:rPr>
                                    <w:rFonts w:ascii="Consolas" w:hAnsi="Consolas" w:cs="Consolas"/>
                                    <w:color w:val="000000"/>
                                    <w:sz w:val="19"/>
                                    <w:szCs w:val="19"/>
                                    <w:highlight w:val="white"/>
                                  </w:rPr>
                                  <w:delText xml:space="preserve">, </w:delText>
                                </w:r>
                                <w:r w:rsidDel="00E21C99">
                                  <w:rPr>
                                    <w:rFonts w:ascii="Consolas" w:hAnsi="Consolas" w:cs="Consolas"/>
                                    <w:color w:val="2B91AF"/>
                                    <w:sz w:val="19"/>
                                    <w:szCs w:val="19"/>
                                    <w:highlight w:val="white"/>
                                  </w:rPr>
                                  <w:delText>ContextSwitch</w:delText>
                                </w:r>
                                <w:r w:rsidDel="00E21C99">
                                  <w:rPr>
                                    <w:rFonts w:ascii="Consolas" w:hAnsi="Consolas" w:cs="Consolas"/>
                                    <w:color w:val="000000"/>
                                    <w:sz w:val="19"/>
                                    <w:szCs w:val="19"/>
                                    <w:highlight w:val="white"/>
                                  </w:rPr>
                                  <w:delText>&gt; CsTicksStream =</w:delText>
                                </w:r>
                              </w:del>
                            </w:p>
                            <w:p w14:paraId="0DB2840E" w14:textId="6D3453F0" w:rsidR="00E80C46" w:rsidDel="00E21C99" w:rsidRDefault="00E80C46" w:rsidP="001C47D8">
                              <w:pPr>
                                <w:autoSpaceDE w:val="0"/>
                                <w:autoSpaceDN w:val="0"/>
                                <w:adjustRightInd w:val="0"/>
                                <w:spacing w:after="0" w:line="240" w:lineRule="auto"/>
                                <w:rPr>
                                  <w:del w:id="938" w:author="Peter Freiling" w:date="2018-12-03T11:00:00Z"/>
                                  <w:rFonts w:ascii="Consolas" w:hAnsi="Consolas" w:cs="Consolas"/>
                                  <w:color w:val="000000"/>
                                  <w:sz w:val="19"/>
                                  <w:szCs w:val="19"/>
                                  <w:highlight w:val="white"/>
                                </w:rPr>
                              </w:pPr>
                              <w:del w:id="939" w:author="Peter Freiling" w:date="2018-12-03T11:00:00Z">
                                <w:r w:rsidDel="00E21C99">
                                  <w:rPr>
                                    <w:rFonts w:ascii="Consolas" w:hAnsi="Consolas" w:cs="Consolas"/>
                                    <w:color w:val="000000"/>
                                    <w:sz w:val="19"/>
                                    <w:szCs w:val="19"/>
                                    <w:highlight w:val="white"/>
                                  </w:rPr>
                                  <w:delText xml:space="preserve">        CSTicksEventObs.ToStreamable(</w:delText>
                                </w:r>
                              </w:del>
                              <w:ins w:id="940" w:author="Jonathan Goldstein" w:date="2013-10-14T11:04:00Z">
                                <w:del w:id="941" w:author="Peter Freiling" w:date="2018-12-03T11:00:00Z">
                                  <w:r w:rsidDel="000677B7">
                                    <w:rPr>
                                      <w:rFonts w:ascii="Consolas" w:hAnsi="Consolas" w:cs="Consolas"/>
                                      <w:color w:val="2B91AF"/>
                                      <w:sz w:val="19"/>
                                      <w:szCs w:val="19"/>
                                      <w:highlight w:val="white"/>
                                    </w:rPr>
                                    <w:delText>OnCompletedPolicy</w:delText>
                                  </w:r>
                                  <w:r w:rsidDel="000677B7">
                                    <w:rPr>
                                      <w:rFonts w:ascii="Consolas" w:hAnsi="Consolas" w:cs="Consolas"/>
                                      <w:color w:val="000000"/>
                                      <w:sz w:val="19"/>
                                      <w:szCs w:val="19"/>
                                      <w:highlight w:val="white"/>
                                    </w:rPr>
                                    <w:delText xml:space="preserve">.EndOfStream(), </w:delText>
                                  </w:r>
                                </w:del>
                              </w:ins>
                              <w:del w:id="942" w:author="Peter Freiling" w:date="2018-12-03T11:00:00Z">
                                <w:r w:rsidDel="00E21C99">
                                  <w:rPr>
                                    <w:rFonts w:ascii="Consolas" w:hAnsi="Consolas" w:cs="Consolas"/>
                                    <w:color w:val="2B91AF"/>
                                    <w:sz w:val="19"/>
                                    <w:szCs w:val="19"/>
                                    <w:highlight w:val="white"/>
                                  </w:rPr>
                                  <w:delText>DisorderPolicy</w:delText>
                                </w:r>
                                <w:r w:rsidDel="00E21C99">
                                  <w:rPr>
                                    <w:rFonts w:ascii="Consolas" w:hAnsi="Consolas" w:cs="Consolas"/>
                                    <w:color w:val="000000"/>
                                    <w:sz w:val="19"/>
                                    <w:szCs w:val="19"/>
                                    <w:highlight w:val="white"/>
                                  </w:rPr>
                                  <w:delText>.Drop());</w:delText>
                                </w:r>
                              </w:del>
                            </w:p>
                            <w:p w14:paraId="1480C7E8" w14:textId="77777777" w:rsidR="00E80C46" w:rsidRDefault="00E80C46" w:rsidP="001C47D8"/>
                          </w:txbxContent>
                        </wps:txbx>
                        <wps:bodyPr rot="0" vert="horz" wrap="square" lIns="91440" tIns="45720" rIns="91440" bIns="45720" anchor="t" anchorCtr="0">
                          <a:noAutofit/>
                        </wps:bodyPr>
                      </wps:wsp>
                      <wps:wsp>
                        <wps:cNvPr id="10" name="Text Box 10"/>
                        <wps:cNvSpPr txBox="1"/>
                        <wps:spPr>
                          <a:xfrm>
                            <a:off x="0" y="771525"/>
                            <a:ext cx="6400800" cy="266700"/>
                          </a:xfrm>
                          <a:prstGeom prst="rect">
                            <a:avLst/>
                          </a:prstGeom>
                          <a:solidFill>
                            <a:prstClr val="white"/>
                          </a:solidFill>
                          <a:ln>
                            <a:noFill/>
                          </a:ln>
                          <a:effectLst/>
                        </wps:spPr>
                        <wps:txbx>
                          <w:txbxContent>
                            <w:p w14:paraId="0953A9F6" w14:textId="3B97BA73" w:rsidR="00E80C46" w:rsidRDefault="00E80C46" w:rsidP="000B7493">
                              <w:pPr>
                                <w:pStyle w:val="Caption"/>
                              </w:pPr>
                              <w:bookmarkStart w:id="943" w:name="_Ref363739756"/>
                              <w:r>
                                <w:t xml:space="preserve">Figure </w:t>
                              </w:r>
                              <w:r w:rsidR="00904F8B">
                                <w:rPr>
                                  <w:noProof/>
                                </w:rPr>
                                <w:fldChar w:fldCharType="begin"/>
                              </w:r>
                              <w:r w:rsidR="00904F8B">
                                <w:rPr>
                                  <w:noProof/>
                                </w:rPr>
                                <w:instrText xml:space="preserve"> SEQ Figure \* ARABI</w:instrText>
                              </w:r>
                              <w:r w:rsidR="00904F8B">
                                <w:rPr>
                                  <w:noProof/>
                                </w:rPr>
                                <w:instrText xml:space="preserve">C </w:instrText>
                              </w:r>
                              <w:r w:rsidR="00904F8B">
                                <w:rPr>
                                  <w:noProof/>
                                </w:rPr>
                                <w:fldChar w:fldCharType="separate"/>
                              </w:r>
                              <w:r w:rsidR="003708C7">
                                <w:rPr>
                                  <w:noProof/>
                                </w:rPr>
                                <w:t>7</w:t>
                              </w:r>
                              <w:r w:rsidR="00904F8B">
                                <w:rPr>
                                  <w:noProof/>
                                </w:rPr>
                                <w:fldChar w:fldCharType="end"/>
                              </w:r>
                              <w:bookmarkEnd w:id="943"/>
                              <w:r>
                                <w:t>: Creating a Streamable of Context Switches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8914AD" id="Group 256" o:spid="_x0000_s1035" style="position:absolute;margin-left:0;margin-top:122.55pt;width:7in;height:81.75pt;z-index:251628553;mso-position-horizontal-relative:text;mso-position-vertical-relative:text" coordsize="64008,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">
                <v:shape id="_x0000_s1036" type="#_x0000_t202" style="position:absolute;width:63817;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23F71186" w14:textId="77777777" w:rsidR="008F562D" w:rsidRDefault="008F562D" w:rsidP="008F562D">
                        <w:pPr>
                          <w:pStyle w:val="HTMLPreformatted"/>
                          <w:shd w:val="clear" w:color="auto" w:fill="FFFFFF"/>
                          <w:rPr>
                            <w:ins w:id="944" w:author="Peter Freiling" w:date="2018-12-03T11:04:00Z"/>
                            <w:rFonts w:ascii="Consolas" w:hAnsi="Consolas"/>
                            <w:color w:val="000000"/>
                          </w:rPr>
                        </w:pPr>
                        <w:ins w:id="945" w:author="Peter Freiling" w:date="2018-12-03T11:04:00Z">
                          <w:r>
                            <w:rPr>
                              <w:rFonts w:ascii="Consolas" w:hAnsi="Consolas"/>
                              <w:color w:val="2B91AF"/>
                            </w:rPr>
                            <w:t>IObservableIngressStreamable</w:t>
                          </w:r>
                          <w:r>
                            <w:rPr>
                              <w:rFonts w:ascii="Consolas" w:hAnsi="Consolas"/>
                              <w:color w:val="000000"/>
                            </w:rPr>
                            <w:t>&lt;</w:t>
                          </w:r>
                          <w:r>
                            <w:rPr>
                              <w:rFonts w:ascii="Consolas" w:hAnsi="Consolas"/>
                              <w:color w:val="2B91AF"/>
                            </w:rPr>
                            <w:t>ContextSwitch</w:t>
                          </w:r>
                          <w:r>
                            <w:rPr>
                              <w:rFonts w:ascii="Consolas" w:hAnsi="Consolas"/>
                              <w:color w:val="000000"/>
                            </w:rPr>
                            <w:t>&gt; contextSwitchIngressStreamable =</w:t>
                          </w:r>
                        </w:ins>
                      </w:p>
                      <w:p w14:paraId="5868014B" w14:textId="26D5B52A" w:rsidR="008F562D" w:rsidRDefault="008F562D" w:rsidP="008F562D">
                        <w:pPr>
                          <w:pStyle w:val="HTMLPreformatted"/>
                          <w:shd w:val="clear" w:color="auto" w:fill="FFFFFF"/>
                          <w:rPr>
                            <w:ins w:id="946" w:author="Peter Freiling" w:date="2018-12-03T11:06:00Z"/>
                            <w:rFonts w:ascii="Consolas" w:hAnsi="Consolas"/>
                            <w:color w:val="000000"/>
                          </w:rPr>
                        </w:pPr>
                        <w:ins w:id="947" w:author="Peter Freiling" w:date="2018-12-03T11:04:00Z">
                          <w:r>
                            <w:rPr>
                              <w:rFonts w:ascii="Consolas" w:hAnsi="Consolas"/>
                              <w:color w:val="000000"/>
                            </w:rPr>
                            <w:t xml:space="preserve">    </w:t>
                          </w:r>
                          <w:r>
                            <w:rPr>
                              <w:rFonts w:ascii="Consolas" w:hAnsi="Consolas"/>
                              <w:color w:val="000000"/>
                            </w:rPr>
                            <w:t>contextSwitchStreamEventObservable.ToStreamable(</w:t>
                          </w:r>
                          <w:r>
                            <w:rPr>
                              <w:rFonts w:ascii="Consolas" w:hAnsi="Consolas"/>
                              <w:color w:val="2B91AF"/>
                            </w:rPr>
                            <w:t>DisorderPolicy</w:t>
                          </w:r>
                          <w:r>
                            <w:rPr>
                              <w:rFonts w:ascii="Consolas" w:hAnsi="Consolas"/>
                              <w:color w:val="000000"/>
                            </w:rPr>
                            <w:t>.Drop());</w:t>
                          </w:r>
                        </w:ins>
                      </w:p>
                      <w:p w14:paraId="09C7BD18" w14:textId="1F078BB7" w:rsidR="00633E85" w:rsidRDefault="00633E85" w:rsidP="00633E85">
                        <w:pPr>
                          <w:pStyle w:val="HTMLPreformatted"/>
                          <w:shd w:val="clear" w:color="auto" w:fill="FFFFFF"/>
                          <w:rPr>
                            <w:ins w:id="948" w:author="Peter Freiling" w:date="2018-12-03T11:06:00Z"/>
                            <w:rFonts w:ascii="Consolas" w:hAnsi="Consolas"/>
                            <w:color w:val="000000"/>
                          </w:rPr>
                        </w:pPr>
                        <w:ins w:id="949" w:author="Peter Freiling" w:date="2018-12-03T11:06:00Z">
                          <w:r>
                            <w:rPr>
                              <w:rFonts w:ascii="Consolas" w:hAnsi="Consolas"/>
                              <w:color w:val="0000FF"/>
                            </w:rPr>
                            <w:t>var</w:t>
                          </w:r>
                          <w:r>
                            <w:rPr>
                              <w:rFonts w:ascii="Consolas" w:hAnsi="Consolas"/>
                              <w:color w:val="000000"/>
                            </w:rPr>
                            <w:t> contextSwitchStreamable =</w:t>
                          </w:r>
                        </w:ins>
                      </w:p>
                      <w:p w14:paraId="4EADEAA1" w14:textId="0A11B9D5" w:rsidR="00633E85" w:rsidRDefault="00633E85" w:rsidP="00633E85">
                        <w:pPr>
                          <w:pStyle w:val="HTMLPreformatted"/>
                          <w:shd w:val="clear" w:color="auto" w:fill="FFFFFF"/>
                          <w:rPr>
                            <w:ins w:id="950" w:author="Peter Freiling" w:date="2018-12-03T11:06:00Z"/>
                            <w:rFonts w:ascii="Consolas" w:hAnsi="Consolas"/>
                            <w:color w:val="000000"/>
                          </w:rPr>
                        </w:pPr>
                        <w:ins w:id="951" w:author="Peter Freiling" w:date="2018-12-03T11:06:00Z">
                          <w:r>
                            <w:rPr>
                              <w:rFonts w:ascii="Consolas" w:hAnsi="Consolas"/>
                              <w:color w:val="000000"/>
                            </w:rPr>
                            <w:t>    (</w:t>
                          </w:r>
                          <w:r>
                            <w:rPr>
                              <w:rFonts w:ascii="Consolas" w:hAnsi="Consolas"/>
                              <w:color w:val="2B91AF"/>
                            </w:rPr>
                            <w:t>IStreamable</w:t>
                          </w:r>
                          <w:r>
                            <w:rPr>
                              <w:rFonts w:ascii="Consolas" w:hAnsi="Consolas"/>
                              <w:color w:val="000000"/>
                            </w:rPr>
                            <w:t>&lt;</w:t>
                          </w:r>
                        </w:ins>
                        <w:ins w:id="952" w:author="Peter Freiling" w:date="2018-12-03T11:51:00Z">
                          <w:r w:rsidR="00E9436E">
                            <w:rPr>
                              <w:rFonts w:ascii="Consolas" w:hAnsi="Consolas"/>
                              <w:color w:val="2B91AF"/>
                            </w:rPr>
                            <w:t>Empty</w:t>
                          </w:r>
                        </w:ins>
                        <w:ins w:id="953" w:author="Peter Freiling" w:date="2018-12-03T11:06:00Z">
                          <w:r>
                            <w:rPr>
                              <w:rFonts w:ascii="Consolas" w:hAnsi="Consolas"/>
                              <w:color w:val="000000"/>
                            </w:rPr>
                            <w:t>, </w:t>
                          </w:r>
                          <w:r>
                            <w:rPr>
                              <w:rFonts w:ascii="Consolas" w:hAnsi="Consolas"/>
                              <w:color w:val="2B91AF"/>
                            </w:rPr>
                            <w:t>ContextSwitch</w:t>
                          </w:r>
                          <w:r>
                            <w:rPr>
                              <w:rFonts w:ascii="Consolas" w:hAnsi="Consolas"/>
                              <w:color w:val="000000"/>
                            </w:rPr>
                            <w:t>&gt;)contextSwitchIngressStreamable;</w:t>
                          </w:r>
                        </w:ins>
                      </w:p>
                      <w:p w14:paraId="6F93D1F0" w14:textId="77777777" w:rsidR="00633E85" w:rsidRDefault="00633E85" w:rsidP="008F562D">
                        <w:pPr>
                          <w:pStyle w:val="HTMLPreformatted"/>
                          <w:shd w:val="clear" w:color="auto" w:fill="FFFFFF"/>
                          <w:rPr>
                            <w:ins w:id="954" w:author="Peter Freiling" w:date="2018-12-03T11:04:00Z"/>
                            <w:rFonts w:ascii="Consolas" w:hAnsi="Consolas"/>
                            <w:color w:val="000000"/>
                          </w:rPr>
                        </w:pPr>
                      </w:p>
                      <w:p w14:paraId="70629A5C" w14:textId="208E9457" w:rsidR="00E80C46" w:rsidDel="00E21C99" w:rsidRDefault="00E80C46" w:rsidP="001C47D8">
                        <w:pPr>
                          <w:autoSpaceDE w:val="0"/>
                          <w:autoSpaceDN w:val="0"/>
                          <w:adjustRightInd w:val="0"/>
                          <w:spacing w:after="0" w:line="240" w:lineRule="auto"/>
                          <w:rPr>
                            <w:del w:id="955" w:author="Peter Freiling" w:date="2018-12-03T11:00:00Z"/>
                            <w:rFonts w:ascii="Consolas" w:hAnsi="Consolas" w:cs="Consolas"/>
                            <w:color w:val="000000"/>
                            <w:sz w:val="19"/>
                            <w:szCs w:val="19"/>
                            <w:highlight w:val="white"/>
                          </w:rPr>
                        </w:pPr>
                        <w:del w:id="956" w:author="Peter Freiling" w:date="2018-12-03T11:00:00Z">
                          <w:r w:rsidDel="00E21C99">
                            <w:rPr>
                              <w:rFonts w:ascii="Consolas" w:hAnsi="Consolas" w:cs="Consolas"/>
                              <w:color w:val="2B91AF"/>
                              <w:sz w:val="19"/>
                              <w:szCs w:val="19"/>
                              <w:highlight w:val="white"/>
                            </w:rPr>
                            <w:delText>IStreamable</w:delText>
                          </w:r>
                          <w:r w:rsidDel="00E21C99">
                            <w:rPr>
                              <w:rFonts w:ascii="Consolas" w:hAnsi="Consolas" w:cs="Consolas"/>
                              <w:color w:val="000000"/>
                              <w:sz w:val="19"/>
                              <w:szCs w:val="19"/>
                              <w:highlight w:val="white"/>
                            </w:rPr>
                            <w:delText>&lt;</w:delText>
                          </w:r>
                          <w:r w:rsidDel="00E21C99">
                            <w:rPr>
                              <w:rFonts w:ascii="Consolas" w:hAnsi="Consolas" w:cs="Consolas"/>
                              <w:color w:val="2B91AF"/>
                              <w:sz w:val="19"/>
                              <w:szCs w:val="19"/>
                              <w:highlight w:val="white"/>
                            </w:rPr>
                            <w:delText>Unit</w:delText>
                          </w:r>
                          <w:r w:rsidDel="00E21C99">
                            <w:rPr>
                              <w:rFonts w:ascii="Consolas" w:hAnsi="Consolas" w:cs="Consolas"/>
                              <w:color w:val="000000"/>
                              <w:sz w:val="19"/>
                              <w:szCs w:val="19"/>
                              <w:highlight w:val="white"/>
                            </w:rPr>
                            <w:delText xml:space="preserve">, </w:delText>
                          </w:r>
                          <w:r w:rsidDel="00E21C99">
                            <w:rPr>
                              <w:rFonts w:ascii="Consolas" w:hAnsi="Consolas" w:cs="Consolas"/>
                              <w:color w:val="2B91AF"/>
                              <w:sz w:val="19"/>
                              <w:szCs w:val="19"/>
                              <w:highlight w:val="white"/>
                            </w:rPr>
                            <w:delText>ContextSwitch</w:delText>
                          </w:r>
                          <w:r w:rsidDel="00E21C99">
                            <w:rPr>
                              <w:rFonts w:ascii="Consolas" w:hAnsi="Consolas" w:cs="Consolas"/>
                              <w:color w:val="000000"/>
                              <w:sz w:val="19"/>
                              <w:szCs w:val="19"/>
                              <w:highlight w:val="white"/>
                            </w:rPr>
                            <w:delText>&gt; CsTicksStream =</w:delText>
                          </w:r>
                        </w:del>
                      </w:p>
                      <w:p w14:paraId="0DB2840E" w14:textId="6D3453F0" w:rsidR="00E80C46" w:rsidDel="00E21C99" w:rsidRDefault="00E80C46" w:rsidP="001C47D8">
                        <w:pPr>
                          <w:autoSpaceDE w:val="0"/>
                          <w:autoSpaceDN w:val="0"/>
                          <w:adjustRightInd w:val="0"/>
                          <w:spacing w:after="0" w:line="240" w:lineRule="auto"/>
                          <w:rPr>
                            <w:del w:id="957" w:author="Peter Freiling" w:date="2018-12-03T11:00:00Z"/>
                            <w:rFonts w:ascii="Consolas" w:hAnsi="Consolas" w:cs="Consolas"/>
                            <w:color w:val="000000"/>
                            <w:sz w:val="19"/>
                            <w:szCs w:val="19"/>
                            <w:highlight w:val="white"/>
                          </w:rPr>
                        </w:pPr>
                        <w:del w:id="958" w:author="Peter Freiling" w:date="2018-12-03T11:00:00Z">
                          <w:r w:rsidDel="00E21C99">
                            <w:rPr>
                              <w:rFonts w:ascii="Consolas" w:hAnsi="Consolas" w:cs="Consolas"/>
                              <w:color w:val="000000"/>
                              <w:sz w:val="19"/>
                              <w:szCs w:val="19"/>
                              <w:highlight w:val="white"/>
                            </w:rPr>
                            <w:delText xml:space="preserve">        CSTicksEventObs.ToStreamable(</w:delText>
                          </w:r>
                        </w:del>
                        <w:ins w:id="959" w:author="Jonathan Goldstein" w:date="2013-10-14T11:04:00Z">
                          <w:del w:id="960" w:author="Peter Freiling" w:date="2018-12-03T11:00:00Z">
                            <w:r w:rsidDel="000677B7">
                              <w:rPr>
                                <w:rFonts w:ascii="Consolas" w:hAnsi="Consolas" w:cs="Consolas"/>
                                <w:color w:val="2B91AF"/>
                                <w:sz w:val="19"/>
                                <w:szCs w:val="19"/>
                                <w:highlight w:val="white"/>
                              </w:rPr>
                              <w:delText>OnCompletedPolicy</w:delText>
                            </w:r>
                            <w:r w:rsidDel="000677B7">
                              <w:rPr>
                                <w:rFonts w:ascii="Consolas" w:hAnsi="Consolas" w:cs="Consolas"/>
                                <w:color w:val="000000"/>
                                <w:sz w:val="19"/>
                                <w:szCs w:val="19"/>
                                <w:highlight w:val="white"/>
                              </w:rPr>
                              <w:delText xml:space="preserve">.EndOfStream(), </w:delText>
                            </w:r>
                          </w:del>
                        </w:ins>
                        <w:del w:id="961" w:author="Peter Freiling" w:date="2018-12-03T11:00:00Z">
                          <w:r w:rsidDel="00E21C99">
                            <w:rPr>
                              <w:rFonts w:ascii="Consolas" w:hAnsi="Consolas" w:cs="Consolas"/>
                              <w:color w:val="2B91AF"/>
                              <w:sz w:val="19"/>
                              <w:szCs w:val="19"/>
                              <w:highlight w:val="white"/>
                            </w:rPr>
                            <w:delText>DisorderPolicy</w:delText>
                          </w:r>
                          <w:r w:rsidDel="00E21C99">
                            <w:rPr>
                              <w:rFonts w:ascii="Consolas" w:hAnsi="Consolas" w:cs="Consolas"/>
                              <w:color w:val="000000"/>
                              <w:sz w:val="19"/>
                              <w:szCs w:val="19"/>
                              <w:highlight w:val="white"/>
                            </w:rPr>
                            <w:delText>.Drop());</w:delText>
                          </w:r>
                        </w:del>
                      </w:p>
                      <w:p w14:paraId="1480C7E8" w14:textId="77777777" w:rsidR="00E80C46" w:rsidRDefault="00E80C46" w:rsidP="001C47D8"/>
                    </w:txbxContent>
                  </v:textbox>
                </v:shape>
                <v:shape id="Text Box 10" o:spid="_x0000_s1037" type="#_x0000_t202" style="position:absolute;top:7715;width:6400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0953A9F6" w14:textId="3B97BA73" w:rsidR="00E80C46" w:rsidRDefault="00E80C46" w:rsidP="000B7493">
                        <w:pPr>
                          <w:pStyle w:val="Caption"/>
                        </w:pPr>
                        <w:bookmarkStart w:id="962" w:name="_Ref363739756"/>
                        <w:r>
                          <w:t xml:space="preserve">Figure </w:t>
                        </w:r>
                        <w:r w:rsidR="00904F8B">
                          <w:rPr>
                            <w:noProof/>
                          </w:rPr>
                          <w:fldChar w:fldCharType="begin"/>
                        </w:r>
                        <w:r w:rsidR="00904F8B">
                          <w:rPr>
                            <w:noProof/>
                          </w:rPr>
                          <w:instrText xml:space="preserve"> SEQ Figure \* ARABI</w:instrText>
                        </w:r>
                        <w:r w:rsidR="00904F8B">
                          <w:rPr>
                            <w:noProof/>
                          </w:rPr>
                          <w:instrText xml:space="preserve">C </w:instrText>
                        </w:r>
                        <w:r w:rsidR="00904F8B">
                          <w:rPr>
                            <w:noProof/>
                          </w:rPr>
                          <w:fldChar w:fldCharType="separate"/>
                        </w:r>
                        <w:r w:rsidR="003708C7">
                          <w:rPr>
                            <w:noProof/>
                          </w:rPr>
                          <w:t>7</w:t>
                        </w:r>
                        <w:r w:rsidR="00904F8B">
                          <w:rPr>
                            <w:noProof/>
                          </w:rPr>
                          <w:fldChar w:fldCharType="end"/>
                        </w:r>
                        <w:bookmarkEnd w:id="962"/>
                        <w:r>
                          <w:t>: Creating a Streamable of Context Switches</w:t>
                        </w:r>
                      </w:p>
                    </w:txbxContent>
                  </v:textbox>
                </v:shape>
                <w10:wrap type="square"/>
              </v:group>
            </w:pict>
          </mc:Fallback>
        </mc:AlternateContent>
      </w:r>
      <w:r w:rsidR="009D759F">
        <w:t>Any Observable of StreamEvents may be converted into a Streamable. But since any Observable may contain any</w:t>
      </w:r>
      <w:r w:rsidR="001C47D8">
        <w:t xml:space="preserve"> sequence of StreamEvents, even</w:t>
      </w:r>
      <w:r w:rsidR="009D759F">
        <w:t xml:space="preserve"> if </w:t>
      </w:r>
      <w:r w:rsidR="000B7493">
        <w:t>the timestamps are</w:t>
      </w:r>
      <w:r w:rsidR="009D759F">
        <w:t xml:space="preserve"> </w:t>
      </w:r>
      <w:r w:rsidR="008A682E">
        <w:t>out-of-order</w:t>
      </w:r>
      <w:r w:rsidR="009D759F">
        <w:t>, we must, in the conversion to Streamable, specify ho</w:t>
      </w:r>
      <w:r w:rsidR="000B7493">
        <w:t xml:space="preserve">w to handle </w:t>
      </w:r>
      <w:r w:rsidR="008A682E">
        <w:t>out-of-order</w:t>
      </w:r>
      <w:r w:rsidR="009D759F">
        <w:t xml:space="preserve"> events</w:t>
      </w:r>
      <w:ins w:id="963" w:author="Peter Freiling" w:date="2018-12-03T11:01:00Z">
        <w:r w:rsidR="00BC7E01">
          <w:t xml:space="preserve"> using DisorderPolicy</w:t>
        </w:r>
      </w:ins>
      <w:ins w:id="964" w:author="Peter Freiling" w:date="2018-12-03T11:03:00Z">
        <w:r w:rsidR="00073B37">
          <w:t>, which</w:t>
        </w:r>
      </w:ins>
      <w:del w:id="965" w:author="Peter Freiling" w:date="2018-12-03T11:03:00Z">
        <w:r w:rsidR="009D759F" w:rsidDel="00073B37">
          <w:delText>.</w:delText>
        </w:r>
        <w:r w:rsidR="001C47D8" w:rsidDel="00073B37">
          <w:delText xml:space="preserve"> </w:delText>
        </w:r>
        <w:commentRangeStart w:id="966"/>
        <w:r w:rsidR="001C47D8" w:rsidDel="00073B37">
          <w:delText>This</w:delText>
        </w:r>
      </w:del>
      <w:r w:rsidR="001C47D8">
        <w:t xml:space="preserve"> </w:t>
      </w:r>
      <w:commentRangeEnd w:id="966"/>
      <w:r w:rsidR="00E11A6F">
        <w:rPr>
          <w:rStyle w:val="CommentReference"/>
        </w:rPr>
        <w:commentReference w:id="966"/>
      </w:r>
      <w:r w:rsidR="001C47D8">
        <w:t>ensures that the result is a</w:t>
      </w:r>
      <w:r w:rsidR="000B7493">
        <w:t xml:space="preserve"> </w:t>
      </w:r>
      <w:del w:id="967" w:author="Peter Freiling" w:date="2018-12-03T11:00:00Z">
        <w:r w:rsidR="000B7493" w:rsidDel="000677B7">
          <w:delText>well formed</w:delText>
        </w:r>
      </w:del>
      <w:ins w:id="968" w:author="Peter Freiling" w:date="2018-12-03T11:00:00Z">
        <w:r w:rsidR="000677B7">
          <w:t>well-formed</w:t>
        </w:r>
      </w:ins>
      <w:r w:rsidR="000B7493">
        <w:t xml:space="preserve"> stream. The conversion used in our sample is shown in </w:t>
      </w:r>
      <w:commentRangeStart w:id="969"/>
      <w:r w:rsidR="000B7493">
        <w:fldChar w:fldCharType="begin"/>
      </w:r>
      <w:r w:rsidR="000B7493">
        <w:instrText xml:space="preserve"> REF _Ref363739756 \h </w:instrText>
      </w:r>
      <w:r w:rsidR="000B7493">
        <w:fldChar w:fldCharType="separate"/>
      </w:r>
      <w:r w:rsidR="00D33649">
        <w:t xml:space="preserve">Figure </w:t>
      </w:r>
      <w:r w:rsidR="00D33649">
        <w:rPr>
          <w:noProof/>
        </w:rPr>
        <w:t>7</w:t>
      </w:r>
      <w:r w:rsidR="000B7493">
        <w:fldChar w:fldCharType="end"/>
      </w:r>
      <w:commentRangeEnd w:id="969"/>
      <w:r w:rsidR="00E11A6F">
        <w:rPr>
          <w:rStyle w:val="CommentReference"/>
        </w:rPr>
        <w:commentReference w:id="969"/>
      </w:r>
      <w:r w:rsidR="000B7493">
        <w:t>.</w:t>
      </w:r>
    </w:p>
    <w:p w14:paraId="39F90593" w14:textId="77777777" w:rsidR="00633E85" w:rsidRDefault="00633E85" w:rsidP="007B60C3">
      <w:pPr>
        <w:rPr>
          <w:ins w:id="970" w:author="Peter Freiling" w:date="2018-12-03T11:07:00Z"/>
        </w:rPr>
      </w:pPr>
    </w:p>
    <w:p w14:paraId="27BE2B48" w14:textId="602C075E" w:rsidR="007B60C3" w:rsidRDefault="007B60C3" w:rsidP="007B60C3">
      <w:commentRangeStart w:id="971"/>
      <w:r>
        <w:t xml:space="preserve">Note that </w:t>
      </w:r>
      <w:r w:rsidR="00781A4B">
        <w:t>t</w:t>
      </w:r>
      <w:r w:rsidR="000B7493">
        <w:t xml:space="preserve">here is no reference to StreamEvents in the Streamable type. This is due to the fact that </w:t>
      </w:r>
      <w:r w:rsidR="00781A4B">
        <w:t>Streamables contain only StreamEvents</w:t>
      </w:r>
      <w:r w:rsidR="000B7493">
        <w:t xml:space="preserve">. </w:t>
      </w:r>
      <w:r w:rsidR="00F2717A">
        <w:t xml:space="preserve">Therefore, explicit reference to StreamEvents would be redundant. </w:t>
      </w:r>
      <w:commentRangeEnd w:id="971"/>
      <w:r w:rsidR="00097823">
        <w:rPr>
          <w:rStyle w:val="CommentReference"/>
        </w:rPr>
        <w:commentReference w:id="971"/>
      </w:r>
      <w:r w:rsidR="00F2717A">
        <w:t xml:space="preserve">Also, note that in addition to the payload type (e.g. ContextSwitch), there is another type parameter (e.g. Unit). This type parameter is used, in some situations, to catch query errors at compile time (i.e. in Visual Studio), and is otherwise uninteresting to users. We therefore defer further discussion </w:t>
      </w:r>
      <w:r w:rsidR="00781A4B">
        <w:t xml:space="preserve">of this type parameter </w:t>
      </w:r>
      <w:r w:rsidR="00F2717A">
        <w:t>until the relevant point in this guide</w:t>
      </w:r>
      <w:r w:rsidR="000B7493">
        <w:t xml:space="preserve">. The DisorderPolicy specified is Drop, which means that any event which arrives </w:t>
      </w:r>
      <w:r w:rsidR="008A682E">
        <w:t>out-of-order</w:t>
      </w:r>
      <w:r w:rsidR="000B7493">
        <w:t xml:space="preserve"> according to its relevant timestamp (e.g. start time for interval events), is dropped.</w:t>
      </w:r>
      <w:r w:rsidR="00F2717A">
        <w:t xml:space="preserve"> In this example, there are no </w:t>
      </w:r>
      <w:r w:rsidR="008A682E">
        <w:t>out-of-order</w:t>
      </w:r>
      <w:r w:rsidR="00F2717A">
        <w:t xml:space="preserve"> events, so nothing is dropped.</w:t>
      </w:r>
      <w:r>
        <w:t xml:space="preserve"> </w:t>
      </w:r>
      <w:ins w:id="972" w:author="Jonathan Goldstein" w:date="2013-10-14T11:06:00Z">
        <w:del w:id="973" w:author="Peter Freiling" w:date="2018-12-03T11:07:00Z">
          <w:r w:rsidR="00D26DA8" w:rsidDel="00633E85">
            <w:delText>Finally, there is a mandatory OnCompletedPolicy, which specifies the query behavior upon completion. W</w:delText>
          </w:r>
        </w:del>
      </w:ins>
      <w:ins w:id="974" w:author="Jonathan Goldstein" w:date="2013-10-14T11:07:00Z">
        <w:del w:id="975" w:author="Peter Freiling" w:date="2018-12-03T11:07:00Z">
          <w:r w:rsidR="00D26DA8" w:rsidDel="00633E85">
            <w:delText>e will explain OnCompletedPolicy in</w:delText>
          </w:r>
        </w:del>
      </w:ins>
      <w:ins w:id="976" w:author="Jonathan Goldstein" w:date="2013-10-14T11:10:00Z">
        <w:del w:id="977" w:author="Peter Freiling" w:date="2018-12-03T11:07:00Z">
          <w:r w:rsidR="00D26DA8" w:rsidDel="00633E85">
            <w:delText xml:space="preserve"> </w:delText>
          </w:r>
        </w:del>
      </w:ins>
      <w:ins w:id="978" w:author="Jonathan Goldstein" w:date="2013-10-14T11:07:00Z">
        <w:del w:id="979" w:author="Peter Freiling" w:date="2018-12-03T11:07:00Z">
          <w:r w:rsidR="00D26DA8" w:rsidDel="00633E85">
            <w:delText xml:space="preserve">detail in </w:delText>
          </w:r>
        </w:del>
      </w:ins>
      <w:ins w:id="980" w:author="Jonathan Goldstein" w:date="2013-10-14T11:09:00Z">
        <w:del w:id="981" w:author="Peter Freiling" w:date="2018-12-03T11:07:00Z">
          <w:r w:rsidR="00D26DA8" w:rsidDel="00633E85">
            <w:delText>S</w:delText>
          </w:r>
        </w:del>
      </w:ins>
      <w:ins w:id="982" w:author="Jonathan Goldstein" w:date="2013-10-14T11:07:00Z">
        <w:del w:id="983" w:author="Peter Freiling" w:date="2018-12-03T11:07:00Z">
          <w:r w:rsidR="00D26DA8" w:rsidDel="00633E85">
            <w:delText xml:space="preserve">ection </w:delText>
          </w:r>
        </w:del>
      </w:ins>
      <w:ins w:id="984" w:author="Jonathan Goldstein" w:date="2013-10-14T11:09:00Z">
        <w:del w:id="985" w:author="Peter Freiling" w:date="2018-12-03T11:07:00Z">
          <w:r w:rsidR="00D26DA8" w:rsidDel="00633E85">
            <w:fldChar w:fldCharType="begin"/>
          </w:r>
          <w:r w:rsidR="00D26DA8" w:rsidDel="00633E85">
            <w:delInstrText xml:space="preserve"> REF _Ref369512317 \r \h </w:delInstrText>
          </w:r>
        </w:del>
      </w:ins>
      <w:del w:id="986" w:author="Peter Freiling" w:date="2018-12-03T11:07:00Z">
        <w:r w:rsidR="00D26DA8" w:rsidDel="00633E85">
          <w:fldChar w:fldCharType="separate"/>
        </w:r>
      </w:del>
      <w:ins w:id="987" w:author="Badrish Chandramouli" w:date="2014-03-31T11:45:00Z">
        <w:del w:id="988" w:author="Peter Freiling" w:date="2018-12-03T11:07:00Z">
          <w:r w:rsidR="00126A81" w:rsidDel="00633E85">
            <w:delText>12</w:delText>
          </w:r>
        </w:del>
      </w:ins>
      <w:ins w:id="989" w:author="Jonathan Goldstein" w:date="2013-10-14T11:09:00Z">
        <w:del w:id="990" w:author="Peter Freiling" w:date="2018-12-03T11:07:00Z">
          <w:r w:rsidR="00D26DA8" w:rsidDel="00633E85">
            <w:fldChar w:fldCharType="end"/>
          </w:r>
        </w:del>
      </w:ins>
      <w:ins w:id="991" w:author="Jonathan Goldstein" w:date="2013-10-14T11:07:00Z">
        <w:del w:id="992" w:author="Peter Freiling" w:date="2018-12-03T11:07:00Z">
          <w:r w:rsidR="00D26DA8" w:rsidDel="00633E85">
            <w:delText xml:space="preserve">. </w:delText>
          </w:r>
        </w:del>
      </w:ins>
      <w:r>
        <w:fldChar w:fldCharType="begin"/>
      </w:r>
      <w:r>
        <w:instrText xml:space="preserve"> REF _Ref363746932 \h </w:instrText>
      </w:r>
      <w:r>
        <w:fldChar w:fldCharType="separate"/>
      </w:r>
      <w:r w:rsidR="00480634">
        <w:t>Figur</w:t>
      </w:r>
      <w:r w:rsidR="00480634">
        <w:t>e</w:t>
      </w:r>
      <w:r w:rsidR="00480634">
        <w:t xml:space="preserve"> </w:t>
      </w:r>
      <w:r w:rsidR="00480634">
        <w:rPr>
          <w:noProof/>
        </w:rPr>
        <w:t>8</w:t>
      </w:r>
      <w:r>
        <w:fldChar w:fldCharType="end"/>
      </w:r>
      <w:r>
        <w:t xml:space="preserve"> shows </w:t>
      </w:r>
      <w:r w:rsidR="00781A4B">
        <w:t xml:space="preserve">the contents of </w:t>
      </w:r>
      <w:del w:id="993" w:author="Peter Freiling" w:date="2018-12-03T10:04:00Z">
        <w:r w:rsidR="00781A4B" w:rsidDel="008B1166">
          <w:delText>CsTicks</w:delText>
        </w:r>
      </w:del>
      <w:ins w:id="994" w:author="Peter Freiling" w:date="2018-12-03T11:08:00Z">
        <w:r w:rsidR="00633E85">
          <w:t>c</w:t>
        </w:r>
      </w:ins>
      <w:ins w:id="995" w:author="Peter Freiling" w:date="2018-12-03T10:04:00Z">
        <w:r w:rsidR="008B1166">
          <w:t>ontextSwitch</w:t>
        </w:r>
      </w:ins>
      <w:r w:rsidR="00781A4B">
        <w:t>Stream</w:t>
      </w:r>
      <w:ins w:id="996" w:author="Peter Freiling" w:date="2018-12-03T11:09:00Z">
        <w:r w:rsidR="00E05C25">
          <w:t>able</w:t>
        </w:r>
        <w:r w:rsidR="00A01AD4">
          <w:t>.</w:t>
        </w:r>
      </w:ins>
      <w:ins w:id="997" w:author="Peter Freiling" w:date="2018-12-03T11:14:00Z">
        <w:r w:rsidR="00E62F79">
          <w:t xml:space="preserve"> Lastly, note that contextSwitchIngressStreamable is an instance of IObservableI</w:t>
        </w:r>
      </w:ins>
      <w:ins w:id="998" w:author="Peter Freiling" w:date="2018-12-03T11:15:00Z">
        <w:r w:rsidR="00E62F79">
          <w:t>ngressStremable, an interface</w:t>
        </w:r>
      </w:ins>
      <w:ins w:id="999" w:author="Peter Freiling" w:date="2018-12-03T11:14:00Z">
        <w:r w:rsidR="00E62F79">
          <w:t xml:space="preserve"> derived </w:t>
        </w:r>
      </w:ins>
      <w:ins w:id="1000" w:author="Peter Freiling" w:date="2018-12-03T11:15:00Z">
        <w:r w:rsidR="00E62F79">
          <w:t xml:space="preserve">from </w:t>
        </w:r>
        <w:r w:rsidR="0029491A">
          <w:t>IStreamable</w:t>
        </w:r>
      </w:ins>
      <w:del w:id="1001" w:author="Peter Freiling" w:date="2018-12-03T11:09:00Z">
        <w:r w:rsidR="00781A4B" w:rsidDel="00A01AD4">
          <w:delText xml:space="preserve"> in a manner consistent with</w:delText>
        </w:r>
        <w:r w:rsidR="00610E18" w:rsidDel="00A01AD4">
          <w:delText xml:space="preserve"> most</w:delText>
        </w:r>
        <w:r w:rsidDel="00A01AD4">
          <w:delText xml:space="preserve"> stream</w:delText>
        </w:r>
        <w:r w:rsidR="00610E18" w:rsidDel="00A01AD4">
          <w:delText>s</w:delText>
        </w:r>
        <w:r w:rsidDel="00A01AD4">
          <w:delText xml:space="preserve"> in this guide</w:delText>
        </w:r>
        <w:r w:rsidR="00610E18" w:rsidDel="00A01AD4">
          <w:delText>.</w:delText>
        </w:r>
      </w:del>
      <w:r w:rsidR="004C5B46">
        <w:t xml:space="preserve">. The explicit cast to IStreamable is not necessary in practice, and only included here to </w:t>
      </w:r>
      <w:r w:rsidR="00E70FEF">
        <w:t>outline the types.</w:t>
      </w:r>
    </w:p>
    <w:tbl>
      <w:tblPr>
        <w:tblStyle w:val="GridTable4-Accent4"/>
        <w:tblW w:w="0" w:type="auto"/>
        <w:tblLook w:val="04A0" w:firstRow="1" w:lastRow="0" w:firstColumn="1" w:lastColumn="0" w:noHBand="0" w:noVBand="1"/>
      </w:tblPr>
      <w:tblGrid>
        <w:gridCol w:w="1426"/>
        <w:gridCol w:w="1184"/>
        <w:gridCol w:w="1547"/>
        <w:gridCol w:w="1668"/>
        <w:gridCol w:w="1184"/>
        <w:gridCol w:w="1910"/>
      </w:tblGrid>
      <w:tr w:rsidR="00664F59" w14:paraId="1363185F" w14:textId="731B4821" w:rsidTr="00CB5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E263F5" w14:textId="5648ECF0" w:rsidR="00664F59" w:rsidRDefault="00664F59" w:rsidP="00664F59">
            <w:pPr>
              <w:rPr>
                <w:rFonts w:ascii="Consolas" w:hAnsi="Consolas" w:cs="Consolas"/>
              </w:rPr>
            </w:pPr>
            <w:r>
              <w:rPr>
                <w:rFonts w:ascii="Consolas" w:hAnsi="Consolas" w:cs="Consolas"/>
              </w:rPr>
              <w:t>Start</w:t>
            </w:r>
            <w:del w:id="1002" w:author="Peter Freiling" w:date="2018-12-03T11:08:00Z">
              <w:r w:rsidDel="0009550D">
                <w:rPr>
                  <w:rFonts w:ascii="Consolas" w:hAnsi="Consolas" w:cs="Consolas"/>
                </w:rPr>
                <w:delText xml:space="preserve"> </w:delText>
              </w:r>
            </w:del>
            <w:r>
              <w:rPr>
                <w:rFonts w:ascii="Consolas" w:hAnsi="Consolas" w:cs="Consolas"/>
              </w:rPr>
              <w:t>Time</w:t>
            </w:r>
          </w:p>
        </w:tc>
        <w:tc>
          <w:tcPr>
            <w:tcW w:w="0" w:type="auto"/>
          </w:tcPr>
          <w:p w14:paraId="0C0F0A82" w14:textId="54EF216E" w:rsidR="00664F59" w:rsidRPr="009B3C69" w:rsidRDefault="00664F59" w:rsidP="00664F59">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End</w:t>
            </w:r>
            <w:del w:id="1003" w:author="Peter Freiling" w:date="2018-12-03T11:08:00Z">
              <w:r w:rsidDel="0009550D">
                <w:rPr>
                  <w:rFonts w:ascii="Consolas" w:hAnsi="Consolas" w:cs="Consolas"/>
                </w:rPr>
                <w:delText xml:space="preserve"> </w:delText>
              </w:r>
            </w:del>
            <w:r>
              <w:rPr>
                <w:rFonts w:ascii="Consolas" w:hAnsi="Consolas" w:cs="Consolas"/>
              </w:rPr>
              <w:t>Time</w:t>
            </w:r>
          </w:p>
        </w:tc>
        <w:tc>
          <w:tcPr>
            <w:tcW w:w="0" w:type="auto"/>
          </w:tcPr>
          <w:p w14:paraId="458F2792" w14:textId="28AEAE56" w:rsidR="00664F59" w:rsidRPr="009B3C69" w:rsidRDefault="00664F59" w:rsidP="00664F59">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1004" w:author="Peter Freiling" w:date="2018-12-03T10:04:00Z">
              <w:r w:rsidRPr="009B3C69" w:rsidDel="008B1166">
                <w:rPr>
                  <w:rFonts w:ascii="Consolas" w:hAnsi="Consolas" w:cs="Consolas"/>
                </w:rPr>
                <w:delText>CSTicks</w:delText>
              </w:r>
            </w:del>
            <w:ins w:id="1005" w:author="Peter Freiling" w:date="2018-12-03T10:11:00Z">
              <w:r w:rsidR="00AE44CC">
                <w:rPr>
                  <w:rFonts w:ascii="Consolas" w:hAnsi="Consolas" w:cs="Consolas"/>
                </w:rPr>
                <w:t>Tick</w:t>
              </w:r>
            </w:ins>
          </w:p>
        </w:tc>
        <w:tc>
          <w:tcPr>
            <w:tcW w:w="0" w:type="auto"/>
          </w:tcPr>
          <w:p w14:paraId="1FEDF1A5" w14:textId="4F44DBBB" w:rsidR="00664F59" w:rsidRPr="009B3C69" w:rsidRDefault="00664F59" w:rsidP="00664F59">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1006" w:author="Peter Freiling" w:date="2018-12-03T10:33:00Z">
              <w:r w:rsidRPr="009B3C69" w:rsidDel="00D77883">
                <w:rPr>
                  <w:rFonts w:ascii="Consolas" w:hAnsi="Consolas" w:cs="Consolas"/>
                </w:rPr>
                <w:delText>PID</w:delText>
              </w:r>
            </w:del>
            <w:ins w:id="1007" w:author="Peter Freiling" w:date="2018-12-03T10:33:00Z">
              <w:r w:rsidR="00D77883">
                <w:rPr>
                  <w:rFonts w:ascii="Consolas" w:hAnsi="Consolas" w:cs="Consolas"/>
                </w:rPr>
                <w:t>ProcessId</w:t>
              </w:r>
            </w:ins>
          </w:p>
        </w:tc>
        <w:tc>
          <w:tcPr>
            <w:tcW w:w="0" w:type="auto"/>
          </w:tcPr>
          <w:p w14:paraId="065C061C" w14:textId="7BBEF755" w:rsidR="00664F59" w:rsidRPr="009B3C69" w:rsidRDefault="00664F59" w:rsidP="00664F59">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1008" w:author="Peter Freiling" w:date="2018-12-03T10:33:00Z">
              <w:r w:rsidRPr="009B3C69" w:rsidDel="00D77883">
                <w:rPr>
                  <w:rFonts w:ascii="Consolas" w:hAnsi="Consolas" w:cs="Consolas"/>
                </w:rPr>
                <w:delText>CID</w:delText>
              </w:r>
            </w:del>
            <w:ins w:id="1009" w:author="Peter Freiling" w:date="2018-12-03T10:33:00Z">
              <w:r w:rsidR="00D77883">
                <w:rPr>
                  <w:rFonts w:ascii="Consolas" w:hAnsi="Consolas" w:cs="Consolas"/>
                </w:rPr>
                <w:t>CpuId</w:t>
              </w:r>
            </w:ins>
          </w:p>
        </w:tc>
        <w:tc>
          <w:tcPr>
            <w:tcW w:w="0" w:type="auto"/>
          </w:tcPr>
          <w:p w14:paraId="1870FB9B" w14:textId="44FA5D13" w:rsidR="00664F59" w:rsidRDefault="00664F59" w:rsidP="00664F59">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1010" w:author="Peter Freiling" w:date="2018-12-03T10:31:00Z">
              <w:r w:rsidDel="000D2C0B">
                <w:rPr>
                  <w:rFonts w:ascii="Consolas" w:hAnsi="Consolas" w:cs="Consolas"/>
                </w:rPr>
                <w:delText>CPUTemp</w:delText>
              </w:r>
            </w:del>
            <w:ins w:id="1011" w:author="Peter Freiling" w:date="2018-12-03T10:31:00Z">
              <w:r w:rsidR="000D2C0B">
                <w:rPr>
                  <w:rFonts w:ascii="Consolas" w:hAnsi="Consolas" w:cs="Consolas"/>
                </w:rPr>
                <w:t>CpuTemp</w:t>
              </w:r>
            </w:ins>
          </w:p>
        </w:tc>
      </w:tr>
      <w:tr w:rsidR="00664F59" w14:paraId="4A742378" w14:textId="4D2192B7" w:rsidTr="00CB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17473" w14:textId="7F866F39" w:rsidR="00664F59" w:rsidRPr="007B60C3" w:rsidRDefault="00664F59" w:rsidP="00664F59">
            <w:pPr>
              <w:rPr>
                <w:rFonts w:ascii="Consolas" w:hAnsi="Consolas" w:cs="Consolas"/>
                <w:b w:val="0"/>
              </w:rPr>
            </w:pPr>
            <w:r w:rsidRPr="007B60C3">
              <w:rPr>
                <w:rFonts w:ascii="Consolas" w:hAnsi="Consolas" w:cs="Consolas"/>
                <w:b w:val="0"/>
              </w:rPr>
              <w:t>0</w:t>
            </w:r>
          </w:p>
        </w:tc>
        <w:tc>
          <w:tcPr>
            <w:tcW w:w="0" w:type="auto"/>
          </w:tcPr>
          <w:p w14:paraId="44955133" w14:textId="3B68AEA8"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5BAAB0D4" w14:textId="60EB7932"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0</w:t>
            </w:r>
          </w:p>
        </w:tc>
        <w:tc>
          <w:tcPr>
            <w:tcW w:w="0" w:type="auto"/>
          </w:tcPr>
          <w:p w14:paraId="3E4E9752" w14:textId="77777777"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68100A9D" w14:textId="77777777"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1665731B" w14:textId="762002DA" w:rsidR="00664F59"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120</w:t>
            </w:r>
          </w:p>
        </w:tc>
      </w:tr>
      <w:tr w:rsidR="00664F59" w14:paraId="2580BD16" w14:textId="3189D326" w:rsidTr="00CB5EAD">
        <w:tc>
          <w:tcPr>
            <w:cnfStyle w:val="001000000000" w:firstRow="0" w:lastRow="0" w:firstColumn="1" w:lastColumn="0" w:oddVBand="0" w:evenVBand="0" w:oddHBand="0" w:evenHBand="0" w:firstRowFirstColumn="0" w:firstRowLastColumn="0" w:lastRowFirstColumn="0" w:lastRowLastColumn="0"/>
            <w:tcW w:w="0" w:type="auto"/>
          </w:tcPr>
          <w:p w14:paraId="48B11F5B" w14:textId="6365C88E" w:rsidR="00664F59" w:rsidRPr="007B60C3" w:rsidRDefault="00664F59" w:rsidP="00664F59">
            <w:pPr>
              <w:rPr>
                <w:rFonts w:ascii="Consolas" w:hAnsi="Consolas" w:cs="Consolas"/>
                <w:b w:val="0"/>
              </w:rPr>
            </w:pPr>
            <w:r w:rsidRPr="007B60C3">
              <w:rPr>
                <w:rFonts w:ascii="Consolas" w:hAnsi="Consolas" w:cs="Consolas"/>
                <w:b w:val="0"/>
              </w:rPr>
              <w:t>0</w:t>
            </w:r>
          </w:p>
        </w:tc>
        <w:tc>
          <w:tcPr>
            <w:tcW w:w="0" w:type="auto"/>
          </w:tcPr>
          <w:p w14:paraId="5C02B02E" w14:textId="5C6C49FA"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648184CA" w14:textId="0DC50FFA"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0</w:t>
            </w:r>
          </w:p>
        </w:tc>
        <w:tc>
          <w:tcPr>
            <w:tcW w:w="0" w:type="auto"/>
          </w:tcPr>
          <w:p w14:paraId="57D01D30" w14:textId="77777777"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w:t>
            </w:r>
          </w:p>
        </w:tc>
        <w:tc>
          <w:tcPr>
            <w:tcW w:w="0" w:type="auto"/>
          </w:tcPr>
          <w:p w14:paraId="65FC922D" w14:textId="77777777"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75A3DA1F" w14:textId="451A49C0" w:rsidR="00664F59"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121</w:t>
            </w:r>
          </w:p>
        </w:tc>
      </w:tr>
      <w:tr w:rsidR="00664F59" w14:paraId="29280D5B" w14:textId="1C2AE404" w:rsidTr="00CB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7F97B4" w14:textId="52CBCA53" w:rsidR="00664F59" w:rsidRPr="007B60C3" w:rsidRDefault="00664F59" w:rsidP="00664F59">
            <w:pPr>
              <w:rPr>
                <w:rFonts w:ascii="Consolas" w:hAnsi="Consolas" w:cs="Consolas"/>
                <w:b w:val="0"/>
              </w:rPr>
            </w:pPr>
            <w:r w:rsidRPr="007B60C3">
              <w:rPr>
                <w:rFonts w:ascii="Consolas" w:hAnsi="Consolas" w:cs="Consolas"/>
                <w:b w:val="0"/>
              </w:rPr>
              <w:t>0</w:t>
            </w:r>
          </w:p>
        </w:tc>
        <w:tc>
          <w:tcPr>
            <w:tcW w:w="0" w:type="auto"/>
          </w:tcPr>
          <w:p w14:paraId="44B330E9" w14:textId="6E9381ED"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56E2CEAE" w14:textId="4117AF77"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0</w:t>
            </w:r>
          </w:p>
        </w:tc>
        <w:tc>
          <w:tcPr>
            <w:tcW w:w="0" w:type="auto"/>
          </w:tcPr>
          <w:p w14:paraId="561FD34F" w14:textId="77777777"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5</w:t>
            </w:r>
          </w:p>
        </w:tc>
        <w:tc>
          <w:tcPr>
            <w:tcW w:w="0" w:type="auto"/>
          </w:tcPr>
          <w:p w14:paraId="1DFA5F55" w14:textId="77777777"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w:t>
            </w:r>
          </w:p>
        </w:tc>
        <w:tc>
          <w:tcPr>
            <w:tcW w:w="0" w:type="auto"/>
          </w:tcPr>
          <w:p w14:paraId="5C5E307C" w14:textId="1C8C1B9A" w:rsidR="00664F59"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124</w:t>
            </w:r>
          </w:p>
        </w:tc>
      </w:tr>
      <w:tr w:rsidR="00664F59" w14:paraId="69BF91A5" w14:textId="0B3AF7F0" w:rsidTr="00CB5EAD">
        <w:tc>
          <w:tcPr>
            <w:cnfStyle w:val="001000000000" w:firstRow="0" w:lastRow="0" w:firstColumn="1" w:lastColumn="0" w:oddVBand="0" w:evenVBand="0" w:oddHBand="0" w:evenHBand="0" w:firstRowFirstColumn="0" w:firstRowLastColumn="0" w:lastRowFirstColumn="0" w:lastRowLastColumn="0"/>
            <w:tcW w:w="0" w:type="auto"/>
          </w:tcPr>
          <w:p w14:paraId="7AAC805A" w14:textId="6F1DAAB7" w:rsidR="00664F59" w:rsidRPr="007B60C3" w:rsidRDefault="00664F59" w:rsidP="00664F59">
            <w:pPr>
              <w:rPr>
                <w:rFonts w:ascii="Consolas" w:hAnsi="Consolas" w:cs="Consolas"/>
                <w:b w:val="0"/>
              </w:rPr>
            </w:pPr>
            <w:r w:rsidRPr="007B60C3">
              <w:rPr>
                <w:rFonts w:ascii="Consolas" w:hAnsi="Consolas" w:cs="Consolas"/>
                <w:b w:val="0"/>
              </w:rPr>
              <w:t>120</w:t>
            </w:r>
          </w:p>
        </w:tc>
        <w:tc>
          <w:tcPr>
            <w:tcW w:w="0" w:type="auto"/>
          </w:tcPr>
          <w:p w14:paraId="63A1D5E4" w14:textId="5C758859"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121</w:t>
            </w:r>
          </w:p>
        </w:tc>
        <w:tc>
          <w:tcPr>
            <w:tcW w:w="0" w:type="auto"/>
          </w:tcPr>
          <w:p w14:paraId="00952EDC" w14:textId="12DDD785"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120</w:t>
            </w:r>
          </w:p>
        </w:tc>
        <w:tc>
          <w:tcPr>
            <w:tcW w:w="0" w:type="auto"/>
          </w:tcPr>
          <w:p w14:paraId="76335661" w14:textId="77777777"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2A85CABE" w14:textId="77777777"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3934C598" w14:textId="460B960C" w:rsidR="00664F59"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123</w:t>
            </w:r>
          </w:p>
        </w:tc>
      </w:tr>
      <w:tr w:rsidR="00664F59" w14:paraId="2E735A91" w14:textId="679E80F3" w:rsidTr="00CB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2D8D48" w14:textId="602B2324" w:rsidR="00664F59" w:rsidRPr="007B60C3" w:rsidRDefault="00664F59" w:rsidP="00664F59">
            <w:pPr>
              <w:rPr>
                <w:rFonts w:ascii="Consolas" w:hAnsi="Consolas" w:cs="Consolas"/>
                <w:b w:val="0"/>
              </w:rPr>
            </w:pPr>
            <w:r w:rsidRPr="007B60C3">
              <w:rPr>
                <w:rFonts w:ascii="Consolas" w:hAnsi="Consolas" w:cs="Consolas"/>
                <w:b w:val="0"/>
              </w:rPr>
              <w:t>300</w:t>
            </w:r>
          </w:p>
        </w:tc>
        <w:tc>
          <w:tcPr>
            <w:tcW w:w="0" w:type="auto"/>
          </w:tcPr>
          <w:p w14:paraId="3DAEF20B" w14:textId="48BD502D"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301</w:t>
            </w:r>
          </w:p>
        </w:tc>
        <w:tc>
          <w:tcPr>
            <w:tcW w:w="0" w:type="auto"/>
          </w:tcPr>
          <w:p w14:paraId="754350BD" w14:textId="1402777F"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300</w:t>
            </w:r>
          </w:p>
        </w:tc>
        <w:tc>
          <w:tcPr>
            <w:tcW w:w="0" w:type="auto"/>
          </w:tcPr>
          <w:p w14:paraId="327D4EC8" w14:textId="77777777"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0C442CB2" w14:textId="77777777"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0906FBA1" w14:textId="45881F8E" w:rsidR="00664F59"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122</w:t>
            </w:r>
          </w:p>
        </w:tc>
      </w:tr>
      <w:tr w:rsidR="00664F59" w14:paraId="61E35956" w14:textId="25EA5CA6" w:rsidTr="00CB5EAD">
        <w:tc>
          <w:tcPr>
            <w:cnfStyle w:val="001000000000" w:firstRow="0" w:lastRow="0" w:firstColumn="1" w:lastColumn="0" w:oddVBand="0" w:evenVBand="0" w:oddHBand="0" w:evenHBand="0" w:firstRowFirstColumn="0" w:firstRowLastColumn="0" w:lastRowFirstColumn="0" w:lastRowLastColumn="0"/>
            <w:tcW w:w="0" w:type="auto"/>
          </w:tcPr>
          <w:p w14:paraId="446CF7A9" w14:textId="71F0153C" w:rsidR="00664F59" w:rsidRPr="007B60C3" w:rsidRDefault="00664F59" w:rsidP="00664F59">
            <w:pPr>
              <w:rPr>
                <w:rFonts w:ascii="Consolas" w:hAnsi="Consolas" w:cs="Consolas"/>
                <w:b w:val="0"/>
              </w:rPr>
            </w:pPr>
            <w:r w:rsidRPr="007B60C3">
              <w:rPr>
                <w:rFonts w:ascii="Consolas" w:hAnsi="Consolas" w:cs="Consolas"/>
                <w:b w:val="0"/>
              </w:rPr>
              <w:t>1800</w:t>
            </w:r>
          </w:p>
        </w:tc>
        <w:tc>
          <w:tcPr>
            <w:tcW w:w="0" w:type="auto"/>
          </w:tcPr>
          <w:p w14:paraId="27317E5E" w14:textId="0E2B2547"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1801</w:t>
            </w:r>
          </w:p>
        </w:tc>
        <w:tc>
          <w:tcPr>
            <w:tcW w:w="0" w:type="auto"/>
          </w:tcPr>
          <w:p w14:paraId="1A664578" w14:textId="117A984D"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1800</w:t>
            </w:r>
          </w:p>
        </w:tc>
        <w:tc>
          <w:tcPr>
            <w:tcW w:w="0" w:type="auto"/>
          </w:tcPr>
          <w:p w14:paraId="6083C96F" w14:textId="77777777"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4</w:t>
            </w:r>
          </w:p>
        </w:tc>
        <w:tc>
          <w:tcPr>
            <w:tcW w:w="0" w:type="auto"/>
          </w:tcPr>
          <w:p w14:paraId="3AD3940C" w14:textId="77777777"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7121A193" w14:textId="122F5238" w:rsidR="00664F59"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125</w:t>
            </w:r>
          </w:p>
        </w:tc>
      </w:tr>
      <w:tr w:rsidR="00664F59" w14:paraId="5F3B3D4F" w14:textId="409A8AE1" w:rsidTr="00CB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31DB05" w14:textId="226B93FD" w:rsidR="00664F59" w:rsidRPr="007B60C3" w:rsidRDefault="00664F59" w:rsidP="00664F59">
            <w:pPr>
              <w:rPr>
                <w:rFonts w:ascii="Consolas" w:hAnsi="Consolas" w:cs="Consolas"/>
                <w:b w:val="0"/>
              </w:rPr>
            </w:pPr>
            <w:r w:rsidRPr="007B60C3">
              <w:rPr>
                <w:rFonts w:ascii="Consolas" w:hAnsi="Consolas" w:cs="Consolas"/>
                <w:b w:val="0"/>
              </w:rPr>
              <w:t>3540</w:t>
            </w:r>
          </w:p>
        </w:tc>
        <w:tc>
          <w:tcPr>
            <w:tcW w:w="0" w:type="auto"/>
          </w:tcPr>
          <w:p w14:paraId="4A9A937F" w14:textId="0802684D"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3541</w:t>
            </w:r>
          </w:p>
        </w:tc>
        <w:tc>
          <w:tcPr>
            <w:tcW w:w="0" w:type="auto"/>
          </w:tcPr>
          <w:p w14:paraId="69E7354C" w14:textId="7828A6F9"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3540</w:t>
            </w:r>
          </w:p>
        </w:tc>
        <w:tc>
          <w:tcPr>
            <w:tcW w:w="0" w:type="auto"/>
          </w:tcPr>
          <w:p w14:paraId="65F48484" w14:textId="77777777"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708CA8F9" w14:textId="77777777" w:rsidR="00664F59" w:rsidRPr="007B60C3"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1CA96854" w14:textId="3C71FAB2" w:rsidR="00664F59" w:rsidRDefault="00664F59" w:rsidP="00664F59">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119</w:t>
            </w:r>
          </w:p>
        </w:tc>
      </w:tr>
      <w:tr w:rsidR="00664F59" w14:paraId="155EFE23" w14:textId="4D8435BB" w:rsidTr="00CB5EAD">
        <w:tc>
          <w:tcPr>
            <w:cnfStyle w:val="001000000000" w:firstRow="0" w:lastRow="0" w:firstColumn="1" w:lastColumn="0" w:oddVBand="0" w:evenVBand="0" w:oddHBand="0" w:evenHBand="0" w:firstRowFirstColumn="0" w:firstRowLastColumn="0" w:lastRowFirstColumn="0" w:lastRowLastColumn="0"/>
            <w:tcW w:w="0" w:type="auto"/>
          </w:tcPr>
          <w:p w14:paraId="31300C19" w14:textId="141907B0" w:rsidR="00664F59" w:rsidRPr="007B60C3" w:rsidRDefault="00664F59" w:rsidP="00664F59">
            <w:pPr>
              <w:rPr>
                <w:rFonts w:ascii="Consolas" w:hAnsi="Consolas" w:cs="Consolas"/>
                <w:b w:val="0"/>
              </w:rPr>
            </w:pPr>
            <w:r w:rsidRPr="007B60C3">
              <w:rPr>
                <w:rFonts w:ascii="Consolas" w:hAnsi="Consolas" w:cs="Consolas"/>
                <w:b w:val="0"/>
              </w:rPr>
              <w:t>3600</w:t>
            </w:r>
          </w:p>
        </w:tc>
        <w:tc>
          <w:tcPr>
            <w:tcW w:w="0" w:type="auto"/>
          </w:tcPr>
          <w:p w14:paraId="6B011C18" w14:textId="56C42D40"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3601</w:t>
            </w:r>
          </w:p>
        </w:tc>
        <w:tc>
          <w:tcPr>
            <w:tcW w:w="0" w:type="auto"/>
          </w:tcPr>
          <w:p w14:paraId="7EABEC6B" w14:textId="39938279"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3600</w:t>
            </w:r>
          </w:p>
        </w:tc>
        <w:tc>
          <w:tcPr>
            <w:tcW w:w="0" w:type="auto"/>
          </w:tcPr>
          <w:p w14:paraId="2499B437" w14:textId="77777777" w:rsidR="00664F59" w:rsidRPr="007B60C3" w:rsidRDefault="00664F59" w:rsidP="00664F5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37A378D3" w14:textId="01404332" w:rsidR="00664F59" w:rsidRPr="007B60C3" w:rsidRDefault="00664F59" w:rsidP="00664F59">
            <w:pPr>
              <w:keepNex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615619DB" w14:textId="7BAB5C05" w:rsidR="00664F59" w:rsidRDefault="00664F59" w:rsidP="00664F59">
            <w:pPr>
              <w:keepNext/>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120</w:t>
            </w:r>
          </w:p>
        </w:tc>
      </w:tr>
    </w:tbl>
    <w:p w14:paraId="189752C4" w14:textId="15825AB2" w:rsidR="007B60C3" w:rsidRDefault="007B60C3">
      <w:pPr>
        <w:pStyle w:val="Caption"/>
      </w:pPr>
      <w:bookmarkStart w:id="1012" w:name="_Ref363746932"/>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8</w:t>
      </w:r>
      <w:r w:rsidR="00904F8B">
        <w:rPr>
          <w:noProof/>
        </w:rPr>
        <w:fldChar w:fldCharType="end"/>
      </w:r>
      <w:bookmarkEnd w:id="1012"/>
      <w:r>
        <w:t xml:space="preserve">: Contents of </w:t>
      </w:r>
      <w:del w:id="1013" w:author="Peter Freiling" w:date="2018-12-03T10:04:00Z">
        <w:r w:rsidDel="008B1166">
          <w:delText>cSTicks</w:delText>
        </w:r>
      </w:del>
      <w:del w:id="1014" w:author="Peter Freiling" w:date="2018-12-03T11:10:00Z">
        <w:r w:rsidDel="00E05C25">
          <w:delText>Stream</w:delText>
        </w:r>
      </w:del>
      <w:ins w:id="1015" w:author="Peter Freiling" w:date="2018-12-03T11:10:00Z">
        <w:r w:rsidR="00E05C25">
          <w:t>contextSwitchStreamable</w:t>
        </w:r>
      </w:ins>
    </w:p>
    <w:p w14:paraId="3722BAF4" w14:textId="6C9A0B07" w:rsidR="007B60C3" w:rsidRDefault="007B60C3" w:rsidP="00E45BB2">
      <w:r>
        <w:t>Note that the first two</w:t>
      </w:r>
      <w:r w:rsidR="00610E18">
        <w:t xml:space="preserve"> fields</w:t>
      </w:r>
      <w:del w:id="1016" w:author="Peter Freiling" w:date="2018-12-03T11:10:00Z">
        <w:r w:rsidR="00610E18" w:rsidDel="009B05B0">
          <w:delText>, s</w:delText>
        </w:r>
        <w:r w:rsidDel="009B05B0">
          <w:delText xml:space="preserve">tart </w:delText>
        </w:r>
        <w:r w:rsidR="00610E18" w:rsidDel="009B05B0">
          <w:delText>t</w:delText>
        </w:r>
        <w:r w:rsidDel="009B05B0">
          <w:delText xml:space="preserve">ime and </w:delText>
        </w:r>
        <w:r w:rsidR="00610E18" w:rsidDel="009B05B0">
          <w:delText>e</w:delText>
        </w:r>
        <w:r w:rsidDel="009B05B0">
          <w:delText xml:space="preserve">nd </w:delText>
        </w:r>
        <w:r w:rsidR="00610E18" w:rsidDel="009B05B0">
          <w:delText>t</w:delText>
        </w:r>
        <w:r w:rsidDel="009B05B0">
          <w:delText>ime</w:delText>
        </w:r>
      </w:del>
      <w:ins w:id="1017" w:author="Peter Freiling" w:date="2018-12-03T11:10:00Z">
        <w:r w:rsidR="009B05B0">
          <w:t>, StartTime and EndTime,</w:t>
        </w:r>
      </w:ins>
      <w:r>
        <w:t xml:space="preserve"> are </w:t>
      </w:r>
      <w:del w:id="1018" w:author="Peter Freiling" w:date="2018-12-03T11:10:00Z">
        <w:r w:rsidR="00781A4B" w:rsidDel="009B05B0">
          <w:delText xml:space="preserve">the </w:delText>
        </w:r>
        <w:r w:rsidDel="009B05B0">
          <w:delText xml:space="preserve">time fields which </w:delText>
        </w:r>
      </w:del>
      <w:ins w:id="1019" w:author="Peter Freiling" w:date="2018-12-03T11:10:00Z">
        <w:r w:rsidR="009B05B0">
          <w:t>time</w:t>
        </w:r>
        <w:r w:rsidR="00964463">
          <w:t>stamp</w:t>
        </w:r>
        <w:r w:rsidR="009B05B0">
          <w:t xml:space="preserve"> fields</w:t>
        </w:r>
      </w:ins>
      <w:del w:id="1020" w:author="Peter Freiling" w:date="2018-12-03T11:10:00Z">
        <w:r w:rsidDel="009B05B0">
          <w:delText>are</w:delText>
        </w:r>
      </w:del>
      <w:r>
        <w:t xml:space="preserve"> present for every interval event </w:t>
      </w:r>
      <w:r w:rsidR="00610E18">
        <w:t xml:space="preserve">in a stream, no matter the payload type. The three </w:t>
      </w:r>
      <w:ins w:id="1021" w:author="Peter Freiling" w:date="2018-12-03T11:10:00Z">
        <w:r w:rsidR="00964463">
          <w:t xml:space="preserve">remaining </w:t>
        </w:r>
      </w:ins>
      <w:r w:rsidR="00610E18">
        <w:t xml:space="preserve">fields </w:t>
      </w:r>
      <w:del w:id="1022" w:author="Peter Freiling" w:date="2018-12-03T11:10:00Z">
        <w:r w:rsidR="00610E18" w:rsidDel="00964463">
          <w:delText xml:space="preserve">after that </w:delText>
        </w:r>
      </w:del>
      <w:r w:rsidR="00610E18">
        <w:t>are the actual payload data.</w:t>
      </w:r>
    </w:p>
    <w:p w14:paraId="2C1FFD02" w14:textId="29C0EE53" w:rsidR="000B7493" w:rsidRDefault="00610E18" w:rsidP="00E45BB2">
      <w:r>
        <w:rPr>
          <w:noProof/>
          <w:lang w:eastAsia="en-US"/>
        </w:rPr>
        <mc:AlternateContent>
          <mc:Choice Requires="wps">
            <w:drawing>
              <wp:anchor distT="45720" distB="45720" distL="114300" distR="114300" simplePos="0" relativeHeight="251628554" behindDoc="0" locked="0" layoutInCell="1" allowOverlap="1" wp14:anchorId="71CEF0C0" wp14:editId="23D63AEC">
                <wp:simplePos x="0" y="0"/>
                <wp:positionH relativeFrom="margin">
                  <wp:align>right</wp:align>
                </wp:positionH>
                <wp:positionV relativeFrom="paragraph">
                  <wp:posOffset>441960</wp:posOffset>
                </wp:positionV>
                <wp:extent cx="6372225" cy="4191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419100"/>
                        </a:xfrm>
                        <a:prstGeom prst="rect">
                          <a:avLst/>
                        </a:prstGeom>
                        <a:solidFill>
                          <a:srgbClr val="FFFFFF"/>
                        </a:solidFill>
                        <a:ln w="9525">
                          <a:solidFill>
                            <a:srgbClr val="000000"/>
                          </a:solidFill>
                          <a:miter lim="800000"/>
                          <a:headEnd/>
                          <a:tailEnd/>
                        </a:ln>
                      </wps:spPr>
                      <wps:txbx>
                        <w:txbxContent>
                          <w:p w14:paraId="52AD968E" w14:textId="2C249A0A" w:rsidR="00456A6D" w:rsidRDefault="00456A6D" w:rsidP="00456A6D">
                            <w:pPr>
                              <w:pStyle w:val="HTMLPreformatted"/>
                              <w:shd w:val="clear" w:color="auto" w:fill="FFFFFF"/>
                              <w:rPr>
                                <w:ins w:id="1023" w:author="Peter Freiling" w:date="2018-12-03T11:12:00Z"/>
                                <w:rFonts w:ascii="Consolas" w:hAnsi="Consolas"/>
                                <w:color w:val="000000"/>
                              </w:rPr>
                            </w:pPr>
                            <w:ins w:id="1024" w:author="Peter Freiling" w:date="2018-12-03T11:12:00Z">
                              <w:r>
                                <w:rPr>
                                  <w:rFonts w:ascii="Consolas" w:hAnsi="Consolas"/>
                                  <w:color w:val="2B91AF"/>
                                </w:rPr>
                                <w:t>IObservable</w:t>
                              </w:r>
                              <w:r>
                                <w:rPr>
                                  <w:rFonts w:ascii="Consolas" w:hAnsi="Consolas"/>
                                  <w:color w:val="000000"/>
                                </w:rPr>
                                <w:t>&lt;</w:t>
                              </w:r>
                              <w:r>
                                <w:rPr>
                                  <w:rFonts w:ascii="Consolas" w:hAnsi="Consolas"/>
                                  <w:color w:val="2B91AF"/>
                                </w:rPr>
                                <w:t>StreamEvent</w:t>
                              </w:r>
                              <w:r>
                                <w:rPr>
                                  <w:rFonts w:ascii="Consolas" w:hAnsi="Consolas"/>
                                  <w:color w:val="000000"/>
                                </w:rPr>
                                <w:t>&lt;</w:t>
                              </w:r>
                              <w:r>
                                <w:rPr>
                                  <w:rFonts w:ascii="Consolas" w:hAnsi="Consolas"/>
                                  <w:color w:val="2B91AF"/>
                                </w:rPr>
                                <w:t>ContextSwitch</w:t>
                              </w:r>
                              <w:r>
                                <w:rPr>
                                  <w:rFonts w:ascii="Consolas" w:hAnsi="Consolas"/>
                                  <w:color w:val="000000"/>
                                </w:rPr>
                                <w:t>&gt;&gt; passthroughContextSwitchStreamEventObservable =</w:t>
                              </w:r>
                            </w:ins>
                          </w:p>
                          <w:p w14:paraId="7534BD45" w14:textId="669ECF09" w:rsidR="00E80C46" w:rsidDel="00456A6D" w:rsidRDefault="00456A6D" w:rsidP="00456A6D">
                            <w:pPr>
                              <w:pStyle w:val="HTMLPreformatted"/>
                              <w:shd w:val="clear" w:color="auto" w:fill="FFFFFF"/>
                              <w:rPr>
                                <w:del w:id="1025" w:author="Peter Freiling" w:date="2018-12-03T11:12:00Z"/>
                                <w:rFonts w:ascii="Consolas" w:hAnsi="Consolas" w:cs="Consolas"/>
                                <w:color w:val="000000"/>
                                <w:sz w:val="19"/>
                                <w:szCs w:val="19"/>
                                <w:highlight w:val="white"/>
                              </w:rPr>
                              <w:pPrChange w:id="1026" w:author="Peter Freiling" w:date="2018-12-03T11:12:00Z">
                                <w:pPr>
                                  <w:spacing w:after="0"/>
                                </w:pPr>
                              </w:pPrChange>
                            </w:pPr>
                            <w:ins w:id="1027" w:author="Peter Freiling" w:date="2018-12-03T11:12:00Z">
                              <w:r>
                                <w:rPr>
                                  <w:rFonts w:ascii="Consolas" w:hAnsi="Consolas"/>
                                  <w:color w:val="000000"/>
                                </w:rPr>
                                <w:t xml:space="preserve">    </w:t>
                              </w:r>
                              <w:r>
                                <w:rPr>
                                  <w:rFonts w:ascii="Consolas" w:hAnsi="Consolas"/>
                                  <w:color w:val="000000"/>
                                </w:rPr>
                                <w:t>contextSwitchStreamable.ToStreamEventObservable();</w:t>
                              </w:r>
                            </w:ins>
                            <w:del w:id="1028" w:author="Peter Freiling" w:date="2018-12-03T11:12:00Z">
                              <w:r w:rsidR="00E80C46" w:rsidDel="00456A6D">
                                <w:rPr>
                                  <w:rFonts w:ascii="Consolas" w:hAnsi="Consolas" w:cs="Consolas"/>
                                  <w:color w:val="2B91AF"/>
                                  <w:sz w:val="19"/>
                                  <w:szCs w:val="19"/>
                                  <w:highlight w:val="white"/>
                                </w:rPr>
                                <w:delText>IObservable</w:delText>
                              </w:r>
                              <w:r w:rsidR="00E80C46" w:rsidDel="00456A6D">
                                <w:rPr>
                                  <w:rFonts w:ascii="Consolas" w:hAnsi="Consolas" w:cs="Consolas"/>
                                  <w:color w:val="000000"/>
                                  <w:sz w:val="19"/>
                                  <w:szCs w:val="19"/>
                                  <w:highlight w:val="white"/>
                                </w:rPr>
                                <w:delText>&lt;</w:delText>
                              </w:r>
                              <w:r w:rsidR="00E80C46" w:rsidDel="00456A6D">
                                <w:rPr>
                                  <w:rFonts w:ascii="Consolas" w:hAnsi="Consolas" w:cs="Consolas"/>
                                  <w:color w:val="2B91AF"/>
                                  <w:sz w:val="19"/>
                                  <w:szCs w:val="19"/>
                                  <w:highlight w:val="white"/>
                                </w:rPr>
                                <w:delText>StreamEvent</w:delText>
                              </w:r>
                              <w:r w:rsidR="00E80C46" w:rsidDel="00456A6D">
                                <w:rPr>
                                  <w:rFonts w:ascii="Consolas" w:hAnsi="Consolas" w:cs="Consolas"/>
                                  <w:color w:val="000000"/>
                                  <w:sz w:val="19"/>
                                  <w:szCs w:val="19"/>
                                  <w:highlight w:val="white"/>
                                </w:rPr>
                                <w:delText>&lt;</w:delText>
                              </w:r>
                              <w:r w:rsidR="00E80C46" w:rsidDel="00456A6D">
                                <w:rPr>
                                  <w:rFonts w:ascii="Consolas" w:hAnsi="Consolas" w:cs="Consolas"/>
                                  <w:color w:val="2B91AF"/>
                                  <w:sz w:val="19"/>
                                  <w:szCs w:val="19"/>
                                  <w:highlight w:val="white"/>
                                </w:rPr>
                                <w:delText>ContextSwitch</w:delText>
                              </w:r>
                              <w:r w:rsidR="00E80C46" w:rsidDel="00456A6D">
                                <w:rPr>
                                  <w:rFonts w:ascii="Consolas" w:hAnsi="Consolas" w:cs="Consolas"/>
                                  <w:color w:val="000000"/>
                                  <w:sz w:val="19"/>
                                  <w:szCs w:val="19"/>
                                  <w:highlight w:val="white"/>
                                </w:rPr>
                                <w:delText xml:space="preserve">&gt;&gt; </w:delText>
                              </w:r>
                              <w:r w:rsidR="00E80C46" w:rsidDel="00823C8F">
                                <w:rPr>
                                  <w:rFonts w:ascii="Consolas" w:hAnsi="Consolas" w:cs="Consolas"/>
                                  <w:color w:val="000000"/>
                                  <w:sz w:val="19"/>
                                  <w:szCs w:val="19"/>
                                  <w:highlight w:val="white"/>
                                </w:rPr>
                                <w:delText>origCSTicksEventObs</w:delText>
                              </w:r>
                              <w:r w:rsidR="00E80C46" w:rsidDel="00456A6D">
                                <w:rPr>
                                  <w:rFonts w:ascii="Consolas" w:hAnsi="Consolas" w:cs="Consolas"/>
                                  <w:color w:val="000000"/>
                                  <w:sz w:val="19"/>
                                  <w:szCs w:val="19"/>
                                  <w:highlight w:val="white"/>
                                </w:rPr>
                                <w:delText xml:space="preserve"> =</w:delText>
                              </w:r>
                            </w:del>
                          </w:p>
                          <w:p w14:paraId="1026E376" w14:textId="01667545" w:rsidR="00E80C46" w:rsidRPr="00F2717A" w:rsidRDefault="00E80C46" w:rsidP="00456A6D">
                            <w:pPr>
                              <w:pStyle w:val="HTMLPreformatted"/>
                              <w:rPr>
                                <w:rFonts w:ascii="Consolas" w:hAnsi="Consolas" w:cs="Consolas"/>
                                <w:color w:val="000000"/>
                                <w:sz w:val="19"/>
                                <w:szCs w:val="19"/>
                                <w:highlight w:val="white"/>
                              </w:rPr>
                              <w:pPrChange w:id="1029" w:author="Peter Freiling" w:date="2018-12-03T11:12:00Z">
                                <w:pPr>
                                  <w:spacing w:after="0"/>
                                </w:pPr>
                              </w:pPrChange>
                            </w:pPr>
                            <w:del w:id="1030" w:author="Peter Freiling" w:date="2018-12-03T11:12:00Z">
                              <w:r w:rsidDel="00456A6D">
                                <w:rPr>
                                  <w:rFonts w:ascii="Consolas" w:hAnsi="Consolas" w:cs="Consolas"/>
                                  <w:color w:val="000000"/>
                                  <w:sz w:val="19"/>
                                  <w:szCs w:val="19"/>
                                  <w:highlight w:val="white"/>
                                </w:rPr>
                                <w:delText xml:space="preserve">        cSTicksStream.ToStreamEventObservable();</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EF0C0" id="_x0000_s1038" type="#_x0000_t202" style="position:absolute;margin-left:450.55pt;margin-top:34.8pt;width:501.75pt;height:33pt;z-index:25162855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">
                <v:textbox>
                  <w:txbxContent>
                    <w:p w14:paraId="52AD968E" w14:textId="2C249A0A" w:rsidR="00456A6D" w:rsidRDefault="00456A6D" w:rsidP="00456A6D">
                      <w:pPr>
                        <w:pStyle w:val="HTMLPreformatted"/>
                        <w:shd w:val="clear" w:color="auto" w:fill="FFFFFF"/>
                        <w:rPr>
                          <w:ins w:id="1031" w:author="Peter Freiling" w:date="2018-12-03T11:12:00Z"/>
                          <w:rFonts w:ascii="Consolas" w:hAnsi="Consolas"/>
                          <w:color w:val="000000"/>
                        </w:rPr>
                      </w:pPr>
                      <w:ins w:id="1032" w:author="Peter Freiling" w:date="2018-12-03T11:12:00Z">
                        <w:r>
                          <w:rPr>
                            <w:rFonts w:ascii="Consolas" w:hAnsi="Consolas"/>
                            <w:color w:val="2B91AF"/>
                          </w:rPr>
                          <w:t>IObservable</w:t>
                        </w:r>
                        <w:r>
                          <w:rPr>
                            <w:rFonts w:ascii="Consolas" w:hAnsi="Consolas"/>
                            <w:color w:val="000000"/>
                          </w:rPr>
                          <w:t>&lt;</w:t>
                        </w:r>
                        <w:r>
                          <w:rPr>
                            <w:rFonts w:ascii="Consolas" w:hAnsi="Consolas"/>
                            <w:color w:val="2B91AF"/>
                          </w:rPr>
                          <w:t>StreamEvent</w:t>
                        </w:r>
                        <w:r>
                          <w:rPr>
                            <w:rFonts w:ascii="Consolas" w:hAnsi="Consolas"/>
                            <w:color w:val="000000"/>
                          </w:rPr>
                          <w:t>&lt;</w:t>
                        </w:r>
                        <w:r>
                          <w:rPr>
                            <w:rFonts w:ascii="Consolas" w:hAnsi="Consolas"/>
                            <w:color w:val="2B91AF"/>
                          </w:rPr>
                          <w:t>ContextSwitch</w:t>
                        </w:r>
                        <w:r>
                          <w:rPr>
                            <w:rFonts w:ascii="Consolas" w:hAnsi="Consolas"/>
                            <w:color w:val="000000"/>
                          </w:rPr>
                          <w:t>&gt;&gt; passthroughContextSwitchStreamEventObservable =</w:t>
                        </w:r>
                      </w:ins>
                    </w:p>
                    <w:p w14:paraId="7534BD45" w14:textId="669ECF09" w:rsidR="00E80C46" w:rsidDel="00456A6D" w:rsidRDefault="00456A6D" w:rsidP="00456A6D">
                      <w:pPr>
                        <w:pStyle w:val="HTMLPreformatted"/>
                        <w:shd w:val="clear" w:color="auto" w:fill="FFFFFF"/>
                        <w:rPr>
                          <w:del w:id="1033" w:author="Peter Freiling" w:date="2018-12-03T11:12:00Z"/>
                          <w:rFonts w:ascii="Consolas" w:hAnsi="Consolas" w:cs="Consolas"/>
                          <w:color w:val="000000"/>
                          <w:sz w:val="19"/>
                          <w:szCs w:val="19"/>
                          <w:highlight w:val="white"/>
                        </w:rPr>
                        <w:pPrChange w:id="1034" w:author="Peter Freiling" w:date="2018-12-03T11:12:00Z">
                          <w:pPr>
                            <w:spacing w:after="0"/>
                          </w:pPr>
                        </w:pPrChange>
                      </w:pPr>
                      <w:ins w:id="1035" w:author="Peter Freiling" w:date="2018-12-03T11:12:00Z">
                        <w:r>
                          <w:rPr>
                            <w:rFonts w:ascii="Consolas" w:hAnsi="Consolas"/>
                            <w:color w:val="000000"/>
                          </w:rPr>
                          <w:t xml:space="preserve">    </w:t>
                        </w:r>
                        <w:r>
                          <w:rPr>
                            <w:rFonts w:ascii="Consolas" w:hAnsi="Consolas"/>
                            <w:color w:val="000000"/>
                          </w:rPr>
                          <w:t>contextSwitchStreamable.ToStreamEventObservable();</w:t>
                        </w:r>
                      </w:ins>
                      <w:del w:id="1036" w:author="Peter Freiling" w:date="2018-12-03T11:12:00Z">
                        <w:r w:rsidR="00E80C46" w:rsidDel="00456A6D">
                          <w:rPr>
                            <w:rFonts w:ascii="Consolas" w:hAnsi="Consolas" w:cs="Consolas"/>
                            <w:color w:val="2B91AF"/>
                            <w:sz w:val="19"/>
                            <w:szCs w:val="19"/>
                            <w:highlight w:val="white"/>
                          </w:rPr>
                          <w:delText>IObservable</w:delText>
                        </w:r>
                        <w:r w:rsidR="00E80C46" w:rsidDel="00456A6D">
                          <w:rPr>
                            <w:rFonts w:ascii="Consolas" w:hAnsi="Consolas" w:cs="Consolas"/>
                            <w:color w:val="000000"/>
                            <w:sz w:val="19"/>
                            <w:szCs w:val="19"/>
                            <w:highlight w:val="white"/>
                          </w:rPr>
                          <w:delText>&lt;</w:delText>
                        </w:r>
                        <w:r w:rsidR="00E80C46" w:rsidDel="00456A6D">
                          <w:rPr>
                            <w:rFonts w:ascii="Consolas" w:hAnsi="Consolas" w:cs="Consolas"/>
                            <w:color w:val="2B91AF"/>
                            <w:sz w:val="19"/>
                            <w:szCs w:val="19"/>
                            <w:highlight w:val="white"/>
                          </w:rPr>
                          <w:delText>StreamEvent</w:delText>
                        </w:r>
                        <w:r w:rsidR="00E80C46" w:rsidDel="00456A6D">
                          <w:rPr>
                            <w:rFonts w:ascii="Consolas" w:hAnsi="Consolas" w:cs="Consolas"/>
                            <w:color w:val="000000"/>
                            <w:sz w:val="19"/>
                            <w:szCs w:val="19"/>
                            <w:highlight w:val="white"/>
                          </w:rPr>
                          <w:delText>&lt;</w:delText>
                        </w:r>
                        <w:r w:rsidR="00E80C46" w:rsidDel="00456A6D">
                          <w:rPr>
                            <w:rFonts w:ascii="Consolas" w:hAnsi="Consolas" w:cs="Consolas"/>
                            <w:color w:val="2B91AF"/>
                            <w:sz w:val="19"/>
                            <w:szCs w:val="19"/>
                            <w:highlight w:val="white"/>
                          </w:rPr>
                          <w:delText>ContextSwitch</w:delText>
                        </w:r>
                        <w:r w:rsidR="00E80C46" w:rsidDel="00456A6D">
                          <w:rPr>
                            <w:rFonts w:ascii="Consolas" w:hAnsi="Consolas" w:cs="Consolas"/>
                            <w:color w:val="000000"/>
                            <w:sz w:val="19"/>
                            <w:szCs w:val="19"/>
                            <w:highlight w:val="white"/>
                          </w:rPr>
                          <w:delText xml:space="preserve">&gt;&gt; </w:delText>
                        </w:r>
                        <w:r w:rsidR="00E80C46" w:rsidDel="00823C8F">
                          <w:rPr>
                            <w:rFonts w:ascii="Consolas" w:hAnsi="Consolas" w:cs="Consolas"/>
                            <w:color w:val="000000"/>
                            <w:sz w:val="19"/>
                            <w:szCs w:val="19"/>
                            <w:highlight w:val="white"/>
                          </w:rPr>
                          <w:delText>origCSTicksEventObs</w:delText>
                        </w:r>
                        <w:r w:rsidR="00E80C46" w:rsidDel="00456A6D">
                          <w:rPr>
                            <w:rFonts w:ascii="Consolas" w:hAnsi="Consolas" w:cs="Consolas"/>
                            <w:color w:val="000000"/>
                            <w:sz w:val="19"/>
                            <w:szCs w:val="19"/>
                            <w:highlight w:val="white"/>
                          </w:rPr>
                          <w:delText xml:space="preserve"> =</w:delText>
                        </w:r>
                      </w:del>
                    </w:p>
                    <w:p w14:paraId="1026E376" w14:textId="01667545" w:rsidR="00E80C46" w:rsidRPr="00F2717A" w:rsidRDefault="00E80C46" w:rsidP="00456A6D">
                      <w:pPr>
                        <w:pStyle w:val="HTMLPreformatted"/>
                        <w:rPr>
                          <w:rFonts w:ascii="Consolas" w:hAnsi="Consolas" w:cs="Consolas"/>
                          <w:color w:val="000000"/>
                          <w:sz w:val="19"/>
                          <w:szCs w:val="19"/>
                          <w:highlight w:val="white"/>
                        </w:rPr>
                        <w:pPrChange w:id="1037" w:author="Peter Freiling" w:date="2018-12-03T11:12:00Z">
                          <w:pPr>
                            <w:spacing w:after="0"/>
                          </w:pPr>
                        </w:pPrChange>
                      </w:pPr>
                      <w:del w:id="1038" w:author="Peter Freiling" w:date="2018-12-03T11:12:00Z">
                        <w:r w:rsidDel="00456A6D">
                          <w:rPr>
                            <w:rFonts w:ascii="Consolas" w:hAnsi="Consolas" w:cs="Consolas"/>
                            <w:color w:val="000000"/>
                            <w:sz w:val="19"/>
                            <w:szCs w:val="19"/>
                            <w:highlight w:val="white"/>
                          </w:rPr>
                          <w:delText xml:space="preserve">        cSTicksStream.ToStreamEventObservable();</w:delText>
                        </w:r>
                      </w:del>
                    </w:p>
                  </w:txbxContent>
                </v:textbox>
                <w10:wrap type="square" anchorx="margin"/>
              </v:shape>
            </w:pict>
          </mc:Fallback>
        </mc:AlternateContent>
      </w:r>
      <w:r>
        <w:rPr>
          <w:noProof/>
          <w:lang w:eastAsia="en-US"/>
        </w:rPr>
        <mc:AlternateContent>
          <mc:Choice Requires="wps">
            <w:drawing>
              <wp:anchor distT="0" distB="0" distL="114300" distR="114300" simplePos="0" relativeHeight="251628555" behindDoc="0" locked="0" layoutInCell="1" allowOverlap="1" wp14:anchorId="3B8E9429" wp14:editId="6C9F42C1">
                <wp:simplePos x="0" y="0"/>
                <wp:positionH relativeFrom="margin">
                  <wp:align>right</wp:align>
                </wp:positionH>
                <wp:positionV relativeFrom="paragraph">
                  <wp:posOffset>922655</wp:posOffset>
                </wp:positionV>
                <wp:extent cx="64008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14:paraId="68DF27A1" w14:textId="62B9EF0A" w:rsidR="00E80C46" w:rsidRDefault="00E80C46" w:rsidP="00F2717A">
                            <w:pPr>
                              <w:pStyle w:val="Caption"/>
                              <w:rPr>
                                <w:noProof/>
                              </w:rPr>
                            </w:pPr>
                            <w:bookmarkStart w:id="1039" w:name="_Ref363747057"/>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9</w:t>
                            </w:r>
                            <w:r w:rsidR="00904F8B">
                              <w:rPr>
                                <w:noProof/>
                              </w:rPr>
                              <w:fldChar w:fldCharType="end"/>
                            </w:r>
                            <w:bookmarkEnd w:id="1039"/>
                            <w:r>
                              <w:t>: Converting from Streamable</w:t>
                            </w:r>
                            <w:del w:id="1040" w:author="Peter Freiling" w:date="2018-12-03T11:12:00Z">
                              <w:r w:rsidDel="00AD34ED">
                                <w:delText>s</w:delText>
                              </w:r>
                            </w:del>
                            <w:r>
                              <w:t xml:space="preserve"> </w:t>
                            </w:r>
                            <w:ins w:id="1041" w:author="Peter Freiling" w:date="2018-12-03T11:12:00Z">
                              <w:r w:rsidR="00461F93">
                                <w:t xml:space="preserve">back </w:t>
                              </w:r>
                            </w:ins>
                            <w:r>
                              <w:t>to Observable</w:t>
                            </w:r>
                            <w:del w:id="1042" w:author="Peter Freiling" w:date="2018-12-03T11:12:00Z">
                              <w:r w:rsidDel="00AD34ED">
                                <w:delText>s</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8E9429" id="Text Box 12" o:spid="_x0000_s1039" type="#_x0000_t202" style="position:absolute;margin-left:452.8pt;margin-top:72.65pt;width:7in;height:.05pt;z-index:251628555;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" stroked="f">
                <v:textbox style="mso-fit-shape-to-text:t" inset="0,0,0,0">
                  <w:txbxContent>
                    <w:p w14:paraId="68DF27A1" w14:textId="62B9EF0A" w:rsidR="00E80C46" w:rsidRDefault="00E80C46" w:rsidP="00F2717A">
                      <w:pPr>
                        <w:pStyle w:val="Caption"/>
                        <w:rPr>
                          <w:noProof/>
                        </w:rPr>
                      </w:pPr>
                      <w:bookmarkStart w:id="1043" w:name="_Ref363747057"/>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9</w:t>
                      </w:r>
                      <w:r w:rsidR="00904F8B">
                        <w:rPr>
                          <w:noProof/>
                        </w:rPr>
                        <w:fldChar w:fldCharType="end"/>
                      </w:r>
                      <w:bookmarkEnd w:id="1043"/>
                      <w:r>
                        <w:t>: Converting from Streamable</w:t>
                      </w:r>
                      <w:del w:id="1044" w:author="Peter Freiling" w:date="2018-12-03T11:12:00Z">
                        <w:r w:rsidDel="00AD34ED">
                          <w:delText>s</w:delText>
                        </w:r>
                      </w:del>
                      <w:r>
                        <w:t xml:space="preserve"> </w:t>
                      </w:r>
                      <w:ins w:id="1045" w:author="Peter Freiling" w:date="2018-12-03T11:12:00Z">
                        <w:r w:rsidR="00461F93">
                          <w:t xml:space="preserve">back </w:t>
                        </w:r>
                      </w:ins>
                      <w:r>
                        <w:t>to Observable</w:t>
                      </w:r>
                      <w:del w:id="1046" w:author="Peter Freiling" w:date="2018-12-03T11:12:00Z">
                        <w:r w:rsidDel="00AD34ED">
                          <w:delText>s</w:delText>
                        </w:r>
                      </w:del>
                    </w:p>
                  </w:txbxContent>
                </v:textbox>
                <w10:wrap type="square" anchorx="margin"/>
              </v:shape>
            </w:pict>
          </mc:Fallback>
        </mc:AlternateContent>
      </w:r>
      <w:r>
        <w:t xml:space="preserve">A </w:t>
      </w:r>
      <w:r w:rsidR="000B7493">
        <w:t xml:space="preserve">conversion may </w:t>
      </w:r>
      <w:r>
        <w:t xml:space="preserve">also </w:t>
      </w:r>
      <w:r w:rsidR="000B7493">
        <w:t xml:space="preserve">be performed from Streamables to Observables of StreamEvents. For instance, </w:t>
      </w:r>
      <w:r>
        <w:fldChar w:fldCharType="begin"/>
      </w:r>
      <w:r>
        <w:instrText xml:space="preserve"> REF _Ref363747057 \h </w:instrText>
      </w:r>
      <w:r>
        <w:fldChar w:fldCharType="separate"/>
      </w:r>
      <w:r w:rsidR="00480634">
        <w:t xml:space="preserve">Figure </w:t>
      </w:r>
      <w:r w:rsidR="00480634">
        <w:rPr>
          <w:noProof/>
        </w:rPr>
        <w:t>9</w:t>
      </w:r>
      <w:r>
        <w:fldChar w:fldCharType="end"/>
      </w:r>
      <w:r>
        <w:t xml:space="preserve"> </w:t>
      </w:r>
      <w:r w:rsidR="000B7493">
        <w:t>shows how we can convert our stream back to an Observable.</w:t>
      </w:r>
    </w:p>
    <w:p w14:paraId="38D2E9E7" w14:textId="40F7484A" w:rsidR="00AB1249" w:rsidRDefault="00F2717A" w:rsidP="00E45BB2">
      <w:r>
        <w:t>Unlike the conversion to Streamable, there is no option of specifying a DisorderPolicy</w:t>
      </w:r>
      <w:ins w:id="1047" w:author="Peter Freiling" w:date="2018-12-03T11:13:00Z">
        <w:r w:rsidR="008B3DAE">
          <w:t>,</w:t>
        </w:r>
      </w:ins>
      <w:del w:id="1048" w:author="Peter Freiling" w:date="2018-12-03T11:13:00Z">
        <w:r w:rsidDel="008B3DAE">
          <w:delText>. S</w:delText>
        </w:r>
      </w:del>
      <w:ins w:id="1049" w:author="Peter Freiling" w:date="2018-12-03T11:13:00Z">
        <w:r w:rsidR="008B3DAE">
          <w:t xml:space="preserve"> s</w:t>
        </w:r>
      </w:ins>
      <w:r>
        <w:t>ince Observables</w:t>
      </w:r>
      <w:r w:rsidR="00AD4981">
        <w:t xml:space="preserve"> don’t have any notion of temporality or temporal well</w:t>
      </w:r>
      <w:ins w:id="1050" w:author="James Terwilliger" w:date="2013-08-26T16:13:00Z">
        <w:r w:rsidR="00097823">
          <w:t>-</w:t>
        </w:r>
      </w:ins>
      <w:del w:id="1051" w:author="James Terwilliger" w:date="2013-08-26T16:13:00Z">
        <w:r w:rsidR="00AD4981">
          <w:delText xml:space="preserve"> </w:delText>
        </w:r>
      </w:del>
      <w:r w:rsidR="00AD4981">
        <w:t>formedness</w:t>
      </w:r>
      <w:del w:id="1052" w:author="Peter Freiling" w:date="2018-12-03T11:13:00Z">
        <w:r w:rsidR="00AD4981" w:rsidDel="008B3DAE">
          <w:delText>, it would be nonsensical to do so</w:delText>
        </w:r>
      </w:del>
      <w:r w:rsidR="00AD4981">
        <w:t>.</w:t>
      </w:r>
    </w:p>
    <w:p w14:paraId="38C3CF1F" w14:textId="7AB3D9B5" w:rsidR="00AD4981" w:rsidRDefault="00DF43F0" w:rsidP="00E45BB2">
      <w:r>
        <w:rPr>
          <w:noProof/>
        </w:rPr>
        <mc:AlternateContent>
          <mc:Choice Requires="wpg">
            <w:drawing>
              <wp:anchor distT="0" distB="0" distL="114300" distR="114300" simplePos="0" relativeHeight="251629581" behindDoc="0" locked="0" layoutInCell="1" allowOverlap="1" wp14:anchorId="5514C231" wp14:editId="34D0C9D8">
                <wp:simplePos x="0" y="0"/>
                <wp:positionH relativeFrom="column">
                  <wp:posOffset>0</wp:posOffset>
                </wp:positionH>
                <wp:positionV relativeFrom="paragraph">
                  <wp:posOffset>629285</wp:posOffset>
                </wp:positionV>
                <wp:extent cx="6372225" cy="857250"/>
                <wp:effectExtent l="0" t="0" r="28575" b="0"/>
                <wp:wrapSquare wrapText="bothSides"/>
                <wp:docPr id="257" name="Group 257"/>
                <wp:cNvGraphicFramePr/>
                <a:graphic xmlns:a="http://schemas.openxmlformats.org/drawingml/2006/main">
                  <a:graphicData uri="http://schemas.microsoft.com/office/word/2010/wordprocessingGroup">
                    <wpg:wgp>
                      <wpg:cNvGrpSpPr/>
                      <wpg:grpSpPr>
                        <a:xfrm>
                          <a:off x="0" y="0"/>
                          <a:ext cx="6372225" cy="857250"/>
                          <a:chOff x="0" y="0"/>
                          <a:chExt cx="6372225" cy="857250"/>
                        </a:xfrm>
                      </wpg:grpSpPr>
                      <wps:wsp>
                        <wps:cNvPr id="13" name="Text Box 2"/>
                        <wps:cNvSpPr txBox="1">
                          <a:spLocks noChangeArrowheads="1"/>
                        </wps:cNvSpPr>
                        <wps:spPr bwMode="auto">
                          <a:xfrm>
                            <a:off x="0" y="0"/>
                            <a:ext cx="6372225" cy="571500"/>
                          </a:xfrm>
                          <a:prstGeom prst="rect">
                            <a:avLst/>
                          </a:prstGeom>
                          <a:solidFill>
                            <a:srgbClr val="FFFFFF"/>
                          </a:solidFill>
                          <a:ln w="9525">
                            <a:solidFill>
                              <a:srgbClr val="000000"/>
                            </a:solidFill>
                            <a:miter lim="800000"/>
                            <a:headEnd/>
                            <a:tailEnd/>
                          </a:ln>
                        </wps:spPr>
                        <wps:txbx>
                          <w:txbxContent>
                            <w:p w14:paraId="78C800A0" w14:textId="6C4E1054" w:rsidR="00E80C46" w:rsidRPr="00DF43F0" w:rsidDel="00DF43F0" w:rsidRDefault="00E80C46" w:rsidP="00F60FE2">
                              <w:pPr>
                                <w:spacing w:after="0"/>
                                <w:rPr>
                                  <w:del w:id="1053" w:author="Peter Freiling" w:date="2018-12-03T11:20:00Z"/>
                                  <w:rFonts w:ascii="Consolas" w:hAnsi="Consolas" w:cs="Consolas"/>
                                  <w:color w:val="000000"/>
                                  <w:sz w:val="19"/>
                                  <w:szCs w:val="19"/>
                                  <w:rPrChange w:id="1054" w:author="Peter Freiling" w:date="2018-12-03T11:20:00Z">
                                    <w:rPr>
                                      <w:del w:id="1055" w:author="Peter Freiling" w:date="2018-12-03T11:20:00Z"/>
                                      <w:rFonts w:ascii="Consolas" w:hAnsi="Consolas" w:cs="Consolas"/>
                                      <w:color w:val="000000"/>
                                      <w:sz w:val="19"/>
                                      <w:szCs w:val="19"/>
                                    </w:rPr>
                                  </w:rPrChange>
                                </w:rPr>
                              </w:pPr>
                              <w:del w:id="1056" w:author="Peter Freiling" w:date="2018-12-03T11:12:00Z">
                                <w:r w:rsidRPr="00FC144B" w:rsidDel="00823C8F">
                                  <w:rPr>
                                    <w:rFonts w:ascii="Consolas" w:hAnsi="Consolas" w:cs="Consolas"/>
                                    <w:color w:val="000000"/>
                                    <w:sz w:val="19"/>
                                    <w:szCs w:val="19"/>
                                  </w:rPr>
                                  <w:delText>origCSTicksEventObs</w:delText>
                                </w:r>
                              </w:del>
                              <w:del w:id="1057" w:author="Peter Freiling" w:date="2018-12-03T11:20:00Z">
                                <w:r w:rsidRPr="00DF43F0" w:rsidDel="00DF43F0">
                                  <w:rPr>
                                    <w:rFonts w:ascii="Consolas" w:hAnsi="Consolas" w:cs="Consolas"/>
                                    <w:color w:val="000000"/>
                                    <w:sz w:val="19"/>
                                    <w:szCs w:val="19"/>
                                    <w:rPrChange w:id="1058" w:author="Peter Freiling" w:date="2018-12-03T11:20:00Z">
                                      <w:rPr>
                                        <w:rFonts w:ascii="Consolas" w:hAnsi="Consolas" w:cs="Consolas"/>
                                        <w:color w:val="000000"/>
                                        <w:sz w:val="19"/>
                                        <w:szCs w:val="19"/>
                                      </w:rPr>
                                    </w:rPrChange>
                                  </w:rPr>
                                  <w:delText>.Where(e =&gt; e.IsData).ForEach(e =&gt; Console.WriteLine(</w:delText>
                                </w:r>
                              </w:del>
                            </w:p>
                            <w:p w14:paraId="2BCCEF64" w14:textId="188BC427" w:rsidR="00E80C46" w:rsidRPr="00DF43F0" w:rsidDel="00DF43F0" w:rsidRDefault="00E80C46" w:rsidP="00F60FE2">
                              <w:pPr>
                                <w:spacing w:after="0"/>
                                <w:rPr>
                                  <w:del w:id="1059" w:author="Peter Freiling" w:date="2018-12-03T11:20:00Z"/>
                                  <w:rFonts w:ascii="Consolas" w:hAnsi="Consolas" w:cs="Consolas"/>
                                  <w:color w:val="000000"/>
                                  <w:sz w:val="19"/>
                                  <w:szCs w:val="19"/>
                                  <w:rPrChange w:id="1060" w:author="Peter Freiling" w:date="2018-12-03T11:20:00Z">
                                    <w:rPr>
                                      <w:del w:id="1061" w:author="Peter Freiling" w:date="2018-12-03T11:20:00Z"/>
                                      <w:rFonts w:ascii="Consolas" w:hAnsi="Consolas" w:cs="Consolas"/>
                                      <w:color w:val="000000"/>
                                      <w:sz w:val="19"/>
                                      <w:szCs w:val="19"/>
                                    </w:rPr>
                                  </w:rPrChange>
                                </w:rPr>
                              </w:pPr>
                              <w:del w:id="1062" w:author="Peter Freiling" w:date="2018-12-03T11:20:00Z">
                                <w:r w:rsidRPr="00DF43F0" w:rsidDel="00DF43F0">
                                  <w:rPr>
                                    <w:rFonts w:ascii="Consolas" w:hAnsi="Consolas" w:cs="Consolas"/>
                                    <w:color w:val="000000"/>
                                    <w:sz w:val="19"/>
                                    <w:szCs w:val="19"/>
                                    <w:rPrChange w:id="1063" w:author="Peter Freiling" w:date="2018-12-03T11:20:00Z">
                                      <w:rPr>
                                        <w:rFonts w:ascii="Consolas" w:hAnsi="Consolas" w:cs="Consolas"/>
                                        <w:color w:val="000000"/>
                                        <w:sz w:val="19"/>
                                        <w:szCs w:val="19"/>
                                      </w:rPr>
                                    </w:rPrChange>
                                  </w:rPr>
                                  <w:delText xml:space="preserve">        "Start Time={0}\tEnd Time={1}\tCSTicks={2}\t</w:delText>
                                </w:r>
                              </w:del>
                              <w:del w:id="1064" w:author="Peter Freiling" w:date="2018-12-03T10:33:00Z">
                                <w:r w:rsidRPr="00DF43F0" w:rsidDel="00D77883">
                                  <w:rPr>
                                    <w:rFonts w:ascii="Consolas" w:hAnsi="Consolas" w:cs="Consolas"/>
                                    <w:color w:val="000000"/>
                                    <w:sz w:val="19"/>
                                    <w:szCs w:val="19"/>
                                    <w:rPrChange w:id="1065" w:author="Peter Freiling" w:date="2018-12-03T11:20:00Z">
                                      <w:rPr>
                                        <w:rFonts w:ascii="Consolas" w:hAnsi="Consolas" w:cs="Consolas"/>
                                        <w:color w:val="000000"/>
                                        <w:sz w:val="19"/>
                                        <w:szCs w:val="19"/>
                                      </w:rPr>
                                    </w:rPrChange>
                                  </w:rPr>
                                  <w:delText>PID</w:delText>
                                </w:r>
                              </w:del>
                              <w:del w:id="1066" w:author="Peter Freiling" w:date="2018-12-03T11:20:00Z">
                                <w:r w:rsidRPr="00DF43F0" w:rsidDel="00DF43F0">
                                  <w:rPr>
                                    <w:rFonts w:ascii="Consolas" w:hAnsi="Consolas" w:cs="Consolas"/>
                                    <w:color w:val="000000"/>
                                    <w:sz w:val="19"/>
                                    <w:szCs w:val="19"/>
                                    <w:rPrChange w:id="1067" w:author="Peter Freiling" w:date="2018-12-03T11:20:00Z">
                                      <w:rPr>
                                        <w:rFonts w:ascii="Consolas" w:hAnsi="Consolas" w:cs="Consolas"/>
                                        <w:color w:val="000000"/>
                                        <w:sz w:val="19"/>
                                        <w:szCs w:val="19"/>
                                      </w:rPr>
                                    </w:rPrChange>
                                  </w:rPr>
                                  <w:delText>={3}\t</w:delText>
                                </w:r>
                              </w:del>
                              <w:del w:id="1068" w:author="Peter Freiling" w:date="2018-12-03T10:33:00Z">
                                <w:r w:rsidRPr="00DF43F0" w:rsidDel="00D77883">
                                  <w:rPr>
                                    <w:rFonts w:ascii="Consolas" w:hAnsi="Consolas" w:cs="Consolas"/>
                                    <w:color w:val="000000"/>
                                    <w:sz w:val="19"/>
                                    <w:szCs w:val="19"/>
                                    <w:rPrChange w:id="1069" w:author="Peter Freiling" w:date="2018-12-03T11:20:00Z">
                                      <w:rPr>
                                        <w:rFonts w:ascii="Consolas" w:hAnsi="Consolas" w:cs="Consolas"/>
                                        <w:color w:val="000000"/>
                                        <w:sz w:val="19"/>
                                        <w:szCs w:val="19"/>
                                      </w:rPr>
                                    </w:rPrChange>
                                  </w:rPr>
                                  <w:delText>CID</w:delText>
                                </w:r>
                              </w:del>
                              <w:del w:id="1070" w:author="Peter Freiling" w:date="2018-12-03T11:20:00Z">
                                <w:r w:rsidRPr="00DF43F0" w:rsidDel="00DF43F0">
                                  <w:rPr>
                                    <w:rFonts w:ascii="Consolas" w:hAnsi="Consolas" w:cs="Consolas"/>
                                    <w:color w:val="000000"/>
                                    <w:sz w:val="19"/>
                                    <w:szCs w:val="19"/>
                                    <w:rPrChange w:id="1071" w:author="Peter Freiling" w:date="2018-12-03T11:20:00Z">
                                      <w:rPr>
                                        <w:rFonts w:ascii="Consolas" w:hAnsi="Consolas" w:cs="Consolas"/>
                                        <w:color w:val="000000"/>
                                        <w:sz w:val="19"/>
                                        <w:szCs w:val="19"/>
                                      </w:rPr>
                                    </w:rPrChange>
                                  </w:rPr>
                                  <w:delText>={4}\t</w:delText>
                                </w:r>
                              </w:del>
                              <w:del w:id="1072" w:author="Peter Freiling" w:date="2018-12-03T10:31:00Z">
                                <w:r w:rsidRPr="00DF43F0" w:rsidDel="000D2C0B">
                                  <w:rPr>
                                    <w:rFonts w:ascii="Consolas" w:hAnsi="Consolas" w:cs="Consolas"/>
                                    <w:color w:val="000000"/>
                                    <w:sz w:val="19"/>
                                    <w:szCs w:val="19"/>
                                    <w:rPrChange w:id="1073" w:author="Peter Freiling" w:date="2018-12-03T11:20:00Z">
                                      <w:rPr>
                                        <w:rFonts w:ascii="Consolas" w:hAnsi="Consolas" w:cs="Consolas"/>
                                        <w:color w:val="000000"/>
                                        <w:sz w:val="19"/>
                                        <w:szCs w:val="19"/>
                                      </w:rPr>
                                    </w:rPrChange>
                                  </w:rPr>
                                  <w:delText>CPUTemp</w:delText>
                                </w:r>
                              </w:del>
                              <w:del w:id="1074" w:author="Peter Freiling" w:date="2018-12-03T11:20:00Z">
                                <w:r w:rsidRPr="00DF43F0" w:rsidDel="00DF43F0">
                                  <w:rPr>
                                    <w:rFonts w:ascii="Consolas" w:hAnsi="Consolas" w:cs="Consolas"/>
                                    <w:color w:val="000000"/>
                                    <w:sz w:val="19"/>
                                    <w:szCs w:val="19"/>
                                    <w:rPrChange w:id="1075" w:author="Peter Freiling" w:date="2018-12-03T11:20:00Z">
                                      <w:rPr>
                                        <w:rFonts w:ascii="Consolas" w:hAnsi="Consolas" w:cs="Consolas"/>
                                        <w:color w:val="000000"/>
                                        <w:sz w:val="19"/>
                                        <w:szCs w:val="19"/>
                                      </w:rPr>
                                    </w:rPrChange>
                                  </w:rPr>
                                  <w:delText xml:space="preserve">{5}", </w:delText>
                                </w:r>
                              </w:del>
                            </w:p>
                            <w:p w14:paraId="34D04357" w14:textId="0DE0FE7C" w:rsidR="00E80C46" w:rsidRPr="00DF43F0" w:rsidDel="00DF43F0" w:rsidRDefault="00E80C46" w:rsidP="00F60FE2">
                              <w:pPr>
                                <w:spacing w:after="0"/>
                                <w:rPr>
                                  <w:del w:id="1076" w:author="Peter Freiling" w:date="2018-12-03T11:20:00Z"/>
                                  <w:rFonts w:ascii="Consolas" w:hAnsi="Consolas" w:cs="Consolas"/>
                                  <w:color w:val="000000"/>
                                  <w:sz w:val="19"/>
                                  <w:szCs w:val="19"/>
                                  <w:rPrChange w:id="1077" w:author="Peter Freiling" w:date="2018-12-03T11:20:00Z">
                                    <w:rPr>
                                      <w:del w:id="1078" w:author="Peter Freiling" w:date="2018-12-03T11:20:00Z"/>
                                      <w:rFonts w:ascii="Consolas" w:hAnsi="Consolas" w:cs="Consolas"/>
                                      <w:color w:val="000000"/>
                                      <w:sz w:val="19"/>
                                      <w:szCs w:val="19"/>
                                    </w:rPr>
                                  </w:rPrChange>
                                </w:rPr>
                              </w:pPr>
                              <w:del w:id="1079" w:author="Peter Freiling" w:date="2018-12-03T11:20:00Z">
                                <w:r w:rsidRPr="00DF43F0" w:rsidDel="00DF43F0">
                                  <w:rPr>
                                    <w:rFonts w:ascii="Consolas" w:hAnsi="Consolas" w:cs="Consolas"/>
                                    <w:color w:val="000000"/>
                                    <w:sz w:val="19"/>
                                    <w:szCs w:val="19"/>
                                    <w:rPrChange w:id="1080" w:author="Peter Freiling" w:date="2018-12-03T11:20:00Z">
                                      <w:rPr>
                                        <w:rFonts w:ascii="Consolas" w:hAnsi="Consolas" w:cs="Consolas"/>
                                        <w:color w:val="000000"/>
                                        <w:sz w:val="19"/>
                                        <w:szCs w:val="19"/>
                                      </w:rPr>
                                    </w:rPrChange>
                                  </w:rPr>
                                  <w:delText xml:space="preserve">        e.SyncTime, e.OtherTime, e.Payload.CSTicks, e.Payload.</w:delText>
                                </w:r>
                              </w:del>
                              <w:del w:id="1081" w:author="Peter Freiling" w:date="2018-12-03T10:33:00Z">
                                <w:r w:rsidRPr="00DF43F0" w:rsidDel="00D77883">
                                  <w:rPr>
                                    <w:rFonts w:ascii="Consolas" w:hAnsi="Consolas" w:cs="Consolas"/>
                                    <w:color w:val="000000"/>
                                    <w:sz w:val="19"/>
                                    <w:szCs w:val="19"/>
                                    <w:rPrChange w:id="1082" w:author="Peter Freiling" w:date="2018-12-03T11:20:00Z">
                                      <w:rPr>
                                        <w:rFonts w:ascii="Consolas" w:hAnsi="Consolas" w:cs="Consolas"/>
                                        <w:color w:val="000000"/>
                                        <w:sz w:val="19"/>
                                        <w:szCs w:val="19"/>
                                      </w:rPr>
                                    </w:rPrChange>
                                  </w:rPr>
                                  <w:delText>PID</w:delText>
                                </w:r>
                              </w:del>
                              <w:del w:id="1083" w:author="Peter Freiling" w:date="2018-12-03T11:20:00Z">
                                <w:r w:rsidRPr="00DF43F0" w:rsidDel="00DF43F0">
                                  <w:rPr>
                                    <w:rFonts w:ascii="Consolas" w:hAnsi="Consolas" w:cs="Consolas"/>
                                    <w:color w:val="000000"/>
                                    <w:sz w:val="19"/>
                                    <w:szCs w:val="19"/>
                                    <w:rPrChange w:id="1084" w:author="Peter Freiling" w:date="2018-12-03T11:20:00Z">
                                      <w:rPr>
                                        <w:rFonts w:ascii="Consolas" w:hAnsi="Consolas" w:cs="Consolas"/>
                                        <w:color w:val="000000"/>
                                        <w:sz w:val="19"/>
                                        <w:szCs w:val="19"/>
                                      </w:rPr>
                                    </w:rPrChange>
                                  </w:rPr>
                                  <w:delText>, e.Payload.</w:delText>
                                </w:r>
                              </w:del>
                              <w:del w:id="1085" w:author="Peter Freiling" w:date="2018-12-03T10:33:00Z">
                                <w:r w:rsidRPr="00DF43F0" w:rsidDel="00D77883">
                                  <w:rPr>
                                    <w:rFonts w:ascii="Consolas" w:hAnsi="Consolas" w:cs="Consolas"/>
                                    <w:color w:val="000000"/>
                                    <w:sz w:val="19"/>
                                    <w:szCs w:val="19"/>
                                    <w:rPrChange w:id="1086" w:author="Peter Freiling" w:date="2018-12-03T11:20:00Z">
                                      <w:rPr>
                                        <w:rFonts w:ascii="Consolas" w:hAnsi="Consolas" w:cs="Consolas"/>
                                        <w:color w:val="000000"/>
                                        <w:sz w:val="19"/>
                                        <w:szCs w:val="19"/>
                                      </w:rPr>
                                    </w:rPrChange>
                                  </w:rPr>
                                  <w:delText>CID</w:delText>
                                </w:r>
                              </w:del>
                              <w:del w:id="1087" w:author="Peter Freiling" w:date="2018-12-03T11:20:00Z">
                                <w:r w:rsidRPr="00DF43F0" w:rsidDel="00DF43F0">
                                  <w:rPr>
                                    <w:rFonts w:ascii="Consolas" w:hAnsi="Consolas" w:cs="Consolas"/>
                                    <w:color w:val="000000"/>
                                    <w:sz w:val="19"/>
                                    <w:szCs w:val="19"/>
                                    <w:rPrChange w:id="1088" w:author="Peter Freiling" w:date="2018-12-03T11:20:00Z">
                                      <w:rPr>
                                        <w:rFonts w:ascii="Consolas" w:hAnsi="Consolas" w:cs="Consolas"/>
                                        <w:color w:val="000000"/>
                                        <w:sz w:val="19"/>
                                        <w:szCs w:val="19"/>
                                      </w:rPr>
                                    </w:rPrChange>
                                  </w:rPr>
                                  <w:delText xml:space="preserve">, </w:delText>
                                </w:r>
                              </w:del>
                            </w:p>
                            <w:p w14:paraId="01EC985F" w14:textId="7A8B834C" w:rsidR="00DF43F0" w:rsidRPr="00DF43F0" w:rsidRDefault="00E80C46" w:rsidP="00DF43F0">
                              <w:pPr>
                                <w:pStyle w:val="HTMLPreformatted"/>
                                <w:shd w:val="clear" w:color="auto" w:fill="FFFFFF"/>
                                <w:rPr>
                                  <w:ins w:id="1089" w:author="Peter Freiling" w:date="2018-12-03T11:20:00Z"/>
                                  <w:rFonts w:ascii="Consolas" w:hAnsi="Consolas"/>
                                  <w:color w:val="000000"/>
                                  <w:sz w:val="19"/>
                                  <w:szCs w:val="19"/>
                                  <w:rPrChange w:id="1090" w:author="Peter Freiling" w:date="2018-12-03T11:20:00Z">
                                    <w:rPr>
                                      <w:ins w:id="1091" w:author="Peter Freiling" w:date="2018-12-03T11:20:00Z"/>
                                      <w:rFonts w:ascii="Consolas" w:hAnsi="Consolas"/>
                                      <w:color w:val="000000"/>
                                    </w:rPr>
                                  </w:rPrChange>
                                </w:rPr>
                              </w:pPr>
                              <w:del w:id="1092" w:author="Peter Freiling" w:date="2018-12-03T11:20:00Z">
                                <w:r w:rsidRPr="00DF43F0" w:rsidDel="00DF43F0">
                                  <w:rPr>
                                    <w:rFonts w:ascii="Consolas" w:hAnsi="Consolas" w:cs="Consolas"/>
                                    <w:color w:val="000000"/>
                                    <w:sz w:val="19"/>
                                    <w:szCs w:val="19"/>
                                    <w:rPrChange w:id="1093" w:author="Peter Freiling" w:date="2018-12-03T11:20:00Z">
                                      <w:rPr>
                                        <w:rFonts w:ascii="Consolas" w:hAnsi="Consolas" w:cs="Consolas"/>
                                        <w:color w:val="000000"/>
                                        <w:sz w:val="19"/>
                                        <w:szCs w:val="19"/>
                                      </w:rPr>
                                    </w:rPrChange>
                                  </w:rPr>
                                  <w:delText xml:space="preserve">        e.Payload.</w:delText>
                                </w:r>
                              </w:del>
                              <w:del w:id="1094" w:author="Peter Freiling" w:date="2018-12-03T10:31:00Z">
                                <w:r w:rsidRPr="00DF43F0" w:rsidDel="000D2C0B">
                                  <w:rPr>
                                    <w:rFonts w:ascii="Consolas" w:hAnsi="Consolas" w:cs="Consolas"/>
                                    <w:color w:val="000000"/>
                                    <w:sz w:val="19"/>
                                    <w:szCs w:val="19"/>
                                    <w:rPrChange w:id="1095" w:author="Peter Freiling" w:date="2018-12-03T11:20:00Z">
                                      <w:rPr>
                                        <w:rFonts w:ascii="Consolas" w:hAnsi="Consolas" w:cs="Consolas"/>
                                        <w:color w:val="000000"/>
                                        <w:sz w:val="19"/>
                                        <w:szCs w:val="19"/>
                                      </w:rPr>
                                    </w:rPrChange>
                                  </w:rPr>
                                  <w:delText>CPUTemp</w:delText>
                                </w:r>
                              </w:del>
                              <w:del w:id="1096" w:author="Peter Freiling" w:date="2018-12-03T11:20:00Z">
                                <w:r w:rsidRPr="00DF43F0" w:rsidDel="00DF43F0">
                                  <w:rPr>
                                    <w:rFonts w:ascii="Consolas" w:hAnsi="Consolas" w:cs="Consolas"/>
                                    <w:color w:val="000000"/>
                                    <w:sz w:val="19"/>
                                    <w:szCs w:val="19"/>
                                    <w:rPrChange w:id="1097" w:author="Peter Freiling" w:date="2018-12-03T11:20:00Z">
                                      <w:rPr>
                                        <w:rFonts w:ascii="Consolas" w:hAnsi="Consolas" w:cs="Consolas"/>
                                        <w:color w:val="000000"/>
                                        <w:sz w:val="19"/>
                                        <w:szCs w:val="19"/>
                                      </w:rPr>
                                    </w:rPrChange>
                                  </w:rPr>
                                  <w:delText>));</w:delText>
                                </w:r>
                              </w:del>
                              <w:ins w:id="1098" w:author="Peter Freiling" w:date="2018-12-03T11:20:00Z">
                                <w:r w:rsidR="00DF43F0" w:rsidRPr="00DF43F0">
                                  <w:rPr>
                                    <w:rFonts w:ascii="Consolas" w:hAnsi="Consolas"/>
                                    <w:color w:val="000000"/>
                                    <w:sz w:val="19"/>
                                    <w:szCs w:val="19"/>
                                    <w:rPrChange w:id="1099" w:author="Peter Freiling" w:date="2018-12-03T11:20:00Z">
                                      <w:rPr>
                                        <w:rFonts w:ascii="Consolas" w:hAnsi="Consolas"/>
                                        <w:color w:val="000000"/>
                                      </w:rPr>
                                    </w:rPrChange>
                                  </w:rPr>
                                  <w:t>passthroughContextSwitchStreamEventObservable</w:t>
                                </w:r>
                              </w:ins>
                            </w:p>
                            <w:p w14:paraId="6C9E2690" w14:textId="064689D9" w:rsidR="00DF43F0" w:rsidRPr="00DF43F0" w:rsidRDefault="00DF43F0" w:rsidP="00DF43F0">
                              <w:pPr>
                                <w:pStyle w:val="HTMLPreformatted"/>
                                <w:shd w:val="clear" w:color="auto" w:fill="FFFFFF"/>
                                <w:rPr>
                                  <w:ins w:id="1100" w:author="Peter Freiling" w:date="2018-12-03T11:20:00Z"/>
                                  <w:rFonts w:ascii="Consolas" w:hAnsi="Consolas"/>
                                  <w:color w:val="000000"/>
                                  <w:sz w:val="19"/>
                                  <w:szCs w:val="19"/>
                                  <w:rPrChange w:id="1101" w:author="Peter Freiling" w:date="2018-12-03T11:20:00Z">
                                    <w:rPr>
                                      <w:ins w:id="1102" w:author="Peter Freiling" w:date="2018-12-03T11:20:00Z"/>
                                      <w:rFonts w:ascii="Consolas" w:hAnsi="Consolas"/>
                                      <w:color w:val="000000"/>
                                    </w:rPr>
                                  </w:rPrChange>
                                </w:rPr>
                              </w:pPr>
                              <w:ins w:id="1103" w:author="Peter Freiling" w:date="2018-12-03T11:20:00Z">
                                <w:r>
                                  <w:rPr>
                                    <w:rFonts w:ascii="Consolas" w:hAnsi="Consolas"/>
                                    <w:color w:val="000000"/>
                                    <w:sz w:val="19"/>
                                    <w:szCs w:val="19"/>
                                  </w:rPr>
                                  <w:t xml:space="preserve">    </w:t>
                                </w:r>
                                <w:r w:rsidRPr="00DF43F0">
                                  <w:rPr>
                                    <w:rFonts w:ascii="Consolas" w:hAnsi="Consolas"/>
                                    <w:color w:val="000000"/>
                                    <w:sz w:val="19"/>
                                    <w:szCs w:val="19"/>
                                    <w:rPrChange w:id="1104" w:author="Peter Freiling" w:date="2018-12-03T11:20:00Z">
                                      <w:rPr>
                                        <w:rFonts w:ascii="Consolas" w:hAnsi="Consolas"/>
                                        <w:color w:val="000000"/>
                                      </w:rPr>
                                    </w:rPrChange>
                                  </w:rPr>
                                  <w:t>.Where(e =&gt; e.IsData)</w:t>
                                </w:r>
                              </w:ins>
                            </w:p>
                            <w:p w14:paraId="155D300C" w14:textId="1107FD42" w:rsidR="00E80C46" w:rsidRPr="00DF43F0" w:rsidRDefault="00DF43F0" w:rsidP="00DF43F0">
                              <w:pPr>
                                <w:pStyle w:val="HTMLPreformatted"/>
                                <w:shd w:val="clear" w:color="auto" w:fill="FFFFFF"/>
                                <w:rPr>
                                  <w:rFonts w:ascii="Consolas" w:hAnsi="Consolas"/>
                                  <w:color w:val="000000"/>
                                  <w:sz w:val="19"/>
                                  <w:szCs w:val="19"/>
                                  <w:rPrChange w:id="1105" w:author="Peter Freiling" w:date="2018-12-03T11:20:00Z">
                                    <w:rPr>
                                      <w:rFonts w:ascii="Consolas" w:hAnsi="Consolas" w:cs="Consolas"/>
                                      <w:color w:val="000000"/>
                                      <w:sz w:val="19"/>
                                      <w:szCs w:val="19"/>
                                      <w:highlight w:val="white"/>
                                    </w:rPr>
                                  </w:rPrChange>
                                </w:rPr>
                                <w:pPrChange w:id="1106" w:author="Peter Freiling" w:date="2018-12-03T11:20:00Z">
                                  <w:pPr>
                                    <w:spacing w:after="0"/>
                                  </w:pPr>
                                </w:pPrChange>
                              </w:pPr>
                              <w:ins w:id="1107" w:author="Peter Freiling" w:date="2018-12-03T11:20:00Z">
                                <w:r w:rsidRPr="00DF43F0">
                                  <w:rPr>
                                    <w:rFonts w:ascii="Consolas" w:hAnsi="Consolas"/>
                                    <w:color w:val="000000"/>
                                    <w:sz w:val="19"/>
                                    <w:szCs w:val="19"/>
                                    <w:rPrChange w:id="1108" w:author="Peter Freiling" w:date="2018-12-03T11:20:00Z">
                                      <w:rPr>
                                        <w:rFonts w:ascii="Consolas" w:hAnsi="Consolas"/>
                                        <w:color w:val="000000"/>
                                      </w:rPr>
                                    </w:rPrChange>
                                  </w:rPr>
                                  <w:t>    .ForEachAsync(e =&gt; </w:t>
                                </w:r>
                                <w:r w:rsidRPr="00DF43F0">
                                  <w:rPr>
                                    <w:rFonts w:ascii="Consolas" w:hAnsi="Consolas"/>
                                    <w:color w:val="2B91AF"/>
                                    <w:sz w:val="19"/>
                                    <w:szCs w:val="19"/>
                                    <w:rPrChange w:id="1109" w:author="Peter Freiling" w:date="2018-12-03T11:20:00Z">
                                      <w:rPr>
                                        <w:rFonts w:ascii="Consolas" w:hAnsi="Consolas"/>
                                        <w:color w:val="2B91AF"/>
                                      </w:rPr>
                                    </w:rPrChange>
                                  </w:rPr>
                                  <w:t>Console</w:t>
                                </w:r>
                                <w:r w:rsidRPr="00DF43F0">
                                  <w:rPr>
                                    <w:rFonts w:ascii="Consolas" w:hAnsi="Consolas"/>
                                    <w:color w:val="000000"/>
                                    <w:sz w:val="19"/>
                                    <w:szCs w:val="19"/>
                                    <w:rPrChange w:id="1110" w:author="Peter Freiling" w:date="2018-12-03T11:20:00Z">
                                      <w:rPr>
                                        <w:rFonts w:ascii="Consolas" w:hAnsi="Consolas"/>
                                        <w:color w:val="000000"/>
                                      </w:rPr>
                                    </w:rPrChange>
                                  </w:rPr>
                                  <w:t>.WriteLine(e.ToString())).Wait();</w:t>
                                </w:r>
                              </w:ins>
                            </w:p>
                          </w:txbxContent>
                        </wps:txbx>
                        <wps:bodyPr rot="0" vert="horz" wrap="square" lIns="91440" tIns="45720" rIns="91440" bIns="45720" anchor="t" anchorCtr="0">
                          <a:noAutofit/>
                        </wps:bodyPr>
                      </wps:wsp>
                      <wps:wsp>
                        <wps:cNvPr id="14" name="Text Box 14"/>
                        <wps:cNvSpPr txBox="1"/>
                        <wps:spPr>
                          <a:xfrm>
                            <a:off x="0" y="590550"/>
                            <a:ext cx="6372225" cy="266700"/>
                          </a:xfrm>
                          <a:prstGeom prst="rect">
                            <a:avLst/>
                          </a:prstGeom>
                          <a:solidFill>
                            <a:prstClr val="white"/>
                          </a:solidFill>
                          <a:ln>
                            <a:noFill/>
                          </a:ln>
                          <a:effectLst/>
                        </wps:spPr>
                        <wps:txbx>
                          <w:txbxContent>
                            <w:p w14:paraId="3F51E830" w14:textId="23392EFB" w:rsidR="00E80C46" w:rsidRDefault="00E80C46" w:rsidP="00AA2F08">
                              <w:pPr>
                                <w:pStyle w:val="Caption"/>
                                <w:rPr>
                                  <w:noProof/>
                                </w:rPr>
                              </w:pPr>
                              <w:bookmarkStart w:id="1111" w:name="_Ref363742594"/>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10</w:t>
                              </w:r>
                              <w:r w:rsidR="00904F8B">
                                <w:rPr>
                                  <w:noProof/>
                                </w:rPr>
                                <w:fldChar w:fldCharType="end"/>
                              </w:r>
                              <w:bookmarkEnd w:id="1111"/>
                              <w:r>
                                <w:t>: Executing a Streaming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514C231" id="Group 257" o:spid="_x0000_s1040" style="position:absolute;margin-left:0;margin-top:49.55pt;width:501.75pt;height:67.5pt;z-index:251629581;mso-position-horizontal-relative:text;mso-position-vertical-relative:text" coordsize="63722,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">
                <v:shape id="_x0000_s1041" type="#_x0000_t202" style="position:absolute;width:6372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8C800A0" w14:textId="6C4E1054" w:rsidR="00E80C46" w:rsidRPr="00DF43F0" w:rsidDel="00DF43F0" w:rsidRDefault="00E80C46" w:rsidP="00F60FE2">
                        <w:pPr>
                          <w:spacing w:after="0"/>
                          <w:rPr>
                            <w:del w:id="1112" w:author="Peter Freiling" w:date="2018-12-03T11:20:00Z"/>
                            <w:rFonts w:ascii="Consolas" w:hAnsi="Consolas" w:cs="Consolas"/>
                            <w:color w:val="000000"/>
                            <w:sz w:val="19"/>
                            <w:szCs w:val="19"/>
                            <w:rPrChange w:id="1113" w:author="Peter Freiling" w:date="2018-12-03T11:20:00Z">
                              <w:rPr>
                                <w:del w:id="1114" w:author="Peter Freiling" w:date="2018-12-03T11:20:00Z"/>
                                <w:rFonts w:ascii="Consolas" w:hAnsi="Consolas" w:cs="Consolas"/>
                                <w:color w:val="000000"/>
                                <w:sz w:val="19"/>
                                <w:szCs w:val="19"/>
                              </w:rPr>
                            </w:rPrChange>
                          </w:rPr>
                        </w:pPr>
                        <w:del w:id="1115" w:author="Peter Freiling" w:date="2018-12-03T11:12:00Z">
                          <w:r w:rsidRPr="00FC144B" w:rsidDel="00823C8F">
                            <w:rPr>
                              <w:rFonts w:ascii="Consolas" w:hAnsi="Consolas" w:cs="Consolas"/>
                              <w:color w:val="000000"/>
                              <w:sz w:val="19"/>
                              <w:szCs w:val="19"/>
                            </w:rPr>
                            <w:delText>origCSTicksEventObs</w:delText>
                          </w:r>
                        </w:del>
                        <w:del w:id="1116" w:author="Peter Freiling" w:date="2018-12-03T11:20:00Z">
                          <w:r w:rsidRPr="00DF43F0" w:rsidDel="00DF43F0">
                            <w:rPr>
                              <w:rFonts w:ascii="Consolas" w:hAnsi="Consolas" w:cs="Consolas"/>
                              <w:color w:val="000000"/>
                              <w:sz w:val="19"/>
                              <w:szCs w:val="19"/>
                              <w:rPrChange w:id="1117" w:author="Peter Freiling" w:date="2018-12-03T11:20:00Z">
                                <w:rPr>
                                  <w:rFonts w:ascii="Consolas" w:hAnsi="Consolas" w:cs="Consolas"/>
                                  <w:color w:val="000000"/>
                                  <w:sz w:val="19"/>
                                  <w:szCs w:val="19"/>
                                </w:rPr>
                              </w:rPrChange>
                            </w:rPr>
                            <w:delText>.Where(e =&gt; e.IsData).ForEach(e =&gt; Console.WriteLine(</w:delText>
                          </w:r>
                        </w:del>
                      </w:p>
                      <w:p w14:paraId="2BCCEF64" w14:textId="188BC427" w:rsidR="00E80C46" w:rsidRPr="00DF43F0" w:rsidDel="00DF43F0" w:rsidRDefault="00E80C46" w:rsidP="00F60FE2">
                        <w:pPr>
                          <w:spacing w:after="0"/>
                          <w:rPr>
                            <w:del w:id="1118" w:author="Peter Freiling" w:date="2018-12-03T11:20:00Z"/>
                            <w:rFonts w:ascii="Consolas" w:hAnsi="Consolas" w:cs="Consolas"/>
                            <w:color w:val="000000"/>
                            <w:sz w:val="19"/>
                            <w:szCs w:val="19"/>
                            <w:rPrChange w:id="1119" w:author="Peter Freiling" w:date="2018-12-03T11:20:00Z">
                              <w:rPr>
                                <w:del w:id="1120" w:author="Peter Freiling" w:date="2018-12-03T11:20:00Z"/>
                                <w:rFonts w:ascii="Consolas" w:hAnsi="Consolas" w:cs="Consolas"/>
                                <w:color w:val="000000"/>
                                <w:sz w:val="19"/>
                                <w:szCs w:val="19"/>
                              </w:rPr>
                            </w:rPrChange>
                          </w:rPr>
                        </w:pPr>
                        <w:del w:id="1121" w:author="Peter Freiling" w:date="2018-12-03T11:20:00Z">
                          <w:r w:rsidRPr="00DF43F0" w:rsidDel="00DF43F0">
                            <w:rPr>
                              <w:rFonts w:ascii="Consolas" w:hAnsi="Consolas" w:cs="Consolas"/>
                              <w:color w:val="000000"/>
                              <w:sz w:val="19"/>
                              <w:szCs w:val="19"/>
                              <w:rPrChange w:id="1122" w:author="Peter Freiling" w:date="2018-12-03T11:20:00Z">
                                <w:rPr>
                                  <w:rFonts w:ascii="Consolas" w:hAnsi="Consolas" w:cs="Consolas"/>
                                  <w:color w:val="000000"/>
                                  <w:sz w:val="19"/>
                                  <w:szCs w:val="19"/>
                                </w:rPr>
                              </w:rPrChange>
                            </w:rPr>
                            <w:delText xml:space="preserve">        "Start Time={0}\tEnd Time={1}\tCSTicks={2}\t</w:delText>
                          </w:r>
                        </w:del>
                        <w:del w:id="1123" w:author="Peter Freiling" w:date="2018-12-03T10:33:00Z">
                          <w:r w:rsidRPr="00DF43F0" w:rsidDel="00D77883">
                            <w:rPr>
                              <w:rFonts w:ascii="Consolas" w:hAnsi="Consolas" w:cs="Consolas"/>
                              <w:color w:val="000000"/>
                              <w:sz w:val="19"/>
                              <w:szCs w:val="19"/>
                              <w:rPrChange w:id="1124" w:author="Peter Freiling" w:date="2018-12-03T11:20:00Z">
                                <w:rPr>
                                  <w:rFonts w:ascii="Consolas" w:hAnsi="Consolas" w:cs="Consolas"/>
                                  <w:color w:val="000000"/>
                                  <w:sz w:val="19"/>
                                  <w:szCs w:val="19"/>
                                </w:rPr>
                              </w:rPrChange>
                            </w:rPr>
                            <w:delText>PID</w:delText>
                          </w:r>
                        </w:del>
                        <w:del w:id="1125" w:author="Peter Freiling" w:date="2018-12-03T11:20:00Z">
                          <w:r w:rsidRPr="00DF43F0" w:rsidDel="00DF43F0">
                            <w:rPr>
                              <w:rFonts w:ascii="Consolas" w:hAnsi="Consolas" w:cs="Consolas"/>
                              <w:color w:val="000000"/>
                              <w:sz w:val="19"/>
                              <w:szCs w:val="19"/>
                              <w:rPrChange w:id="1126" w:author="Peter Freiling" w:date="2018-12-03T11:20:00Z">
                                <w:rPr>
                                  <w:rFonts w:ascii="Consolas" w:hAnsi="Consolas" w:cs="Consolas"/>
                                  <w:color w:val="000000"/>
                                  <w:sz w:val="19"/>
                                  <w:szCs w:val="19"/>
                                </w:rPr>
                              </w:rPrChange>
                            </w:rPr>
                            <w:delText>={3}\t</w:delText>
                          </w:r>
                        </w:del>
                        <w:del w:id="1127" w:author="Peter Freiling" w:date="2018-12-03T10:33:00Z">
                          <w:r w:rsidRPr="00DF43F0" w:rsidDel="00D77883">
                            <w:rPr>
                              <w:rFonts w:ascii="Consolas" w:hAnsi="Consolas" w:cs="Consolas"/>
                              <w:color w:val="000000"/>
                              <w:sz w:val="19"/>
                              <w:szCs w:val="19"/>
                              <w:rPrChange w:id="1128" w:author="Peter Freiling" w:date="2018-12-03T11:20:00Z">
                                <w:rPr>
                                  <w:rFonts w:ascii="Consolas" w:hAnsi="Consolas" w:cs="Consolas"/>
                                  <w:color w:val="000000"/>
                                  <w:sz w:val="19"/>
                                  <w:szCs w:val="19"/>
                                </w:rPr>
                              </w:rPrChange>
                            </w:rPr>
                            <w:delText>CID</w:delText>
                          </w:r>
                        </w:del>
                        <w:del w:id="1129" w:author="Peter Freiling" w:date="2018-12-03T11:20:00Z">
                          <w:r w:rsidRPr="00DF43F0" w:rsidDel="00DF43F0">
                            <w:rPr>
                              <w:rFonts w:ascii="Consolas" w:hAnsi="Consolas" w:cs="Consolas"/>
                              <w:color w:val="000000"/>
                              <w:sz w:val="19"/>
                              <w:szCs w:val="19"/>
                              <w:rPrChange w:id="1130" w:author="Peter Freiling" w:date="2018-12-03T11:20:00Z">
                                <w:rPr>
                                  <w:rFonts w:ascii="Consolas" w:hAnsi="Consolas" w:cs="Consolas"/>
                                  <w:color w:val="000000"/>
                                  <w:sz w:val="19"/>
                                  <w:szCs w:val="19"/>
                                </w:rPr>
                              </w:rPrChange>
                            </w:rPr>
                            <w:delText>={4}\t</w:delText>
                          </w:r>
                        </w:del>
                        <w:del w:id="1131" w:author="Peter Freiling" w:date="2018-12-03T10:31:00Z">
                          <w:r w:rsidRPr="00DF43F0" w:rsidDel="000D2C0B">
                            <w:rPr>
                              <w:rFonts w:ascii="Consolas" w:hAnsi="Consolas" w:cs="Consolas"/>
                              <w:color w:val="000000"/>
                              <w:sz w:val="19"/>
                              <w:szCs w:val="19"/>
                              <w:rPrChange w:id="1132" w:author="Peter Freiling" w:date="2018-12-03T11:20:00Z">
                                <w:rPr>
                                  <w:rFonts w:ascii="Consolas" w:hAnsi="Consolas" w:cs="Consolas"/>
                                  <w:color w:val="000000"/>
                                  <w:sz w:val="19"/>
                                  <w:szCs w:val="19"/>
                                </w:rPr>
                              </w:rPrChange>
                            </w:rPr>
                            <w:delText>CPUTemp</w:delText>
                          </w:r>
                        </w:del>
                        <w:del w:id="1133" w:author="Peter Freiling" w:date="2018-12-03T11:20:00Z">
                          <w:r w:rsidRPr="00DF43F0" w:rsidDel="00DF43F0">
                            <w:rPr>
                              <w:rFonts w:ascii="Consolas" w:hAnsi="Consolas" w:cs="Consolas"/>
                              <w:color w:val="000000"/>
                              <w:sz w:val="19"/>
                              <w:szCs w:val="19"/>
                              <w:rPrChange w:id="1134" w:author="Peter Freiling" w:date="2018-12-03T11:20:00Z">
                                <w:rPr>
                                  <w:rFonts w:ascii="Consolas" w:hAnsi="Consolas" w:cs="Consolas"/>
                                  <w:color w:val="000000"/>
                                  <w:sz w:val="19"/>
                                  <w:szCs w:val="19"/>
                                </w:rPr>
                              </w:rPrChange>
                            </w:rPr>
                            <w:delText xml:space="preserve">{5}", </w:delText>
                          </w:r>
                        </w:del>
                      </w:p>
                      <w:p w14:paraId="34D04357" w14:textId="0DE0FE7C" w:rsidR="00E80C46" w:rsidRPr="00DF43F0" w:rsidDel="00DF43F0" w:rsidRDefault="00E80C46" w:rsidP="00F60FE2">
                        <w:pPr>
                          <w:spacing w:after="0"/>
                          <w:rPr>
                            <w:del w:id="1135" w:author="Peter Freiling" w:date="2018-12-03T11:20:00Z"/>
                            <w:rFonts w:ascii="Consolas" w:hAnsi="Consolas" w:cs="Consolas"/>
                            <w:color w:val="000000"/>
                            <w:sz w:val="19"/>
                            <w:szCs w:val="19"/>
                            <w:rPrChange w:id="1136" w:author="Peter Freiling" w:date="2018-12-03T11:20:00Z">
                              <w:rPr>
                                <w:del w:id="1137" w:author="Peter Freiling" w:date="2018-12-03T11:20:00Z"/>
                                <w:rFonts w:ascii="Consolas" w:hAnsi="Consolas" w:cs="Consolas"/>
                                <w:color w:val="000000"/>
                                <w:sz w:val="19"/>
                                <w:szCs w:val="19"/>
                              </w:rPr>
                            </w:rPrChange>
                          </w:rPr>
                        </w:pPr>
                        <w:del w:id="1138" w:author="Peter Freiling" w:date="2018-12-03T11:20:00Z">
                          <w:r w:rsidRPr="00DF43F0" w:rsidDel="00DF43F0">
                            <w:rPr>
                              <w:rFonts w:ascii="Consolas" w:hAnsi="Consolas" w:cs="Consolas"/>
                              <w:color w:val="000000"/>
                              <w:sz w:val="19"/>
                              <w:szCs w:val="19"/>
                              <w:rPrChange w:id="1139" w:author="Peter Freiling" w:date="2018-12-03T11:20:00Z">
                                <w:rPr>
                                  <w:rFonts w:ascii="Consolas" w:hAnsi="Consolas" w:cs="Consolas"/>
                                  <w:color w:val="000000"/>
                                  <w:sz w:val="19"/>
                                  <w:szCs w:val="19"/>
                                </w:rPr>
                              </w:rPrChange>
                            </w:rPr>
                            <w:delText xml:space="preserve">        e.SyncTime, e.OtherTime, e.Payload.CSTicks, e.Payload.</w:delText>
                          </w:r>
                        </w:del>
                        <w:del w:id="1140" w:author="Peter Freiling" w:date="2018-12-03T10:33:00Z">
                          <w:r w:rsidRPr="00DF43F0" w:rsidDel="00D77883">
                            <w:rPr>
                              <w:rFonts w:ascii="Consolas" w:hAnsi="Consolas" w:cs="Consolas"/>
                              <w:color w:val="000000"/>
                              <w:sz w:val="19"/>
                              <w:szCs w:val="19"/>
                              <w:rPrChange w:id="1141" w:author="Peter Freiling" w:date="2018-12-03T11:20:00Z">
                                <w:rPr>
                                  <w:rFonts w:ascii="Consolas" w:hAnsi="Consolas" w:cs="Consolas"/>
                                  <w:color w:val="000000"/>
                                  <w:sz w:val="19"/>
                                  <w:szCs w:val="19"/>
                                </w:rPr>
                              </w:rPrChange>
                            </w:rPr>
                            <w:delText>PID</w:delText>
                          </w:r>
                        </w:del>
                        <w:del w:id="1142" w:author="Peter Freiling" w:date="2018-12-03T11:20:00Z">
                          <w:r w:rsidRPr="00DF43F0" w:rsidDel="00DF43F0">
                            <w:rPr>
                              <w:rFonts w:ascii="Consolas" w:hAnsi="Consolas" w:cs="Consolas"/>
                              <w:color w:val="000000"/>
                              <w:sz w:val="19"/>
                              <w:szCs w:val="19"/>
                              <w:rPrChange w:id="1143" w:author="Peter Freiling" w:date="2018-12-03T11:20:00Z">
                                <w:rPr>
                                  <w:rFonts w:ascii="Consolas" w:hAnsi="Consolas" w:cs="Consolas"/>
                                  <w:color w:val="000000"/>
                                  <w:sz w:val="19"/>
                                  <w:szCs w:val="19"/>
                                </w:rPr>
                              </w:rPrChange>
                            </w:rPr>
                            <w:delText>, e.Payload.</w:delText>
                          </w:r>
                        </w:del>
                        <w:del w:id="1144" w:author="Peter Freiling" w:date="2018-12-03T10:33:00Z">
                          <w:r w:rsidRPr="00DF43F0" w:rsidDel="00D77883">
                            <w:rPr>
                              <w:rFonts w:ascii="Consolas" w:hAnsi="Consolas" w:cs="Consolas"/>
                              <w:color w:val="000000"/>
                              <w:sz w:val="19"/>
                              <w:szCs w:val="19"/>
                              <w:rPrChange w:id="1145" w:author="Peter Freiling" w:date="2018-12-03T11:20:00Z">
                                <w:rPr>
                                  <w:rFonts w:ascii="Consolas" w:hAnsi="Consolas" w:cs="Consolas"/>
                                  <w:color w:val="000000"/>
                                  <w:sz w:val="19"/>
                                  <w:szCs w:val="19"/>
                                </w:rPr>
                              </w:rPrChange>
                            </w:rPr>
                            <w:delText>CID</w:delText>
                          </w:r>
                        </w:del>
                        <w:del w:id="1146" w:author="Peter Freiling" w:date="2018-12-03T11:20:00Z">
                          <w:r w:rsidRPr="00DF43F0" w:rsidDel="00DF43F0">
                            <w:rPr>
                              <w:rFonts w:ascii="Consolas" w:hAnsi="Consolas" w:cs="Consolas"/>
                              <w:color w:val="000000"/>
                              <w:sz w:val="19"/>
                              <w:szCs w:val="19"/>
                              <w:rPrChange w:id="1147" w:author="Peter Freiling" w:date="2018-12-03T11:20:00Z">
                                <w:rPr>
                                  <w:rFonts w:ascii="Consolas" w:hAnsi="Consolas" w:cs="Consolas"/>
                                  <w:color w:val="000000"/>
                                  <w:sz w:val="19"/>
                                  <w:szCs w:val="19"/>
                                </w:rPr>
                              </w:rPrChange>
                            </w:rPr>
                            <w:delText xml:space="preserve">, </w:delText>
                          </w:r>
                        </w:del>
                      </w:p>
                      <w:p w14:paraId="01EC985F" w14:textId="7A8B834C" w:rsidR="00DF43F0" w:rsidRPr="00DF43F0" w:rsidRDefault="00E80C46" w:rsidP="00DF43F0">
                        <w:pPr>
                          <w:pStyle w:val="HTMLPreformatted"/>
                          <w:shd w:val="clear" w:color="auto" w:fill="FFFFFF"/>
                          <w:rPr>
                            <w:ins w:id="1148" w:author="Peter Freiling" w:date="2018-12-03T11:20:00Z"/>
                            <w:rFonts w:ascii="Consolas" w:hAnsi="Consolas"/>
                            <w:color w:val="000000"/>
                            <w:sz w:val="19"/>
                            <w:szCs w:val="19"/>
                            <w:rPrChange w:id="1149" w:author="Peter Freiling" w:date="2018-12-03T11:20:00Z">
                              <w:rPr>
                                <w:ins w:id="1150" w:author="Peter Freiling" w:date="2018-12-03T11:20:00Z"/>
                                <w:rFonts w:ascii="Consolas" w:hAnsi="Consolas"/>
                                <w:color w:val="000000"/>
                              </w:rPr>
                            </w:rPrChange>
                          </w:rPr>
                        </w:pPr>
                        <w:del w:id="1151" w:author="Peter Freiling" w:date="2018-12-03T11:20:00Z">
                          <w:r w:rsidRPr="00DF43F0" w:rsidDel="00DF43F0">
                            <w:rPr>
                              <w:rFonts w:ascii="Consolas" w:hAnsi="Consolas" w:cs="Consolas"/>
                              <w:color w:val="000000"/>
                              <w:sz w:val="19"/>
                              <w:szCs w:val="19"/>
                              <w:rPrChange w:id="1152" w:author="Peter Freiling" w:date="2018-12-03T11:20:00Z">
                                <w:rPr>
                                  <w:rFonts w:ascii="Consolas" w:hAnsi="Consolas" w:cs="Consolas"/>
                                  <w:color w:val="000000"/>
                                  <w:sz w:val="19"/>
                                  <w:szCs w:val="19"/>
                                </w:rPr>
                              </w:rPrChange>
                            </w:rPr>
                            <w:delText xml:space="preserve">        e.Payload.</w:delText>
                          </w:r>
                        </w:del>
                        <w:del w:id="1153" w:author="Peter Freiling" w:date="2018-12-03T10:31:00Z">
                          <w:r w:rsidRPr="00DF43F0" w:rsidDel="000D2C0B">
                            <w:rPr>
                              <w:rFonts w:ascii="Consolas" w:hAnsi="Consolas" w:cs="Consolas"/>
                              <w:color w:val="000000"/>
                              <w:sz w:val="19"/>
                              <w:szCs w:val="19"/>
                              <w:rPrChange w:id="1154" w:author="Peter Freiling" w:date="2018-12-03T11:20:00Z">
                                <w:rPr>
                                  <w:rFonts w:ascii="Consolas" w:hAnsi="Consolas" w:cs="Consolas"/>
                                  <w:color w:val="000000"/>
                                  <w:sz w:val="19"/>
                                  <w:szCs w:val="19"/>
                                </w:rPr>
                              </w:rPrChange>
                            </w:rPr>
                            <w:delText>CPUTemp</w:delText>
                          </w:r>
                        </w:del>
                        <w:del w:id="1155" w:author="Peter Freiling" w:date="2018-12-03T11:20:00Z">
                          <w:r w:rsidRPr="00DF43F0" w:rsidDel="00DF43F0">
                            <w:rPr>
                              <w:rFonts w:ascii="Consolas" w:hAnsi="Consolas" w:cs="Consolas"/>
                              <w:color w:val="000000"/>
                              <w:sz w:val="19"/>
                              <w:szCs w:val="19"/>
                              <w:rPrChange w:id="1156" w:author="Peter Freiling" w:date="2018-12-03T11:20:00Z">
                                <w:rPr>
                                  <w:rFonts w:ascii="Consolas" w:hAnsi="Consolas" w:cs="Consolas"/>
                                  <w:color w:val="000000"/>
                                  <w:sz w:val="19"/>
                                  <w:szCs w:val="19"/>
                                </w:rPr>
                              </w:rPrChange>
                            </w:rPr>
                            <w:delText>));</w:delText>
                          </w:r>
                        </w:del>
                        <w:ins w:id="1157" w:author="Peter Freiling" w:date="2018-12-03T11:20:00Z">
                          <w:r w:rsidR="00DF43F0" w:rsidRPr="00DF43F0">
                            <w:rPr>
                              <w:rFonts w:ascii="Consolas" w:hAnsi="Consolas"/>
                              <w:color w:val="000000"/>
                              <w:sz w:val="19"/>
                              <w:szCs w:val="19"/>
                              <w:rPrChange w:id="1158" w:author="Peter Freiling" w:date="2018-12-03T11:20:00Z">
                                <w:rPr>
                                  <w:rFonts w:ascii="Consolas" w:hAnsi="Consolas"/>
                                  <w:color w:val="000000"/>
                                </w:rPr>
                              </w:rPrChange>
                            </w:rPr>
                            <w:t>passthroughContextSwitchStreamEventObservable</w:t>
                          </w:r>
                        </w:ins>
                      </w:p>
                      <w:p w14:paraId="6C9E2690" w14:textId="064689D9" w:rsidR="00DF43F0" w:rsidRPr="00DF43F0" w:rsidRDefault="00DF43F0" w:rsidP="00DF43F0">
                        <w:pPr>
                          <w:pStyle w:val="HTMLPreformatted"/>
                          <w:shd w:val="clear" w:color="auto" w:fill="FFFFFF"/>
                          <w:rPr>
                            <w:ins w:id="1159" w:author="Peter Freiling" w:date="2018-12-03T11:20:00Z"/>
                            <w:rFonts w:ascii="Consolas" w:hAnsi="Consolas"/>
                            <w:color w:val="000000"/>
                            <w:sz w:val="19"/>
                            <w:szCs w:val="19"/>
                            <w:rPrChange w:id="1160" w:author="Peter Freiling" w:date="2018-12-03T11:20:00Z">
                              <w:rPr>
                                <w:ins w:id="1161" w:author="Peter Freiling" w:date="2018-12-03T11:20:00Z"/>
                                <w:rFonts w:ascii="Consolas" w:hAnsi="Consolas"/>
                                <w:color w:val="000000"/>
                              </w:rPr>
                            </w:rPrChange>
                          </w:rPr>
                        </w:pPr>
                        <w:ins w:id="1162" w:author="Peter Freiling" w:date="2018-12-03T11:20:00Z">
                          <w:r>
                            <w:rPr>
                              <w:rFonts w:ascii="Consolas" w:hAnsi="Consolas"/>
                              <w:color w:val="000000"/>
                              <w:sz w:val="19"/>
                              <w:szCs w:val="19"/>
                            </w:rPr>
                            <w:t xml:space="preserve">    </w:t>
                          </w:r>
                          <w:r w:rsidRPr="00DF43F0">
                            <w:rPr>
                              <w:rFonts w:ascii="Consolas" w:hAnsi="Consolas"/>
                              <w:color w:val="000000"/>
                              <w:sz w:val="19"/>
                              <w:szCs w:val="19"/>
                              <w:rPrChange w:id="1163" w:author="Peter Freiling" w:date="2018-12-03T11:20:00Z">
                                <w:rPr>
                                  <w:rFonts w:ascii="Consolas" w:hAnsi="Consolas"/>
                                  <w:color w:val="000000"/>
                                </w:rPr>
                              </w:rPrChange>
                            </w:rPr>
                            <w:t>.Where(e =&gt; e.IsData)</w:t>
                          </w:r>
                        </w:ins>
                      </w:p>
                      <w:p w14:paraId="155D300C" w14:textId="1107FD42" w:rsidR="00E80C46" w:rsidRPr="00DF43F0" w:rsidRDefault="00DF43F0" w:rsidP="00DF43F0">
                        <w:pPr>
                          <w:pStyle w:val="HTMLPreformatted"/>
                          <w:shd w:val="clear" w:color="auto" w:fill="FFFFFF"/>
                          <w:rPr>
                            <w:rFonts w:ascii="Consolas" w:hAnsi="Consolas"/>
                            <w:color w:val="000000"/>
                            <w:sz w:val="19"/>
                            <w:szCs w:val="19"/>
                            <w:rPrChange w:id="1164" w:author="Peter Freiling" w:date="2018-12-03T11:20:00Z">
                              <w:rPr>
                                <w:rFonts w:ascii="Consolas" w:hAnsi="Consolas" w:cs="Consolas"/>
                                <w:color w:val="000000"/>
                                <w:sz w:val="19"/>
                                <w:szCs w:val="19"/>
                                <w:highlight w:val="white"/>
                              </w:rPr>
                            </w:rPrChange>
                          </w:rPr>
                          <w:pPrChange w:id="1165" w:author="Peter Freiling" w:date="2018-12-03T11:20:00Z">
                            <w:pPr>
                              <w:spacing w:after="0"/>
                            </w:pPr>
                          </w:pPrChange>
                        </w:pPr>
                        <w:ins w:id="1166" w:author="Peter Freiling" w:date="2018-12-03T11:20:00Z">
                          <w:r w:rsidRPr="00DF43F0">
                            <w:rPr>
                              <w:rFonts w:ascii="Consolas" w:hAnsi="Consolas"/>
                              <w:color w:val="000000"/>
                              <w:sz w:val="19"/>
                              <w:szCs w:val="19"/>
                              <w:rPrChange w:id="1167" w:author="Peter Freiling" w:date="2018-12-03T11:20:00Z">
                                <w:rPr>
                                  <w:rFonts w:ascii="Consolas" w:hAnsi="Consolas"/>
                                  <w:color w:val="000000"/>
                                </w:rPr>
                              </w:rPrChange>
                            </w:rPr>
                            <w:t>    .ForEachAsync(e =&gt; </w:t>
                          </w:r>
                          <w:r w:rsidRPr="00DF43F0">
                            <w:rPr>
                              <w:rFonts w:ascii="Consolas" w:hAnsi="Consolas"/>
                              <w:color w:val="2B91AF"/>
                              <w:sz w:val="19"/>
                              <w:szCs w:val="19"/>
                              <w:rPrChange w:id="1168" w:author="Peter Freiling" w:date="2018-12-03T11:20:00Z">
                                <w:rPr>
                                  <w:rFonts w:ascii="Consolas" w:hAnsi="Consolas"/>
                                  <w:color w:val="2B91AF"/>
                                </w:rPr>
                              </w:rPrChange>
                            </w:rPr>
                            <w:t>Console</w:t>
                          </w:r>
                          <w:r w:rsidRPr="00DF43F0">
                            <w:rPr>
                              <w:rFonts w:ascii="Consolas" w:hAnsi="Consolas"/>
                              <w:color w:val="000000"/>
                              <w:sz w:val="19"/>
                              <w:szCs w:val="19"/>
                              <w:rPrChange w:id="1169" w:author="Peter Freiling" w:date="2018-12-03T11:20:00Z">
                                <w:rPr>
                                  <w:rFonts w:ascii="Consolas" w:hAnsi="Consolas"/>
                                  <w:color w:val="000000"/>
                                </w:rPr>
                              </w:rPrChange>
                            </w:rPr>
                            <w:t>.WriteLine(e.ToString())).Wait();</w:t>
                          </w:r>
                        </w:ins>
                      </w:p>
                    </w:txbxContent>
                  </v:textbox>
                </v:shape>
                <v:shape id="Text Box 14" o:spid="_x0000_s1042" type="#_x0000_t202" style="position:absolute;top:5905;width:6372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3F51E830" w14:textId="23392EFB" w:rsidR="00E80C46" w:rsidRDefault="00E80C46" w:rsidP="00AA2F08">
                        <w:pPr>
                          <w:pStyle w:val="Caption"/>
                          <w:rPr>
                            <w:noProof/>
                          </w:rPr>
                        </w:pPr>
                        <w:bookmarkStart w:id="1170" w:name="_Ref363742594"/>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10</w:t>
                        </w:r>
                        <w:r w:rsidR="00904F8B">
                          <w:rPr>
                            <w:noProof/>
                          </w:rPr>
                          <w:fldChar w:fldCharType="end"/>
                        </w:r>
                        <w:bookmarkEnd w:id="1170"/>
                        <w:r>
                          <w:t>: Executing a Streaming Query</w:t>
                        </w:r>
                      </w:p>
                    </w:txbxContent>
                  </v:textbox>
                </v:shape>
                <w10:wrap type="square"/>
              </v:group>
            </w:pict>
          </mc:Fallback>
        </mc:AlternateContent>
      </w:r>
      <w:r w:rsidR="00AD4981">
        <w:t>We have now authored our first Trill query, which is a pass</w:t>
      </w:r>
      <w:del w:id="1171" w:author="Peter Freiling" w:date="2018-12-03T11:13:00Z">
        <w:r w:rsidR="00AD4981" w:rsidDel="00191F4B">
          <w:delText>-</w:delText>
        </w:r>
      </w:del>
      <w:r w:rsidR="00AD4981">
        <w:t xml:space="preserve">through query. Note that we haven’t </w:t>
      </w:r>
      <w:del w:id="1172" w:author="Peter Freiling" w:date="2018-12-03T11:13:00Z">
        <w:r w:rsidR="00AD4981" w:rsidDel="00191F4B">
          <w:delText>actually run</w:delText>
        </w:r>
      </w:del>
      <w:ins w:id="1173" w:author="Peter Freiling" w:date="2018-12-03T11:13:00Z">
        <w:r w:rsidR="00191F4B">
          <w:t>run</w:t>
        </w:r>
      </w:ins>
      <w:r w:rsidR="00AD4981">
        <w:t xml:space="preserve"> our query yet. In order to do this, we need to initiate the process by creating a subscribe call on the output Observable. This can be done using the </w:t>
      </w:r>
      <w:del w:id="1174" w:author="Jonathan Goldstein" w:date="2013-08-27T10:24:00Z">
        <w:r w:rsidR="00AD4981" w:rsidDel="00777EEE">
          <w:delText>LinQ</w:delText>
        </w:r>
      </w:del>
      <w:ins w:id="1175" w:author="Jonathan Goldstein" w:date="2013-08-27T10:24:00Z">
        <w:r w:rsidR="00777EEE">
          <w:t>LINQ</w:t>
        </w:r>
      </w:ins>
      <w:r w:rsidR="00AD4981">
        <w:t xml:space="preserve"> operator ForEach. The result is shown in</w:t>
      </w:r>
      <w:r w:rsidR="00AA2F08">
        <w:t xml:space="preserve"> </w:t>
      </w:r>
      <w:r w:rsidR="00AA2F08">
        <w:fldChar w:fldCharType="begin"/>
      </w:r>
      <w:r w:rsidR="00AA2F08">
        <w:instrText xml:space="preserve"> REF _Ref363742594 \h </w:instrText>
      </w:r>
      <w:r w:rsidR="00AA2F08">
        <w:fldChar w:fldCharType="separate"/>
      </w:r>
      <w:r w:rsidR="00480634">
        <w:t>Figur</w:t>
      </w:r>
      <w:r w:rsidR="00480634">
        <w:t>e</w:t>
      </w:r>
      <w:r w:rsidR="00480634">
        <w:t xml:space="preserve"> </w:t>
      </w:r>
      <w:r w:rsidR="00480634">
        <w:rPr>
          <w:noProof/>
        </w:rPr>
        <w:t>10</w:t>
      </w:r>
      <w:r w:rsidR="00AA2F08">
        <w:fldChar w:fldCharType="end"/>
      </w:r>
      <w:r w:rsidR="00AA2F08">
        <w:t>.</w:t>
      </w:r>
    </w:p>
    <w:p w14:paraId="73ADE5E1" w14:textId="58668667" w:rsidR="002B5DCB" w:rsidDel="0024000E" w:rsidRDefault="002B5DCB" w:rsidP="00E45BB2">
      <w:pPr>
        <w:rPr>
          <w:del w:id="1176" w:author="Peter Freiling" w:date="2018-12-03T11:36:00Z"/>
        </w:rPr>
      </w:pPr>
      <w:r>
        <w:t xml:space="preserve">Note the addition of the Where operator, which retains all events </w:t>
      </w:r>
      <w:commentRangeStart w:id="1177"/>
      <w:r w:rsidR="00781A4B">
        <w:t>such that</w:t>
      </w:r>
      <w:r>
        <w:t xml:space="preserve"> the “IsData” property is true</w:t>
      </w:r>
      <w:commentRangeEnd w:id="1177"/>
      <w:r w:rsidR="00097823">
        <w:rPr>
          <w:rStyle w:val="CommentReference"/>
        </w:rPr>
        <w:commentReference w:id="1177"/>
      </w:r>
      <w:r>
        <w:t xml:space="preserve">. </w:t>
      </w:r>
      <w:del w:id="1178" w:author="Peter Freiling" w:date="2018-12-03T11:22:00Z">
        <w:r w:rsidDel="003761F5">
          <w:delText>StreamEvents can contain information other than event payloads. For instance, in this example, if we do not include this Where operator, the last even</w:delText>
        </w:r>
        <w:r w:rsidR="00781A4B" w:rsidDel="003761F5">
          <w:delText xml:space="preserve">t in the output Observable is something called a punctuation. </w:delText>
        </w:r>
      </w:del>
      <w:ins w:id="1179" w:author="Peter Freiling" w:date="2018-12-03T11:22:00Z">
        <w:r w:rsidR="003761F5">
          <w:t xml:space="preserve">For the purpose of this example, only data events are relevant. </w:t>
        </w:r>
      </w:ins>
      <w:del w:id="1180" w:author="Peter Freiling" w:date="2018-12-03T11:21:00Z">
        <w:r w:rsidR="00781A4B" w:rsidDel="00CE7556">
          <w:delText>Punctuations are irrelevant from the standpoint of describing the data in a stream. When t</w:delText>
        </w:r>
        <w:r w:rsidDel="00CE7556">
          <w:delText>hese other types of events become relevant to our discussion, we will introduce them.</w:delText>
        </w:r>
        <w:r w:rsidR="00781A4B" w:rsidDel="00CE7556">
          <w:delText xml:space="preserve"> For now, we filter them out of any description of stream contents.</w:delText>
        </w:r>
      </w:del>
      <w:ins w:id="1181" w:author="Peter Freiling" w:date="2018-12-03T11:21:00Z">
        <w:r w:rsidR="00CE7556">
          <w:t xml:space="preserve">Refer to </w:t>
        </w:r>
      </w:ins>
      <w:ins w:id="1182" w:author="Peter Freiling" w:date="2018-12-03T11:22:00Z">
        <w:r w:rsidR="00CE7556">
          <w:fldChar w:fldCharType="begin"/>
        </w:r>
        <w:r w:rsidR="00CE7556">
          <w:instrText xml:space="preserve"> HYPERLINK  \l "_Information_Flow_and" </w:instrText>
        </w:r>
        <w:r w:rsidR="00CE7556">
          <w:fldChar w:fldCharType="separate"/>
        </w:r>
        <w:r w:rsidR="00CE7556" w:rsidRPr="00CE7556">
          <w:rPr>
            <w:rStyle w:val="Hyperlink"/>
          </w:rPr>
          <w:t>Information Flow and the Passage of Time</w:t>
        </w:r>
        <w:r w:rsidR="00CE7556">
          <w:fldChar w:fldCharType="end"/>
        </w:r>
        <w:r w:rsidR="004A1A44">
          <w:t xml:space="preserve"> section for a detailed description of non-data events.</w:t>
        </w:r>
      </w:ins>
    </w:p>
    <w:p w14:paraId="36A48773" w14:textId="77777777" w:rsidR="0024000E" w:rsidRDefault="0024000E" w:rsidP="00E45BB2">
      <w:pPr>
        <w:rPr>
          <w:ins w:id="1183" w:author="Peter Freiling" w:date="2018-12-03T11:36:00Z"/>
        </w:rPr>
      </w:pPr>
    </w:p>
    <w:p w14:paraId="1A5DFE9F" w14:textId="1DCAFF45" w:rsidR="00AA2F08" w:rsidRDefault="00AA2F08" w:rsidP="00E45BB2">
      <w:r>
        <w:t>To explicit</w:t>
      </w:r>
      <w:r w:rsidR="00781A4B">
        <w:t>ly show the result types of operations,</w:t>
      </w:r>
      <w:r>
        <w:t xml:space="preserve"> we have, throughout our example, explicitly typed all variables. </w:t>
      </w:r>
      <w:ins w:id="1184" w:author="Peter Freiling" w:date="2018-12-03T11:38:00Z">
        <w:r w:rsidR="0024000E">
          <w:t>In practice, it is much easier using the “var” statement, which implicitly assigns the correct type to the result of an assignment statement. We therefore show our complete pass-through Trill program below, using “var” where appropriate.</w:t>
        </w:r>
      </w:ins>
      <w:del w:id="1185" w:author="Peter Freiling" w:date="2018-12-03T11:38:00Z">
        <w:r w:rsidR="0024000E" w:rsidDel="0024000E">
          <w:rPr>
            <w:noProof/>
          </w:rPr>
          <mc:AlternateContent>
            <mc:Choice Requires="wpg">
              <w:drawing>
                <wp:anchor distT="0" distB="0" distL="114300" distR="114300" simplePos="0" relativeHeight="251630607" behindDoc="0" locked="0" layoutInCell="1" allowOverlap="1" wp14:anchorId="5F4EF3C4" wp14:editId="48DC3451">
                  <wp:simplePos x="0" y="0"/>
                  <wp:positionH relativeFrom="page">
                    <wp:align>right</wp:align>
                  </wp:positionH>
                  <wp:positionV relativeFrom="paragraph">
                    <wp:posOffset>0</wp:posOffset>
                  </wp:positionV>
                  <wp:extent cx="7038975" cy="8020050"/>
                  <wp:effectExtent l="0" t="0" r="28575" b="0"/>
                  <wp:wrapTopAndBottom/>
                  <wp:docPr id="258" name="Group 258"/>
                  <wp:cNvGraphicFramePr/>
                  <a:graphic xmlns:a="http://schemas.openxmlformats.org/drawingml/2006/main">
                    <a:graphicData uri="http://schemas.microsoft.com/office/word/2010/wordprocessingGroup">
                      <wpg:wgp>
                        <wpg:cNvGrpSpPr/>
                        <wpg:grpSpPr>
                          <a:xfrm>
                            <a:off x="0" y="0"/>
                            <a:ext cx="7038975" cy="8020050"/>
                            <a:chOff x="0" y="0"/>
                            <a:chExt cx="7038975" cy="8020050"/>
                          </a:xfrm>
                        </wpg:grpSpPr>
                        <wps:wsp>
                          <wps:cNvPr id="15" name="Text Box 2"/>
                          <wps:cNvSpPr txBox="1">
                            <a:spLocks noChangeArrowheads="1"/>
                          </wps:cNvSpPr>
                          <wps:spPr bwMode="auto">
                            <a:xfrm>
                              <a:off x="0" y="0"/>
                              <a:ext cx="7038975" cy="7734300"/>
                            </a:xfrm>
                            <a:prstGeom prst="rect">
                              <a:avLst/>
                            </a:prstGeom>
                            <a:solidFill>
                              <a:srgbClr val="FFFFFF"/>
                            </a:solidFill>
                            <a:ln w="9525">
                              <a:solidFill>
                                <a:srgbClr val="000000"/>
                              </a:solidFill>
                              <a:miter lim="800000"/>
                              <a:headEnd/>
                              <a:tailEnd/>
                            </a:ln>
                          </wps:spPr>
                          <wps:txbx>
                            <w:txbxContent>
                              <w:p w14:paraId="3EA1BC23" w14:textId="77777777" w:rsidR="00290325" w:rsidRPr="00426BC9" w:rsidRDefault="00290325" w:rsidP="00290325">
                                <w:pPr>
                                  <w:pStyle w:val="HTMLPreformatted"/>
                                  <w:shd w:val="clear" w:color="auto" w:fill="FFFFFF"/>
                                  <w:rPr>
                                    <w:ins w:id="1186" w:author="Peter Freiling" w:date="2018-12-03T11:28:00Z"/>
                                    <w:rFonts w:ascii="Consolas" w:hAnsi="Consolas"/>
                                    <w:color w:val="000000"/>
                                    <w:sz w:val="18"/>
                                    <w:szCs w:val="18"/>
                                    <w:rPrChange w:id="1187" w:author="Peter Freiling" w:date="2018-12-03T11:34:00Z">
                                      <w:rPr>
                                        <w:ins w:id="1188" w:author="Peter Freiling" w:date="2018-12-03T11:28:00Z"/>
                                        <w:rFonts w:ascii="Consolas" w:hAnsi="Consolas"/>
                                        <w:color w:val="000000"/>
                                      </w:rPr>
                                    </w:rPrChange>
                                  </w:rPr>
                                </w:pPr>
                                <w:ins w:id="1189" w:author="Peter Freiling" w:date="2018-12-03T11:28:00Z">
                                  <w:r w:rsidRPr="00426BC9">
                                    <w:rPr>
                                      <w:rFonts w:ascii="Consolas" w:hAnsi="Consolas"/>
                                      <w:color w:val="0000FF"/>
                                      <w:sz w:val="18"/>
                                      <w:szCs w:val="18"/>
                                      <w:rPrChange w:id="1190" w:author="Peter Freiling" w:date="2018-12-03T11:34:00Z">
                                        <w:rPr>
                                          <w:rFonts w:ascii="Consolas" w:hAnsi="Consolas"/>
                                          <w:color w:val="0000FF"/>
                                        </w:rPr>
                                      </w:rPrChange>
                                    </w:rPr>
                                    <w:t>using</w:t>
                                  </w:r>
                                  <w:r w:rsidRPr="00426BC9">
                                    <w:rPr>
                                      <w:rFonts w:ascii="Consolas" w:hAnsi="Consolas"/>
                                      <w:color w:val="000000"/>
                                      <w:sz w:val="18"/>
                                      <w:szCs w:val="18"/>
                                      <w:rPrChange w:id="1191" w:author="Peter Freiling" w:date="2018-12-03T11:34:00Z">
                                        <w:rPr>
                                          <w:rFonts w:ascii="Consolas" w:hAnsi="Consolas"/>
                                          <w:color w:val="000000"/>
                                        </w:rPr>
                                      </w:rPrChange>
                                    </w:rPr>
                                    <w:t> System;</w:t>
                                  </w:r>
                                </w:ins>
                              </w:p>
                              <w:p w14:paraId="5DBB5B69" w14:textId="77777777" w:rsidR="00290325" w:rsidRPr="00426BC9" w:rsidRDefault="00290325" w:rsidP="00290325">
                                <w:pPr>
                                  <w:pStyle w:val="HTMLPreformatted"/>
                                  <w:shd w:val="clear" w:color="auto" w:fill="FFFFFF"/>
                                  <w:rPr>
                                    <w:ins w:id="1192" w:author="Peter Freiling" w:date="2018-12-03T11:28:00Z"/>
                                    <w:rFonts w:ascii="Consolas" w:hAnsi="Consolas"/>
                                    <w:color w:val="000000"/>
                                    <w:sz w:val="18"/>
                                    <w:szCs w:val="18"/>
                                    <w:rPrChange w:id="1193" w:author="Peter Freiling" w:date="2018-12-03T11:34:00Z">
                                      <w:rPr>
                                        <w:ins w:id="1194" w:author="Peter Freiling" w:date="2018-12-03T11:28:00Z"/>
                                        <w:rFonts w:ascii="Consolas" w:hAnsi="Consolas"/>
                                        <w:color w:val="000000"/>
                                      </w:rPr>
                                    </w:rPrChange>
                                  </w:rPr>
                                </w:pPr>
                                <w:ins w:id="1195" w:author="Peter Freiling" w:date="2018-12-03T11:28:00Z">
                                  <w:r w:rsidRPr="00426BC9">
                                    <w:rPr>
                                      <w:rFonts w:ascii="Consolas" w:hAnsi="Consolas"/>
                                      <w:color w:val="0000FF"/>
                                      <w:sz w:val="18"/>
                                      <w:szCs w:val="18"/>
                                      <w:rPrChange w:id="1196" w:author="Peter Freiling" w:date="2018-12-03T11:34:00Z">
                                        <w:rPr>
                                          <w:rFonts w:ascii="Consolas" w:hAnsi="Consolas"/>
                                          <w:color w:val="0000FF"/>
                                        </w:rPr>
                                      </w:rPrChange>
                                    </w:rPr>
                                    <w:t>using</w:t>
                                  </w:r>
                                  <w:r w:rsidRPr="00426BC9">
                                    <w:rPr>
                                      <w:rFonts w:ascii="Consolas" w:hAnsi="Consolas"/>
                                      <w:color w:val="000000"/>
                                      <w:sz w:val="18"/>
                                      <w:szCs w:val="18"/>
                                      <w:rPrChange w:id="1197" w:author="Peter Freiling" w:date="2018-12-03T11:34:00Z">
                                        <w:rPr>
                                          <w:rFonts w:ascii="Consolas" w:hAnsi="Consolas"/>
                                          <w:color w:val="000000"/>
                                        </w:rPr>
                                      </w:rPrChange>
                                    </w:rPr>
                                    <w:t> System.Reactive;</w:t>
                                  </w:r>
                                </w:ins>
                              </w:p>
                              <w:p w14:paraId="77AEBD08" w14:textId="77777777" w:rsidR="00290325" w:rsidRPr="00426BC9" w:rsidRDefault="00290325" w:rsidP="00290325">
                                <w:pPr>
                                  <w:pStyle w:val="HTMLPreformatted"/>
                                  <w:shd w:val="clear" w:color="auto" w:fill="FFFFFF"/>
                                  <w:rPr>
                                    <w:ins w:id="1198" w:author="Peter Freiling" w:date="2018-12-03T11:28:00Z"/>
                                    <w:rFonts w:ascii="Consolas" w:hAnsi="Consolas"/>
                                    <w:color w:val="000000"/>
                                    <w:sz w:val="18"/>
                                    <w:szCs w:val="18"/>
                                    <w:rPrChange w:id="1199" w:author="Peter Freiling" w:date="2018-12-03T11:34:00Z">
                                      <w:rPr>
                                        <w:ins w:id="1200" w:author="Peter Freiling" w:date="2018-12-03T11:28:00Z"/>
                                        <w:rFonts w:ascii="Consolas" w:hAnsi="Consolas"/>
                                        <w:color w:val="000000"/>
                                      </w:rPr>
                                    </w:rPrChange>
                                  </w:rPr>
                                </w:pPr>
                                <w:ins w:id="1201" w:author="Peter Freiling" w:date="2018-12-03T11:28:00Z">
                                  <w:r w:rsidRPr="00426BC9">
                                    <w:rPr>
                                      <w:rFonts w:ascii="Consolas" w:hAnsi="Consolas"/>
                                      <w:color w:val="0000FF"/>
                                      <w:sz w:val="18"/>
                                      <w:szCs w:val="18"/>
                                      <w:rPrChange w:id="1202" w:author="Peter Freiling" w:date="2018-12-03T11:34:00Z">
                                        <w:rPr>
                                          <w:rFonts w:ascii="Consolas" w:hAnsi="Consolas"/>
                                          <w:color w:val="0000FF"/>
                                        </w:rPr>
                                      </w:rPrChange>
                                    </w:rPr>
                                    <w:t>using</w:t>
                                  </w:r>
                                  <w:r w:rsidRPr="00426BC9">
                                    <w:rPr>
                                      <w:rFonts w:ascii="Consolas" w:hAnsi="Consolas"/>
                                      <w:color w:val="000000"/>
                                      <w:sz w:val="18"/>
                                      <w:szCs w:val="18"/>
                                      <w:rPrChange w:id="1203" w:author="Peter Freiling" w:date="2018-12-03T11:34:00Z">
                                        <w:rPr>
                                          <w:rFonts w:ascii="Consolas" w:hAnsi="Consolas"/>
                                          <w:color w:val="000000"/>
                                        </w:rPr>
                                      </w:rPrChange>
                                    </w:rPr>
                                    <w:t> System.Reactive.Linq;</w:t>
                                  </w:r>
                                </w:ins>
                              </w:p>
                              <w:p w14:paraId="0596DFB6" w14:textId="77777777" w:rsidR="00290325" w:rsidRPr="00426BC9" w:rsidRDefault="00290325" w:rsidP="00290325">
                                <w:pPr>
                                  <w:pStyle w:val="HTMLPreformatted"/>
                                  <w:shd w:val="clear" w:color="auto" w:fill="FFFFFF"/>
                                  <w:rPr>
                                    <w:ins w:id="1204" w:author="Peter Freiling" w:date="2018-12-03T11:28:00Z"/>
                                    <w:rFonts w:ascii="Consolas" w:hAnsi="Consolas"/>
                                    <w:color w:val="000000"/>
                                    <w:sz w:val="18"/>
                                    <w:szCs w:val="18"/>
                                    <w:rPrChange w:id="1205" w:author="Peter Freiling" w:date="2018-12-03T11:34:00Z">
                                      <w:rPr>
                                        <w:ins w:id="1206" w:author="Peter Freiling" w:date="2018-12-03T11:28:00Z"/>
                                        <w:rFonts w:ascii="Consolas" w:hAnsi="Consolas"/>
                                        <w:color w:val="000000"/>
                                      </w:rPr>
                                    </w:rPrChange>
                                  </w:rPr>
                                </w:pPr>
                                <w:ins w:id="1207" w:author="Peter Freiling" w:date="2018-12-03T11:28:00Z">
                                  <w:r w:rsidRPr="00426BC9">
                                    <w:rPr>
                                      <w:rFonts w:ascii="Consolas" w:hAnsi="Consolas"/>
                                      <w:color w:val="0000FF"/>
                                      <w:sz w:val="18"/>
                                      <w:szCs w:val="18"/>
                                      <w:rPrChange w:id="1208" w:author="Peter Freiling" w:date="2018-12-03T11:34:00Z">
                                        <w:rPr>
                                          <w:rFonts w:ascii="Consolas" w:hAnsi="Consolas"/>
                                          <w:color w:val="0000FF"/>
                                        </w:rPr>
                                      </w:rPrChange>
                                    </w:rPr>
                                    <w:t>using</w:t>
                                  </w:r>
                                  <w:r w:rsidRPr="00426BC9">
                                    <w:rPr>
                                      <w:rFonts w:ascii="Consolas" w:hAnsi="Consolas"/>
                                      <w:color w:val="000000"/>
                                      <w:sz w:val="18"/>
                                      <w:szCs w:val="18"/>
                                      <w:rPrChange w:id="1209" w:author="Peter Freiling" w:date="2018-12-03T11:34:00Z">
                                        <w:rPr>
                                          <w:rFonts w:ascii="Consolas" w:hAnsi="Consolas"/>
                                          <w:color w:val="000000"/>
                                        </w:rPr>
                                      </w:rPrChange>
                                    </w:rPr>
                                    <w:t> Microsoft.StreamProcessing;</w:t>
                                  </w:r>
                                </w:ins>
                              </w:p>
                              <w:p w14:paraId="0810E9B7" w14:textId="77777777" w:rsidR="00290325" w:rsidRPr="00426BC9" w:rsidRDefault="00290325" w:rsidP="00290325">
                                <w:pPr>
                                  <w:pStyle w:val="HTMLPreformatted"/>
                                  <w:shd w:val="clear" w:color="auto" w:fill="FFFFFF"/>
                                  <w:rPr>
                                    <w:ins w:id="1210" w:author="Peter Freiling" w:date="2018-12-03T11:28:00Z"/>
                                    <w:rFonts w:ascii="Consolas" w:hAnsi="Consolas"/>
                                    <w:color w:val="000000"/>
                                    <w:sz w:val="18"/>
                                    <w:szCs w:val="18"/>
                                    <w:rPrChange w:id="1211" w:author="Peter Freiling" w:date="2018-12-03T11:34:00Z">
                                      <w:rPr>
                                        <w:ins w:id="1212" w:author="Peter Freiling" w:date="2018-12-03T11:28:00Z"/>
                                        <w:rFonts w:ascii="Consolas" w:hAnsi="Consolas"/>
                                        <w:color w:val="000000"/>
                                      </w:rPr>
                                    </w:rPrChange>
                                  </w:rPr>
                                </w:pPr>
                                <w:ins w:id="1213" w:author="Peter Freiling" w:date="2018-12-03T11:28:00Z">
                                  <w:r w:rsidRPr="00426BC9">
                                    <w:rPr>
                                      <w:rFonts w:ascii="Consolas" w:hAnsi="Consolas"/>
                                      <w:color w:val="000000"/>
                                      <w:sz w:val="18"/>
                                      <w:szCs w:val="18"/>
                                      <w:rPrChange w:id="1214" w:author="Peter Freiling" w:date="2018-12-03T11:34:00Z">
                                        <w:rPr>
                                          <w:rFonts w:ascii="Consolas" w:hAnsi="Consolas"/>
                                          <w:color w:val="000000"/>
                                        </w:rPr>
                                      </w:rPrChange>
                                    </w:rPr>
                                    <w:t xml:space="preserve"> </w:t>
                                  </w:r>
                                </w:ins>
                              </w:p>
                              <w:p w14:paraId="0BE2C57C" w14:textId="77777777" w:rsidR="00290325" w:rsidRPr="00426BC9" w:rsidRDefault="00290325" w:rsidP="00290325">
                                <w:pPr>
                                  <w:pStyle w:val="HTMLPreformatted"/>
                                  <w:shd w:val="clear" w:color="auto" w:fill="FFFFFF"/>
                                  <w:rPr>
                                    <w:ins w:id="1215" w:author="Peter Freiling" w:date="2018-12-03T11:28:00Z"/>
                                    <w:rFonts w:ascii="Consolas" w:hAnsi="Consolas"/>
                                    <w:color w:val="000000"/>
                                    <w:sz w:val="18"/>
                                    <w:szCs w:val="18"/>
                                    <w:rPrChange w:id="1216" w:author="Peter Freiling" w:date="2018-12-03T11:34:00Z">
                                      <w:rPr>
                                        <w:ins w:id="1217" w:author="Peter Freiling" w:date="2018-12-03T11:28:00Z"/>
                                        <w:rFonts w:ascii="Consolas" w:hAnsi="Consolas"/>
                                        <w:color w:val="000000"/>
                                      </w:rPr>
                                    </w:rPrChange>
                                  </w:rPr>
                                </w:pPr>
                                <w:ins w:id="1218" w:author="Peter Freiling" w:date="2018-12-03T11:28:00Z">
                                  <w:r w:rsidRPr="00426BC9">
                                    <w:rPr>
                                      <w:rFonts w:ascii="Consolas" w:hAnsi="Consolas"/>
                                      <w:color w:val="0000FF"/>
                                      <w:sz w:val="18"/>
                                      <w:szCs w:val="18"/>
                                      <w:rPrChange w:id="1219" w:author="Peter Freiling" w:date="2018-12-03T11:34:00Z">
                                        <w:rPr>
                                          <w:rFonts w:ascii="Consolas" w:hAnsi="Consolas"/>
                                          <w:color w:val="0000FF"/>
                                        </w:rPr>
                                      </w:rPrChange>
                                    </w:rPr>
                                    <w:t>internal</w:t>
                                  </w:r>
                                  <w:r w:rsidRPr="00426BC9">
                                    <w:rPr>
                                      <w:rFonts w:ascii="Consolas" w:hAnsi="Consolas"/>
                                      <w:color w:val="000000"/>
                                      <w:sz w:val="18"/>
                                      <w:szCs w:val="18"/>
                                      <w:rPrChange w:id="1220" w:author="Peter Freiling" w:date="2018-12-03T11:34:00Z">
                                        <w:rPr>
                                          <w:rFonts w:ascii="Consolas" w:hAnsi="Consolas"/>
                                          <w:color w:val="000000"/>
                                        </w:rPr>
                                      </w:rPrChange>
                                    </w:rPr>
                                    <w:t> </w:t>
                                  </w:r>
                                  <w:r w:rsidRPr="00426BC9">
                                    <w:rPr>
                                      <w:rFonts w:ascii="Consolas" w:hAnsi="Consolas"/>
                                      <w:color w:val="0000FF"/>
                                      <w:sz w:val="18"/>
                                      <w:szCs w:val="18"/>
                                      <w:rPrChange w:id="1221" w:author="Peter Freiling" w:date="2018-12-03T11:34:00Z">
                                        <w:rPr>
                                          <w:rFonts w:ascii="Consolas" w:hAnsi="Consolas"/>
                                          <w:color w:val="0000FF"/>
                                        </w:rPr>
                                      </w:rPrChange>
                                    </w:rPr>
                                    <w:t>class</w:t>
                                  </w:r>
                                  <w:r w:rsidRPr="00426BC9">
                                    <w:rPr>
                                      <w:rFonts w:ascii="Consolas" w:hAnsi="Consolas"/>
                                      <w:color w:val="000000"/>
                                      <w:sz w:val="18"/>
                                      <w:szCs w:val="18"/>
                                      <w:rPrChange w:id="1222" w:author="Peter Freiling" w:date="2018-12-03T11:34:00Z">
                                        <w:rPr>
                                          <w:rFonts w:ascii="Consolas" w:hAnsi="Consolas"/>
                                          <w:color w:val="000000"/>
                                        </w:rPr>
                                      </w:rPrChange>
                                    </w:rPr>
                                    <w:t> </w:t>
                                  </w:r>
                                  <w:r w:rsidRPr="00426BC9">
                                    <w:rPr>
                                      <w:rFonts w:ascii="Consolas" w:hAnsi="Consolas"/>
                                      <w:color w:val="2B91AF"/>
                                      <w:sz w:val="18"/>
                                      <w:szCs w:val="18"/>
                                      <w:rPrChange w:id="1223" w:author="Peter Freiling" w:date="2018-12-03T11:34:00Z">
                                        <w:rPr>
                                          <w:rFonts w:ascii="Consolas" w:hAnsi="Consolas"/>
                                          <w:color w:val="2B91AF"/>
                                        </w:rPr>
                                      </w:rPrChange>
                                    </w:rPr>
                                    <w:t>Program</w:t>
                                  </w:r>
                                </w:ins>
                              </w:p>
                              <w:p w14:paraId="15BEDBC6" w14:textId="77777777" w:rsidR="00290325" w:rsidRPr="00426BC9" w:rsidRDefault="00290325" w:rsidP="00290325">
                                <w:pPr>
                                  <w:pStyle w:val="HTMLPreformatted"/>
                                  <w:shd w:val="clear" w:color="auto" w:fill="FFFFFF"/>
                                  <w:rPr>
                                    <w:ins w:id="1224" w:author="Peter Freiling" w:date="2018-12-03T11:28:00Z"/>
                                    <w:rFonts w:ascii="Consolas" w:hAnsi="Consolas"/>
                                    <w:color w:val="000000"/>
                                    <w:sz w:val="18"/>
                                    <w:szCs w:val="18"/>
                                    <w:rPrChange w:id="1225" w:author="Peter Freiling" w:date="2018-12-03T11:34:00Z">
                                      <w:rPr>
                                        <w:ins w:id="1226" w:author="Peter Freiling" w:date="2018-12-03T11:28:00Z"/>
                                        <w:rFonts w:ascii="Consolas" w:hAnsi="Consolas"/>
                                        <w:color w:val="000000"/>
                                      </w:rPr>
                                    </w:rPrChange>
                                  </w:rPr>
                                </w:pPr>
                                <w:ins w:id="1227" w:author="Peter Freiling" w:date="2018-12-03T11:28:00Z">
                                  <w:r w:rsidRPr="00426BC9">
                                    <w:rPr>
                                      <w:rFonts w:ascii="Consolas" w:hAnsi="Consolas"/>
                                      <w:color w:val="000000"/>
                                      <w:sz w:val="18"/>
                                      <w:szCs w:val="18"/>
                                      <w:rPrChange w:id="1228" w:author="Peter Freiling" w:date="2018-12-03T11:34:00Z">
                                        <w:rPr>
                                          <w:rFonts w:ascii="Consolas" w:hAnsi="Consolas"/>
                                          <w:color w:val="000000"/>
                                        </w:rPr>
                                      </w:rPrChange>
                                    </w:rPr>
                                    <w:t>{</w:t>
                                  </w:r>
                                </w:ins>
                              </w:p>
                              <w:p w14:paraId="5601F779" w14:textId="77777777" w:rsidR="00290325" w:rsidRPr="00426BC9" w:rsidRDefault="00290325" w:rsidP="00290325">
                                <w:pPr>
                                  <w:pStyle w:val="HTMLPreformatted"/>
                                  <w:shd w:val="clear" w:color="auto" w:fill="FFFFFF"/>
                                  <w:rPr>
                                    <w:ins w:id="1229" w:author="Peter Freiling" w:date="2018-12-03T11:28:00Z"/>
                                    <w:rFonts w:ascii="Consolas" w:hAnsi="Consolas"/>
                                    <w:color w:val="000000"/>
                                    <w:sz w:val="18"/>
                                    <w:szCs w:val="18"/>
                                    <w:rPrChange w:id="1230" w:author="Peter Freiling" w:date="2018-12-03T11:34:00Z">
                                      <w:rPr>
                                        <w:ins w:id="1231" w:author="Peter Freiling" w:date="2018-12-03T11:28:00Z"/>
                                        <w:rFonts w:ascii="Consolas" w:hAnsi="Consolas"/>
                                        <w:color w:val="000000"/>
                                      </w:rPr>
                                    </w:rPrChange>
                                  </w:rPr>
                                </w:pPr>
                                <w:ins w:id="1232" w:author="Peter Freiling" w:date="2018-12-03T11:28:00Z">
                                  <w:r w:rsidRPr="00426BC9">
                                    <w:rPr>
                                      <w:rFonts w:ascii="Consolas" w:hAnsi="Consolas"/>
                                      <w:color w:val="000000"/>
                                      <w:sz w:val="18"/>
                                      <w:szCs w:val="18"/>
                                      <w:rPrChange w:id="1233" w:author="Peter Freiling" w:date="2018-12-03T11:34:00Z">
                                        <w:rPr>
                                          <w:rFonts w:ascii="Consolas" w:hAnsi="Consolas"/>
                                          <w:color w:val="000000"/>
                                        </w:rPr>
                                      </w:rPrChange>
                                    </w:rPr>
                                    <w:t>    </w:t>
                                  </w:r>
                                  <w:r w:rsidRPr="00426BC9">
                                    <w:rPr>
                                      <w:rFonts w:ascii="Consolas" w:hAnsi="Consolas"/>
                                      <w:color w:val="0000FF"/>
                                      <w:sz w:val="18"/>
                                      <w:szCs w:val="18"/>
                                      <w:rPrChange w:id="1234" w:author="Peter Freiling" w:date="2018-12-03T11:34:00Z">
                                        <w:rPr>
                                          <w:rFonts w:ascii="Consolas" w:hAnsi="Consolas"/>
                                          <w:color w:val="0000FF"/>
                                        </w:rPr>
                                      </w:rPrChange>
                                    </w:rPr>
                                    <w:t>private</w:t>
                                  </w:r>
                                  <w:r w:rsidRPr="00426BC9">
                                    <w:rPr>
                                      <w:rFonts w:ascii="Consolas" w:hAnsi="Consolas"/>
                                      <w:color w:val="000000"/>
                                      <w:sz w:val="18"/>
                                      <w:szCs w:val="18"/>
                                      <w:rPrChange w:id="1235" w:author="Peter Freiling" w:date="2018-12-03T11:34:00Z">
                                        <w:rPr>
                                          <w:rFonts w:ascii="Consolas" w:hAnsi="Consolas"/>
                                          <w:color w:val="000000"/>
                                        </w:rPr>
                                      </w:rPrChange>
                                    </w:rPr>
                                    <w:t> </w:t>
                                  </w:r>
                                  <w:r w:rsidRPr="00426BC9">
                                    <w:rPr>
                                      <w:rFonts w:ascii="Consolas" w:hAnsi="Consolas"/>
                                      <w:color w:val="0000FF"/>
                                      <w:sz w:val="18"/>
                                      <w:szCs w:val="18"/>
                                      <w:rPrChange w:id="1236" w:author="Peter Freiling" w:date="2018-12-03T11:34:00Z">
                                        <w:rPr>
                                          <w:rFonts w:ascii="Consolas" w:hAnsi="Consolas"/>
                                          <w:color w:val="0000FF"/>
                                        </w:rPr>
                                      </w:rPrChange>
                                    </w:rPr>
                                    <w:t>struct</w:t>
                                  </w:r>
                                  <w:r w:rsidRPr="00426BC9">
                                    <w:rPr>
                                      <w:rFonts w:ascii="Consolas" w:hAnsi="Consolas"/>
                                      <w:color w:val="000000"/>
                                      <w:sz w:val="18"/>
                                      <w:szCs w:val="18"/>
                                      <w:rPrChange w:id="1237" w:author="Peter Freiling" w:date="2018-12-03T11:34:00Z">
                                        <w:rPr>
                                          <w:rFonts w:ascii="Consolas" w:hAnsi="Consolas"/>
                                          <w:color w:val="000000"/>
                                        </w:rPr>
                                      </w:rPrChange>
                                    </w:rPr>
                                    <w:t> </w:t>
                                  </w:r>
                                  <w:r w:rsidRPr="00426BC9">
                                    <w:rPr>
                                      <w:rFonts w:ascii="Consolas" w:hAnsi="Consolas"/>
                                      <w:color w:val="2B91AF"/>
                                      <w:sz w:val="18"/>
                                      <w:szCs w:val="18"/>
                                      <w:rPrChange w:id="1238" w:author="Peter Freiling" w:date="2018-12-03T11:34:00Z">
                                        <w:rPr>
                                          <w:rFonts w:ascii="Consolas" w:hAnsi="Consolas"/>
                                          <w:color w:val="2B91AF"/>
                                        </w:rPr>
                                      </w:rPrChange>
                                    </w:rPr>
                                    <w:t>ContextSwitch</w:t>
                                  </w:r>
                                </w:ins>
                              </w:p>
                              <w:p w14:paraId="247FADCF" w14:textId="77777777" w:rsidR="00290325" w:rsidRPr="00426BC9" w:rsidRDefault="00290325" w:rsidP="00290325">
                                <w:pPr>
                                  <w:pStyle w:val="HTMLPreformatted"/>
                                  <w:shd w:val="clear" w:color="auto" w:fill="FFFFFF"/>
                                  <w:rPr>
                                    <w:ins w:id="1239" w:author="Peter Freiling" w:date="2018-12-03T11:28:00Z"/>
                                    <w:rFonts w:ascii="Consolas" w:hAnsi="Consolas"/>
                                    <w:color w:val="000000"/>
                                    <w:sz w:val="18"/>
                                    <w:szCs w:val="18"/>
                                    <w:rPrChange w:id="1240" w:author="Peter Freiling" w:date="2018-12-03T11:34:00Z">
                                      <w:rPr>
                                        <w:ins w:id="1241" w:author="Peter Freiling" w:date="2018-12-03T11:28:00Z"/>
                                        <w:rFonts w:ascii="Consolas" w:hAnsi="Consolas"/>
                                        <w:color w:val="000000"/>
                                      </w:rPr>
                                    </w:rPrChange>
                                  </w:rPr>
                                </w:pPr>
                                <w:ins w:id="1242" w:author="Peter Freiling" w:date="2018-12-03T11:28:00Z">
                                  <w:r w:rsidRPr="00426BC9">
                                    <w:rPr>
                                      <w:rFonts w:ascii="Consolas" w:hAnsi="Consolas"/>
                                      <w:color w:val="000000"/>
                                      <w:sz w:val="18"/>
                                      <w:szCs w:val="18"/>
                                      <w:rPrChange w:id="1243" w:author="Peter Freiling" w:date="2018-12-03T11:34:00Z">
                                        <w:rPr>
                                          <w:rFonts w:ascii="Consolas" w:hAnsi="Consolas"/>
                                          <w:color w:val="000000"/>
                                        </w:rPr>
                                      </w:rPrChange>
                                    </w:rPr>
                                    <w:t>    {</w:t>
                                  </w:r>
                                </w:ins>
                              </w:p>
                              <w:p w14:paraId="513B914D" w14:textId="77777777" w:rsidR="00290325" w:rsidRPr="00426BC9" w:rsidRDefault="00290325" w:rsidP="00290325">
                                <w:pPr>
                                  <w:pStyle w:val="HTMLPreformatted"/>
                                  <w:shd w:val="clear" w:color="auto" w:fill="FFFFFF"/>
                                  <w:rPr>
                                    <w:ins w:id="1244" w:author="Peter Freiling" w:date="2018-12-03T11:28:00Z"/>
                                    <w:rFonts w:ascii="Consolas" w:hAnsi="Consolas"/>
                                    <w:color w:val="000000"/>
                                    <w:sz w:val="18"/>
                                    <w:szCs w:val="18"/>
                                    <w:rPrChange w:id="1245" w:author="Peter Freiling" w:date="2018-12-03T11:34:00Z">
                                      <w:rPr>
                                        <w:ins w:id="1246" w:author="Peter Freiling" w:date="2018-12-03T11:28:00Z"/>
                                        <w:rFonts w:ascii="Consolas" w:hAnsi="Consolas"/>
                                        <w:color w:val="000000"/>
                                      </w:rPr>
                                    </w:rPrChange>
                                  </w:rPr>
                                </w:pPr>
                                <w:ins w:id="1247" w:author="Peter Freiling" w:date="2018-12-03T11:28:00Z">
                                  <w:r w:rsidRPr="00426BC9">
                                    <w:rPr>
                                      <w:rFonts w:ascii="Consolas" w:hAnsi="Consolas"/>
                                      <w:color w:val="000000"/>
                                      <w:sz w:val="18"/>
                                      <w:szCs w:val="18"/>
                                      <w:rPrChange w:id="1248" w:author="Peter Freiling" w:date="2018-12-03T11:34:00Z">
                                        <w:rPr>
                                          <w:rFonts w:ascii="Consolas" w:hAnsi="Consolas"/>
                                          <w:color w:val="000000"/>
                                        </w:rPr>
                                      </w:rPrChange>
                                    </w:rPr>
                                    <w:t>        </w:t>
                                  </w:r>
                                  <w:r w:rsidRPr="00426BC9">
                                    <w:rPr>
                                      <w:rFonts w:ascii="Consolas" w:hAnsi="Consolas"/>
                                      <w:color w:val="0000FF"/>
                                      <w:sz w:val="18"/>
                                      <w:szCs w:val="18"/>
                                      <w:rPrChange w:id="1249" w:author="Peter Freiling" w:date="2018-12-03T11:34:00Z">
                                        <w:rPr>
                                          <w:rFonts w:ascii="Consolas" w:hAnsi="Consolas"/>
                                          <w:color w:val="0000FF"/>
                                        </w:rPr>
                                      </w:rPrChange>
                                    </w:rPr>
                                    <w:t>public</w:t>
                                  </w:r>
                                  <w:r w:rsidRPr="00426BC9">
                                    <w:rPr>
                                      <w:rFonts w:ascii="Consolas" w:hAnsi="Consolas"/>
                                      <w:color w:val="000000"/>
                                      <w:sz w:val="18"/>
                                      <w:szCs w:val="18"/>
                                      <w:rPrChange w:id="1250" w:author="Peter Freiling" w:date="2018-12-03T11:34:00Z">
                                        <w:rPr>
                                          <w:rFonts w:ascii="Consolas" w:hAnsi="Consolas"/>
                                          <w:color w:val="000000"/>
                                        </w:rPr>
                                      </w:rPrChange>
                                    </w:rPr>
                                    <w:t> ContextSwitch(</w:t>
                                  </w:r>
                                  <w:r w:rsidRPr="00426BC9">
                                    <w:rPr>
                                      <w:rFonts w:ascii="Consolas" w:hAnsi="Consolas"/>
                                      <w:color w:val="0000FF"/>
                                      <w:sz w:val="18"/>
                                      <w:szCs w:val="18"/>
                                      <w:rPrChange w:id="1251" w:author="Peter Freiling" w:date="2018-12-03T11:34:00Z">
                                        <w:rPr>
                                          <w:rFonts w:ascii="Consolas" w:hAnsi="Consolas"/>
                                          <w:color w:val="0000FF"/>
                                        </w:rPr>
                                      </w:rPrChange>
                                    </w:rPr>
                                    <w:t>long</w:t>
                                  </w:r>
                                  <w:r w:rsidRPr="00426BC9">
                                    <w:rPr>
                                      <w:rFonts w:ascii="Consolas" w:hAnsi="Consolas"/>
                                      <w:color w:val="000000"/>
                                      <w:sz w:val="18"/>
                                      <w:szCs w:val="18"/>
                                      <w:rPrChange w:id="1252" w:author="Peter Freiling" w:date="2018-12-03T11:34:00Z">
                                        <w:rPr>
                                          <w:rFonts w:ascii="Consolas" w:hAnsi="Consolas"/>
                                          <w:color w:val="000000"/>
                                        </w:rPr>
                                      </w:rPrChange>
                                    </w:rPr>
                                    <w:t> tick, </w:t>
                                  </w:r>
                                  <w:r w:rsidRPr="00426BC9">
                                    <w:rPr>
                                      <w:rFonts w:ascii="Consolas" w:hAnsi="Consolas"/>
                                      <w:color w:val="0000FF"/>
                                      <w:sz w:val="18"/>
                                      <w:szCs w:val="18"/>
                                      <w:rPrChange w:id="1253" w:author="Peter Freiling" w:date="2018-12-03T11:34:00Z">
                                        <w:rPr>
                                          <w:rFonts w:ascii="Consolas" w:hAnsi="Consolas"/>
                                          <w:color w:val="0000FF"/>
                                        </w:rPr>
                                      </w:rPrChange>
                                    </w:rPr>
                                    <w:t>long</w:t>
                                  </w:r>
                                  <w:r w:rsidRPr="00426BC9">
                                    <w:rPr>
                                      <w:rFonts w:ascii="Consolas" w:hAnsi="Consolas"/>
                                      <w:color w:val="000000"/>
                                      <w:sz w:val="18"/>
                                      <w:szCs w:val="18"/>
                                      <w:rPrChange w:id="1254" w:author="Peter Freiling" w:date="2018-12-03T11:34:00Z">
                                        <w:rPr>
                                          <w:rFonts w:ascii="Consolas" w:hAnsi="Consolas"/>
                                          <w:color w:val="000000"/>
                                        </w:rPr>
                                      </w:rPrChange>
                                    </w:rPr>
                                    <w:t> pid, </w:t>
                                  </w:r>
                                  <w:r w:rsidRPr="00426BC9">
                                    <w:rPr>
                                      <w:rFonts w:ascii="Consolas" w:hAnsi="Consolas"/>
                                      <w:color w:val="0000FF"/>
                                      <w:sz w:val="18"/>
                                      <w:szCs w:val="18"/>
                                      <w:rPrChange w:id="1255" w:author="Peter Freiling" w:date="2018-12-03T11:34:00Z">
                                        <w:rPr>
                                          <w:rFonts w:ascii="Consolas" w:hAnsi="Consolas"/>
                                          <w:color w:val="0000FF"/>
                                        </w:rPr>
                                      </w:rPrChange>
                                    </w:rPr>
                                    <w:t>long</w:t>
                                  </w:r>
                                  <w:r w:rsidRPr="00426BC9">
                                    <w:rPr>
                                      <w:rFonts w:ascii="Consolas" w:hAnsi="Consolas"/>
                                      <w:color w:val="000000"/>
                                      <w:sz w:val="18"/>
                                      <w:szCs w:val="18"/>
                                      <w:rPrChange w:id="1256" w:author="Peter Freiling" w:date="2018-12-03T11:34:00Z">
                                        <w:rPr>
                                          <w:rFonts w:ascii="Consolas" w:hAnsi="Consolas"/>
                                          <w:color w:val="000000"/>
                                        </w:rPr>
                                      </w:rPrChange>
                                    </w:rPr>
                                    <w:t> cid, </w:t>
                                  </w:r>
                                  <w:r w:rsidRPr="00426BC9">
                                    <w:rPr>
                                      <w:rFonts w:ascii="Consolas" w:hAnsi="Consolas"/>
                                      <w:color w:val="0000FF"/>
                                      <w:sz w:val="18"/>
                                      <w:szCs w:val="18"/>
                                      <w:rPrChange w:id="1257" w:author="Peter Freiling" w:date="2018-12-03T11:34:00Z">
                                        <w:rPr>
                                          <w:rFonts w:ascii="Consolas" w:hAnsi="Consolas"/>
                                          <w:color w:val="0000FF"/>
                                        </w:rPr>
                                      </w:rPrChange>
                                    </w:rPr>
                                    <w:t>long</w:t>
                                  </w:r>
                                  <w:r w:rsidRPr="00426BC9">
                                    <w:rPr>
                                      <w:rFonts w:ascii="Consolas" w:hAnsi="Consolas"/>
                                      <w:color w:val="000000"/>
                                      <w:sz w:val="18"/>
                                      <w:szCs w:val="18"/>
                                      <w:rPrChange w:id="1258" w:author="Peter Freiling" w:date="2018-12-03T11:34:00Z">
                                        <w:rPr>
                                          <w:rFonts w:ascii="Consolas" w:hAnsi="Consolas"/>
                                          <w:color w:val="000000"/>
                                        </w:rPr>
                                      </w:rPrChange>
                                    </w:rPr>
                                    <w:t> cpuTemp)</w:t>
                                  </w:r>
                                </w:ins>
                              </w:p>
                              <w:p w14:paraId="75420C2A" w14:textId="77777777" w:rsidR="00290325" w:rsidRPr="00426BC9" w:rsidRDefault="00290325" w:rsidP="00290325">
                                <w:pPr>
                                  <w:pStyle w:val="HTMLPreformatted"/>
                                  <w:shd w:val="clear" w:color="auto" w:fill="FFFFFF"/>
                                  <w:rPr>
                                    <w:ins w:id="1259" w:author="Peter Freiling" w:date="2018-12-03T11:28:00Z"/>
                                    <w:rFonts w:ascii="Consolas" w:hAnsi="Consolas"/>
                                    <w:color w:val="000000"/>
                                    <w:sz w:val="18"/>
                                    <w:szCs w:val="18"/>
                                    <w:rPrChange w:id="1260" w:author="Peter Freiling" w:date="2018-12-03T11:34:00Z">
                                      <w:rPr>
                                        <w:ins w:id="1261" w:author="Peter Freiling" w:date="2018-12-03T11:28:00Z"/>
                                        <w:rFonts w:ascii="Consolas" w:hAnsi="Consolas"/>
                                        <w:color w:val="000000"/>
                                      </w:rPr>
                                    </w:rPrChange>
                                  </w:rPr>
                                </w:pPr>
                                <w:ins w:id="1262" w:author="Peter Freiling" w:date="2018-12-03T11:28:00Z">
                                  <w:r w:rsidRPr="00426BC9">
                                    <w:rPr>
                                      <w:rFonts w:ascii="Consolas" w:hAnsi="Consolas"/>
                                      <w:color w:val="000000"/>
                                      <w:sz w:val="18"/>
                                      <w:szCs w:val="18"/>
                                      <w:rPrChange w:id="1263" w:author="Peter Freiling" w:date="2018-12-03T11:34:00Z">
                                        <w:rPr>
                                          <w:rFonts w:ascii="Consolas" w:hAnsi="Consolas"/>
                                          <w:color w:val="000000"/>
                                        </w:rPr>
                                      </w:rPrChange>
                                    </w:rPr>
                                    <w:t>        {</w:t>
                                  </w:r>
                                </w:ins>
                              </w:p>
                              <w:p w14:paraId="01D99542" w14:textId="77777777" w:rsidR="00290325" w:rsidRPr="00426BC9" w:rsidRDefault="00290325" w:rsidP="00290325">
                                <w:pPr>
                                  <w:pStyle w:val="HTMLPreformatted"/>
                                  <w:shd w:val="clear" w:color="auto" w:fill="FFFFFF"/>
                                  <w:rPr>
                                    <w:ins w:id="1264" w:author="Peter Freiling" w:date="2018-12-03T11:28:00Z"/>
                                    <w:rFonts w:ascii="Consolas" w:hAnsi="Consolas"/>
                                    <w:color w:val="000000"/>
                                    <w:sz w:val="18"/>
                                    <w:szCs w:val="18"/>
                                    <w:rPrChange w:id="1265" w:author="Peter Freiling" w:date="2018-12-03T11:34:00Z">
                                      <w:rPr>
                                        <w:ins w:id="1266" w:author="Peter Freiling" w:date="2018-12-03T11:28:00Z"/>
                                        <w:rFonts w:ascii="Consolas" w:hAnsi="Consolas"/>
                                        <w:color w:val="000000"/>
                                      </w:rPr>
                                    </w:rPrChange>
                                  </w:rPr>
                                </w:pPr>
                                <w:ins w:id="1267" w:author="Peter Freiling" w:date="2018-12-03T11:28:00Z">
                                  <w:r w:rsidRPr="00426BC9">
                                    <w:rPr>
                                      <w:rFonts w:ascii="Consolas" w:hAnsi="Consolas"/>
                                      <w:color w:val="000000"/>
                                      <w:sz w:val="18"/>
                                      <w:szCs w:val="18"/>
                                      <w:rPrChange w:id="1268" w:author="Peter Freiling" w:date="2018-12-03T11:34:00Z">
                                        <w:rPr>
                                          <w:rFonts w:ascii="Consolas" w:hAnsi="Consolas"/>
                                          <w:color w:val="000000"/>
                                        </w:rPr>
                                      </w:rPrChange>
                                    </w:rPr>
                                    <w:t>            </w:t>
                                  </w:r>
                                  <w:r w:rsidRPr="00426BC9">
                                    <w:rPr>
                                      <w:rFonts w:ascii="Consolas" w:hAnsi="Consolas"/>
                                      <w:color w:val="0000FF"/>
                                      <w:sz w:val="18"/>
                                      <w:szCs w:val="18"/>
                                      <w:rPrChange w:id="1269" w:author="Peter Freiling" w:date="2018-12-03T11:34:00Z">
                                        <w:rPr>
                                          <w:rFonts w:ascii="Consolas" w:hAnsi="Consolas"/>
                                          <w:color w:val="0000FF"/>
                                        </w:rPr>
                                      </w:rPrChange>
                                    </w:rPr>
                                    <w:t>this</w:t>
                                  </w:r>
                                  <w:r w:rsidRPr="00426BC9">
                                    <w:rPr>
                                      <w:rFonts w:ascii="Consolas" w:hAnsi="Consolas"/>
                                      <w:color w:val="000000"/>
                                      <w:sz w:val="18"/>
                                      <w:szCs w:val="18"/>
                                      <w:rPrChange w:id="1270" w:author="Peter Freiling" w:date="2018-12-03T11:34:00Z">
                                        <w:rPr>
                                          <w:rFonts w:ascii="Consolas" w:hAnsi="Consolas"/>
                                          <w:color w:val="000000"/>
                                        </w:rPr>
                                      </w:rPrChange>
                                    </w:rPr>
                                    <w:t>.Tick = tick;</w:t>
                                  </w:r>
                                </w:ins>
                              </w:p>
                              <w:p w14:paraId="133FAAF8" w14:textId="77777777" w:rsidR="00290325" w:rsidRPr="00426BC9" w:rsidRDefault="00290325" w:rsidP="00290325">
                                <w:pPr>
                                  <w:pStyle w:val="HTMLPreformatted"/>
                                  <w:shd w:val="clear" w:color="auto" w:fill="FFFFFF"/>
                                  <w:rPr>
                                    <w:ins w:id="1271" w:author="Peter Freiling" w:date="2018-12-03T11:28:00Z"/>
                                    <w:rFonts w:ascii="Consolas" w:hAnsi="Consolas"/>
                                    <w:color w:val="000000"/>
                                    <w:sz w:val="18"/>
                                    <w:szCs w:val="18"/>
                                    <w:rPrChange w:id="1272" w:author="Peter Freiling" w:date="2018-12-03T11:34:00Z">
                                      <w:rPr>
                                        <w:ins w:id="1273" w:author="Peter Freiling" w:date="2018-12-03T11:28:00Z"/>
                                        <w:rFonts w:ascii="Consolas" w:hAnsi="Consolas"/>
                                        <w:color w:val="000000"/>
                                      </w:rPr>
                                    </w:rPrChange>
                                  </w:rPr>
                                </w:pPr>
                                <w:ins w:id="1274" w:author="Peter Freiling" w:date="2018-12-03T11:28:00Z">
                                  <w:r w:rsidRPr="00426BC9">
                                    <w:rPr>
                                      <w:rFonts w:ascii="Consolas" w:hAnsi="Consolas"/>
                                      <w:color w:val="000000"/>
                                      <w:sz w:val="18"/>
                                      <w:szCs w:val="18"/>
                                      <w:rPrChange w:id="1275" w:author="Peter Freiling" w:date="2018-12-03T11:34:00Z">
                                        <w:rPr>
                                          <w:rFonts w:ascii="Consolas" w:hAnsi="Consolas"/>
                                          <w:color w:val="000000"/>
                                        </w:rPr>
                                      </w:rPrChange>
                                    </w:rPr>
                                    <w:t>            </w:t>
                                  </w:r>
                                  <w:r w:rsidRPr="00426BC9">
                                    <w:rPr>
                                      <w:rFonts w:ascii="Consolas" w:hAnsi="Consolas"/>
                                      <w:color w:val="0000FF"/>
                                      <w:sz w:val="18"/>
                                      <w:szCs w:val="18"/>
                                      <w:rPrChange w:id="1276" w:author="Peter Freiling" w:date="2018-12-03T11:34:00Z">
                                        <w:rPr>
                                          <w:rFonts w:ascii="Consolas" w:hAnsi="Consolas"/>
                                          <w:color w:val="0000FF"/>
                                        </w:rPr>
                                      </w:rPrChange>
                                    </w:rPr>
                                    <w:t>this</w:t>
                                  </w:r>
                                  <w:r w:rsidRPr="00426BC9">
                                    <w:rPr>
                                      <w:rFonts w:ascii="Consolas" w:hAnsi="Consolas"/>
                                      <w:color w:val="000000"/>
                                      <w:sz w:val="18"/>
                                      <w:szCs w:val="18"/>
                                      <w:rPrChange w:id="1277" w:author="Peter Freiling" w:date="2018-12-03T11:34:00Z">
                                        <w:rPr>
                                          <w:rFonts w:ascii="Consolas" w:hAnsi="Consolas"/>
                                          <w:color w:val="000000"/>
                                        </w:rPr>
                                      </w:rPrChange>
                                    </w:rPr>
                                    <w:t>.ProcessId = pid;</w:t>
                                  </w:r>
                                </w:ins>
                              </w:p>
                              <w:p w14:paraId="0C8EA319" w14:textId="77777777" w:rsidR="00290325" w:rsidRPr="00426BC9" w:rsidRDefault="00290325" w:rsidP="00290325">
                                <w:pPr>
                                  <w:pStyle w:val="HTMLPreformatted"/>
                                  <w:shd w:val="clear" w:color="auto" w:fill="FFFFFF"/>
                                  <w:rPr>
                                    <w:ins w:id="1278" w:author="Peter Freiling" w:date="2018-12-03T11:28:00Z"/>
                                    <w:rFonts w:ascii="Consolas" w:hAnsi="Consolas"/>
                                    <w:color w:val="000000"/>
                                    <w:sz w:val="18"/>
                                    <w:szCs w:val="18"/>
                                    <w:rPrChange w:id="1279" w:author="Peter Freiling" w:date="2018-12-03T11:34:00Z">
                                      <w:rPr>
                                        <w:ins w:id="1280" w:author="Peter Freiling" w:date="2018-12-03T11:28:00Z"/>
                                        <w:rFonts w:ascii="Consolas" w:hAnsi="Consolas"/>
                                        <w:color w:val="000000"/>
                                      </w:rPr>
                                    </w:rPrChange>
                                  </w:rPr>
                                </w:pPr>
                                <w:ins w:id="1281" w:author="Peter Freiling" w:date="2018-12-03T11:28:00Z">
                                  <w:r w:rsidRPr="00426BC9">
                                    <w:rPr>
                                      <w:rFonts w:ascii="Consolas" w:hAnsi="Consolas"/>
                                      <w:color w:val="000000"/>
                                      <w:sz w:val="18"/>
                                      <w:szCs w:val="18"/>
                                      <w:rPrChange w:id="1282" w:author="Peter Freiling" w:date="2018-12-03T11:34:00Z">
                                        <w:rPr>
                                          <w:rFonts w:ascii="Consolas" w:hAnsi="Consolas"/>
                                          <w:color w:val="000000"/>
                                        </w:rPr>
                                      </w:rPrChange>
                                    </w:rPr>
                                    <w:t>            </w:t>
                                  </w:r>
                                  <w:r w:rsidRPr="00426BC9">
                                    <w:rPr>
                                      <w:rFonts w:ascii="Consolas" w:hAnsi="Consolas"/>
                                      <w:color w:val="0000FF"/>
                                      <w:sz w:val="18"/>
                                      <w:szCs w:val="18"/>
                                      <w:rPrChange w:id="1283" w:author="Peter Freiling" w:date="2018-12-03T11:34:00Z">
                                        <w:rPr>
                                          <w:rFonts w:ascii="Consolas" w:hAnsi="Consolas"/>
                                          <w:color w:val="0000FF"/>
                                        </w:rPr>
                                      </w:rPrChange>
                                    </w:rPr>
                                    <w:t>this</w:t>
                                  </w:r>
                                  <w:r w:rsidRPr="00426BC9">
                                    <w:rPr>
                                      <w:rFonts w:ascii="Consolas" w:hAnsi="Consolas"/>
                                      <w:color w:val="000000"/>
                                      <w:sz w:val="18"/>
                                      <w:szCs w:val="18"/>
                                      <w:rPrChange w:id="1284" w:author="Peter Freiling" w:date="2018-12-03T11:34:00Z">
                                        <w:rPr>
                                          <w:rFonts w:ascii="Consolas" w:hAnsi="Consolas"/>
                                          <w:color w:val="000000"/>
                                        </w:rPr>
                                      </w:rPrChange>
                                    </w:rPr>
                                    <w:t>.CpuId = cid;</w:t>
                                  </w:r>
                                </w:ins>
                              </w:p>
                              <w:p w14:paraId="5713A6A2" w14:textId="77777777" w:rsidR="00290325" w:rsidRPr="00426BC9" w:rsidRDefault="00290325" w:rsidP="00290325">
                                <w:pPr>
                                  <w:pStyle w:val="HTMLPreformatted"/>
                                  <w:shd w:val="clear" w:color="auto" w:fill="FFFFFF"/>
                                  <w:rPr>
                                    <w:ins w:id="1285" w:author="Peter Freiling" w:date="2018-12-03T11:28:00Z"/>
                                    <w:rFonts w:ascii="Consolas" w:hAnsi="Consolas"/>
                                    <w:color w:val="000000"/>
                                    <w:sz w:val="18"/>
                                    <w:szCs w:val="18"/>
                                    <w:rPrChange w:id="1286" w:author="Peter Freiling" w:date="2018-12-03T11:34:00Z">
                                      <w:rPr>
                                        <w:ins w:id="1287" w:author="Peter Freiling" w:date="2018-12-03T11:28:00Z"/>
                                        <w:rFonts w:ascii="Consolas" w:hAnsi="Consolas"/>
                                        <w:color w:val="000000"/>
                                      </w:rPr>
                                    </w:rPrChange>
                                  </w:rPr>
                                </w:pPr>
                                <w:ins w:id="1288" w:author="Peter Freiling" w:date="2018-12-03T11:28:00Z">
                                  <w:r w:rsidRPr="00426BC9">
                                    <w:rPr>
                                      <w:rFonts w:ascii="Consolas" w:hAnsi="Consolas"/>
                                      <w:color w:val="000000"/>
                                      <w:sz w:val="18"/>
                                      <w:szCs w:val="18"/>
                                      <w:rPrChange w:id="1289" w:author="Peter Freiling" w:date="2018-12-03T11:34:00Z">
                                        <w:rPr>
                                          <w:rFonts w:ascii="Consolas" w:hAnsi="Consolas"/>
                                          <w:color w:val="000000"/>
                                        </w:rPr>
                                      </w:rPrChange>
                                    </w:rPr>
                                    <w:t>            </w:t>
                                  </w:r>
                                  <w:r w:rsidRPr="00426BC9">
                                    <w:rPr>
                                      <w:rFonts w:ascii="Consolas" w:hAnsi="Consolas"/>
                                      <w:color w:val="0000FF"/>
                                      <w:sz w:val="18"/>
                                      <w:szCs w:val="18"/>
                                      <w:rPrChange w:id="1290" w:author="Peter Freiling" w:date="2018-12-03T11:34:00Z">
                                        <w:rPr>
                                          <w:rFonts w:ascii="Consolas" w:hAnsi="Consolas"/>
                                          <w:color w:val="0000FF"/>
                                        </w:rPr>
                                      </w:rPrChange>
                                    </w:rPr>
                                    <w:t>this</w:t>
                                  </w:r>
                                  <w:r w:rsidRPr="00426BC9">
                                    <w:rPr>
                                      <w:rFonts w:ascii="Consolas" w:hAnsi="Consolas"/>
                                      <w:color w:val="000000"/>
                                      <w:sz w:val="18"/>
                                      <w:szCs w:val="18"/>
                                      <w:rPrChange w:id="1291" w:author="Peter Freiling" w:date="2018-12-03T11:34:00Z">
                                        <w:rPr>
                                          <w:rFonts w:ascii="Consolas" w:hAnsi="Consolas"/>
                                          <w:color w:val="000000"/>
                                        </w:rPr>
                                      </w:rPrChange>
                                    </w:rPr>
                                    <w:t>.CpuTemp = cpuTemp;</w:t>
                                  </w:r>
                                </w:ins>
                              </w:p>
                              <w:p w14:paraId="27EC89AB" w14:textId="77777777" w:rsidR="00290325" w:rsidRPr="00426BC9" w:rsidRDefault="00290325" w:rsidP="00290325">
                                <w:pPr>
                                  <w:pStyle w:val="HTMLPreformatted"/>
                                  <w:shd w:val="clear" w:color="auto" w:fill="FFFFFF"/>
                                  <w:rPr>
                                    <w:ins w:id="1292" w:author="Peter Freiling" w:date="2018-12-03T11:28:00Z"/>
                                    <w:rFonts w:ascii="Consolas" w:hAnsi="Consolas"/>
                                    <w:color w:val="000000"/>
                                    <w:sz w:val="18"/>
                                    <w:szCs w:val="18"/>
                                    <w:rPrChange w:id="1293" w:author="Peter Freiling" w:date="2018-12-03T11:34:00Z">
                                      <w:rPr>
                                        <w:ins w:id="1294" w:author="Peter Freiling" w:date="2018-12-03T11:28:00Z"/>
                                        <w:rFonts w:ascii="Consolas" w:hAnsi="Consolas"/>
                                        <w:color w:val="000000"/>
                                      </w:rPr>
                                    </w:rPrChange>
                                  </w:rPr>
                                </w:pPr>
                                <w:ins w:id="1295" w:author="Peter Freiling" w:date="2018-12-03T11:28:00Z">
                                  <w:r w:rsidRPr="00426BC9">
                                    <w:rPr>
                                      <w:rFonts w:ascii="Consolas" w:hAnsi="Consolas"/>
                                      <w:color w:val="000000"/>
                                      <w:sz w:val="18"/>
                                      <w:szCs w:val="18"/>
                                      <w:rPrChange w:id="1296" w:author="Peter Freiling" w:date="2018-12-03T11:34:00Z">
                                        <w:rPr>
                                          <w:rFonts w:ascii="Consolas" w:hAnsi="Consolas"/>
                                          <w:color w:val="000000"/>
                                        </w:rPr>
                                      </w:rPrChange>
                                    </w:rPr>
                                    <w:t>        }</w:t>
                                  </w:r>
                                </w:ins>
                              </w:p>
                              <w:p w14:paraId="386A1F6B" w14:textId="77777777" w:rsidR="00290325" w:rsidRPr="00426BC9" w:rsidRDefault="00290325" w:rsidP="00290325">
                                <w:pPr>
                                  <w:pStyle w:val="HTMLPreformatted"/>
                                  <w:shd w:val="clear" w:color="auto" w:fill="FFFFFF"/>
                                  <w:rPr>
                                    <w:ins w:id="1297" w:author="Peter Freiling" w:date="2018-12-03T11:28:00Z"/>
                                    <w:rFonts w:ascii="Consolas" w:hAnsi="Consolas"/>
                                    <w:color w:val="000000"/>
                                    <w:sz w:val="18"/>
                                    <w:szCs w:val="18"/>
                                    <w:rPrChange w:id="1298" w:author="Peter Freiling" w:date="2018-12-03T11:34:00Z">
                                      <w:rPr>
                                        <w:ins w:id="1299" w:author="Peter Freiling" w:date="2018-12-03T11:28:00Z"/>
                                        <w:rFonts w:ascii="Consolas" w:hAnsi="Consolas"/>
                                        <w:color w:val="000000"/>
                                      </w:rPr>
                                    </w:rPrChange>
                                  </w:rPr>
                                </w:pPr>
                                <w:ins w:id="1300" w:author="Peter Freiling" w:date="2018-12-03T11:28:00Z">
                                  <w:r w:rsidRPr="00426BC9">
                                    <w:rPr>
                                      <w:rFonts w:ascii="Consolas" w:hAnsi="Consolas"/>
                                      <w:color w:val="000000"/>
                                      <w:sz w:val="18"/>
                                      <w:szCs w:val="18"/>
                                      <w:rPrChange w:id="1301" w:author="Peter Freiling" w:date="2018-12-03T11:34:00Z">
                                        <w:rPr>
                                          <w:rFonts w:ascii="Consolas" w:hAnsi="Consolas"/>
                                          <w:color w:val="000000"/>
                                        </w:rPr>
                                      </w:rPrChange>
                                    </w:rPr>
                                    <w:t xml:space="preserve"> </w:t>
                                  </w:r>
                                </w:ins>
                              </w:p>
                              <w:p w14:paraId="5A440B7C" w14:textId="77777777" w:rsidR="00290325" w:rsidRPr="00426BC9" w:rsidRDefault="00290325" w:rsidP="00290325">
                                <w:pPr>
                                  <w:pStyle w:val="HTMLPreformatted"/>
                                  <w:shd w:val="clear" w:color="auto" w:fill="FFFFFF"/>
                                  <w:rPr>
                                    <w:ins w:id="1302" w:author="Peter Freiling" w:date="2018-12-03T11:28:00Z"/>
                                    <w:rFonts w:ascii="Consolas" w:hAnsi="Consolas"/>
                                    <w:color w:val="000000"/>
                                    <w:sz w:val="18"/>
                                    <w:szCs w:val="18"/>
                                    <w:rPrChange w:id="1303" w:author="Peter Freiling" w:date="2018-12-03T11:34:00Z">
                                      <w:rPr>
                                        <w:ins w:id="1304" w:author="Peter Freiling" w:date="2018-12-03T11:28:00Z"/>
                                        <w:rFonts w:ascii="Consolas" w:hAnsi="Consolas"/>
                                        <w:color w:val="000000"/>
                                      </w:rPr>
                                    </w:rPrChange>
                                  </w:rPr>
                                </w:pPr>
                                <w:ins w:id="1305" w:author="Peter Freiling" w:date="2018-12-03T11:28:00Z">
                                  <w:r w:rsidRPr="00426BC9">
                                    <w:rPr>
                                      <w:rFonts w:ascii="Consolas" w:hAnsi="Consolas"/>
                                      <w:color w:val="000000"/>
                                      <w:sz w:val="18"/>
                                      <w:szCs w:val="18"/>
                                      <w:rPrChange w:id="1306" w:author="Peter Freiling" w:date="2018-12-03T11:34:00Z">
                                        <w:rPr>
                                          <w:rFonts w:ascii="Consolas" w:hAnsi="Consolas"/>
                                          <w:color w:val="000000"/>
                                        </w:rPr>
                                      </w:rPrChange>
                                    </w:rPr>
                                    <w:t>        </w:t>
                                  </w:r>
                                  <w:r w:rsidRPr="00426BC9">
                                    <w:rPr>
                                      <w:rFonts w:ascii="Consolas" w:hAnsi="Consolas"/>
                                      <w:color w:val="0000FF"/>
                                      <w:sz w:val="18"/>
                                      <w:szCs w:val="18"/>
                                      <w:rPrChange w:id="1307" w:author="Peter Freiling" w:date="2018-12-03T11:34:00Z">
                                        <w:rPr>
                                          <w:rFonts w:ascii="Consolas" w:hAnsi="Consolas"/>
                                          <w:color w:val="0000FF"/>
                                        </w:rPr>
                                      </w:rPrChange>
                                    </w:rPr>
                                    <w:t>public</w:t>
                                  </w:r>
                                  <w:r w:rsidRPr="00426BC9">
                                    <w:rPr>
                                      <w:rFonts w:ascii="Consolas" w:hAnsi="Consolas"/>
                                      <w:color w:val="000000"/>
                                      <w:sz w:val="18"/>
                                      <w:szCs w:val="18"/>
                                      <w:rPrChange w:id="1308" w:author="Peter Freiling" w:date="2018-12-03T11:34:00Z">
                                        <w:rPr>
                                          <w:rFonts w:ascii="Consolas" w:hAnsi="Consolas"/>
                                          <w:color w:val="000000"/>
                                        </w:rPr>
                                      </w:rPrChange>
                                    </w:rPr>
                                    <w:t> </w:t>
                                  </w:r>
                                  <w:r w:rsidRPr="00426BC9">
                                    <w:rPr>
                                      <w:rFonts w:ascii="Consolas" w:hAnsi="Consolas"/>
                                      <w:color w:val="0000FF"/>
                                      <w:sz w:val="18"/>
                                      <w:szCs w:val="18"/>
                                      <w:rPrChange w:id="1309" w:author="Peter Freiling" w:date="2018-12-03T11:34:00Z">
                                        <w:rPr>
                                          <w:rFonts w:ascii="Consolas" w:hAnsi="Consolas"/>
                                          <w:color w:val="0000FF"/>
                                        </w:rPr>
                                      </w:rPrChange>
                                    </w:rPr>
                                    <w:t>long</w:t>
                                  </w:r>
                                  <w:r w:rsidRPr="00426BC9">
                                    <w:rPr>
                                      <w:rFonts w:ascii="Consolas" w:hAnsi="Consolas"/>
                                      <w:color w:val="000000"/>
                                      <w:sz w:val="18"/>
                                      <w:szCs w:val="18"/>
                                      <w:rPrChange w:id="1310" w:author="Peter Freiling" w:date="2018-12-03T11:34:00Z">
                                        <w:rPr>
                                          <w:rFonts w:ascii="Consolas" w:hAnsi="Consolas"/>
                                          <w:color w:val="000000"/>
                                        </w:rPr>
                                      </w:rPrChange>
                                    </w:rPr>
                                    <w:t> Tick;</w:t>
                                  </w:r>
                                </w:ins>
                              </w:p>
                              <w:p w14:paraId="7F79760D" w14:textId="77777777" w:rsidR="00290325" w:rsidRPr="00426BC9" w:rsidRDefault="00290325" w:rsidP="00290325">
                                <w:pPr>
                                  <w:pStyle w:val="HTMLPreformatted"/>
                                  <w:shd w:val="clear" w:color="auto" w:fill="FFFFFF"/>
                                  <w:rPr>
                                    <w:ins w:id="1311" w:author="Peter Freiling" w:date="2018-12-03T11:28:00Z"/>
                                    <w:rFonts w:ascii="Consolas" w:hAnsi="Consolas"/>
                                    <w:color w:val="000000"/>
                                    <w:sz w:val="18"/>
                                    <w:szCs w:val="18"/>
                                    <w:rPrChange w:id="1312" w:author="Peter Freiling" w:date="2018-12-03T11:34:00Z">
                                      <w:rPr>
                                        <w:ins w:id="1313" w:author="Peter Freiling" w:date="2018-12-03T11:28:00Z"/>
                                        <w:rFonts w:ascii="Consolas" w:hAnsi="Consolas"/>
                                        <w:color w:val="000000"/>
                                      </w:rPr>
                                    </w:rPrChange>
                                  </w:rPr>
                                </w:pPr>
                                <w:ins w:id="1314" w:author="Peter Freiling" w:date="2018-12-03T11:28:00Z">
                                  <w:r w:rsidRPr="00426BC9">
                                    <w:rPr>
                                      <w:rFonts w:ascii="Consolas" w:hAnsi="Consolas"/>
                                      <w:color w:val="000000"/>
                                      <w:sz w:val="18"/>
                                      <w:szCs w:val="18"/>
                                      <w:rPrChange w:id="1315" w:author="Peter Freiling" w:date="2018-12-03T11:34:00Z">
                                        <w:rPr>
                                          <w:rFonts w:ascii="Consolas" w:hAnsi="Consolas"/>
                                          <w:color w:val="000000"/>
                                        </w:rPr>
                                      </w:rPrChange>
                                    </w:rPr>
                                    <w:t>        </w:t>
                                  </w:r>
                                  <w:r w:rsidRPr="00426BC9">
                                    <w:rPr>
                                      <w:rFonts w:ascii="Consolas" w:hAnsi="Consolas"/>
                                      <w:color w:val="0000FF"/>
                                      <w:sz w:val="18"/>
                                      <w:szCs w:val="18"/>
                                      <w:rPrChange w:id="1316" w:author="Peter Freiling" w:date="2018-12-03T11:34:00Z">
                                        <w:rPr>
                                          <w:rFonts w:ascii="Consolas" w:hAnsi="Consolas"/>
                                          <w:color w:val="0000FF"/>
                                        </w:rPr>
                                      </w:rPrChange>
                                    </w:rPr>
                                    <w:t>public</w:t>
                                  </w:r>
                                  <w:r w:rsidRPr="00426BC9">
                                    <w:rPr>
                                      <w:rFonts w:ascii="Consolas" w:hAnsi="Consolas"/>
                                      <w:color w:val="000000"/>
                                      <w:sz w:val="18"/>
                                      <w:szCs w:val="18"/>
                                      <w:rPrChange w:id="1317" w:author="Peter Freiling" w:date="2018-12-03T11:34:00Z">
                                        <w:rPr>
                                          <w:rFonts w:ascii="Consolas" w:hAnsi="Consolas"/>
                                          <w:color w:val="000000"/>
                                        </w:rPr>
                                      </w:rPrChange>
                                    </w:rPr>
                                    <w:t> </w:t>
                                  </w:r>
                                  <w:r w:rsidRPr="00426BC9">
                                    <w:rPr>
                                      <w:rFonts w:ascii="Consolas" w:hAnsi="Consolas"/>
                                      <w:color w:val="0000FF"/>
                                      <w:sz w:val="18"/>
                                      <w:szCs w:val="18"/>
                                      <w:rPrChange w:id="1318" w:author="Peter Freiling" w:date="2018-12-03T11:34:00Z">
                                        <w:rPr>
                                          <w:rFonts w:ascii="Consolas" w:hAnsi="Consolas"/>
                                          <w:color w:val="0000FF"/>
                                        </w:rPr>
                                      </w:rPrChange>
                                    </w:rPr>
                                    <w:t>long</w:t>
                                  </w:r>
                                  <w:r w:rsidRPr="00426BC9">
                                    <w:rPr>
                                      <w:rFonts w:ascii="Consolas" w:hAnsi="Consolas"/>
                                      <w:color w:val="000000"/>
                                      <w:sz w:val="18"/>
                                      <w:szCs w:val="18"/>
                                      <w:rPrChange w:id="1319" w:author="Peter Freiling" w:date="2018-12-03T11:34:00Z">
                                        <w:rPr>
                                          <w:rFonts w:ascii="Consolas" w:hAnsi="Consolas"/>
                                          <w:color w:val="000000"/>
                                        </w:rPr>
                                      </w:rPrChange>
                                    </w:rPr>
                                    <w:t> ProcessId;</w:t>
                                  </w:r>
                                </w:ins>
                              </w:p>
                              <w:p w14:paraId="71B2C10A" w14:textId="77777777" w:rsidR="00290325" w:rsidRPr="00426BC9" w:rsidRDefault="00290325" w:rsidP="00290325">
                                <w:pPr>
                                  <w:pStyle w:val="HTMLPreformatted"/>
                                  <w:shd w:val="clear" w:color="auto" w:fill="FFFFFF"/>
                                  <w:rPr>
                                    <w:ins w:id="1320" w:author="Peter Freiling" w:date="2018-12-03T11:28:00Z"/>
                                    <w:rFonts w:ascii="Consolas" w:hAnsi="Consolas"/>
                                    <w:color w:val="000000"/>
                                    <w:sz w:val="18"/>
                                    <w:szCs w:val="18"/>
                                    <w:rPrChange w:id="1321" w:author="Peter Freiling" w:date="2018-12-03T11:34:00Z">
                                      <w:rPr>
                                        <w:ins w:id="1322" w:author="Peter Freiling" w:date="2018-12-03T11:28:00Z"/>
                                        <w:rFonts w:ascii="Consolas" w:hAnsi="Consolas"/>
                                        <w:color w:val="000000"/>
                                      </w:rPr>
                                    </w:rPrChange>
                                  </w:rPr>
                                </w:pPr>
                                <w:ins w:id="1323" w:author="Peter Freiling" w:date="2018-12-03T11:28:00Z">
                                  <w:r w:rsidRPr="00426BC9">
                                    <w:rPr>
                                      <w:rFonts w:ascii="Consolas" w:hAnsi="Consolas"/>
                                      <w:color w:val="000000"/>
                                      <w:sz w:val="18"/>
                                      <w:szCs w:val="18"/>
                                      <w:rPrChange w:id="1324" w:author="Peter Freiling" w:date="2018-12-03T11:34:00Z">
                                        <w:rPr>
                                          <w:rFonts w:ascii="Consolas" w:hAnsi="Consolas"/>
                                          <w:color w:val="000000"/>
                                        </w:rPr>
                                      </w:rPrChange>
                                    </w:rPr>
                                    <w:t>        </w:t>
                                  </w:r>
                                  <w:r w:rsidRPr="00426BC9">
                                    <w:rPr>
                                      <w:rFonts w:ascii="Consolas" w:hAnsi="Consolas"/>
                                      <w:color w:val="0000FF"/>
                                      <w:sz w:val="18"/>
                                      <w:szCs w:val="18"/>
                                      <w:rPrChange w:id="1325" w:author="Peter Freiling" w:date="2018-12-03T11:34:00Z">
                                        <w:rPr>
                                          <w:rFonts w:ascii="Consolas" w:hAnsi="Consolas"/>
                                          <w:color w:val="0000FF"/>
                                        </w:rPr>
                                      </w:rPrChange>
                                    </w:rPr>
                                    <w:t>public</w:t>
                                  </w:r>
                                  <w:r w:rsidRPr="00426BC9">
                                    <w:rPr>
                                      <w:rFonts w:ascii="Consolas" w:hAnsi="Consolas"/>
                                      <w:color w:val="000000"/>
                                      <w:sz w:val="18"/>
                                      <w:szCs w:val="18"/>
                                      <w:rPrChange w:id="1326" w:author="Peter Freiling" w:date="2018-12-03T11:34:00Z">
                                        <w:rPr>
                                          <w:rFonts w:ascii="Consolas" w:hAnsi="Consolas"/>
                                          <w:color w:val="000000"/>
                                        </w:rPr>
                                      </w:rPrChange>
                                    </w:rPr>
                                    <w:t> </w:t>
                                  </w:r>
                                  <w:r w:rsidRPr="00426BC9">
                                    <w:rPr>
                                      <w:rFonts w:ascii="Consolas" w:hAnsi="Consolas"/>
                                      <w:color w:val="0000FF"/>
                                      <w:sz w:val="18"/>
                                      <w:szCs w:val="18"/>
                                      <w:rPrChange w:id="1327" w:author="Peter Freiling" w:date="2018-12-03T11:34:00Z">
                                        <w:rPr>
                                          <w:rFonts w:ascii="Consolas" w:hAnsi="Consolas"/>
                                          <w:color w:val="0000FF"/>
                                        </w:rPr>
                                      </w:rPrChange>
                                    </w:rPr>
                                    <w:t>long</w:t>
                                  </w:r>
                                  <w:r w:rsidRPr="00426BC9">
                                    <w:rPr>
                                      <w:rFonts w:ascii="Consolas" w:hAnsi="Consolas"/>
                                      <w:color w:val="000000"/>
                                      <w:sz w:val="18"/>
                                      <w:szCs w:val="18"/>
                                      <w:rPrChange w:id="1328" w:author="Peter Freiling" w:date="2018-12-03T11:34:00Z">
                                        <w:rPr>
                                          <w:rFonts w:ascii="Consolas" w:hAnsi="Consolas"/>
                                          <w:color w:val="000000"/>
                                        </w:rPr>
                                      </w:rPrChange>
                                    </w:rPr>
                                    <w:t> CpuId;</w:t>
                                  </w:r>
                                </w:ins>
                              </w:p>
                              <w:p w14:paraId="7D8D4F9F" w14:textId="1CA6C599" w:rsidR="00E2653D" w:rsidRPr="00426BC9" w:rsidRDefault="00290325" w:rsidP="00E2653D">
                                <w:pPr>
                                  <w:pStyle w:val="HTMLPreformatted"/>
                                  <w:shd w:val="clear" w:color="auto" w:fill="FFFFFF"/>
                                  <w:rPr>
                                    <w:ins w:id="1329" w:author="Peter Freiling" w:date="2018-12-03T11:31:00Z"/>
                                    <w:rFonts w:ascii="Consolas" w:hAnsi="Consolas"/>
                                    <w:color w:val="000000"/>
                                    <w:sz w:val="18"/>
                                    <w:szCs w:val="18"/>
                                    <w:rPrChange w:id="1330" w:author="Peter Freiling" w:date="2018-12-03T11:34:00Z">
                                      <w:rPr>
                                        <w:ins w:id="1331" w:author="Peter Freiling" w:date="2018-12-03T11:31:00Z"/>
                                        <w:rFonts w:ascii="Consolas" w:hAnsi="Consolas"/>
                                        <w:color w:val="000000"/>
                                      </w:rPr>
                                    </w:rPrChange>
                                  </w:rPr>
                                </w:pPr>
                                <w:ins w:id="1332" w:author="Peter Freiling" w:date="2018-12-03T11:28:00Z">
                                  <w:r w:rsidRPr="00426BC9">
                                    <w:rPr>
                                      <w:rFonts w:ascii="Consolas" w:hAnsi="Consolas"/>
                                      <w:color w:val="000000"/>
                                      <w:sz w:val="18"/>
                                      <w:szCs w:val="18"/>
                                      <w:rPrChange w:id="1333" w:author="Peter Freiling" w:date="2018-12-03T11:34:00Z">
                                        <w:rPr>
                                          <w:rFonts w:ascii="Consolas" w:hAnsi="Consolas"/>
                                          <w:color w:val="000000"/>
                                        </w:rPr>
                                      </w:rPrChange>
                                    </w:rPr>
                                    <w:t>        </w:t>
                                  </w:r>
                                  <w:r w:rsidRPr="00426BC9">
                                    <w:rPr>
                                      <w:rFonts w:ascii="Consolas" w:hAnsi="Consolas"/>
                                      <w:color w:val="0000FF"/>
                                      <w:sz w:val="18"/>
                                      <w:szCs w:val="18"/>
                                      <w:rPrChange w:id="1334" w:author="Peter Freiling" w:date="2018-12-03T11:34:00Z">
                                        <w:rPr>
                                          <w:rFonts w:ascii="Consolas" w:hAnsi="Consolas"/>
                                          <w:color w:val="0000FF"/>
                                        </w:rPr>
                                      </w:rPrChange>
                                    </w:rPr>
                                    <w:t>public</w:t>
                                  </w:r>
                                  <w:r w:rsidRPr="00426BC9">
                                    <w:rPr>
                                      <w:rFonts w:ascii="Consolas" w:hAnsi="Consolas"/>
                                      <w:color w:val="000000"/>
                                      <w:sz w:val="18"/>
                                      <w:szCs w:val="18"/>
                                      <w:rPrChange w:id="1335" w:author="Peter Freiling" w:date="2018-12-03T11:34:00Z">
                                        <w:rPr>
                                          <w:rFonts w:ascii="Consolas" w:hAnsi="Consolas"/>
                                          <w:color w:val="000000"/>
                                        </w:rPr>
                                      </w:rPrChange>
                                    </w:rPr>
                                    <w:t> </w:t>
                                  </w:r>
                                  <w:r w:rsidRPr="00426BC9">
                                    <w:rPr>
                                      <w:rFonts w:ascii="Consolas" w:hAnsi="Consolas"/>
                                      <w:color w:val="0000FF"/>
                                      <w:sz w:val="18"/>
                                      <w:szCs w:val="18"/>
                                      <w:rPrChange w:id="1336" w:author="Peter Freiling" w:date="2018-12-03T11:34:00Z">
                                        <w:rPr>
                                          <w:rFonts w:ascii="Consolas" w:hAnsi="Consolas"/>
                                          <w:color w:val="0000FF"/>
                                        </w:rPr>
                                      </w:rPrChange>
                                    </w:rPr>
                                    <w:t>long</w:t>
                                  </w:r>
                                  <w:r w:rsidRPr="00426BC9">
                                    <w:rPr>
                                      <w:rFonts w:ascii="Consolas" w:hAnsi="Consolas"/>
                                      <w:color w:val="000000"/>
                                      <w:sz w:val="18"/>
                                      <w:szCs w:val="18"/>
                                      <w:rPrChange w:id="1337" w:author="Peter Freiling" w:date="2018-12-03T11:34:00Z">
                                        <w:rPr>
                                          <w:rFonts w:ascii="Consolas" w:hAnsi="Consolas"/>
                                          <w:color w:val="000000"/>
                                        </w:rPr>
                                      </w:rPrChange>
                                    </w:rPr>
                                    <w:t> CpuTemp;</w:t>
                                  </w:r>
                                </w:ins>
                                <w:ins w:id="1338" w:author="Peter Freiling" w:date="2018-12-03T11:31:00Z">
                                  <w:r w:rsidR="00E2653D" w:rsidRPr="00426BC9">
                                    <w:rPr>
                                      <w:rFonts w:ascii="Consolas" w:hAnsi="Consolas"/>
                                      <w:color w:val="000000"/>
                                      <w:sz w:val="18"/>
                                      <w:szCs w:val="18"/>
                                      <w:rPrChange w:id="1339" w:author="Peter Freiling" w:date="2018-12-03T11:34:00Z">
                                        <w:rPr>
                                          <w:rFonts w:ascii="Consolas" w:hAnsi="Consolas"/>
                                          <w:color w:val="000000"/>
                                        </w:rPr>
                                      </w:rPrChange>
                                    </w:rPr>
                                    <w:t xml:space="preserve"> </w:t>
                                  </w:r>
                                </w:ins>
                              </w:p>
                              <w:p w14:paraId="31346F83" w14:textId="77777777" w:rsidR="00E2653D" w:rsidRPr="00426BC9" w:rsidRDefault="00E2653D" w:rsidP="00E2653D">
                                <w:pPr>
                                  <w:pStyle w:val="HTMLPreformatted"/>
                                  <w:shd w:val="clear" w:color="auto" w:fill="FFFFFF"/>
                                  <w:rPr>
                                    <w:ins w:id="1340" w:author="Peter Freiling" w:date="2018-12-03T11:31:00Z"/>
                                    <w:rFonts w:ascii="Consolas" w:hAnsi="Consolas"/>
                                    <w:color w:val="000000"/>
                                    <w:sz w:val="18"/>
                                    <w:szCs w:val="18"/>
                                    <w:rPrChange w:id="1341" w:author="Peter Freiling" w:date="2018-12-03T11:34:00Z">
                                      <w:rPr>
                                        <w:ins w:id="1342" w:author="Peter Freiling" w:date="2018-12-03T11:31:00Z"/>
                                        <w:rFonts w:ascii="Consolas" w:hAnsi="Consolas"/>
                                        <w:color w:val="000000"/>
                                      </w:rPr>
                                    </w:rPrChange>
                                  </w:rPr>
                                </w:pPr>
                                <w:ins w:id="1343" w:author="Peter Freiling" w:date="2018-12-03T11:31:00Z">
                                  <w:r w:rsidRPr="00426BC9">
                                    <w:rPr>
                                      <w:rFonts w:ascii="Consolas" w:hAnsi="Consolas"/>
                                      <w:color w:val="000000"/>
                                      <w:sz w:val="18"/>
                                      <w:szCs w:val="18"/>
                                      <w:rPrChange w:id="1344" w:author="Peter Freiling" w:date="2018-12-03T11:34:00Z">
                                        <w:rPr>
                                          <w:rFonts w:ascii="Consolas" w:hAnsi="Consolas"/>
                                          <w:color w:val="000000"/>
                                        </w:rPr>
                                      </w:rPrChange>
                                    </w:rPr>
                                    <w:t xml:space="preserve"> </w:t>
                                  </w:r>
                                </w:ins>
                              </w:p>
                              <w:p w14:paraId="7B789ABD" w14:textId="37C2ED81" w:rsidR="00E2653D" w:rsidRPr="00426BC9" w:rsidRDefault="00E2653D" w:rsidP="00E2653D">
                                <w:pPr>
                                  <w:pStyle w:val="HTMLPreformatted"/>
                                  <w:shd w:val="clear" w:color="auto" w:fill="FFFFFF"/>
                                  <w:rPr>
                                    <w:ins w:id="1345" w:author="Peter Freiling" w:date="2018-12-03T11:31:00Z"/>
                                    <w:rFonts w:ascii="Consolas" w:hAnsi="Consolas"/>
                                    <w:color w:val="000000"/>
                                    <w:sz w:val="18"/>
                                    <w:szCs w:val="18"/>
                                    <w:rPrChange w:id="1346" w:author="Peter Freiling" w:date="2018-12-03T11:34:00Z">
                                      <w:rPr>
                                        <w:ins w:id="1347" w:author="Peter Freiling" w:date="2018-12-03T11:31:00Z"/>
                                        <w:rFonts w:ascii="Consolas" w:hAnsi="Consolas"/>
                                        <w:color w:val="000000"/>
                                      </w:rPr>
                                    </w:rPrChange>
                                  </w:rPr>
                                </w:pPr>
                                <w:ins w:id="1348" w:author="Peter Freiling" w:date="2018-12-03T11:31:00Z">
                                  <w:r w:rsidRPr="00426BC9">
                                    <w:rPr>
                                      <w:rFonts w:ascii="Consolas" w:hAnsi="Consolas"/>
                                      <w:color w:val="0000FF"/>
                                      <w:sz w:val="18"/>
                                      <w:szCs w:val="18"/>
                                      <w:rPrChange w:id="1349" w:author="Peter Freiling" w:date="2018-12-03T11:34:00Z">
                                        <w:rPr>
                                          <w:rFonts w:ascii="Consolas" w:hAnsi="Consolas"/>
                                          <w:color w:val="0000FF"/>
                                        </w:rPr>
                                      </w:rPrChange>
                                    </w:rPr>
                                    <w:t xml:space="preserve">        </w:t>
                                  </w:r>
                                  <w:r w:rsidRPr="00426BC9">
                                    <w:rPr>
                                      <w:rFonts w:ascii="Consolas" w:hAnsi="Consolas"/>
                                      <w:color w:val="0000FF"/>
                                      <w:sz w:val="18"/>
                                      <w:szCs w:val="18"/>
                                      <w:rPrChange w:id="1350" w:author="Peter Freiling" w:date="2018-12-03T11:34:00Z">
                                        <w:rPr>
                                          <w:rFonts w:ascii="Consolas" w:hAnsi="Consolas"/>
                                          <w:color w:val="0000FF"/>
                                        </w:rPr>
                                      </w:rPrChange>
                                    </w:rPr>
                                    <w:t>public</w:t>
                                  </w:r>
                                  <w:r w:rsidRPr="00426BC9">
                                    <w:rPr>
                                      <w:rFonts w:ascii="Consolas" w:hAnsi="Consolas"/>
                                      <w:color w:val="000000"/>
                                      <w:sz w:val="18"/>
                                      <w:szCs w:val="18"/>
                                      <w:rPrChange w:id="1351" w:author="Peter Freiling" w:date="2018-12-03T11:34:00Z">
                                        <w:rPr>
                                          <w:rFonts w:ascii="Consolas" w:hAnsi="Consolas"/>
                                          <w:color w:val="000000"/>
                                        </w:rPr>
                                      </w:rPrChange>
                                    </w:rPr>
                                    <w:t> </w:t>
                                  </w:r>
                                  <w:r w:rsidRPr="00426BC9">
                                    <w:rPr>
                                      <w:rFonts w:ascii="Consolas" w:hAnsi="Consolas"/>
                                      <w:color w:val="0000FF"/>
                                      <w:sz w:val="18"/>
                                      <w:szCs w:val="18"/>
                                      <w:rPrChange w:id="1352" w:author="Peter Freiling" w:date="2018-12-03T11:34:00Z">
                                        <w:rPr>
                                          <w:rFonts w:ascii="Consolas" w:hAnsi="Consolas"/>
                                          <w:color w:val="0000FF"/>
                                        </w:rPr>
                                      </w:rPrChange>
                                    </w:rPr>
                                    <w:t>override</w:t>
                                  </w:r>
                                  <w:r w:rsidRPr="00426BC9">
                                    <w:rPr>
                                      <w:rFonts w:ascii="Consolas" w:hAnsi="Consolas"/>
                                      <w:color w:val="000000"/>
                                      <w:sz w:val="18"/>
                                      <w:szCs w:val="18"/>
                                      <w:rPrChange w:id="1353" w:author="Peter Freiling" w:date="2018-12-03T11:34:00Z">
                                        <w:rPr>
                                          <w:rFonts w:ascii="Consolas" w:hAnsi="Consolas"/>
                                          <w:color w:val="000000"/>
                                        </w:rPr>
                                      </w:rPrChange>
                                    </w:rPr>
                                    <w:t> </w:t>
                                  </w:r>
                                  <w:r w:rsidRPr="00426BC9">
                                    <w:rPr>
                                      <w:rFonts w:ascii="Consolas" w:hAnsi="Consolas"/>
                                      <w:color w:val="0000FF"/>
                                      <w:sz w:val="18"/>
                                      <w:szCs w:val="18"/>
                                      <w:rPrChange w:id="1354" w:author="Peter Freiling" w:date="2018-12-03T11:34:00Z">
                                        <w:rPr>
                                          <w:rFonts w:ascii="Consolas" w:hAnsi="Consolas"/>
                                          <w:color w:val="0000FF"/>
                                        </w:rPr>
                                      </w:rPrChange>
                                    </w:rPr>
                                    <w:t>string</w:t>
                                  </w:r>
                                  <w:r w:rsidRPr="00426BC9">
                                    <w:rPr>
                                      <w:rFonts w:ascii="Consolas" w:hAnsi="Consolas"/>
                                      <w:color w:val="000000"/>
                                      <w:sz w:val="18"/>
                                      <w:szCs w:val="18"/>
                                      <w:rPrChange w:id="1355" w:author="Peter Freiling" w:date="2018-12-03T11:34:00Z">
                                        <w:rPr>
                                          <w:rFonts w:ascii="Consolas" w:hAnsi="Consolas"/>
                                          <w:color w:val="000000"/>
                                        </w:rPr>
                                      </w:rPrChange>
                                    </w:rPr>
                                    <w:t> ToString() =&gt;</w:t>
                                  </w:r>
                                </w:ins>
                                <w:ins w:id="1356" w:author="Peter Freiling" w:date="2018-12-03T11:32:00Z">
                                  <w:r w:rsidR="007C2EC2" w:rsidRPr="00426BC9">
                                    <w:rPr>
                                      <w:rFonts w:ascii="Consolas" w:hAnsi="Consolas"/>
                                      <w:color w:val="000000"/>
                                      <w:sz w:val="18"/>
                                      <w:szCs w:val="18"/>
                                      <w:rPrChange w:id="1357" w:author="Peter Freiling" w:date="2018-12-03T11:34:00Z">
                                        <w:rPr>
                                          <w:rFonts w:ascii="Consolas" w:hAnsi="Consolas"/>
                                          <w:color w:val="000000"/>
                                        </w:rPr>
                                      </w:rPrChange>
                                    </w:rPr>
                                    <w:t xml:space="preserve"> </w:t>
                                  </w:r>
                                </w:ins>
                                <w:ins w:id="1358" w:author="Peter Freiling" w:date="2018-12-03T11:31:00Z">
                                  <w:r w:rsidRPr="00426BC9">
                                    <w:rPr>
                                      <w:rFonts w:ascii="Consolas" w:hAnsi="Consolas"/>
                                      <w:color w:val="A31515"/>
                                      <w:sz w:val="18"/>
                                      <w:szCs w:val="18"/>
                                      <w:rPrChange w:id="1359" w:author="Peter Freiling" w:date="2018-12-03T11:34:00Z">
                                        <w:rPr>
                                          <w:rFonts w:ascii="Consolas" w:hAnsi="Consolas"/>
                                          <w:color w:val="A31515"/>
                                        </w:rPr>
                                      </w:rPrChange>
                                    </w:rPr>
                                    <w:t>$"Tick=</w:t>
                                  </w:r>
                                  <w:r w:rsidRPr="00426BC9">
                                    <w:rPr>
                                      <w:rFonts w:ascii="Consolas" w:hAnsi="Consolas"/>
                                      <w:color w:val="000000"/>
                                      <w:sz w:val="18"/>
                                      <w:szCs w:val="18"/>
                                      <w:rPrChange w:id="1360" w:author="Peter Freiling" w:date="2018-12-03T11:34:00Z">
                                        <w:rPr>
                                          <w:rFonts w:ascii="Consolas" w:hAnsi="Consolas"/>
                                          <w:color w:val="000000"/>
                                        </w:rPr>
                                      </w:rPrChange>
                                    </w:rPr>
                                    <w:t>{</w:t>
                                  </w:r>
                                  <w:r w:rsidRPr="00426BC9">
                                    <w:rPr>
                                      <w:rFonts w:ascii="Consolas" w:hAnsi="Consolas"/>
                                      <w:color w:val="0000FF"/>
                                      <w:sz w:val="18"/>
                                      <w:szCs w:val="18"/>
                                      <w:rPrChange w:id="1361" w:author="Peter Freiling" w:date="2018-12-03T11:34:00Z">
                                        <w:rPr>
                                          <w:rFonts w:ascii="Consolas" w:hAnsi="Consolas"/>
                                          <w:color w:val="0000FF"/>
                                        </w:rPr>
                                      </w:rPrChange>
                                    </w:rPr>
                                    <w:t>this</w:t>
                                  </w:r>
                                  <w:r w:rsidRPr="00426BC9">
                                    <w:rPr>
                                      <w:rFonts w:ascii="Consolas" w:hAnsi="Consolas"/>
                                      <w:color w:val="000000"/>
                                      <w:sz w:val="18"/>
                                      <w:szCs w:val="18"/>
                                      <w:rPrChange w:id="1362" w:author="Peter Freiling" w:date="2018-12-03T11:34:00Z">
                                        <w:rPr>
                                          <w:rFonts w:ascii="Consolas" w:hAnsi="Consolas"/>
                                          <w:color w:val="000000"/>
                                        </w:rPr>
                                      </w:rPrChange>
                                    </w:rPr>
                                    <w:t>.Tick}</w:t>
                                  </w:r>
                                  <w:r w:rsidRPr="00426BC9">
                                    <w:rPr>
                                      <w:rFonts w:ascii="Consolas" w:hAnsi="Consolas"/>
                                      <w:color w:val="A31515"/>
                                      <w:sz w:val="18"/>
                                      <w:szCs w:val="18"/>
                                      <w:rPrChange w:id="1363" w:author="Peter Freiling" w:date="2018-12-03T11:34:00Z">
                                        <w:rPr>
                                          <w:rFonts w:ascii="Consolas" w:hAnsi="Consolas"/>
                                          <w:color w:val="A31515"/>
                                        </w:rPr>
                                      </w:rPrChange>
                                    </w:rPr>
                                    <w:t>\tProcessId=</w:t>
                                  </w:r>
                                  <w:r w:rsidRPr="00426BC9">
                                    <w:rPr>
                                      <w:rFonts w:ascii="Consolas" w:hAnsi="Consolas"/>
                                      <w:color w:val="000000"/>
                                      <w:sz w:val="18"/>
                                      <w:szCs w:val="18"/>
                                      <w:rPrChange w:id="1364" w:author="Peter Freiling" w:date="2018-12-03T11:34:00Z">
                                        <w:rPr>
                                          <w:rFonts w:ascii="Consolas" w:hAnsi="Consolas"/>
                                          <w:color w:val="000000"/>
                                        </w:rPr>
                                      </w:rPrChange>
                                    </w:rPr>
                                    <w:t>{</w:t>
                                  </w:r>
                                  <w:r w:rsidRPr="00426BC9">
                                    <w:rPr>
                                      <w:rFonts w:ascii="Consolas" w:hAnsi="Consolas"/>
                                      <w:color w:val="0000FF"/>
                                      <w:sz w:val="18"/>
                                      <w:szCs w:val="18"/>
                                      <w:rPrChange w:id="1365" w:author="Peter Freiling" w:date="2018-12-03T11:34:00Z">
                                        <w:rPr>
                                          <w:rFonts w:ascii="Consolas" w:hAnsi="Consolas"/>
                                          <w:color w:val="0000FF"/>
                                        </w:rPr>
                                      </w:rPrChange>
                                    </w:rPr>
                                    <w:t>this</w:t>
                                  </w:r>
                                  <w:r w:rsidRPr="00426BC9">
                                    <w:rPr>
                                      <w:rFonts w:ascii="Consolas" w:hAnsi="Consolas"/>
                                      <w:color w:val="000000"/>
                                      <w:sz w:val="18"/>
                                      <w:szCs w:val="18"/>
                                      <w:rPrChange w:id="1366" w:author="Peter Freiling" w:date="2018-12-03T11:34:00Z">
                                        <w:rPr>
                                          <w:rFonts w:ascii="Consolas" w:hAnsi="Consolas"/>
                                          <w:color w:val="000000"/>
                                        </w:rPr>
                                      </w:rPrChange>
                                    </w:rPr>
                                    <w:t>.ProcessId}</w:t>
                                  </w:r>
                                  <w:r w:rsidRPr="00426BC9">
                                    <w:rPr>
                                      <w:rFonts w:ascii="Consolas" w:hAnsi="Consolas"/>
                                      <w:color w:val="A31515"/>
                                      <w:sz w:val="18"/>
                                      <w:szCs w:val="18"/>
                                      <w:rPrChange w:id="1367" w:author="Peter Freiling" w:date="2018-12-03T11:34:00Z">
                                        <w:rPr>
                                          <w:rFonts w:ascii="Consolas" w:hAnsi="Consolas"/>
                                          <w:color w:val="A31515"/>
                                        </w:rPr>
                                      </w:rPrChange>
                                    </w:rPr>
                                    <w:t>\t"</w:t>
                                  </w:r>
                                  <w:r w:rsidRPr="00426BC9">
                                    <w:rPr>
                                      <w:rFonts w:ascii="Consolas" w:hAnsi="Consolas"/>
                                      <w:color w:val="000000"/>
                                      <w:sz w:val="18"/>
                                      <w:szCs w:val="18"/>
                                      <w:rPrChange w:id="1368" w:author="Peter Freiling" w:date="2018-12-03T11:34:00Z">
                                        <w:rPr>
                                          <w:rFonts w:ascii="Consolas" w:hAnsi="Consolas"/>
                                          <w:color w:val="000000"/>
                                        </w:rPr>
                                      </w:rPrChange>
                                    </w:rPr>
                                    <w:t> +</w:t>
                                  </w:r>
                                </w:ins>
                              </w:p>
                              <w:p w14:paraId="79390CA3" w14:textId="427A71CF" w:rsidR="00E2653D" w:rsidRPr="00426BC9" w:rsidRDefault="00E2653D" w:rsidP="00FC144B">
                                <w:pPr>
                                  <w:pStyle w:val="HTMLPreformatted"/>
                                  <w:shd w:val="clear" w:color="auto" w:fill="FFFFFF"/>
                                  <w:rPr>
                                    <w:ins w:id="1369" w:author="Peter Freiling" w:date="2018-12-03T11:31:00Z"/>
                                    <w:rFonts w:ascii="Consolas" w:hAnsi="Consolas"/>
                                    <w:color w:val="000000"/>
                                    <w:sz w:val="18"/>
                                    <w:szCs w:val="18"/>
                                    <w:rPrChange w:id="1370" w:author="Peter Freiling" w:date="2018-12-03T11:34:00Z">
                                      <w:rPr>
                                        <w:ins w:id="1371" w:author="Peter Freiling" w:date="2018-12-03T11:31:00Z"/>
                                        <w:rFonts w:ascii="Consolas" w:hAnsi="Consolas"/>
                                        <w:color w:val="000000"/>
                                      </w:rPr>
                                    </w:rPrChange>
                                  </w:rPr>
                                </w:pPr>
                                <w:ins w:id="1372" w:author="Peter Freiling" w:date="2018-12-03T11:31:00Z">
                                  <w:r w:rsidRPr="00426BC9">
                                    <w:rPr>
                                      <w:rFonts w:ascii="Consolas" w:hAnsi="Consolas"/>
                                      <w:color w:val="000000"/>
                                      <w:sz w:val="18"/>
                                      <w:szCs w:val="18"/>
                                      <w:rPrChange w:id="1373" w:author="Peter Freiling" w:date="2018-12-03T11:34:00Z">
                                        <w:rPr>
                                          <w:rFonts w:ascii="Consolas" w:hAnsi="Consolas"/>
                                          <w:color w:val="000000"/>
                                        </w:rPr>
                                      </w:rPrChange>
                                    </w:rPr>
                                    <w:t xml:space="preserve">            </w:t>
                                  </w:r>
                                  <w:r w:rsidRPr="00426BC9">
                                    <w:rPr>
                                      <w:rFonts w:ascii="Consolas" w:hAnsi="Consolas"/>
                                      <w:color w:val="A31515"/>
                                      <w:sz w:val="18"/>
                                      <w:szCs w:val="18"/>
                                      <w:rPrChange w:id="1374" w:author="Peter Freiling" w:date="2018-12-03T11:34:00Z">
                                        <w:rPr>
                                          <w:rFonts w:ascii="Consolas" w:hAnsi="Consolas"/>
                                          <w:color w:val="A31515"/>
                                        </w:rPr>
                                      </w:rPrChange>
                                    </w:rPr>
                                    <w:t>$"CpuId=</w:t>
                                  </w:r>
                                  <w:r w:rsidRPr="00426BC9">
                                    <w:rPr>
                                      <w:rFonts w:ascii="Consolas" w:hAnsi="Consolas"/>
                                      <w:color w:val="000000"/>
                                      <w:sz w:val="18"/>
                                      <w:szCs w:val="18"/>
                                      <w:rPrChange w:id="1375" w:author="Peter Freiling" w:date="2018-12-03T11:34:00Z">
                                        <w:rPr>
                                          <w:rFonts w:ascii="Consolas" w:hAnsi="Consolas"/>
                                          <w:color w:val="000000"/>
                                        </w:rPr>
                                      </w:rPrChange>
                                    </w:rPr>
                                    <w:t>{</w:t>
                                  </w:r>
                                  <w:r w:rsidRPr="00426BC9">
                                    <w:rPr>
                                      <w:rFonts w:ascii="Consolas" w:hAnsi="Consolas"/>
                                      <w:color w:val="0000FF"/>
                                      <w:sz w:val="18"/>
                                      <w:szCs w:val="18"/>
                                      <w:rPrChange w:id="1376" w:author="Peter Freiling" w:date="2018-12-03T11:34:00Z">
                                        <w:rPr>
                                          <w:rFonts w:ascii="Consolas" w:hAnsi="Consolas"/>
                                          <w:color w:val="0000FF"/>
                                        </w:rPr>
                                      </w:rPrChange>
                                    </w:rPr>
                                    <w:t>this</w:t>
                                  </w:r>
                                  <w:r w:rsidRPr="00426BC9">
                                    <w:rPr>
                                      <w:rFonts w:ascii="Consolas" w:hAnsi="Consolas"/>
                                      <w:color w:val="000000"/>
                                      <w:sz w:val="18"/>
                                      <w:szCs w:val="18"/>
                                      <w:rPrChange w:id="1377" w:author="Peter Freiling" w:date="2018-12-03T11:34:00Z">
                                        <w:rPr>
                                          <w:rFonts w:ascii="Consolas" w:hAnsi="Consolas"/>
                                          <w:color w:val="000000"/>
                                        </w:rPr>
                                      </w:rPrChange>
                                    </w:rPr>
                                    <w:t>.CpuId}</w:t>
                                  </w:r>
                                  <w:r w:rsidRPr="00426BC9">
                                    <w:rPr>
                                      <w:rFonts w:ascii="Consolas" w:hAnsi="Consolas"/>
                                      <w:color w:val="A31515"/>
                                      <w:sz w:val="18"/>
                                      <w:szCs w:val="18"/>
                                      <w:rPrChange w:id="1378" w:author="Peter Freiling" w:date="2018-12-03T11:34:00Z">
                                        <w:rPr>
                                          <w:rFonts w:ascii="Consolas" w:hAnsi="Consolas"/>
                                          <w:color w:val="A31515"/>
                                        </w:rPr>
                                      </w:rPrChange>
                                    </w:rPr>
                                    <w:t>\tCpuTemp=</w:t>
                                  </w:r>
                                  <w:r w:rsidRPr="00426BC9">
                                    <w:rPr>
                                      <w:rFonts w:ascii="Consolas" w:hAnsi="Consolas"/>
                                      <w:color w:val="000000"/>
                                      <w:sz w:val="18"/>
                                      <w:szCs w:val="18"/>
                                      <w:rPrChange w:id="1379" w:author="Peter Freiling" w:date="2018-12-03T11:34:00Z">
                                        <w:rPr>
                                          <w:rFonts w:ascii="Consolas" w:hAnsi="Consolas"/>
                                          <w:color w:val="000000"/>
                                        </w:rPr>
                                      </w:rPrChange>
                                    </w:rPr>
                                    <w:t>{</w:t>
                                  </w:r>
                                  <w:r w:rsidRPr="00426BC9">
                                    <w:rPr>
                                      <w:rFonts w:ascii="Consolas" w:hAnsi="Consolas"/>
                                      <w:color w:val="0000FF"/>
                                      <w:sz w:val="18"/>
                                      <w:szCs w:val="18"/>
                                      <w:rPrChange w:id="1380" w:author="Peter Freiling" w:date="2018-12-03T11:34:00Z">
                                        <w:rPr>
                                          <w:rFonts w:ascii="Consolas" w:hAnsi="Consolas"/>
                                          <w:color w:val="0000FF"/>
                                        </w:rPr>
                                      </w:rPrChange>
                                    </w:rPr>
                                    <w:t>this</w:t>
                                  </w:r>
                                  <w:r w:rsidRPr="00426BC9">
                                    <w:rPr>
                                      <w:rFonts w:ascii="Consolas" w:hAnsi="Consolas"/>
                                      <w:color w:val="000000"/>
                                      <w:sz w:val="18"/>
                                      <w:szCs w:val="18"/>
                                      <w:rPrChange w:id="1381" w:author="Peter Freiling" w:date="2018-12-03T11:34:00Z">
                                        <w:rPr>
                                          <w:rFonts w:ascii="Consolas" w:hAnsi="Consolas"/>
                                          <w:color w:val="000000"/>
                                        </w:rPr>
                                      </w:rPrChange>
                                    </w:rPr>
                                    <w:t>.CpuTemp}</w:t>
                                  </w:r>
                                  <w:r w:rsidRPr="00426BC9">
                                    <w:rPr>
                                      <w:rFonts w:ascii="Consolas" w:hAnsi="Consolas"/>
                                      <w:color w:val="A31515"/>
                                      <w:sz w:val="18"/>
                                      <w:szCs w:val="18"/>
                                      <w:rPrChange w:id="1382" w:author="Peter Freiling" w:date="2018-12-03T11:34:00Z">
                                        <w:rPr>
                                          <w:rFonts w:ascii="Consolas" w:hAnsi="Consolas"/>
                                          <w:color w:val="A31515"/>
                                        </w:rPr>
                                      </w:rPrChange>
                                    </w:rPr>
                                    <w:t>"</w:t>
                                  </w:r>
                                  <w:r w:rsidRPr="00426BC9">
                                    <w:rPr>
                                      <w:rFonts w:ascii="Consolas" w:hAnsi="Consolas"/>
                                      <w:color w:val="000000"/>
                                      <w:sz w:val="18"/>
                                      <w:szCs w:val="18"/>
                                      <w:rPrChange w:id="1383" w:author="Peter Freiling" w:date="2018-12-03T11:34:00Z">
                                        <w:rPr>
                                          <w:rFonts w:ascii="Consolas" w:hAnsi="Consolas"/>
                                          <w:color w:val="000000"/>
                                        </w:rPr>
                                      </w:rPrChange>
                                    </w:rPr>
                                    <w:t>;</w:t>
                                  </w:r>
                                </w:ins>
                              </w:p>
                              <w:p w14:paraId="22EF95B7" w14:textId="55DC3FED" w:rsidR="00290325" w:rsidRPr="00426BC9" w:rsidRDefault="00290325" w:rsidP="00E2653D">
                                <w:pPr>
                                  <w:pStyle w:val="HTMLPreformatted"/>
                                  <w:shd w:val="clear" w:color="auto" w:fill="FFFFFF"/>
                                  <w:rPr>
                                    <w:ins w:id="1384" w:author="Peter Freiling" w:date="2018-12-03T11:28:00Z"/>
                                    <w:rFonts w:ascii="Consolas" w:hAnsi="Consolas"/>
                                    <w:color w:val="000000"/>
                                    <w:sz w:val="18"/>
                                    <w:szCs w:val="18"/>
                                    <w:rPrChange w:id="1385" w:author="Peter Freiling" w:date="2018-12-03T11:34:00Z">
                                      <w:rPr>
                                        <w:ins w:id="1386" w:author="Peter Freiling" w:date="2018-12-03T11:28:00Z"/>
                                        <w:rFonts w:ascii="Consolas" w:hAnsi="Consolas"/>
                                        <w:color w:val="000000"/>
                                      </w:rPr>
                                    </w:rPrChange>
                                  </w:rPr>
                                </w:pPr>
                                <w:ins w:id="1387" w:author="Peter Freiling" w:date="2018-12-03T11:28:00Z">
                                  <w:r w:rsidRPr="00426BC9">
                                    <w:rPr>
                                      <w:rFonts w:ascii="Consolas" w:hAnsi="Consolas"/>
                                      <w:color w:val="000000"/>
                                      <w:sz w:val="18"/>
                                      <w:szCs w:val="18"/>
                                      <w:rPrChange w:id="1388" w:author="Peter Freiling" w:date="2018-12-03T11:34:00Z">
                                        <w:rPr>
                                          <w:rFonts w:ascii="Consolas" w:hAnsi="Consolas"/>
                                          <w:color w:val="000000"/>
                                        </w:rPr>
                                      </w:rPrChange>
                                    </w:rPr>
                                    <w:t>    };</w:t>
                                  </w:r>
                                </w:ins>
                              </w:p>
                              <w:p w14:paraId="5C4F491F" w14:textId="77777777" w:rsidR="00290325" w:rsidRPr="00426BC9" w:rsidRDefault="00290325" w:rsidP="00290325">
                                <w:pPr>
                                  <w:pStyle w:val="HTMLPreformatted"/>
                                  <w:shd w:val="clear" w:color="auto" w:fill="FFFFFF"/>
                                  <w:rPr>
                                    <w:ins w:id="1389" w:author="Peter Freiling" w:date="2018-12-03T11:28:00Z"/>
                                    <w:rFonts w:ascii="Consolas" w:hAnsi="Consolas"/>
                                    <w:color w:val="000000"/>
                                    <w:sz w:val="18"/>
                                    <w:szCs w:val="18"/>
                                    <w:rPrChange w:id="1390" w:author="Peter Freiling" w:date="2018-12-03T11:34:00Z">
                                      <w:rPr>
                                        <w:ins w:id="1391" w:author="Peter Freiling" w:date="2018-12-03T11:28:00Z"/>
                                        <w:rFonts w:ascii="Consolas" w:hAnsi="Consolas"/>
                                        <w:color w:val="000000"/>
                                      </w:rPr>
                                    </w:rPrChange>
                                  </w:rPr>
                                </w:pPr>
                                <w:ins w:id="1392" w:author="Peter Freiling" w:date="2018-12-03T11:28:00Z">
                                  <w:r w:rsidRPr="00426BC9">
                                    <w:rPr>
                                      <w:rFonts w:ascii="Consolas" w:hAnsi="Consolas"/>
                                      <w:color w:val="000000"/>
                                      <w:sz w:val="18"/>
                                      <w:szCs w:val="18"/>
                                      <w:rPrChange w:id="1393" w:author="Peter Freiling" w:date="2018-12-03T11:34:00Z">
                                        <w:rPr>
                                          <w:rFonts w:ascii="Consolas" w:hAnsi="Consolas"/>
                                          <w:color w:val="000000"/>
                                        </w:rPr>
                                      </w:rPrChange>
                                    </w:rPr>
                                    <w:t xml:space="preserve"> </w:t>
                                  </w:r>
                                </w:ins>
                              </w:p>
                              <w:p w14:paraId="35B7391C" w14:textId="77777777" w:rsidR="007C2EC2" w:rsidRPr="00426BC9" w:rsidRDefault="00B56496" w:rsidP="007C2EC2">
                                <w:pPr>
                                  <w:pStyle w:val="HTMLPreformatted"/>
                                  <w:shd w:val="clear" w:color="auto" w:fill="FFFFFF"/>
                                  <w:rPr>
                                    <w:ins w:id="1394" w:author="Peter Freiling" w:date="2018-12-03T11:32:00Z"/>
                                    <w:rFonts w:ascii="Consolas" w:hAnsi="Consolas"/>
                                    <w:color w:val="000000"/>
                                    <w:sz w:val="18"/>
                                    <w:szCs w:val="18"/>
                                    <w:rPrChange w:id="1395" w:author="Peter Freiling" w:date="2018-12-03T11:34:00Z">
                                      <w:rPr>
                                        <w:ins w:id="1396" w:author="Peter Freiling" w:date="2018-12-03T11:32:00Z"/>
                                        <w:rFonts w:ascii="Consolas" w:hAnsi="Consolas"/>
                                        <w:color w:val="000000"/>
                                      </w:rPr>
                                    </w:rPrChange>
                                  </w:rPr>
                                </w:pPr>
                                <w:ins w:id="1397" w:author="Peter Freiling" w:date="2018-12-03T11:30:00Z">
                                  <w:r w:rsidRPr="00426BC9">
                                    <w:rPr>
                                      <w:rFonts w:ascii="Consolas" w:hAnsi="Consolas"/>
                                      <w:color w:val="0000FF"/>
                                      <w:sz w:val="18"/>
                                      <w:szCs w:val="18"/>
                                      <w:rPrChange w:id="1398" w:author="Peter Freiling" w:date="2018-12-03T11:34:00Z">
                                        <w:rPr>
                                          <w:rFonts w:ascii="Consolas" w:hAnsi="Consolas"/>
                                          <w:color w:val="0000FF"/>
                                        </w:rPr>
                                      </w:rPrChange>
                                    </w:rPr>
                                    <w:t xml:space="preserve">    </w:t>
                                  </w:r>
                                  <w:r w:rsidRPr="00426BC9">
                                    <w:rPr>
                                      <w:rFonts w:ascii="Consolas" w:hAnsi="Consolas"/>
                                      <w:color w:val="0000FF"/>
                                      <w:sz w:val="18"/>
                                      <w:szCs w:val="18"/>
                                      <w:rPrChange w:id="1399" w:author="Peter Freiling" w:date="2018-12-03T11:34:00Z">
                                        <w:rPr>
                                          <w:rFonts w:ascii="Consolas" w:hAnsi="Consolas"/>
                                          <w:color w:val="0000FF"/>
                                        </w:rPr>
                                      </w:rPrChange>
                                    </w:rPr>
                                    <w:t>private</w:t>
                                  </w:r>
                                  <w:r w:rsidRPr="00426BC9">
                                    <w:rPr>
                                      <w:rFonts w:ascii="Consolas" w:hAnsi="Consolas"/>
                                      <w:color w:val="000000"/>
                                      <w:sz w:val="18"/>
                                      <w:szCs w:val="18"/>
                                      <w:rPrChange w:id="1400" w:author="Peter Freiling" w:date="2018-12-03T11:34:00Z">
                                        <w:rPr>
                                          <w:rFonts w:ascii="Consolas" w:hAnsi="Consolas"/>
                                          <w:color w:val="000000"/>
                                        </w:rPr>
                                      </w:rPrChange>
                                    </w:rPr>
                                    <w:t> </w:t>
                                  </w:r>
                                  <w:r w:rsidRPr="00426BC9">
                                    <w:rPr>
                                      <w:rFonts w:ascii="Consolas" w:hAnsi="Consolas"/>
                                      <w:color w:val="0000FF"/>
                                      <w:sz w:val="18"/>
                                      <w:szCs w:val="18"/>
                                      <w:rPrChange w:id="1401" w:author="Peter Freiling" w:date="2018-12-03T11:34:00Z">
                                        <w:rPr>
                                          <w:rFonts w:ascii="Consolas" w:hAnsi="Consolas"/>
                                          <w:color w:val="0000FF"/>
                                        </w:rPr>
                                      </w:rPrChange>
                                    </w:rPr>
                                    <w:t>static</w:t>
                                  </w:r>
                                  <w:r w:rsidRPr="00426BC9">
                                    <w:rPr>
                                      <w:rFonts w:ascii="Consolas" w:hAnsi="Consolas"/>
                                      <w:color w:val="000000"/>
                                      <w:sz w:val="18"/>
                                      <w:szCs w:val="18"/>
                                      <w:rPrChange w:id="1402" w:author="Peter Freiling" w:date="2018-12-03T11:34:00Z">
                                        <w:rPr>
                                          <w:rFonts w:ascii="Consolas" w:hAnsi="Consolas"/>
                                          <w:color w:val="000000"/>
                                        </w:rPr>
                                      </w:rPrChange>
                                    </w:rPr>
                                    <w:t> </w:t>
                                  </w:r>
                                  <w:r w:rsidRPr="00426BC9">
                                    <w:rPr>
                                      <w:rFonts w:ascii="Consolas" w:hAnsi="Consolas"/>
                                      <w:color w:val="0000FF"/>
                                      <w:sz w:val="18"/>
                                      <w:szCs w:val="18"/>
                                      <w:rPrChange w:id="1403" w:author="Peter Freiling" w:date="2018-12-03T11:34:00Z">
                                        <w:rPr>
                                          <w:rFonts w:ascii="Consolas" w:hAnsi="Consolas"/>
                                          <w:color w:val="0000FF"/>
                                        </w:rPr>
                                      </w:rPrChange>
                                    </w:rPr>
                                    <w:t>void</w:t>
                                  </w:r>
                                  <w:r w:rsidRPr="00426BC9">
                                    <w:rPr>
                                      <w:rFonts w:ascii="Consolas" w:hAnsi="Consolas"/>
                                      <w:color w:val="000000"/>
                                      <w:sz w:val="18"/>
                                      <w:szCs w:val="18"/>
                                      <w:rPrChange w:id="1404" w:author="Peter Freiling" w:date="2018-12-03T11:34:00Z">
                                        <w:rPr>
                                          <w:rFonts w:ascii="Consolas" w:hAnsi="Consolas"/>
                                          <w:color w:val="000000"/>
                                        </w:rPr>
                                      </w:rPrChange>
                                    </w:rPr>
                                    <w:t> WriteEvent&lt;</w:t>
                                  </w:r>
                                  <w:r w:rsidRPr="00426BC9">
                                    <w:rPr>
                                      <w:rFonts w:ascii="Consolas" w:hAnsi="Consolas"/>
                                      <w:color w:val="2B91AF"/>
                                      <w:sz w:val="18"/>
                                      <w:szCs w:val="18"/>
                                      <w:rPrChange w:id="1405" w:author="Peter Freiling" w:date="2018-12-03T11:34:00Z">
                                        <w:rPr>
                                          <w:rFonts w:ascii="Consolas" w:hAnsi="Consolas"/>
                                          <w:color w:val="2B91AF"/>
                                        </w:rPr>
                                      </w:rPrChange>
                                    </w:rPr>
                                    <w:t>T</w:t>
                                  </w:r>
                                  <w:r w:rsidRPr="00426BC9">
                                    <w:rPr>
                                      <w:rFonts w:ascii="Consolas" w:hAnsi="Consolas"/>
                                      <w:color w:val="000000"/>
                                      <w:sz w:val="18"/>
                                      <w:szCs w:val="18"/>
                                      <w:rPrChange w:id="1406" w:author="Peter Freiling" w:date="2018-12-03T11:34:00Z">
                                        <w:rPr>
                                          <w:rFonts w:ascii="Consolas" w:hAnsi="Consolas"/>
                                          <w:color w:val="000000"/>
                                        </w:rPr>
                                      </w:rPrChange>
                                    </w:rPr>
                                    <w:t>&gt;(</w:t>
                                  </w:r>
                                  <w:r w:rsidRPr="00426BC9">
                                    <w:rPr>
                                      <w:rFonts w:ascii="Consolas" w:hAnsi="Consolas"/>
                                      <w:color w:val="2B91AF"/>
                                      <w:sz w:val="18"/>
                                      <w:szCs w:val="18"/>
                                      <w:rPrChange w:id="1407" w:author="Peter Freiling" w:date="2018-12-03T11:34:00Z">
                                        <w:rPr>
                                          <w:rFonts w:ascii="Consolas" w:hAnsi="Consolas"/>
                                          <w:color w:val="2B91AF"/>
                                        </w:rPr>
                                      </w:rPrChange>
                                    </w:rPr>
                                    <w:t>StreamEvent</w:t>
                                  </w:r>
                                  <w:r w:rsidRPr="00426BC9">
                                    <w:rPr>
                                      <w:rFonts w:ascii="Consolas" w:hAnsi="Consolas"/>
                                      <w:color w:val="000000"/>
                                      <w:sz w:val="18"/>
                                      <w:szCs w:val="18"/>
                                      <w:rPrChange w:id="1408" w:author="Peter Freiling" w:date="2018-12-03T11:34:00Z">
                                        <w:rPr>
                                          <w:rFonts w:ascii="Consolas" w:hAnsi="Consolas"/>
                                          <w:color w:val="000000"/>
                                        </w:rPr>
                                      </w:rPrChange>
                                    </w:rPr>
                                    <w:t>&lt;</w:t>
                                  </w:r>
                                  <w:r w:rsidRPr="00426BC9">
                                    <w:rPr>
                                      <w:rFonts w:ascii="Consolas" w:hAnsi="Consolas"/>
                                      <w:color w:val="2B91AF"/>
                                      <w:sz w:val="18"/>
                                      <w:szCs w:val="18"/>
                                      <w:rPrChange w:id="1409" w:author="Peter Freiling" w:date="2018-12-03T11:34:00Z">
                                        <w:rPr>
                                          <w:rFonts w:ascii="Consolas" w:hAnsi="Consolas"/>
                                          <w:color w:val="2B91AF"/>
                                        </w:rPr>
                                      </w:rPrChange>
                                    </w:rPr>
                                    <w:t>T</w:t>
                                  </w:r>
                                  <w:r w:rsidRPr="00426BC9">
                                    <w:rPr>
                                      <w:rFonts w:ascii="Consolas" w:hAnsi="Consolas"/>
                                      <w:color w:val="000000"/>
                                      <w:sz w:val="18"/>
                                      <w:szCs w:val="18"/>
                                      <w:rPrChange w:id="1410" w:author="Peter Freiling" w:date="2018-12-03T11:34:00Z">
                                        <w:rPr>
                                          <w:rFonts w:ascii="Consolas" w:hAnsi="Consolas"/>
                                          <w:color w:val="000000"/>
                                        </w:rPr>
                                      </w:rPrChange>
                                    </w:rPr>
                                    <w:t>&gt; e) =&gt;</w:t>
                                  </w:r>
                                </w:ins>
                                <w:ins w:id="1411" w:author="Peter Freiling" w:date="2018-12-03T11:32:00Z">
                                  <w:r w:rsidR="007C2EC2" w:rsidRPr="00426BC9">
                                    <w:rPr>
                                      <w:rFonts w:ascii="Consolas" w:hAnsi="Consolas"/>
                                      <w:color w:val="000000"/>
                                      <w:sz w:val="18"/>
                                      <w:szCs w:val="18"/>
                                      <w:rPrChange w:id="1412" w:author="Peter Freiling" w:date="2018-12-03T11:34:00Z">
                                        <w:rPr>
                                          <w:rFonts w:ascii="Consolas" w:hAnsi="Consolas"/>
                                          <w:color w:val="000000"/>
                                        </w:rPr>
                                      </w:rPrChange>
                                    </w:rPr>
                                    <w:t xml:space="preserve"> </w:t>
                                  </w:r>
                                </w:ins>
                                <w:ins w:id="1413" w:author="Peter Freiling" w:date="2018-12-03T11:30:00Z">
                                  <w:r w:rsidRPr="00426BC9">
                                    <w:rPr>
                                      <w:rFonts w:ascii="Consolas" w:hAnsi="Consolas"/>
                                      <w:color w:val="2B91AF"/>
                                      <w:sz w:val="18"/>
                                      <w:szCs w:val="18"/>
                                      <w:rPrChange w:id="1414" w:author="Peter Freiling" w:date="2018-12-03T11:34:00Z">
                                        <w:rPr>
                                          <w:rFonts w:ascii="Consolas" w:hAnsi="Consolas"/>
                                          <w:color w:val="2B91AF"/>
                                        </w:rPr>
                                      </w:rPrChange>
                                    </w:rPr>
                                    <w:t>Console</w:t>
                                  </w:r>
                                  <w:r w:rsidRPr="00426BC9">
                                    <w:rPr>
                                      <w:rFonts w:ascii="Consolas" w:hAnsi="Consolas"/>
                                      <w:color w:val="000000"/>
                                      <w:sz w:val="18"/>
                                      <w:szCs w:val="18"/>
                                      <w:rPrChange w:id="1415" w:author="Peter Freiling" w:date="2018-12-03T11:34:00Z">
                                        <w:rPr>
                                          <w:rFonts w:ascii="Consolas" w:hAnsi="Consolas"/>
                                          <w:color w:val="000000"/>
                                        </w:rPr>
                                      </w:rPrChange>
                                    </w:rPr>
                                    <w:t>.WriteLine(</w:t>
                                  </w:r>
                                </w:ins>
                              </w:p>
                              <w:p w14:paraId="38ABFC5C" w14:textId="6857CBFA" w:rsidR="00B56496" w:rsidRPr="00426BC9" w:rsidRDefault="007C2EC2" w:rsidP="00FC144B">
                                <w:pPr>
                                  <w:pStyle w:val="HTMLPreformatted"/>
                                  <w:shd w:val="clear" w:color="auto" w:fill="FFFFFF"/>
                                  <w:rPr>
                                    <w:ins w:id="1416" w:author="Peter Freiling" w:date="2018-12-03T11:30:00Z"/>
                                    <w:rFonts w:ascii="Consolas" w:hAnsi="Consolas"/>
                                    <w:color w:val="000000"/>
                                    <w:sz w:val="18"/>
                                    <w:szCs w:val="18"/>
                                    <w:rPrChange w:id="1417" w:author="Peter Freiling" w:date="2018-12-03T11:34:00Z">
                                      <w:rPr>
                                        <w:ins w:id="1418" w:author="Peter Freiling" w:date="2018-12-03T11:30:00Z"/>
                                        <w:rFonts w:ascii="Consolas" w:hAnsi="Consolas"/>
                                        <w:color w:val="000000"/>
                                      </w:rPr>
                                    </w:rPrChange>
                                  </w:rPr>
                                </w:pPr>
                                <w:ins w:id="1419" w:author="Peter Freiling" w:date="2018-12-03T11:32:00Z">
                                  <w:r w:rsidRPr="00426BC9">
                                    <w:rPr>
                                      <w:rFonts w:ascii="Consolas" w:hAnsi="Consolas"/>
                                      <w:color w:val="A31515"/>
                                      <w:sz w:val="18"/>
                                      <w:szCs w:val="18"/>
                                      <w:rPrChange w:id="1420" w:author="Peter Freiling" w:date="2018-12-03T11:34:00Z">
                                        <w:rPr>
                                          <w:rFonts w:ascii="Consolas" w:hAnsi="Consolas"/>
                                          <w:color w:val="A31515"/>
                                        </w:rPr>
                                      </w:rPrChange>
                                    </w:rPr>
                                    <w:t xml:space="preserve">        </w:t>
                                  </w:r>
                                </w:ins>
                                <w:ins w:id="1421" w:author="Peter Freiling" w:date="2018-12-03T11:30:00Z">
                                  <w:r w:rsidR="00B56496" w:rsidRPr="00426BC9">
                                    <w:rPr>
                                      <w:rFonts w:ascii="Consolas" w:hAnsi="Consolas"/>
                                      <w:color w:val="A31515"/>
                                      <w:sz w:val="18"/>
                                      <w:szCs w:val="18"/>
                                      <w:rPrChange w:id="1422" w:author="Peter Freiling" w:date="2018-12-03T11:34:00Z">
                                        <w:rPr>
                                          <w:rFonts w:ascii="Consolas" w:hAnsi="Consolas"/>
                                          <w:color w:val="A31515"/>
                                        </w:rPr>
                                      </w:rPrChange>
                                    </w:rPr>
                                    <w:t>$"Event Kind = Interval\tStart Time = </w:t>
                                  </w:r>
                                  <w:r w:rsidR="00B56496" w:rsidRPr="00426BC9">
                                    <w:rPr>
                                      <w:rFonts w:ascii="Consolas" w:hAnsi="Consolas"/>
                                      <w:color w:val="000000"/>
                                      <w:sz w:val="18"/>
                                      <w:szCs w:val="18"/>
                                      <w:rPrChange w:id="1423" w:author="Peter Freiling" w:date="2018-12-03T11:34:00Z">
                                        <w:rPr>
                                          <w:rFonts w:ascii="Consolas" w:hAnsi="Consolas"/>
                                          <w:color w:val="000000"/>
                                        </w:rPr>
                                      </w:rPrChange>
                                    </w:rPr>
                                    <w:t>{e.StartTime}</w:t>
                                  </w:r>
                                  <w:r w:rsidR="00B56496" w:rsidRPr="00426BC9">
                                    <w:rPr>
                                      <w:rFonts w:ascii="Consolas" w:hAnsi="Consolas"/>
                                      <w:color w:val="A31515"/>
                                      <w:sz w:val="18"/>
                                      <w:szCs w:val="18"/>
                                      <w:rPrChange w:id="1424" w:author="Peter Freiling" w:date="2018-12-03T11:34:00Z">
                                        <w:rPr>
                                          <w:rFonts w:ascii="Consolas" w:hAnsi="Consolas"/>
                                          <w:color w:val="A31515"/>
                                        </w:rPr>
                                      </w:rPrChange>
                                    </w:rPr>
                                    <w:t>\t"</w:t>
                                  </w:r>
                                  <w:r w:rsidR="00B56496" w:rsidRPr="00426BC9">
                                    <w:rPr>
                                      <w:rFonts w:ascii="Consolas" w:hAnsi="Consolas"/>
                                      <w:color w:val="000000"/>
                                      <w:sz w:val="18"/>
                                      <w:szCs w:val="18"/>
                                      <w:rPrChange w:id="1425" w:author="Peter Freiling" w:date="2018-12-03T11:34:00Z">
                                        <w:rPr>
                                          <w:rFonts w:ascii="Consolas" w:hAnsi="Consolas"/>
                                          <w:color w:val="000000"/>
                                        </w:rPr>
                                      </w:rPrChange>
                                    </w:rPr>
                                    <w:t> +</w:t>
                                  </w:r>
                                </w:ins>
                              </w:p>
                              <w:p w14:paraId="62A67F0C" w14:textId="1B5D6EE9" w:rsidR="00B56496" w:rsidRPr="00426BC9" w:rsidRDefault="00B56496" w:rsidP="00643FB4">
                                <w:pPr>
                                  <w:pStyle w:val="HTMLPreformatted"/>
                                  <w:shd w:val="clear" w:color="auto" w:fill="FFFFFF"/>
                                  <w:rPr>
                                    <w:ins w:id="1426" w:author="Peter Freiling" w:date="2018-12-03T11:30:00Z"/>
                                    <w:rFonts w:ascii="Consolas" w:hAnsi="Consolas"/>
                                    <w:color w:val="000000"/>
                                    <w:sz w:val="18"/>
                                    <w:szCs w:val="18"/>
                                    <w:rPrChange w:id="1427" w:author="Peter Freiling" w:date="2018-12-03T11:34:00Z">
                                      <w:rPr>
                                        <w:ins w:id="1428" w:author="Peter Freiling" w:date="2018-12-03T11:30:00Z"/>
                                        <w:rFonts w:ascii="Consolas" w:hAnsi="Consolas"/>
                                        <w:color w:val="000000"/>
                                      </w:rPr>
                                    </w:rPrChange>
                                  </w:rPr>
                                  <w:pPrChange w:id="1429" w:author="Peter Freiling" w:date="2018-12-03T11:32:00Z">
                                    <w:pPr>
                                      <w:pStyle w:val="HTMLPreformatted"/>
                                      <w:shd w:val="clear" w:color="auto" w:fill="FFFFFF"/>
                                    </w:pPr>
                                  </w:pPrChange>
                                </w:pPr>
                                <w:ins w:id="1430" w:author="Peter Freiling" w:date="2018-12-03T11:30:00Z">
                                  <w:r w:rsidRPr="00426BC9">
                                    <w:rPr>
                                      <w:rFonts w:ascii="Consolas" w:hAnsi="Consolas"/>
                                      <w:color w:val="000000"/>
                                      <w:sz w:val="18"/>
                                      <w:szCs w:val="18"/>
                                      <w:rPrChange w:id="1431" w:author="Peter Freiling" w:date="2018-12-03T11:34:00Z">
                                        <w:rPr>
                                          <w:rFonts w:ascii="Consolas" w:hAnsi="Consolas"/>
                                          <w:color w:val="000000"/>
                                        </w:rPr>
                                      </w:rPrChange>
                                    </w:rPr>
                                    <w:t xml:space="preserve">    </w:t>
                                  </w:r>
                                  <w:r w:rsidRPr="00426BC9">
                                    <w:rPr>
                                      <w:rFonts w:ascii="Consolas" w:hAnsi="Consolas"/>
                                      <w:color w:val="000000"/>
                                      <w:sz w:val="18"/>
                                      <w:szCs w:val="18"/>
                                      <w:rPrChange w:id="1432" w:author="Peter Freiling" w:date="2018-12-03T11:34:00Z">
                                        <w:rPr>
                                          <w:rFonts w:ascii="Consolas" w:hAnsi="Consolas"/>
                                          <w:color w:val="000000"/>
                                        </w:rPr>
                                      </w:rPrChange>
                                    </w:rPr>
                                    <w:t>    </w:t>
                                  </w:r>
                                  <w:r w:rsidRPr="00426BC9">
                                    <w:rPr>
                                      <w:rFonts w:ascii="Consolas" w:hAnsi="Consolas"/>
                                      <w:color w:val="A31515"/>
                                      <w:sz w:val="18"/>
                                      <w:szCs w:val="18"/>
                                      <w:rPrChange w:id="1433" w:author="Peter Freiling" w:date="2018-12-03T11:34:00Z">
                                        <w:rPr>
                                          <w:rFonts w:ascii="Consolas" w:hAnsi="Consolas"/>
                                          <w:color w:val="A31515"/>
                                        </w:rPr>
                                      </w:rPrChange>
                                    </w:rPr>
                                    <w:t>$"End Time = </w:t>
                                  </w:r>
                                  <w:r w:rsidRPr="00426BC9">
                                    <w:rPr>
                                      <w:rFonts w:ascii="Consolas" w:hAnsi="Consolas"/>
                                      <w:color w:val="000000"/>
                                      <w:sz w:val="18"/>
                                      <w:szCs w:val="18"/>
                                      <w:rPrChange w:id="1434" w:author="Peter Freiling" w:date="2018-12-03T11:34:00Z">
                                        <w:rPr>
                                          <w:rFonts w:ascii="Consolas" w:hAnsi="Consolas"/>
                                          <w:color w:val="000000"/>
                                        </w:rPr>
                                      </w:rPrChange>
                                    </w:rPr>
                                    <w:t>{e.EndTime}</w:t>
                                  </w:r>
                                  <w:r w:rsidRPr="00426BC9">
                                    <w:rPr>
                                      <w:rFonts w:ascii="Consolas" w:hAnsi="Consolas"/>
                                      <w:color w:val="A31515"/>
                                      <w:sz w:val="18"/>
                                      <w:szCs w:val="18"/>
                                      <w:rPrChange w:id="1435" w:author="Peter Freiling" w:date="2018-12-03T11:34:00Z">
                                        <w:rPr>
                                          <w:rFonts w:ascii="Consolas" w:hAnsi="Consolas"/>
                                          <w:color w:val="A31515"/>
                                        </w:rPr>
                                      </w:rPrChange>
                                    </w:rPr>
                                    <w:t>\tPayload = (</w:t>
                                  </w:r>
                                  <w:r w:rsidRPr="00426BC9">
                                    <w:rPr>
                                      <w:rFonts w:ascii="Consolas" w:hAnsi="Consolas"/>
                                      <w:color w:val="000000"/>
                                      <w:sz w:val="18"/>
                                      <w:szCs w:val="18"/>
                                      <w:rPrChange w:id="1436" w:author="Peter Freiling" w:date="2018-12-03T11:34:00Z">
                                        <w:rPr>
                                          <w:rFonts w:ascii="Consolas" w:hAnsi="Consolas"/>
                                          <w:color w:val="000000"/>
                                        </w:rPr>
                                      </w:rPrChange>
                                    </w:rPr>
                                    <w:t>{e.Payload.ToString()}</w:t>
                                  </w:r>
                                  <w:r w:rsidRPr="00426BC9">
                                    <w:rPr>
                                      <w:rFonts w:ascii="Consolas" w:hAnsi="Consolas"/>
                                      <w:color w:val="A31515"/>
                                      <w:sz w:val="18"/>
                                      <w:szCs w:val="18"/>
                                      <w:rPrChange w:id="1437" w:author="Peter Freiling" w:date="2018-12-03T11:34:00Z">
                                        <w:rPr>
                                          <w:rFonts w:ascii="Consolas" w:hAnsi="Consolas"/>
                                          <w:color w:val="A31515"/>
                                        </w:rPr>
                                      </w:rPrChange>
                                    </w:rPr>
                                    <w:t>)"</w:t>
                                  </w:r>
                                  <w:r w:rsidRPr="00426BC9">
                                    <w:rPr>
                                      <w:rFonts w:ascii="Consolas" w:hAnsi="Consolas"/>
                                      <w:color w:val="000000"/>
                                      <w:sz w:val="18"/>
                                      <w:szCs w:val="18"/>
                                      <w:rPrChange w:id="1438" w:author="Peter Freiling" w:date="2018-12-03T11:34:00Z">
                                        <w:rPr>
                                          <w:rFonts w:ascii="Consolas" w:hAnsi="Consolas"/>
                                          <w:color w:val="000000"/>
                                        </w:rPr>
                                      </w:rPrChange>
                                    </w:rPr>
                                    <w:t>);</w:t>
                                  </w:r>
                                </w:ins>
                              </w:p>
                              <w:p w14:paraId="77764101" w14:textId="77777777" w:rsidR="00290325" w:rsidRPr="00426BC9" w:rsidRDefault="00290325" w:rsidP="00290325">
                                <w:pPr>
                                  <w:pStyle w:val="HTMLPreformatted"/>
                                  <w:shd w:val="clear" w:color="auto" w:fill="FFFFFF"/>
                                  <w:rPr>
                                    <w:ins w:id="1439" w:author="Peter Freiling" w:date="2018-12-03T11:28:00Z"/>
                                    <w:rFonts w:ascii="Consolas" w:hAnsi="Consolas"/>
                                    <w:color w:val="000000"/>
                                    <w:sz w:val="18"/>
                                    <w:szCs w:val="18"/>
                                    <w:rPrChange w:id="1440" w:author="Peter Freiling" w:date="2018-12-03T11:34:00Z">
                                      <w:rPr>
                                        <w:ins w:id="1441" w:author="Peter Freiling" w:date="2018-12-03T11:28:00Z"/>
                                        <w:rFonts w:ascii="Consolas" w:hAnsi="Consolas"/>
                                        <w:color w:val="000000"/>
                                      </w:rPr>
                                    </w:rPrChange>
                                  </w:rPr>
                                </w:pPr>
                                <w:ins w:id="1442" w:author="Peter Freiling" w:date="2018-12-03T11:28:00Z">
                                  <w:r w:rsidRPr="00426BC9">
                                    <w:rPr>
                                      <w:rFonts w:ascii="Consolas" w:hAnsi="Consolas"/>
                                      <w:color w:val="000000"/>
                                      <w:sz w:val="18"/>
                                      <w:szCs w:val="18"/>
                                      <w:rPrChange w:id="1443" w:author="Peter Freiling" w:date="2018-12-03T11:34:00Z">
                                        <w:rPr>
                                          <w:rFonts w:ascii="Consolas" w:hAnsi="Consolas"/>
                                          <w:color w:val="000000"/>
                                        </w:rPr>
                                      </w:rPrChange>
                                    </w:rPr>
                                    <w:t xml:space="preserve"> </w:t>
                                  </w:r>
                                </w:ins>
                              </w:p>
                              <w:p w14:paraId="0EA8BD20" w14:textId="77777777" w:rsidR="00290325" w:rsidRPr="00426BC9" w:rsidRDefault="00290325" w:rsidP="00290325">
                                <w:pPr>
                                  <w:pStyle w:val="HTMLPreformatted"/>
                                  <w:shd w:val="clear" w:color="auto" w:fill="FFFFFF"/>
                                  <w:rPr>
                                    <w:ins w:id="1444" w:author="Peter Freiling" w:date="2018-12-03T11:28:00Z"/>
                                    <w:rFonts w:ascii="Consolas" w:hAnsi="Consolas"/>
                                    <w:color w:val="000000"/>
                                    <w:sz w:val="18"/>
                                    <w:szCs w:val="18"/>
                                    <w:rPrChange w:id="1445" w:author="Peter Freiling" w:date="2018-12-03T11:34:00Z">
                                      <w:rPr>
                                        <w:ins w:id="1446" w:author="Peter Freiling" w:date="2018-12-03T11:28:00Z"/>
                                        <w:rFonts w:ascii="Consolas" w:hAnsi="Consolas"/>
                                        <w:color w:val="000000"/>
                                      </w:rPr>
                                    </w:rPrChange>
                                  </w:rPr>
                                </w:pPr>
                                <w:ins w:id="1447" w:author="Peter Freiling" w:date="2018-12-03T11:28:00Z">
                                  <w:r w:rsidRPr="00426BC9">
                                    <w:rPr>
                                      <w:rFonts w:ascii="Consolas" w:hAnsi="Consolas"/>
                                      <w:color w:val="000000"/>
                                      <w:sz w:val="18"/>
                                      <w:szCs w:val="18"/>
                                      <w:rPrChange w:id="1448" w:author="Peter Freiling" w:date="2018-12-03T11:34:00Z">
                                        <w:rPr>
                                          <w:rFonts w:ascii="Consolas" w:hAnsi="Consolas"/>
                                          <w:color w:val="000000"/>
                                        </w:rPr>
                                      </w:rPrChange>
                                    </w:rPr>
                                    <w:t>    </w:t>
                                  </w:r>
                                  <w:r w:rsidRPr="00426BC9">
                                    <w:rPr>
                                      <w:rFonts w:ascii="Consolas" w:hAnsi="Consolas"/>
                                      <w:color w:val="0000FF"/>
                                      <w:sz w:val="18"/>
                                      <w:szCs w:val="18"/>
                                      <w:rPrChange w:id="1449" w:author="Peter Freiling" w:date="2018-12-03T11:34:00Z">
                                        <w:rPr>
                                          <w:rFonts w:ascii="Consolas" w:hAnsi="Consolas"/>
                                          <w:color w:val="0000FF"/>
                                        </w:rPr>
                                      </w:rPrChange>
                                    </w:rPr>
                                    <w:t>public</w:t>
                                  </w:r>
                                  <w:r w:rsidRPr="00426BC9">
                                    <w:rPr>
                                      <w:rFonts w:ascii="Consolas" w:hAnsi="Consolas"/>
                                      <w:color w:val="000000"/>
                                      <w:sz w:val="18"/>
                                      <w:szCs w:val="18"/>
                                      <w:rPrChange w:id="1450" w:author="Peter Freiling" w:date="2018-12-03T11:34:00Z">
                                        <w:rPr>
                                          <w:rFonts w:ascii="Consolas" w:hAnsi="Consolas"/>
                                          <w:color w:val="000000"/>
                                        </w:rPr>
                                      </w:rPrChange>
                                    </w:rPr>
                                    <w:t> </w:t>
                                  </w:r>
                                  <w:r w:rsidRPr="00426BC9">
                                    <w:rPr>
                                      <w:rFonts w:ascii="Consolas" w:hAnsi="Consolas"/>
                                      <w:color w:val="0000FF"/>
                                      <w:sz w:val="18"/>
                                      <w:szCs w:val="18"/>
                                      <w:rPrChange w:id="1451" w:author="Peter Freiling" w:date="2018-12-03T11:34:00Z">
                                        <w:rPr>
                                          <w:rFonts w:ascii="Consolas" w:hAnsi="Consolas"/>
                                          <w:color w:val="0000FF"/>
                                        </w:rPr>
                                      </w:rPrChange>
                                    </w:rPr>
                                    <w:t>static</w:t>
                                  </w:r>
                                  <w:r w:rsidRPr="00426BC9">
                                    <w:rPr>
                                      <w:rFonts w:ascii="Consolas" w:hAnsi="Consolas"/>
                                      <w:color w:val="000000"/>
                                      <w:sz w:val="18"/>
                                      <w:szCs w:val="18"/>
                                      <w:rPrChange w:id="1452" w:author="Peter Freiling" w:date="2018-12-03T11:34:00Z">
                                        <w:rPr>
                                          <w:rFonts w:ascii="Consolas" w:hAnsi="Consolas"/>
                                          <w:color w:val="000000"/>
                                        </w:rPr>
                                      </w:rPrChange>
                                    </w:rPr>
                                    <w:t> </w:t>
                                  </w:r>
                                  <w:r w:rsidRPr="00426BC9">
                                    <w:rPr>
                                      <w:rFonts w:ascii="Consolas" w:hAnsi="Consolas"/>
                                      <w:color w:val="0000FF"/>
                                      <w:sz w:val="18"/>
                                      <w:szCs w:val="18"/>
                                      <w:rPrChange w:id="1453" w:author="Peter Freiling" w:date="2018-12-03T11:34:00Z">
                                        <w:rPr>
                                          <w:rFonts w:ascii="Consolas" w:hAnsi="Consolas"/>
                                          <w:color w:val="0000FF"/>
                                        </w:rPr>
                                      </w:rPrChange>
                                    </w:rPr>
                                    <w:t>void</w:t>
                                  </w:r>
                                  <w:r w:rsidRPr="00426BC9">
                                    <w:rPr>
                                      <w:rFonts w:ascii="Consolas" w:hAnsi="Consolas"/>
                                      <w:color w:val="000000"/>
                                      <w:sz w:val="18"/>
                                      <w:szCs w:val="18"/>
                                      <w:rPrChange w:id="1454" w:author="Peter Freiling" w:date="2018-12-03T11:34:00Z">
                                        <w:rPr>
                                          <w:rFonts w:ascii="Consolas" w:hAnsi="Consolas"/>
                                          <w:color w:val="000000"/>
                                        </w:rPr>
                                      </w:rPrChange>
                                    </w:rPr>
                                    <w:t> Main(</w:t>
                                  </w:r>
                                  <w:r w:rsidRPr="00426BC9">
                                    <w:rPr>
                                      <w:rFonts w:ascii="Consolas" w:hAnsi="Consolas"/>
                                      <w:color w:val="0000FF"/>
                                      <w:sz w:val="18"/>
                                      <w:szCs w:val="18"/>
                                      <w:rPrChange w:id="1455" w:author="Peter Freiling" w:date="2018-12-03T11:34:00Z">
                                        <w:rPr>
                                          <w:rFonts w:ascii="Consolas" w:hAnsi="Consolas"/>
                                          <w:color w:val="0000FF"/>
                                        </w:rPr>
                                      </w:rPrChange>
                                    </w:rPr>
                                    <w:t>string</w:t>
                                  </w:r>
                                  <w:r w:rsidRPr="00426BC9">
                                    <w:rPr>
                                      <w:rFonts w:ascii="Consolas" w:hAnsi="Consolas"/>
                                      <w:color w:val="000000"/>
                                      <w:sz w:val="18"/>
                                      <w:szCs w:val="18"/>
                                      <w:rPrChange w:id="1456" w:author="Peter Freiling" w:date="2018-12-03T11:34:00Z">
                                        <w:rPr>
                                          <w:rFonts w:ascii="Consolas" w:hAnsi="Consolas"/>
                                          <w:color w:val="000000"/>
                                        </w:rPr>
                                      </w:rPrChange>
                                    </w:rPr>
                                    <w:t>[] args)</w:t>
                                  </w:r>
                                </w:ins>
                              </w:p>
                              <w:p w14:paraId="7A6C2E8B" w14:textId="77777777" w:rsidR="00290325" w:rsidRPr="00426BC9" w:rsidRDefault="00290325" w:rsidP="00290325">
                                <w:pPr>
                                  <w:pStyle w:val="HTMLPreformatted"/>
                                  <w:shd w:val="clear" w:color="auto" w:fill="FFFFFF"/>
                                  <w:rPr>
                                    <w:ins w:id="1457" w:author="Peter Freiling" w:date="2018-12-03T11:28:00Z"/>
                                    <w:rFonts w:ascii="Consolas" w:hAnsi="Consolas"/>
                                    <w:color w:val="000000"/>
                                    <w:sz w:val="18"/>
                                    <w:szCs w:val="18"/>
                                    <w:rPrChange w:id="1458" w:author="Peter Freiling" w:date="2018-12-03T11:34:00Z">
                                      <w:rPr>
                                        <w:ins w:id="1459" w:author="Peter Freiling" w:date="2018-12-03T11:28:00Z"/>
                                        <w:rFonts w:ascii="Consolas" w:hAnsi="Consolas"/>
                                        <w:color w:val="000000"/>
                                      </w:rPr>
                                    </w:rPrChange>
                                  </w:rPr>
                                </w:pPr>
                                <w:ins w:id="1460" w:author="Peter Freiling" w:date="2018-12-03T11:28:00Z">
                                  <w:r w:rsidRPr="00426BC9">
                                    <w:rPr>
                                      <w:rFonts w:ascii="Consolas" w:hAnsi="Consolas"/>
                                      <w:color w:val="000000"/>
                                      <w:sz w:val="18"/>
                                      <w:szCs w:val="18"/>
                                      <w:rPrChange w:id="1461" w:author="Peter Freiling" w:date="2018-12-03T11:34:00Z">
                                        <w:rPr>
                                          <w:rFonts w:ascii="Consolas" w:hAnsi="Consolas"/>
                                          <w:color w:val="000000"/>
                                        </w:rPr>
                                      </w:rPrChange>
                                    </w:rPr>
                                    <w:t>    {</w:t>
                                  </w:r>
                                </w:ins>
                              </w:p>
                              <w:p w14:paraId="234273FF" w14:textId="77777777" w:rsidR="00290325" w:rsidRPr="00426BC9" w:rsidRDefault="00290325" w:rsidP="00290325">
                                <w:pPr>
                                  <w:pStyle w:val="HTMLPreformatted"/>
                                  <w:shd w:val="clear" w:color="auto" w:fill="FFFFFF"/>
                                  <w:rPr>
                                    <w:ins w:id="1462" w:author="Peter Freiling" w:date="2018-12-03T11:28:00Z"/>
                                    <w:rFonts w:ascii="Consolas" w:hAnsi="Consolas"/>
                                    <w:color w:val="000000"/>
                                    <w:sz w:val="18"/>
                                    <w:szCs w:val="18"/>
                                    <w:rPrChange w:id="1463" w:author="Peter Freiling" w:date="2018-12-03T11:34:00Z">
                                      <w:rPr>
                                        <w:ins w:id="1464" w:author="Peter Freiling" w:date="2018-12-03T11:28:00Z"/>
                                        <w:rFonts w:ascii="Consolas" w:hAnsi="Consolas"/>
                                        <w:color w:val="000000"/>
                                      </w:rPr>
                                    </w:rPrChange>
                                  </w:rPr>
                                </w:pPr>
                                <w:ins w:id="1465" w:author="Peter Freiling" w:date="2018-12-03T11:28:00Z">
                                  <w:r w:rsidRPr="00426BC9">
                                    <w:rPr>
                                      <w:rFonts w:ascii="Consolas" w:hAnsi="Consolas"/>
                                      <w:color w:val="000000"/>
                                      <w:sz w:val="18"/>
                                      <w:szCs w:val="18"/>
                                      <w:rPrChange w:id="1466" w:author="Peter Freiling" w:date="2018-12-03T11:34:00Z">
                                        <w:rPr>
                                          <w:rFonts w:ascii="Consolas" w:hAnsi="Consolas"/>
                                          <w:color w:val="000000"/>
                                        </w:rPr>
                                      </w:rPrChange>
                                    </w:rPr>
                                    <w:t>        </w:t>
                                  </w:r>
                                  <w:r w:rsidRPr="00426BC9">
                                    <w:rPr>
                                      <w:rFonts w:ascii="Consolas" w:hAnsi="Consolas"/>
                                      <w:color w:val="2B91AF"/>
                                      <w:sz w:val="18"/>
                                      <w:szCs w:val="18"/>
                                      <w:rPrChange w:id="1467" w:author="Peter Freiling" w:date="2018-12-03T11:34:00Z">
                                        <w:rPr>
                                          <w:rFonts w:ascii="Consolas" w:hAnsi="Consolas"/>
                                          <w:color w:val="2B91AF"/>
                                        </w:rPr>
                                      </w:rPrChange>
                                    </w:rPr>
                                    <w:t>IObservable</w:t>
                                  </w:r>
                                  <w:r w:rsidRPr="00426BC9">
                                    <w:rPr>
                                      <w:rFonts w:ascii="Consolas" w:hAnsi="Consolas"/>
                                      <w:color w:val="000000"/>
                                      <w:sz w:val="18"/>
                                      <w:szCs w:val="18"/>
                                      <w:rPrChange w:id="1468" w:author="Peter Freiling" w:date="2018-12-03T11:34:00Z">
                                        <w:rPr>
                                          <w:rFonts w:ascii="Consolas" w:hAnsi="Consolas"/>
                                          <w:color w:val="000000"/>
                                        </w:rPr>
                                      </w:rPrChange>
                                    </w:rPr>
                                    <w:t>&lt;</w:t>
                                  </w:r>
                                  <w:r w:rsidRPr="00426BC9">
                                    <w:rPr>
                                      <w:rFonts w:ascii="Consolas" w:hAnsi="Consolas"/>
                                      <w:color w:val="2B91AF"/>
                                      <w:sz w:val="18"/>
                                      <w:szCs w:val="18"/>
                                      <w:rPrChange w:id="1469" w:author="Peter Freiling" w:date="2018-12-03T11:34:00Z">
                                        <w:rPr>
                                          <w:rFonts w:ascii="Consolas" w:hAnsi="Consolas"/>
                                          <w:color w:val="2B91AF"/>
                                        </w:rPr>
                                      </w:rPrChange>
                                    </w:rPr>
                                    <w:t>ContextSwitch</w:t>
                                  </w:r>
                                  <w:r w:rsidRPr="00426BC9">
                                    <w:rPr>
                                      <w:rFonts w:ascii="Consolas" w:hAnsi="Consolas"/>
                                      <w:color w:val="000000"/>
                                      <w:sz w:val="18"/>
                                      <w:szCs w:val="18"/>
                                      <w:rPrChange w:id="1470" w:author="Peter Freiling" w:date="2018-12-03T11:34:00Z">
                                        <w:rPr>
                                          <w:rFonts w:ascii="Consolas" w:hAnsi="Consolas"/>
                                          <w:color w:val="000000"/>
                                        </w:rPr>
                                      </w:rPrChange>
                                    </w:rPr>
                                    <w:t>&gt; contextSwitchObservable = </w:t>
                                  </w:r>
                                  <w:r w:rsidRPr="00426BC9">
                                    <w:rPr>
                                      <w:rFonts w:ascii="Consolas" w:hAnsi="Consolas"/>
                                      <w:color w:val="0000FF"/>
                                      <w:sz w:val="18"/>
                                      <w:szCs w:val="18"/>
                                      <w:rPrChange w:id="1471" w:author="Peter Freiling" w:date="2018-12-03T11:34:00Z">
                                        <w:rPr>
                                          <w:rFonts w:ascii="Consolas" w:hAnsi="Consolas"/>
                                          <w:color w:val="0000FF"/>
                                        </w:rPr>
                                      </w:rPrChange>
                                    </w:rPr>
                                    <w:t>new</w:t>
                                  </w:r>
                                  <w:r w:rsidRPr="00426BC9">
                                    <w:rPr>
                                      <w:rFonts w:ascii="Consolas" w:hAnsi="Consolas"/>
                                      <w:color w:val="000000"/>
                                      <w:sz w:val="18"/>
                                      <w:szCs w:val="18"/>
                                      <w:rPrChange w:id="1472" w:author="Peter Freiling" w:date="2018-12-03T11:34:00Z">
                                        <w:rPr>
                                          <w:rFonts w:ascii="Consolas" w:hAnsi="Consolas"/>
                                          <w:color w:val="000000"/>
                                        </w:rPr>
                                      </w:rPrChange>
                                    </w:rPr>
                                    <w:t>[]</w:t>
                                  </w:r>
                                </w:ins>
                              </w:p>
                              <w:p w14:paraId="4768CDE3" w14:textId="77777777" w:rsidR="00290325" w:rsidRPr="00426BC9" w:rsidRDefault="00290325" w:rsidP="00290325">
                                <w:pPr>
                                  <w:pStyle w:val="HTMLPreformatted"/>
                                  <w:shd w:val="clear" w:color="auto" w:fill="FFFFFF"/>
                                  <w:rPr>
                                    <w:ins w:id="1473" w:author="Peter Freiling" w:date="2018-12-03T11:28:00Z"/>
                                    <w:rFonts w:ascii="Consolas" w:hAnsi="Consolas"/>
                                    <w:color w:val="000000"/>
                                    <w:sz w:val="18"/>
                                    <w:szCs w:val="18"/>
                                    <w:rPrChange w:id="1474" w:author="Peter Freiling" w:date="2018-12-03T11:34:00Z">
                                      <w:rPr>
                                        <w:ins w:id="1475" w:author="Peter Freiling" w:date="2018-12-03T11:28:00Z"/>
                                        <w:rFonts w:ascii="Consolas" w:hAnsi="Consolas"/>
                                        <w:color w:val="000000"/>
                                      </w:rPr>
                                    </w:rPrChange>
                                  </w:rPr>
                                </w:pPr>
                                <w:ins w:id="1476" w:author="Peter Freiling" w:date="2018-12-03T11:28:00Z">
                                  <w:r w:rsidRPr="00426BC9">
                                    <w:rPr>
                                      <w:rFonts w:ascii="Consolas" w:hAnsi="Consolas"/>
                                      <w:color w:val="000000"/>
                                      <w:sz w:val="18"/>
                                      <w:szCs w:val="18"/>
                                      <w:rPrChange w:id="1477" w:author="Peter Freiling" w:date="2018-12-03T11:34:00Z">
                                        <w:rPr>
                                          <w:rFonts w:ascii="Consolas" w:hAnsi="Consolas"/>
                                          <w:color w:val="000000"/>
                                        </w:rPr>
                                      </w:rPrChange>
                                    </w:rPr>
                                    <w:t>        {</w:t>
                                  </w:r>
                                </w:ins>
                              </w:p>
                              <w:p w14:paraId="1AAF458C" w14:textId="77777777" w:rsidR="00290325" w:rsidRPr="00426BC9" w:rsidRDefault="00290325" w:rsidP="00290325">
                                <w:pPr>
                                  <w:pStyle w:val="HTMLPreformatted"/>
                                  <w:shd w:val="clear" w:color="auto" w:fill="FFFFFF"/>
                                  <w:rPr>
                                    <w:ins w:id="1478" w:author="Peter Freiling" w:date="2018-12-03T11:28:00Z"/>
                                    <w:rFonts w:ascii="Consolas" w:hAnsi="Consolas"/>
                                    <w:color w:val="000000"/>
                                    <w:sz w:val="18"/>
                                    <w:szCs w:val="18"/>
                                    <w:rPrChange w:id="1479" w:author="Peter Freiling" w:date="2018-12-03T11:34:00Z">
                                      <w:rPr>
                                        <w:ins w:id="1480" w:author="Peter Freiling" w:date="2018-12-03T11:28:00Z"/>
                                        <w:rFonts w:ascii="Consolas" w:hAnsi="Consolas"/>
                                        <w:color w:val="000000"/>
                                      </w:rPr>
                                    </w:rPrChange>
                                  </w:rPr>
                                </w:pPr>
                                <w:ins w:id="1481" w:author="Peter Freiling" w:date="2018-12-03T11:28:00Z">
                                  <w:r w:rsidRPr="00426BC9">
                                    <w:rPr>
                                      <w:rFonts w:ascii="Consolas" w:hAnsi="Consolas"/>
                                      <w:color w:val="000000"/>
                                      <w:sz w:val="18"/>
                                      <w:szCs w:val="18"/>
                                      <w:rPrChange w:id="1482" w:author="Peter Freiling" w:date="2018-12-03T11:34:00Z">
                                        <w:rPr>
                                          <w:rFonts w:ascii="Consolas" w:hAnsi="Consolas"/>
                                          <w:color w:val="000000"/>
                                        </w:rPr>
                                      </w:rPrChange>
                                    </w:rPr>
                                    <w:t>            </w:t>
                                  </w:r>
                                  <w:r w:rsidRPr="00426BC9">
                                    <w:rPr>
                                      <w:rFonts w:ascii="Consolas" w:hAnsi="Consolas"/>
                                      <w:color w:val="0000FF"/>
                                      <w:sz w:val="18"/>
                                      <w:szCs w:val="18"/>
                                      <w:rPrChange w:id="1483" w:author="Peter Freiling" w:date="2018-12-03T11:34:00Z">
                                        <w:rPr>
                                          <w:rFonts w:ascii="Consolas" w:hAnsi="Consolas"/>
                                          <w:color w:val="0000FF"/>
                                        </w:rPr>
                                      </w:rPrChange>
                                    </w:rPr>
                                    <w:t>new</w:t>
                                  </w:r>
                                  <w:r w:rsidRPr="00426BC9">
                                    <w:rPr>
                                      <w:rFonts w:ascii="Consolas" w:hAnsi="Consolas"/>
                                      <w:color w:val="000000"/>
                                      <w:sz w:val="18"/>
                                      <w:szCs w:val="18"/>
                                      <w:rPrChange w:id="1484" w:author="Peter Freiling" w:date="2018-12-03T11:34:00Z">
                                        <w:rPr>
                                          <w:rFonts w:ascii="Consolas" w:hAnsi="Consolas"/>
                                          <w:color w:val="000000"/>
                                        </w:rPr>
                                      </w:rPrChange>
                                    </w:rPr>
                                    <w:t> </w:t>
                                  </w:r>
                                  <w:r w:rsidRPr="00426BC9">
                                    <w:rPr>
                                      <w:rFonts w:ascii="Consolas" w:hAnsi="Consolas"/>
                                      <w:color w:val="2B91AF"/>
                                      <w:sz w:val="18"/>
                                      <w:szCs w:val="18"/>
                                      <w:rPrChange w:id="1485" w:author="Peter Freiling" w:date="2018-12-03T11:34:00Z">
                                        <w:rPr>
                                          <w:rFonts w:ascii="Consolas" w:hAnsi="Consolas"/>
                                          <w:color w:val="2B91AF"/>
                                        </w:rPr>
                                      </w:rPrChange>
                                    </w:rPr>
                                    <w:t>ContextSwitch</w:t>
                                  </w:r>
                                  <w:r w:rsidRPr="00426BC9">
                                    <w:rPr>
                                      <w:rFonts w:ascii="Consolas" w:hAnsi="Consolas"/>
                                      <w:color w:val="000000"/>
                                      <w:sz w:val="18"/>
                                      <w:szCs w:val="18"/>
                                      <w:rPrChange w:id="1486" w:author="Peter Freiling" w:date="2018-12-03T11:34:00Z">
                                        <w:rPr>
                                          <w:rFonts w:ascii="Consolas" w:hAnsi="Consolas"/>
                                          <w:color w:val="000000"/>
                                        </w:rPr>
                                      </w:rPrChange>
                                    </w:rPr>
                                    <w:t>(0, 1, 1, 120),</w:t>
                                  </w:r>
                                </w:ins>
                              </w:p>
                              <w:p w14:paraId="510BDBA8" w14:textId="77777777" w:rsidR="00290325" w:rsidRPr="00426BC9" w:rsidRDefault="00290325" w:rsidP="00290325">
                                <w:pPr>
                                  <w:pStyle w:val="HTMLPreformatted"/>
                                  <w:shd w:val="clear" w:color="auto" w:fill="FFFFFF"/>
                                  <w:rPr>
                                    <w:ins w:id="1487" w:author="Peter Freiling" w:date="2018-12-03T11:28:00Z"/>
                                    <w:rFonts w:ascii="Consolas" w:hAnsi="Consolas"/>
                                    <w:color w:val="000000"/>
                                    <w:sz w:val="18"/>
                                    <w:szCs w:val="18"/>
                                    <w:rPrChange w:id="1488" w:author="Peter Freiling" w:date="2018-12-03T11:34:00Z">
                                      <w:rPr>
                                        <w:ins w:id="1489" w:author="Peter Freiling" w:date="2018-12-03T11:28:00Z"/>
                                        <w:rFonts w:ascii="Consolas" w:hAnsi="Consolas"/>
                                        <w:color w:val="000000"/>
                                      </w:rPr>
                                    </w:rPrChange>
                                  </w:rPr>
                                </w:pPr>
                                <w:ins w:id="1490" w:author="Peter Freiling" w:date="2018-12-03T11:28:00Z">
                                  <w:r w:rsidRPr="00426BC9">
                                    <w:rPr>
                                      <w:rFonts w:ascii="Consolas" w:hAnsi="Consolas"/>
                                      <w:color w:val="000000"/>
                                      <w:sz w:val="18"/>
                                      <w:szCs w:val="18"/>
                                      <w:rPrChange w:id="1491" w:author="Peter Freiling" w:date="2018-12-03T11:34:00Z">
                                        <w:rPr>
                                          <w:rFonts w:ascii="Consolas" w:hAnsi="Consolas"/>
                                          <w:color w:val="000000"/>
                                        </w:rPr>
                                      </w:rPrChange>
                                    </w:rPr>
                                    <w:t>            </w:t>
                                  </w:r>
                                  <w:r w:rsidRPr="00426BC9">
                                    <w:rPr>
                                      <w:rFonts w:ascii="Consolas" w:hAnsi="Consolas"/>
                                      <w:color w:val="0000FF"/>
                                      <w:sz w:val="18"/>
                                      <w:szCs w:val="18"/>
                                      <w:rPrChange w:id="1492" w:author="Peter Freiling" w:date="2018-12-03T11:34:00Z">
                                        <w:rPr>
                                          <w:rFonts w:ascii="Consolas" w:hAnsi="Consolas"/>
                                          <w:color w:val="0000FF"/>
                                        </w:rPr>
                                      </w:rPrChange>
                                    </w:rPr>
                                    <w:t>new</w:t>
                                  </w:r>
                                  <w:r w:rsidRPr="00426BC9">
                                    <w:rPr>
                                      <w:rFonts w:ascii="Consolas" w:hAnsi="Consolas"/>
                                      <w:color w:val="000000"/>
                                      <w:sz w:val="18"/>
                                      <w:szCs w:val="18"/>
                                      <w:rPrChange w:id="1493" w:author="Peter Freiling" w:date="2018-12-03T11:34:00Z">
                                        <w:rPr>
                                          <w:rFonts w:ascii="Consolas" w:hAnsi="Consolas"/>
                                          <w:color w:val="000000"/>
                                        </w:rPr>
                                      </w:rPrChange>
                                    </w:rPr>
                                    <w:t> </w:t>
                                  </w:r>
                                  <w:r w:rsidRPr="00426BC9">
                                    <w:rPr>
                                      <w:rFonts w:ascii="Consolas" w:hAnsi="Consolas"/>
                                      <w:color w:val="2B91AF"/>
                                      <w:sz w:val="18"/>
                                      <w:szCs w:val="18"/>
                                      <w:rPrChange w:id="1494" w:author="Peter Freiling" w:date="2018-12-03T11:34:00Z">
                                        <w:rPr>
                                          <w:rFonts w:ascii="Consolas" w:hAnsi="Consolas"/>
                                          <w:color w:val="2B91AF"/>
                                        </w:rPr>
                                      </w:rPrChange>
                                    </w:rPr>
                                    <w:t>ContextSwitch</w:t>
                                  </w:r>
                                  <w:r w:rsidRPr="00426BC9">
                                    <w:rPr>
                                      <w:rFonts w:ascii="Consolas" w:hAnsi="Consolas"/>
                                      <w:color w:val="000000"/>
                                      <w:sz w:val="18"/>
                                      <w:szCs w:val="18"/>
                                      <w:rPrChange w:id="1495" w:author="Peter Freiling" w:date="2018-12-03T11:34:00Z">
                                        <w:rPr>
                                          <w:rFonts w:ascii="Consolas" w:hAnsi="Consolas"/>
                                          <w:color w:val="000000"/>
                                        </w:rPr>
                                      </w:rPrChange>
                                    </w:rPr>
                                    <w:t>(0, 3, 2, 121),</w:t>
                                  </w:r>
                                </w:ins>
                              </w:p>
                              <w:p w14:paraId="4EF6A707" w14:textId="77777777" w:rsidR="00290325" w:rsidRPr="00426BC9" w:rsidRDefault="00290325" w:rsidP="00290325">
                                <w:pPr>
                                  <w:pStyle w:val="HTMLPreformatted"/>
                                  <w:shd w:val="clear" w:color="auto" w:fill="FFFFFF"/>
                                  <w:rPr>
                                    <w:ins w:id="1496" w:author="Peter Freiling" w:date="2018-12-03T11:28:00Z"/>
                                    <w:rFonts w:ascii="Consolas" w:hAnsi="Consolas"/>
                                    <w:color w:val="000000"/>
                                    <w:sz w:val="18"/>
                                    <w:szCs w:val="18"/>
                                    <w:rPrChange w:id="1497" w:author="Peter Freiling" w:date="2018-12-03T11:34:00Z">
                                      <w:rPr>
                                        <w:ins w:id="1498" w:author="Peter Freiling" w:date="2018-12-03T11:28:00Z"/>
                                        <w:rFonts w:ascii="Consolas" w:hAnsi="Consolas"/>
                                        <w:color w:val="000000"/>
                                      </w:rPr>
                                    </w:rPrChange>
                                  </w:rPr>
                                </w:pPr>
                                <w:ins w:id="1499" w:author="Peter Freiling" w:date="2018-12-03T11:28:00Z">
                                  <w:r w:rsidRPr="00426BC9">
                                    <w:rPr>
                                      <w:rFonts w:ascii="Consolas" w:hAnsi="Consolas"/>
                                      <w:color w:val="000000"/>
                                      <w:sz w:val="18"/>
                                      <w:szCs w:val="18"/>
                                      <w:rPrChange w:id="1500" w:author="Peter Freiling" w:date="2018-12-03T11:34:00Z">
                                        <w:rPr>
                                          <w:rFonts w:ascii="Consolas" w:hAnsi="Consolas"/>
                                          <w:color w:val="000000"/>
                                        </w:rPr>
                                      </w:rPrChange>
                                    </w:rPr>
                                    <w:t>            </w:t>
                                  </w:r>
                                  <w:r w:rsidRPr="00426BC9">
                                    <w:rPr>
                                      <w:rFonts w:ascii="Consolas" w:hAnsi="Consolas"/>
                                      <w:color w:val="0000FF"/>
                                      <w:sz w:val="18"/>
                                      <w:szCs w:val="18"/>
                                      <w:rPrChange w:id="1501" w:author="Peter Freiling" w:date="2018-12-03T11:34:00Z">
                                        <w:rPr>
                                          <w:rFonts w:ascii="Consolas" w:hAnsi="Consolas"/>
                                          <w:color w:val="0000FF"/>
                                        </w:rPr>
                                      </w:rPrChange>
                                    </w:rPr>
                                    <w:t>new</w:t>
                                  </w:r>
                                  <w:r w:rsidRPr="00426BC9">
                                    <w:rPr>
                                      <w:rFonts w:ascii="Consolas" w:hAnsi="Consolas"/>
                                      <w:color w:val="000000"/>
                                      <w:sz w:val="18"/>
                                      <w:szCs w:val="18"/>
                                      <w:rPrChange w:id="1502" w:author="Peter Freiling" w:date="2018-12-03T11:34:00Z">
                                        <w:rPr>
                                          <w:rFonts w:ascii="Consolas" w:hAnsi="Consolas"/>
                                          <w:color w:val="000000"/>
                                        </w:rPr>
                                      </w:rPrChange>
                                    </w:rPr>
                                    <w:t> </w:t>
                                  </w:r>
                                  <w:r w:rsidRPr="00426BC9">
                                    <w:rPr>
                                      <w:rFonts w:ascii="Consolas" w:hAnsi="Consolas"/>
                                      <w:color w:val="2B91AF"/>
                                      <w:sz w:val="18"/>
                                      <w:szCs w:val="18"/>
                                      <w:rPrChange w:id="1503" w:author="Peter Freiling" w:date="2018-12-03T11:34:00Z">
                                        <w:rPr>
                                          <w:rFonts w:ascii="Consolas" w:hAnsi="Consolas"/>
                                          <w:color w:val="2B91AF"/>
                                        </w:rPr>
                                      </w:rPrChange>
                                    </w:rPr>
                                    <w:t>ContextSwitch</w:t>
                                  </w:r>
                                  <w:r w:rsidRPr="00426BC9">
                                    <w:rPr>
                                      <w:rFonts w:ascii="Consolas" w:hAnsi="Consolas"/>
                                      <w:color w:val="000000"/>
                                      <w:sz w:val="18"/>
                                      <w:szCs w:val="18"/>
                                      <w:rPrChange w:id="1504" w:author="Peter Freiling" w:date="2018-12-03T11:34:00Z">
                                        <w:rPr>
                                          <w:rFonts w:ascii="Consolas" w:hAnsi="Consolas"/>
                                          <w:color w:val="000000"/>
                                        </w:rPr>
                                      </w:rPrChange>
                                    </w:rPr>
                                    <w:t>(0, 5, 3, 124),</w:t>
                                  </w:r>
                                </w:ins>
                              </w:p>
                              <w:p w14:paraId="6772A011" w14:textId="77777777" w:rsidR="00290325" w:rsidRPr="00426BC9" w:rsidRDefault="00290325" w:rsidP="00290325">
                                <w:pPr>
                                  <w:pStyle w:val="HTMLPreformatted"/>
                                  <w:shd w:val="clear" w:color="auto" w:fill="FFFFFF"/>
                                  <w:rPr>
                                    <w:ins w:id="1505" w:author="Peter Freiling" w:date="2018-12-03T11:28:00Z"/>
                                    <w:rFonts w:ascii="Consolas" w:hAnsi="Consolas"/>
                                    <w:color w:val="000000"/>
                                    <w:sz w:val="18"/>
                                    <w:szCs w:val="18"/>
                                    <w:rPrChange w:id="1506" w:author="Peter Freiling" w:date="2018-12-03T11:34:00Z">
                                      <w:rPr>
                                        <w:ins w:id="1507" w:author="Peter Freiling" w:date="2018-12-03T11:28:00Z"/>
                                        <w:rFonts w:ascii="Consolas" w:hAnsi="Consolas"/>
                                        <w:color w:val="000000"/>
                                      </w:rPr>
                                    </w:rPrChange>
                                  </w:rPr>
                                </w:pPr>
                                <w:ins w:id="1508" w:author="Peter Freiling" w:date="2018-12-03T11:28:00Z">
                                  <w:r w:rsidRPr="00426BC9">
                                    <w:rPr>
                                      <w:rFonts w:ascii="Consolas" w:hAnsi="Consolas"/>
                                      <w:color w:val="000000"/>
                                      <w:sz w:val="18"/>
                                      <w:szCs w:val="18"/>
                                      <w:rPrChange w:id="1509" w:author="Peter Freiling" w:date="2018-12-03T11:34:00Z">
                                        <w:rPr>
                                          <w:rFonts w:ascii="Consolas" w:hAnsi="Consolas"/>
                                          <w:color w:val="000000"/>
                                        </w:rPr>
                                      </w:rPrChange>
                                    </w:rPr>
                                    <w:t>            </w:t>
                                  </w:r>
                                  <w:r w:rsidRPr="00426BC9">
                                    <w:rPr>
                                      <w:rFonts w:ascii="Consolas" w:hAnsi="Consolas"/>
                                      <w:color w:val="0000FF"/>
                                      <w:sz w:val="18"/>
                                      <w:szCs w:val="18"/>
                                      <w:rPrChange w:id="1510" w:author="Peter Freiling" w:date="2018-12-03T11:34:00Z">
                                        <w:rPr>
                                          <w:rFonts w:ascii="Consolas" w:hAnsi="Consolas"/>
                                          <w:color w:val="0000FF"/>
                                        </w:rPr>
                                      </w:rPrChange>
                                    </w:rPr>
                                    <w:t>new</w:t>
                                  </w:r>
                                  <w:r w:rsidRPr="00426BC9">
                                    <w:rPr>
                                      <w:rFonts w:ascii="Consolas" w:hAnsi="Consolas"/>
                                      <w:color w:val="000000"/>
                                      <w:sz w:val="18"/>
                                      <w:szCs w:val="18"/>
                                      <w:rPrChange w:id="1511" w:author="Peter Freiling" w:date="2018-12-03T11:34:00Z">
                                        <w:rPr>
                                          <w:rFonts w:ascii="Consolas" w:hAnsi="Consolas"/>
                                          <w:color w:val="000000"/>
                                        </w:rPr>
                                      </w:rPrChange>
                                    </w:rPr>
                                    <w:t> </w:t>
                                  </w:r>
                                  <w:r w:rsidRPr="00426BC9">
                                    <w:rPr>
                                      <w:rFonts w:ascii="Consolas" w:hAnsi="Consolas"/>
                                      <w:color w:val="2B91AF"/>
                                      <w:sz w:val="18"/>
                                      <w:szCs w:val="18"/>
                                      <w:rPrChange w:id="1512" w:author="Peter Freiling" w:date="2018-12-03T11:34:00Z">
                                        <w:rPr>
                                          <w:rFonts w:ascii="Consolas" w:hAnsi="Consolas"/>
                                          <w:color w:val="2B91AF"/>
                                        </w:rPr>
                                      </w:rPrChange>
                                    </w:rPr>
                                    <w:t>ContextSwitch</w:t>
                                  </w:r>
                                  <w:r w:rsidRPr="00426BC9">
                                    <w:rPr>
                                      <w:rFonts w:ascii="Consolas" w:hAnsi="Consolas"/>
                                      <w:color w:val="000000"/>
                                      <w:sz w:val="18"/>
                                      <w:szCs w:val="18"/>
                                      <w:rPrChange w:id="1513" w:author="Peter Freiling" w:date="2018-12-03T11:34:00Z">
                                        <w:rPr>
                                          <w:rFonts w:ascii="Consolas" w:hAnsi="Consolas"/>
                                          <w:color w:val="000000"/>
                                        </w:rPr>
                                      </w:rPrChange>
                                    </w:rPr>
                                    <w:t>(120, 2, 1, 123),</w:t>
                                  </w:r>
                                </w:ins>
                              </w:p>
                              <w:p w14:paraId="337394ED" w14:textId="77777777" w:rsidR="00290325" w:rsidRPr="00426BC9" w:rsidRDefault="00290325" w:rsidP="00290325">
                                <w:pPr>
                                  <w:pStyle w:val="HTMLPreformatted"/>
                                  <w:shd w:val="clear" w:color="auto" w:fill="FFFFFF"/>
                                  <w:rPr>
                                    <w:ins w:id="1514" w:author="Peter Freiling" w:date="2018-12-03T11:28:00Z"/>
                                    <w:rFonts w:ascii="Consolas" w:hAnsi="Consolas"/>
                                    <w:color w:val="000000"/>
                                    <w:sz w:val="18"/>
                                    <w:szCs w:val="18"/>
                                    <w:rPrChange w:id="1515" w:author="Peter Freiling" w:date="2018-12-03T11:34:00Z">
                                      <w:rPr>
                                        <w:ins w:id="1516" w:author="Peter Freiling" w:date="2018-12-03T11:28:00Z"/>
                                        <w:rFonts w:ascii="Consolas" w:hAnsi="Consolas"/>
                                        <w:color w:val="000000"/>
                                      </w:rPr>
                                    </w:rPrChange>
                                  </w:rPr>
                                </w:pPr>
                                <w:ins w:id="1517" w:author="Peter Freiling" w:date="2018-12-03T11:28:00Z">
                                  <w:r w:rsidRPr="00426BC9">
                                    <w:rPr>
                                      <w:rFonts w:ascii="Consolas" w:hAnsi="Consolas"/>
                                      <w:color w:val="000000"/>
                                      <w:sz w:val="18"/>
                                      <w:szCs w:val="18"/>
                                      <w:rPrChange w:id="1518" w:author="Peter Freiling" w:date="2018-12-03T11:34:00Z">
                                        <w:rPr>
                                          <w:rFonts w:ascii="Consolas" w:hAnsi="Consolas"/>
                                          <w:color w:val="000000"/>
                                        </w:rPr>
                                      </w:rPrChange>
                                    </w:rPr>
                                    <w:t>            </w:t>
                                  </w:r>
                                  <w:r w:rsidRPr="00426BC9">
                                    <w:rPr>
                                      <w:rFonts w:ascii="Consolas" w:hAnsi="Consolas"/>
                                      <w:color w:val="0000FF"/>
                                      <w:sz w:val="18"/>
                                      <w:szCs w:val="18"/>
                                      <w:rPrChange w:id="1519" w:author="Peter Freiling" w:date="2018-12-03T11:34:00Z">
                                        <w:rPr>
                                          <w:rFonts w:ascii="Consolas" w:hAnsi="Consolas"/>
                                          <w:color w:val="0000FF"/>
                                        </w:rPr>
                                      </w:rPrChange>
                                    </w:rPr>
                                    <w:t>new</w:t>
                                  </w:r>
                                  <w:r w:rsidRPr="00426BC9">
                                    <w:rPr>
                                      <w:rFonts w:ascii="Consolas" w:hAnsi="Consolas"/>
                                      <w:color w:val="000000"/>
                                      <w:sz w:val="18"/>
                                      <w:szCs w:val="18"/>
                                      <w:rPrChange w:id="1520" w:author="Peter Freiling" w:date="2018-12-03T11:34:00Z">
                                        <w:rPr>
                                          <w:rFonts w:ascii="Consolas" w:hAnsi="Consolas"/>
                                          <w:color w:val="000000"/>
                                        </w:rPr>
                                      </w:rPrChange>
                                    </w:rPr>
                                    <w:t> </w:t>
                                  </w:r>
                                  <w:r w:rsidRPr="00426BC9">
                                    <w:rPr>
                                      <w:rFonts w:ascii="Consolas" w:hAnsi="Consolas"/>
                                      <w:color w:val="2B91AF"/>
                                      <w:sz w:val="18"/>
                                      <w:szCs w:val="18"/>
                                      <w:rPrChange w:id="1521" w:author="Peter Freiling" w:date="2018-12-03T11:34:00Z">
                                        <w:rPr>
                                          <w:rFonts w:ascii="Consolas" w:hAnsi="Consolas"/>
                                          <w:color w:val="2B91AF"/>
                                        </w:rPr>
                                      </w:rPrChange>
                                    </w:rPr>
                                    <w:t>ContextSwitch</w:t>
                                  </w:r>
                                  <w:r w:rsidRPr="00426BC9">
                                    <w:rPr>
                                      <w:rFonts w:ascii="Consolas" w:hAnsi="Consolas"/>
                                      <w:color w:val="000000"/>
                                      <w:sz w:val="18"/>
                                      <w:szCs w:val="18"/>
                                      <w:rPrChange w:id="1522" w:author="Peter Freiling" w:date="2018-12-03T11:34:00Z">
                                        <w:rPr>
                                          <w:rFonts w:ascii="Consolas" w:hAnsi="Consolas"/>
                                          <w:color w:val="000000"/>
                                        </w:rPr>
                                      </w:rPrChange>
                                    </w:rPr>
                                    <w:t>(300, 1, 1, 122),</w:t>
                                  </w:r>
                                </w:ins>
                              </w:p>
                              <w:p w14:paraId="74251F63" w14:textId="77777777" w:rsidR="00290325" w:rsidRPr="00426BC9" w:rsidRDefault="00290325" w:rsidP="00290325">
                                <w:pPr>
                                  <w:pStyle w:val="HTMLPreformatted"/>
                                  <w:shd w:val="clear" w:color="auto" w:fill="FFFFFF"/>
                                  <w:rPr>
                                    <w:ins w:id="1523" w:author="Peter Freiling" w:date="2018-12-03T11:28:00Z"/>
                                    <w:rFonts w:ascii="Consolas" w:hAnsi="Consolas"/>
                                    <w:color w:val="000000"/>
                                    <w:sz w:val="18"/>
                                    <w:szCs w:val="18"/>
                                    <w:rPrChange w:id="1524" w:author="Peter Freiling" w:date="2018-12-03T11:34:00Z">
                                      <w:rPr>
                                        <w:ins w:id="1525" w:author="Peter Freiling" w:date="2018-12-03T11:28:00Z"/>
                                        <w:rFonts w:ascii="Consolas" w:hAnsi="Consolas"/>
                                        <w:color w:val="000000"/>
                                      </w:rPr>
                                    </w:rPrChange>
                                  </w:rPr>
                                </w:pPr>
                                <w:ins w:id="1526" w:author="Peter Freiling" w:date="2018-12-03T11:28:00Z">
                                  <w:r w:rsidRPr="00426BC9">
                                    <w:rPr>
                                      <w:rFonts w:ascii="Consolas" w:hAnsi="Consolas"/>
                                      <w:color w:val="000000"/>
                                      <w:sz w:val="18"/>
                                      <w:szCs w:val="18"/>
                                      <w:rPrChange w:id="1527" w:author="Peter Freiling" w:date="2018-12-03T11:34:00Z">
                                        <w:rPr>
                                          <w:rFonts w:ascii="Consolas" w:hAnsi="Consolas"/>
                                          <w:color w:val="000000"/>
                                        </w:rPr>
                                      </w:rPrChange>
                                    </w:rPr>
                                    <w:t>            </w:t>
                                  </w:r>
                                  <w:r w:rsidRPr="00426BC9">
                                    <w:rPr>
                                      <w:rFonts w:ascii="Consolas" w:hAnsi="Consolas"/>
                                      <w:color w:val="0000FF"/>
                                      <w:sz w:val="18"/>
                                      <w:szCs w:val="18"/>
                                      <w:rPrChange w:id="1528" w:author="Peter Freiling" w:date="2018-12-03T11:34:00Z">
                                        <w:rPr>
                                          <w:rFonts w:ascii="Consolas" w:hAnsi="Consolas"/>
                                          <w:color w:val="0000FF"/>
                                        </w:rPr>
                                      </w:rPrChange>
                                    </w:rPr>
                                    <w:t>new</w:t>
                                  </w:r>
                                  <w:r w:rsidRPr="00426BC9">
                                    <w:rPr>
                                      <w:rFonts w:ascii="Consolas" w:hAnsi="Consolas"/>
                                      <w:color w:val="000000"/>
                                      <w:sz w:val="18"/>
                                      <w:szCs w:val="18"/>
                                      <w:rPrChange w:id="1529" w:author="Peter Freiling" w:date="2018-12-03T11:34:00Z">
                                        <w:rPr>
                                          <w:rFonts w:ascii="Consolas" w:hAnsi="Consolas"/>
                                          <w:color w:val="000000"/>
                                        </w:rPr>
                                      </w:rPrChange>
                                    </w:rPr>
                                    <w:t> </w:t>
                                  </w:r>
                                  <w:r w:rsidRPr="00426BC9">
                                    <w:rPr>
                                      <w:rFonts w:ascii="Consolas" w:hAnsi="Consolas"/>
                                      <w:color w:val="2B91AF"/>
                                      <w:sz w:val="18"/>
                                      <w:szCs w:val="18"/>
                                      <w:rPrChange w:id="1530" w:author="Peter Freiling" w:date="2018-12-03T11:34:00Z">
                                        <w:rPr>
                                          <w:rFonts w:ascii="Consolas" w:hAnsi="Consolas"/>
                                          <w:color w:val="2B91AF"/>
                                        </w:rPr>
                                      </w:rPrChange>
                                    </w:rPr>
                                    <w:t>ContextSwitch</w:t>
                                  </w:r>
                                  <w:r w:rsidRPr="00426BC9">
                                    <w:rPr>
                                      <w:rFonts w:ascii="Consolas" w:hAnsi="Consolas"/>
                                      <w:color w:val="000000"/>
                                      <w:sz w:val="18"/>
                                      <w:szCs w:val="18"/>
                                      <w:rPrChange w:id="1531" w:author="Peter Freiling" w:date="2018-12-03T11:34:00Z">
                                        <w:rPr>
                                          <w:rFonts w:ascii="Consolas" w:hAnsi="Consolas"/>
                                          <w:color w:val="000000"/>
                                        </w:rPr>
                                      </w:rPrChange>
                                    </w:rPr>
                                    <w:t>(1800, 4, 2, 125),</w:t>
                                  </w:r>
                                </w:ins>
                              </w:p>
                              <w:p w14:paraId="4F320A41" w14:textId="77777777" w:rsidR="00290325" w:rsidRPr="00426BC9" w:rsidRDefault="00290325" w:rsidP="00290325">
                                <w:pPr>
                                  <w:pStyle w:val="HTMLPreformatted"/>
                                  <w:shd w:val="clear" w:color="auto" w:fill="FFFFFF"/>
                                  <w:rPr>
                                    <w:ins w:id="1532" w:author="Peter Freiling" w:date="2018-12-03T11:28:00Z"/>
                                    <w:rFonts w:ascii="Consolas" w:hAnsi="Consolas"/>
                                    <w:color w:val="000000"/>
                                    <w:sz w:val="18"/>
                                    <w:szCs w:val="18"/>
                                    <w:rPrChange w:id="1533" w:author="Peter Freiling" w:date="2018-12-03T11:34:00Z">
                                      <w:rPr>
                                        <w:ins w:id="1534" w:author="Peter Freiling" w:date="2018-12-03T11:28:00Z"/>
                                        <w:rFonts w:ascii="Consolas" w:hAnsi="Consolas"/>
                                        <w:color w:val="000000"/>
                                      </w:rPr>
                                    </w:rPrChange>
                                  </w:rPr>
                                </w:pPr>
                                <w:ins w:id="1535" w:author="Peter Freiling" w:date="2018-12-03T11:28:00Z">
                                  <w:r w:rsidRPr="00426BC9">
                                    <w:rPr>
                                      <w:rFonts w:ascii="Consolas" w:hAnsi="Consolas"/>
                                      <w:color w:val="000000"/>
                                      <w:sz w:val="18"/>
                                      <w:szCs w:val="18"/>
                                      <w:rPrChange w:id="1536" w:author="Peter Freiling" w:date="2018-12-03T11:34:00Z">
                                        <w:rPr>
                                          <w:rFonts w:ascii="Consolas" w:hAnsi="Consolas"/>
                                          <w:color w:val="000000"/>
                                        </w:rPr>
                                      </w:rPrChange>
                                    </w:rPr>
                                    <w:t>            </w:t>
                                  </w:r>
                                  <w:r w:rsidRPr="00426BC9">
                                    <w:rPr>
                                      <w:rFonts w:ascii="Consolas" w:hAnsi="Consolas"/>
                                      <w:color w:val="0000FF"/>
                                      <w:sz w:val="18"/>
                                      <w:szCs w:val="18"/>
                                      <w:rPrChange w:id="1537" w:author="Peter Freiling" w:date="2018-12-03T11:34:00Z">
                                        <w:rPr>
                                          <w:rFonts w:ascii="Consolas" w:hAnsi="Consolas"/>
                                          <w:color w:val="0000FF"/>
                                        </w:rPr>
                                      </w:rPrChange>
                                    </w:rPr>
                                    <w:t>new</w:t>
                                  </w:r>
                                  <w:r w:rsidRPr="00426BC9">
                                    <w:rPr>
                                      <w:rFonts w:ascii="Consolas" w:hAnsi="Consolas"/>
                                      <w:color w:val="000000"/>
                                      <w:sz w:val="18"/>
                                      <w:szCs w:val="18"/>
                                      <w:rPrChange w:id="1538" w:author="Peter Freiling" w:date="2018-12-03T11:34:00Z">
                                        <w:rPr>
                                          <w:rFonts w:ascii="Consolas" w:hAnsi="Consolas"/>
                                          <w:color w:val="000000"/>
                                        </w:rPr>
                                      </w:rPrChange>
                                    </w:rPr>
                                    <w:t> </w:t>
                                  </w:r>
                                  <w:r w:rsidRPr="00426BC9">
                                    <w:rPr>
                                      <w:rFonts w:ascii="Consolas" w:hAnsi="Consolas"/>
                                      <w:color w:val="2B91AF"/>
                                      <w:sz w:val="18"/>
                                      <w:szCs w:val="18"/>
                                      <w:rPrChange w:id="1539" w:author="Peter Freiling" w:date="2018-12-03T11:34:00Z">
                                        <w:rPr>
                                          <w:rFonts w:ascii="Consolas" w:hAnsi="Consolas"/>
                                          <w:color w:val="2B91AF"/>
                                        </w:rPr>
                                      </w:rPrChange>
                                    </w:rPr>
                                    <w:t>ContextSwitch</w:t>
                                  </w:r>
                                  <w:r w:rsidRPr="00426BC9">
                                    <w:rPr>
                                      <w:rFonts w:ascii="Consolas" w:hAnsi="Consolas"/>
                                      <w:color w:val="000000"/>
                                      <w:sz w:val="18"/>
                                      <w:szCs w:val="18"/>
                                      <w:rPrChange w:id="1540" w:author="Peter Freiling" w:date="2018-12-03T11:34:00Z">
                                        <w:rPr>
                                          <w:rFonts w:ascii="Consolas" w:hAnsi="Consolas"/>
                                          <w:color w:val="000000"/>
                                        </w:rPr>
                                      </w:rPrChange>
                                    </w:rPr>
                                    <w:t>(3540, 2, 1, 119),</w:t>
                                  </w:r>
                                </w:ins>
                              </w:p>
                              <w:p w14:paraId="4DC05207" w14:textId="77777777" w:rsidR="00290325" w:rsidRPr="00426BC9" w:rsidRDefault="00290325" w:rsidP="00290325">
                                <w:pPr>
                                  <w:pStyle w:val="HTMLPreformatted"/>
                                  <w:shd w:val="clear" w:color="auto" w:fill="FFFFFF"/>
                                  <w:rPr>
                                    <w:ins w:id="1541" w:author="Peter Freiling" w:date="2018-12-03T11:28:00Z"/>
                                    <w:rFonts w:ascii="Consolas" w:hAnsi="Consolas"/>
                                    <w:color w:val="000000"/>
                                    <w:sz w:val="18"/>
                                    <w:szCs w:val="18"/>
                                    <w:rPrChange w:id="1542" w:author="Peter Freiling" w:date="2018-12-03T11:34:00Z">
                                      <w:rPr>
                                        <w:ins w:id="1543" w:author="Peter Freiling" w:date="2018-12-03T11:28:00Z"/>
                                        <w:rFonts w:ascii="Consolas" w:hAnsi="Consolas"/>
                                        <w:color w:val="000000"/>
                                      </w:rPr>
                                    </w:rPrChange>
                                  </w:rPr>
                                </w:pPr>
                                <w:ins w:id="1544" w:author="Peter Freiling" w:date="2018-12-03T11:28:00Z">
                                  <w:r w:rsidRPr="00426BC9">
                                    <w:rPr>
                                      <w:rFonts w:ascii="Consolas" w:hAnsi="Consolas"/>
                                      <w:color w:val="000000"/>
                                      <w:sz w:val="18"/>
                                      <w:szCs w:val="18"/>
                                      <w:rPrChange w:id="1545" w:author="Peter Freiling" w:date="2018-12-03T11:34:00Z">
                                        <w:rPr>
                                          <w:rFonts w:ascii="Consolas" w:hAnsi="Consolas"/>
                                          <w:color w:val="000000"/>
                                        </w:rPr>
                                      </w:rPrChange>
                                    </w:rPr>
                                    <w:t>            </w:t>
                                  </w:r>
                                  <w:r w:rsidRPr="00426BC9">
                                    <w:rPr>
                                      <w:rFonts w:ascii="Consolas" w:hAnsi="Consolas"/>
                                      <w:color w:val="0000FF"/>
                                      <w:sz w:val="18"/>
                                      <w:szCs w:val="18"/>
                                      <w:rPrChange w:id="1546" w:author="Peter Freiling" w:date="2018-12-03T11:34:00Z">
                                        <w:rPr>
                                          <w:rFonts w:ascii="Consolas" w:hAnsi="Consolas"/>
                                          <w:color w:val="0000FF"/>
                                        </w:rPr>
                                      </w:rPrChange>
                                    </w:rPr>
                                    <w:t>new</w:t>
                                  </w:r>
                                  <w:r w:rsidRPr="00426BC9">
                                    <w:rPr>
                                      <w:rFonts w:ascii="Consolas" w:hAnsi="Consolas"/>
                                      <w:color w:val="000000"/>
                                      <w:sz w:val="18"/>
                                      <w:szCs w:val="18"/>
                                      <w:rPrChange w:id="1547" w:author="Peter Freiling" w:date="2018-12-03T11:34:00Z">
                                        <w:rPr>
                                          <w:rFonts w:ascii="Consolas" w:hAnsi="Consolas"/>
                                          <w:color w:val="000000"/>
                                        </w:rPr>
                                      </w:rPrChange>
                                    </w:rPr>
                                    <w:t> </w:t>
                                  </w:r>
                                  <w:r w:rsidRPr="00426BC9">
                                    <w:rPr>
                                      <w:rFonts w:ascii="Consolas" w:hAnsi="Consolas"/>
                                      <w:color w:val="2B91AF"/>
                                      <w:sz w:val="18"/>
                                      <w:szCs w:val="18"/>
                                      <w:rPrChange w:id="1548" w:author="Peter Freiling" w:date="2018-12-03T11:34:00Z">
                                        <w:rPr>
                                          <w:rFonts w:ascii="Consolas" w:hAnsi="Consolas"/>
                                          <w:color w:val="2B91AF"/>
                                        </w:rPr>
                                      </w:rPrChange>
                                    </w:rPr>
                                    <w:t>ContextSwitch</w:t>
                                  </w:r>
                                  <w:r w:rsidRPr="00426BC9">
                                    <w:rPr>
                                      <w:rFonts w:ascii="Consolas" w:hAnsi="Consolas"/>
                                      <w:color w:val="000000"/>
                                      <w:sz w:val="18"/>
                                      <w:szCs w:val="18"/>
                                      <w:rPrChange w:id="1549" w:author="Peter Freiling" w:date="2018-12-03T11:34:00Z">
                                        <w:rPr>
                                          <w:rFonts w:ascii="Consolas" w:hAnsi="Consolas"/>
                                          <w:color w:val="000000"/>
                                        </w:rPr>
                                      </w:rPrChange>
                                    </w:rPr>
                                    <w:t>(3600, 1, 1, 120),</w:t>
                                  </w:r>
                                </w:ins>
                              </w:p>
                              <w:p w14:paraId="0C33BD60" w14:textId="4C2602E1" w:rsidR="00290325" w:rsidRPr="00426BC9" w:rsidRDefault="00290325" w:rsidP="00FC144B">
                                <w:pPr>
                                  <w:pStyle w:val="HTMLPreformatted"/>
                                  <w:shd w:val="clear" w:color="auto" w:fill="FFFFFF"/>
                                  <w:rPr>
                                    <w:ins w:id="1550" w:author="Peter Freiling" w:date="2018-12-03T11:28:00Z"/>
                                    <w:rFonts w:ascii="Consolas" w:hAnsi="Consolas"/>
                                    <w:color w:val="000000"/>
                                    <w:sz w:val="18"/>
                                    <w:szCs w:val="18"/>
                                    <w:rPrChange w:id="1551" w:author="Peter Freiling" w:date="2018-12-03T11:34:00Z">
                                      <w:rPr>
                                        <w:ins w:id="1552" w:author="Peter Freiling" w:date="2018-12-03T11:28:00Z"/>
                                        <w:rFonts w:ascii="Consolas" w:hAnsi="Consolas"/>
                                        <w:color w:val="000000"/>
                                      </w:rPr>
                                    </w:rPrChange>
                                  </w:rPr>
                                </w:pPr>
                                <w:ins w:id="1553" w:author="Peter Freiling" w:date="2018-12-03T11:28:00Z">
                                  <w:r w:rsidRPr="00426BC9">
                                    <w:rPr>
                                      <w:rFonts w:ascii="Consolas" w:hAnsi="Consolas"/>
                                      <w:color w:val="000000"/>
                                      <w:sz w:val="18"/>
                                      <w:szCs w:val="18"/>
                                      <w:rPrChange w:id="1554" w:author="Peter Freiling" w:date="2018-12-03T11:34:00Z">
                                        <w:rPr>
                                          <w:rFonts w:ascii="Consolas" w:hAnsi="Consolas"/>
                                          <w:color w:val="000000"/>
                                        </w:rPr>
                                      </w:rPrChange>
                                    </w:rPr>
                                    <w:t>        }.ToObservable();</w:t>
                                  </w:r>
                                </w:ins>
                              </w:p>
                              <w:p w14:paraId="37F4D36F" w14:textId="77777777" w:rsidR="00290325" w:rsidRPr="00426BC9" w:rsidRDefault="00290325" w:rsidP="00290325">
                                <w:pPr>
                                  <w:pStyle w:val="HTMLPreformatted"/>
                                  <w:shd w:val="clear" w:color="auto" w:fill="FFFFFF"/>
                                  <w:rPr>
                                    <w:ins w:id="1555" w:author="Peter Freiling" w:date="2018-12-03T11:28:00Z"/>
                                    <w:rFonts w:ascii="Consolas" w:hAnsi="Consolas"/>
                                    <w:color w:val="000000"/>
                                    <w:sz w:val="18"/>
                                    <w:szCs w:val="18"/>
                                    <w:rPrChange w:id="1556" w:author="Peter Freiling" w:date="2018-12-03T11:34:00Z">
                                      <w:rPr>
                                        <w:ins w:id="1557" w:author="Peter Freiling" w:date="2018-12-03T11:28:00Z"/>
                                        <w:rFonts w:ascii="Consolas" w:hAnsi="Consolas"/>
                                        <w:color w:val="000000"/>
                                      </w:rPr>
                                    </w:rPrChange>
                                  </w:rPr>
                                </w:pPr>
                                <w:ins w:id="1558" w:author="Peter Freiling" w:date="2018-12-03T11:28:00Z">
                                  <w:r w:rsidRPr="00426BC9">
                                    <w:rPr>
                                      <w:rFonts w:ascii="Consolas" w:hAnsi="Consolas"/>
                                      <w:color w:val="000000"/>
                                      <w:sz w:val="18"/>
                                      <w:szCs w:val="18"/>
                                      <w:rPrChange w:id="1559" w:author="Peter Freiling" w:date="2018-12-03T11:34:00Z">
                                        <w:rPr>
                                          <w:rFonts w:ascii="Consolas" w:hAnsi="Consolas"/>
                                          <w:color w:val="000000"/>
                                        </w:rPr>
                                      </w:rPrChange>
                                    </w:rPr>
                                    <w:t xml:space="preserve"> </w:t>
                                  </w:r>
                                </w:ins>
                              </w:p>
                              <w:p w14:paraId="46600EB5" w14:textId="77777777" w:rsidR="00290325" w:rsidRPr="00426BC9" w:rsidRDefault="00290325" w:rsidP="00290325">
                                <w:pPr>
                                  <w:pStyle w:val="HTMLPreformatted"/>
                                  <w:shd w:val="clear" w:color="auto" w:fill="FFFFFF"/>
                                  <w:rPr>
                                    <w:ins w:id="1560" w:author="Peter Freiling" w:date="2018-12-03T11:28:00Z"/>
                                    <w:rFonts w:ascii="Consolas" w:hAnsi="Consolas"/>
                                    <w:color w:val="000000"/>
                                    <w:sz w:val="18"/>
                                    <w:szCs w:val="18"/>
                                    <w:rPrChange w:id="1561" w:author="Peter Freiling" w:date="2018-12-03T11:34:00Z">
                                      <w:rPr>
                                        <w:ins w:id="1562" w:author="Peter Freiling" w:date="2018-12-03T11:28:00Z"/>
                                        <w:rFonts w:ascii="Consolas" w:hAnsi="Consolas"/>
                                        <w:color w:val="000000"/>
                                      </w:rPr>
                                    </w:rPrChange>
                                  </w:rPr>
                                </w:pPr>
                                <w:ins w:id="1563" w:author="Peter Freiling" w:date="2018-12-03T11:28:00Z">
                                  <w:r w:rsidRPr="00426BC9">
                                    <w:rPr>
                                      <w:rFonts w:ascii="Consolas" w:hAnsi="Consolas"/>
                                      <w:color w:val="000000"/>
                                      <w:sz w:val="18"/>
                                      <w:szCs w:val="18"/>
                                      <w:rPrChange w:id="1564" w:author="Peter Freiling" w:date="2018-12-03T11:34:00Z">
                                        <w:rPr>
                                          <w:rFonts w:ascii="Consolas" w:hAnsi="Consolas"/>
                                          <w:color w:val="000000"/>
                                        </w:rPr>
                                      </w:rPrChange>
                                    </w:rPr>
                                    <w:t>        </w:t>
                                  </w:r>
                                  <w:r w:rsidRPr="00426BC9">
                                    <w:rPr>
                                      <w:rFonts w:ascii="Consolas" w:hAnsi="Consolas"/>
                                      <w:color w:val="2B91AF"/>
                                      <w:sz w:val="18"/>
                                      <w:szCs w:val="18"/>
                                      <w:rPrChange w:id="1565" w:author="Peter Freiling" w:date="2018-12-03T11:34:00Z">
                                        <w:rPr>
                                          <w:rFonts w:ascii="Consolas" w:hAnsi="Consolas"/>
                                          <w:color w:val="2B91AF"/>
                                        </w:rPr>
                                      </w:rPrChange>
                                    </w:rPr>
                                    <w:t>IObservable</w:t>
                                  </w:r>
                                  <w:r w:rsidRPr="00426BC9">
                                    <w:rPr>
                                      <w:rFonts w:ascii="Consolas" w:hAnsi="Consolas"/>
                                      <w:color w:val="000000"/>
                                      <w:sz w:val="18"/>
                                      <w:szCs w:val="18"/>
                                      <w:rPrChange w:id="1566" w:author="Peter Freiling" w:date="2018-12-03T11:34:00Z">
                                        <w:rPr>
                                          <w:rFonts w:ascii="Consolas" w:hAnsi="Consolas"/>
                                          <w:color w:val="000000"/>
                                        </w:rPr>
                                      </w:rPrChange>
                                    </w:rPr>
                                    <w:t>&lt;</w:t>
                                  </w:r>
                                  <w:r w:rsidRPr="00426BC9">
                                    <w:rPr>
                                      <w:rFonts w:ascii="Consolas" w:hAnsi="Consolas"/>
                                      <w:color w:val="2B91AF"/>
                                      <w:sz w:val="18"/>
                                      <w:szCs w:val="18"/>
                                      <w:rPrChange w:id="1567" w:author="Peter Freiling" w:date="2018-12-03T11:34:00Z">
                                        <w:rPr>
                                          <w:rFonts w:ascii="Consolas" w:hAnsi="Consolas"/>
                                          <w:color w:val="2B91AF"/>
                                        </w:rPr>
                                      </w:rPrChange>
                                    </w:rPr>
                                    <w:t>StreamEvent</w:t>
                                  </w:r>
                                  <w:r w:rsidRPr="00426BC9">
                                    <w:rPr>
                                      <w:rFonts w:ascii="Consolas" w:hAnsi="Consolas"/>
                                      <w:color w:val="000000"/>
                                      <w:sz w:val="18"/>
                                      <w:szCs w:val="18"/>
                                      <w:rPrChange w:id="1568" w:author="Peter Freiling" w:date="2018-12-03T11:34:00Z">
                                        <w:rPr>
                                          <w:rFonts w:ascii="Consolas" w:hAnsi="Consolas"/>
                                          <w:color w:val="000000"/>
                                        </w:rPr>
                                      </w:rPrChange>
                                    </w:rPr>
                                    <w:t>&lt;</w:t>
                                  </w:r>
                                  <w:r w:rsidRPr="00426BC9">
                                    <w:rPr>
                                      <w:rFonts w:ascii="Consolas" w:hAnsi="Consolas"/>
                                      <w:color w:val="2B91AF"/>
                                      <w:sz w:val="18"/>
                                      <w:szCs w:val="18"/>
                                      <w:rPrChange w:id="1569" w:author="Peter Freiling" w:date="2018-12-03T11:34:00Z">
                                        <w:rPr>
                                          <w:rFonts w:ascii="Consolas" w:hAnsi="Consolas"/>
                                          <w:color w:val="2B91AF"/>
                                        </w:rPr>
                                      </w:rPrChange>
                                    </w:rPr>
                                    <w:t>ContextSwitch</w:t>
                                  </w:r>
                                  <w:r w:rsidRPr="00426BC9">
                                    <w:rPr>
                                      <w:rFonts w:ascii="Consolas" w:hAnsi="Consolas"/>
                                      <w:color w:val="000000"/>
                                      <w:sz w:val="18"/>
                                      <w:szCs w:val="18"/>
                                      <w:rPrChange w:id="1570" w:author="Peter Freiling" w:date="2018-12-03T11:34:00Z">
                                        <w:rPr>
                                          <w:rFonts w:ascii="Consolas" w:hAnsi="Consolas"/>
                                          <w:color w:val="000000"/>
                                        </w:rPr>
                                      </w:rPrChange>
                                    </w:rPr>
                                    <w:t>&gt;&gt; contextSwitchStreamEventObservable =</w:t>
                                  </w:r>
                                </w:ins>
                              </w:p>
                              <w:p w14:paraId="06853EB4" w14:textId="49011314" w:rsidR="00290325" w:rsidRPr="00426BC9" w:rsidRDefault="00290325" w:rsidP="00290325">
                                <w:pPr>
                                  <w:pStyle w:val="HTMLPreformatted"/>
                                  <w:shd w:val="clear" w:color="auto" w:fill="FFFFFF"/>
                                  <w:rPr>
                                    <w:ins w:id="1571" w:author="Peter Freiling" w:date="2018-12-03T11:28:00Z"/>
                                    <w:rFonts w:ascii="Consolas" w:hAnsi="Consolas"/>
                                    <w:color w:val="000000"/>
                                    <w:sz w:val="18"/>
                                    <w:szCs w:val="18"/>
                                    <w:rPrChange w:id="1572" w:author="Peter Freiling" w:date="2018-12-03T11:34:00Z">
                                      <w:rPr>
                                        <w:ins w:id="1573" w:author="Peter Freiling" w:date="2018-12-03T11:28:00Z"/>
                                        <w:rFonts w:ascii="Consolas" w:hAnsi="Consolas"/>
                                        <w:color w:val="000000"/>
                                      </w:rPr>
                                    </w:rPrChange>
                                  </w:rPr>
                                </w:pPr>
                                <w:ins w:id="1574" w:author="Peter Freiling" w:date="2018-12-03T11:28:00Z">
                                  <w:r w:rsidRPr="00426BC9">
                                    <w:rPr>
                                      <w:rFonts w:ascii="Consolas" w:hAnsi="Consolas"/>
                                      <w:color w:val="000000"/>
                                      <w:sz w:val="18"/>
                                      <w:szCs w:val="18"/>
                                      <w:rPrChange w:id="1575" w:author="Peter Freiling" w:date="2018-12-03T11:34:00Z">
                                        <w:rPr>
                                          <w:rFonts w:ascii="Consolas" w:hAnsi="Consolas"/>
                                          <w:color w:val="000000"/>
                                        </w:rPr>
                                      </w:rPrChange>
                                    </w:rPr>
                                    <w:t>            contextSwitchObservable.Select(e =&gt; </w:t>
                                  </w:r>
                                  <w:r w:rsidRPr="00426BC9">
                                    <w:rPr>
                                      <w:rFonts w:ascii="Consolas" w:hAnsi="Consolas"/>
                                      <w:color w:val="2B91AF"/>
                                      <w:sz w:val="18"/>
                                      <w:szCs w:val="18"/>
                                      <w:rPrChange w:id="1576" w:author="Peter Freiling" w:date="2018-12-03T11:34:00Z">
                                        <w:rPr>
                                          <w:rFonts w:ascii="Consolas" w:hAnsi="Consolas"/>
                                          <w:color w:val="2B91AF"/>
                                        </w:rPr>
                                      </w:rPrChange>
                                    </w:rPr>
                                    <w:t>StreamEvent</w:t>
                                  </w:r>
                                  <w:r w:rsidRPr="00426BC9">
                                    <w:rPr>
                                      <w:rFonts w:ascii="Consolas" w:hAnsi="Consolas"/>
                                      <w:color w:val="000000"/>
                                      <w:sz w:val="18"/>
                                      <w:szCs w:val="18"/>
                                      <w:rPrChange w:id="1577" w:author="Peter Freiling" w:date="2018-12-03T11:34:00Z">
                                        <w:rPr>
                                          <w:rFonts w:ascii="Consolas" w:hAnsi="Consolas"/>
                                          <w:color w:val="000000"/>
                                        </w:rPr>
                                      </w:rPrChange>
                                    </w:rPr>
                                    <w:t>.CreateInterval(e.Tick, e.Tick + 1, e));</w:t>
                                  </w:r>
                                </w:ins>
                              </w:p>
                              <w:p w14:paraId="40C33411" w14:textId="77777777" w:rsidR="00290325" w:rsidRPr="00426BC9" w:rsidRDefault="00290325" w:rsidP="00290325">
                                <w:pPr>
                                  <w:pStyle w:val="HTMLPreformatted"/>
                                  <w:shd w:val="clear" w:color="auto" w:fill="FFFFFF"/>
                                  <w:rPr>
                                    <w:ins w:id="1578" w:author="Peter Freiling" w:date="2018-12-03T11:28:00Z"/>
                                    <w:rFonts w:ascii="Consolas" w:hAnsi="Consolas"/>
                                    <w:color w:val="000000"/>
                                    <w:sz w:val="18"/>
                                    <w:szCs w:val="18"/>
                                    <w:rPrChange w:id="1579" w:author="Peter Freiling" w:date="2018-12-03T11:34:00Z">
                                      <w:rPr>
                                        <w:ins w:id="1580" w:author="Peter Freiling" w:date="2018-12-03T11:28:00Z"/>
                                        <w:rFonts w:ascii="Consolas" w:hAnsi="Consolas"/>
                                        <w:color w:val="000000"/>
                                      </w:rPr>
                                    </w:rPrChange>
                                  </w:rPr>
                                </w:pPr>
                                <w:ins w:id="1581" w:author="Peter Freiling" w:date="2018-12-03T11:28:00Z">
                                  <w:r w:rsidRPr="00426BC9">
                                    <w:rPr>
                                      <w:rFonts w:ascii="Consolas" w:hAnsi="Consolas"/>
                                      <w:color w:val="000000"/>
                                      <w:sz w:val="18"/>
                                      <w:szCs w:val="18"/>
                                      <w:rPrChange w:id="1582" w:author="Peter Freiling" w:date="2018-12-03T11:34:00Z">
                                        <w:rPr>
                                          <w:rFonts w:ascii="Consolas" w:hAnsi="Consolas"/>
                                          <w:color w:val="000000"/>
                                        </w:rPr>
                                      </w:rPrChange>
                                    </w:rPr>
                                    <w:t>        </w:t>
                                  </w:r>
                                  <w:r w:rsidRPr="00426BC9">
                                    <w:rPr>
                                      <w:rFonts w:ascii="Consolas" w:hAnsi="Consolas"/>
                                      <w:color w:val="2B91AF"/>
                                      <w:sz w:val="18"/>
                                      <w:szCs w:val="18"/>
                                      <w:rPrChange w:id="1583" w:author="Peter Freiling" w:date="2018-12-03T11:34:00Z">
                                        <w:rPr>
                                          <w:rFonts w:ascii="Consolas" w:hAnsi="Consolas"/>
                                          <w:color w:val="2B91AF"/>
                                        </w:rPr>
                                      </w:rPrChange>
                                    </w:rPr>
                                    <w:t>IObservableIngressStreamable</w:t>
                                  </w:r>
                                  <w:r w:rsidRPr="00426BC9">
                                    <w:rPr>
                                      <w:rFonts w:ascii="Consolas" w:hAnsi="Consolas"/>
                                      <w:color w:val="000000"/>
                                      <w:sz w:val="18"/>
                                      <w:szCs w:val="18"/>
                                      <w:rPrChange w:id="1584" w:author="Peter Freiling" w:date="2018-12-03T11:34:00Z">
                                        <w:rPr>
                                          <w:rFonts w:ascii="Consolas" w:hAnsi="Consolas"/>
                                          <w:color w:val="000000"/>
                                        </w:rPr>
                                      </w:rPrChange>
                                    </w:rPr>
                                    <w:t>&lt;</w:t>
                                  </w:r>
                                  <w:r w:rsidRPr="00426BC9">
                                    <w:rPr>
                                      <w:rFonts w:ascii="Consolas" w:hAnsi="Consolas"/>
                                      <w:color w:val="2B91AF"/>
                                      <w:sz w:val="18"/>
                                      <w:szCs w:val="18"/>
                                      <w:rPrChange w:id="1585" w:author="Peter Freiling" w:date="2018-12-03T11:34:00Z">
                                        <w:rPr>
                                          <w:rFonts w:ascii="Consolas" w:hAnsi="Consolas"/>
                                          <w:color w:val="2B91AF"/>
                                        </w:rPr>
                                      </w:rPrChange>
                                    </w:rPr>
                                    <w:t>ContextSwitch</w:t>
                                  </w:r>
                                  <w:r w:rsidRPr="00426BC9">
                                    <w:rPr>
                                      <w:rFonts w:ascii="Consolas" w:hAnsi="Consolas"/>
                                      <w:color w:val="000000"/>
                                      <w:sz w:val="18"/>
                                      <w:szCs w:val="18"/>
                                      <w:rPrChange w:id="1586" w:author="Peter Freiling" w:date="2018-12-03T11:34:00Z">
                                        <w:rPr>
                                          <w:rFonts w:ascii="Consolas" w:hAnsi="Consolas"/>
                                          <w:color w:val="000000"/>
                                        </w:rPr>
                                      </w:rPrChange>
                                    </w:rPr>
                                    <w:t>&gt; contextSwitchIngressStreamable =</w:t>
                                  </w:r>
                                </w:ins>
                              </w:p>
                              <w:p w14:paraId="1BB13E41" w14:textId="77777777" w:rsidR="00290325" w:rsidRPr="00426BC9" w:rsidRDefault="00290325" w:rsidP="00290325">
                                <w:pPr>
                                  <w:pStyle w:val="HTMLPreformatted"/>
                                  <w:shd w:val="clear" w:color="auto" w:fill="FFFFFF"/>
                                  <w:rPr>
                                    <w:ins w:id="1587" w:author="Peter Freiling" w:date="2018-12-03T11:28:00Z"/>
                                    <w:rFonts w:ascii="Consolas" w:hAnsi="Consolas"/>
                                    <w:color w:val="000000"/>
                                    <w:sz w:val="18"/>
                                    <w:szCs w:val="18"/>
                                    <w:rPrChange w:id="1588" w:author="Peter Freiling" w:date="2018-12-03T11:34:00Z">
                                      <w:rPr>
                                        <w:ins w:id="1589" w:author="Peter Freiling" w:date="2018-12-03T11:28:00Z"/>
                                        <w:rFonts w:ascii="Consolas" w:hAnsi="Consolas"/>
                                        <w:color w:val="000000"/>
                                      </w:rPr>
                                    </w:rPrChange>
                                  </w:rPr>
                                </w:pPr>
                                <w:ins w:id="1590" w:author="Peter Freiling" w:date="2018-12-03T11:28:00Z">
                                  <w:r w:rsidRPr="00426BC9">
                                    <w:rPr>
                                      <w:rFonts w:ascii="Consolas" w:hAnsi="Consolas"/>
                                      <w:color w:val="000000"/>
                                      <w:sz w:val="18"/>
                                      <w:szCs w:val="18"/>
                                      <w:rPrChange w:id="1591" w:author="Peter Freiling" w:date="2018-12-03T11:34:00Z">
                                        <w:rPr>
                                          <w:rFonts w:ascii="Consolas" w:hAnsi="Consolas"/>
                                          <w:color w:val="000000"/>
                                        </w:rPr>
                                      </w:rPrChange>
                                    </w:rPr>
                                    <w:t>            contextSwitchStreamEventObservable.ToStreamable(</w:t>
                                  </w:r>
                                  <w:r w:rsidRPr="00426BC9">
                                    <w:rPr>
                                      <w:rFonts w:ascii="Consolas" w:hAnsi="Consolas"/>
                                      <w:color w:val="2B91AF"/>
                                      <w:sz w:val="18"/>
                                      <w:szCs w:val="18"/>
                                      <w:rPrChange w:id="1592" w:author="Peter Freiling" w:date="2018-12-03T11:34:00Z">
                                        <w:rPr>
                                          <w:rFonts w:ascii="Consolas" w:hAnsi="Consolas"/>
                                          <w:color w:val="2B91AF"/>
                                        </w:rPr>
                                      </w:rPrChange>
                                    </w:rPr>
                                    <w:t>DisorderPolicy</w:t>
                                  </w:r>
                                  <w:r w:rsidRPr="00426BC9">
                                    <w:rPr>
                                      <w:rFonts w:ascii="Consolas" w:hAnsi="Consolas"/>
                                      <w:color w:val="000000"/>
                                      <w:sz w:val="18"/>
                                      <w:szCs w:val="18"/>
                                      <w:rPrChange w:id="1593" w:author="Peter Freiling" w:date="2018-12-03T11:34:00Z">
                                        <w:rPr>
                                          <w:rFonts w:ascii="Consolas" w:hAnsi="Consolas"/>
                                          <w:color w:val="000000"/>
                                        </w:rPr>
                                      </w:rPrChange>
                                    </w:rPr>
                                    <w:t>.Drop());</w:t>
                                  </w:r>
                                </w:ins>
                              </w:p>
                              <w:p w14:paraId="0DF59DD9" w14:textId="00027F02" w:rsidR="00290325" w:rsidRPr="00426BC9" w:rsidRDefault="00290325" w:rsidP="00290325">
                                <w:pPr>
                                  <w:pStyle w:val="HTMLPreformatted"/>
                                  <w:shd w:val="clear" w:color="auto" w:fill="FFFFFF"/>
                                  <w:rPr>
                                    <w:ins w:id="1594" w:author="Peter Freiling" w:date="2018-12-03T11:28:00Z"/>
                                    <w:rFonts w:ascii="Consolas" w:hAnsi="Consolas"/>
                                    <w:color w:val="000000"/>
                                    <w:sz w:val="18"/>
                                    <w:szCs w:val="18"/>
                                    <w:rPrChange w:id="1595" w:author="Peter Freiling" w:date="2018-12-03T11:34:00Z">
                                      <w:rPr>
                                        <w:ins w:id="1596" w:author="Peter Freiling" w:date="2018-12-03T11:28:00Z"/>
                                        <w:rFonts w:ascii="Consolas" w:hAnsi="Consolas"/>
                                        <w:color w:val="000000"/>
                                      </w:rPr>
                                    </w:rPrChange>
                                  </w:rPr>
                                </w:pPr>
                              </w:p>
                              <w:p w14:paraId="22B54309" w14:textId="77777777" w:rsidR="00290325" w:rsidRPr="00426BC9" w:rsidRDefault="00290325" w:rsidP="00290325">
                                <w:pPr>
                                  <w:pStyle w:val="HTMLPreformatted"/>
                                  <w:shd w:val="clear" w:color="auto" w:fill="FFFFFF"/>
                                  <w:rPr>
                                    <w:ins w:id="1597" w:author="Peter Freiling" w:date="2018-12-03T11:28:00Z"/>
                                    <w:rFonts w:ascii="Consolas" w:hAnsi="Consolas"/>
                                    <w:color w:val="000000"/>
                                    <w:sz w:val="18"/>
                                    <w:szCs w:val="18"/>
                                    <w:rPrChange w:id="1598" w:author="Peter Freiling" w:date="2018-12-03T11:34:00Z">
                                      <w:rPr>
                                        <w:ins w:id="1599" w:author="Peter Freiling" w:date="2018-12-03T11:28:00Z"/>
                                        <w:rFonts w:ascii="Consolas" w:hAnsi="Consolas"/>
                                        <w:color w:val="000000"/>
                                      </w:rPr>
                                    </w:rPrChange>
                                  </w:rPr>
                                </w:pPr>
                                <w:ins w:id="1600" w:author="Peter Freiling" w:date="2018-12-03T11:28:00Z">
                                  <w:r w:rsidRPr="00426BC9">
                                    <w:rPr>
                                      <w:rFonts w:ascii="Consolas" w:hAnsi="Consolas"/>
                                      <w:color w:val="000000"/>
                                      <w:sz w:val="18"/>
                                      <w:szCs w:val="18"/>
                                      <w:rPrChange w:id="1601" w:author="Peter Freiling" w:date="2018-12-03T11:34:00Z">
                                        <w:rPr>
                                          <w:rFonts w:ascii="Consolas" w:hAnsi="Consolas"/>
                                          <w:color w:val="000000"/>
                                        </w:rPr>
                                      </w:rPrChange>
                                    </w:rPr>
                                    <w:t>        </w:t>
                                  </w:r>
                                  <w:r w:rsidRPr="00426BC9">
                                    <w:rPr>
                                      <w:rFonts w:ascii="Consolas" w:hAnsi="Consolas"/>
                                      <w:color w:val="2B91AF"/>
                                      <w:sz w:val="18"/>
                                      <w:szCs w:val="18"/>
                                      <w:rPrChange w:id="1602" w:author="Peter Freiling" w:date="2018-12-03T11:34:00Z">
                                        <w:rPr>
                                          <w:rFonts w:ascii="Consolas" w:hAnsi="Consolas"/>
                                          <w:color w:val="2B91AF"/>
                                        </w:rPr>
                                      </w:rPrChange>
                                    </w:rPr>
                                    <w:t>IObservable</w:t>
                                  </w:r>
                                  <w:r w:rsidRPr="00426BC9">
                                    <w:rPr>
                                      <w:rFonts w:ascii="Consolas" w:hAnsi="Consolas"/>
                                      <w:color w:val="000000"/>
                                      <w:sz w:val="18"/>
                                      <w:szCs w:val="18"/>
                                      <w:rPrChange w:id="1603" w:author="Peter Freiling" w:date="2018-12-03T11:34:00Z">
                                        <w:rPr>
                                          <w:rFonts w:ascii="Consolas" w:hAnsi="Consolas"/>
                                          <w:color w:val="000000"/>
                                        </w:rPr>
                                      </w:rPrChange>
                                    </w:rPr>
                                    <w:t>&lt;</w:t>
                                  </w:r>
                                  <w:r w:rsidRPr="00426BC9">
                                    <w:rPr>
                                      <w:rFonts w:ascii="Consolas" w:hAnsi="Consolas"/>
                                      <w:color w:val="2B91AF"/>
                                      <w:sz w:val="18"/>
                                      <w:szCs w:val="18"/>
                                      <w:rPrChange w:id="1604" w:author="Peter Freiling" w:date="2018-12-03T11:34:00Z">
                                        <w:rPr>
                                          <w:rFonts w:ascii="Consolas" w:hAnsi="Consolas"/>
                                          <w:color w:val="2B91AF"/>
                                        </w:rPr>
                                      </w:rPrChange>
                                    </w:rPr>
                                    <w:t>StreamEvent</w:t>
                                  </w:r>
                                  <w:r w:rsidRPr="00426BC9">
                                    <w:rPr>
                                      <w:rFonts w:ascii="Consolas" w:hAnsi="Consolas"/>
                                      <w:color w:val="000000"/>
                                      <w:sz w:val="18"/>
                                      <w:szCs w:val="18"/>
                                      <w:rPrChange w:id="1605" w:author="Peter Freiling" w:date="2018-12-03T11:34:00Z">
                                        <w:rPr>
                                          <w:rFonts w:ascii="Consolas" w:hAnsi="Consolas"/>
                                          <w:color w:val="000000"/>
                                        </w:rPr>
                                      </w:rPrChange>
                                    </w:rPr>
                                    <w:t>&lt;</w:t>
                                  </w:r>
                                  <w:r w:rsidRPr="00426BC9">
                                    <w:rPr>
                                      <w:rFonts w:ascii="Consolas" w:hAnsi="Consolas"/>
                                      <w:color w:val="2B91AF"/>
                                      <w:sz w:val="18"/>
                                      <w:szCs w:val="18"/>
                                      <w:rPrChange w:id="1606" w:author="Peter Freiling" w:date="2018-12-03T11:34:00Z">
                                        <w:rPr>
                                          <w:rFonts w:ascii="Consolas" w:hAnsi="Consolas"/>
                                          <w:color w:val="2B91AF"/>
                                        </w:rPr>
                                      </w:rPrChange>
                                    </w:rPr>
                                    <w:t>ContextSwitch</w:t>
                                  </w:r>
                                  <w:r w:rsidRPr="00426BC9">
                                    <w:rPr>
                                      <w:rFonts w:ascii="Consolas" w:hAnsi="Consolas"/>
                                      <w:color w:val="000000"/>
                                      <w:sz w:val="18"/>
                                      <w:szCs w:val="18"/>
                                      <w:rPrChange w:id="1607" w:author="Peter Freiling" w:date="2018-12-03T11:34:00Z">
                                        <w:rPr>
                                          <w:rFonts w:ascii="Consolas" w:hAnsi="Consolas"/>
                                          <w:color w:val="000000"/>
                                        </w:rPr>
                                      </w:rPrChange>
                                    </w:rPr>
                                    <w:t>&gt;&gt; passthroughContextSwitchStreamEventObservable =</w:t>
                                  </w:r>
                                </w:ins>
                              </w:p>
                              <w:p w14:paraId="1ED96266" w14:textId="77777777" w:rsidR="00290325" w:rsidRPr="00426BC9" w:rsidRDefault="00290325" w:rsidP="00290325">
                                <w:pPr>
                                  <w:pStyle w:val="HTMLPreformatted"/>
                                  <w:shd w:val="clear" w:color="auto" w:fill="FFFFFF"/>
                                  <w:rPr>
                                    <w:ins w:id="1608" w:author="Peter Freiling" w:date="2018-12-03T11:28:00Z"/>
                                    <w:rFonts w:ascii="Consolas" w:hAnsi="Consolas"/>
                                    <w:color w:val="000000"/>
                                    <w:sz w:val="18"/>
                                    <w:szCs w:val="18"/>
                                    <w:rPrChange w:id="1609" w:author="Peter Freiling" w:date="2018-12-03T11:34:00Z">
                                      <w:rPr>
                                        <w:ins w:id="1610" w:author="Peter Freiling" w:date="2018-12-03T11:28:00Z"/>
                                        <w:rFonts w:ascii="Consolas" w:hAnsi="Consolas"/>
                                        <w:color w:val="000000"/>
                                      </w:rPr>
                                    </w:rPrChange>
                                  </w:rPr>
                                </w:pPr>
                                <w:ins w:id="1611" w:author="Peter Freiling" w:date="2018-12-03T11:28:00Z">
                                  <w:r w:rsidRPr="00426BC9">
                                    <w:rPr>
                                      <w:rFonts w:ascii="Consolas" w:hAnsi="Consolas"/>
                                      <w:color w:val="000000"/>
                                      <w:sz w:val="18"/>
                                      <w:szCs w:val="18"/>
                                      <w:rPrChange w:id="1612" w:author="Peter Freiling" w:date="2018-12-03T11:34:00Z">
                                        <w:rPr>
                                          <w:rFonts w:ascii="Consolas" w:hAnsi="Consolas"/>
                                          <w:color w:val="000000"/>
                                        </w:rPr>
                                      </w:rPrChange>
                                    </w:rPr>
                                    <w:t>            contextSwitchIngressStreamable.ToStreamEventObservable();</w:t>
                                  </w:r>
                                </w:ins>
                              </w:p>
                              <w:p w14:paraId="14A0AA64" w14:textId="77777777" w:rsidR="00290325" w:rsidRPr="00426BC9" w:rsidRDefault="00290325" w:rsidP="00290325">
                                <w:pPr>
                                  <w:pStyle w:val="HTMLPreformatted"/>
                                  <w:shd w:val="clear" w:color="auto" w:fill="FFFFFF"/>
                                  <w:rPr>
                                    <w:ins w:id="1613" w:author="Peter Freiling" w:date="2018-12-03T11:28:00Z"/>
                                    <w:rFonts w:ascii="Consolas" w:hAnsi="Consolas"/>
                                    <w:color w:val="000000"/>
                                    <w:sz w:val="18"/>
                                    <w:szCs w:val="18"/>
                                    <w:rPrChange w:id="1614" w:author="Peter Freiling" w:date="2018-12-03T11:34:00Z">
                                      <w:rPr>
                                        <w:ins w:id="1615" w:author="Peter Freiling" w:date="2018-12-03T11:28:00Z"/>
                                        <w:rFonts w:ascii="Consolas" w:hAnsi="Consolas"/>
                                        <w:color w:val="000000"/>
                                      </w:rPr>
                                    </w:rPrChange>
                                  </w:rPr>
                                </w:pPr>
                                <w:ins w:id="1616" w:author="Peter Freiling" w:date="2018-12-03T11:28:00Z">
                                  <w:r w:rsidRPr="00426BC9">
                                    <w:rPr>
                                      <w:rFonts w:ascii="Consolas" w:hAnsi="Consolas"/>
                                      <w:color w:val="000000"/>
                                      <w:sz w:val="18"/>
                                      <w:szCs w:val="18"/>
                                      <w:rPrChange w:id="1617" w:author="Peter Freiling" w:date="2018-12-03T11:34:00Z">
                                        <w:rPr>
                                          <w:rFonts w:ascii="Consolas" w:hAnsi="Consolas"/>
                                          <w:color w:val="000000"/>
                                        </w:rPr>
                                      </w:rPrChange>
                                    </w:rPr>
                                    <w:t xml:space="preserve"> </w:t>
                                  </w:r>
                                </w:ins>
                              </w:p>
                              <w:p w14:paraId="72B56ECE" w14:textId="77777777" w:rsidR="00290325" w:rsidRPr="00426BC9" w:rsidRDefault="00290325" w:rsidP="00290325">
                                <w:pPr>
                                  <w:pStyle w:val="HTMLPreformatted"/>
                                  <w:shd w:val="clear" w:color="auto" w:fill="FFFFFF"/>
                                  <w:rPr>
                                    <w:ins w:id="1618" w:author="Peter Freiling" w:date="2018-12-03T11:28:00Z"/>
                                    <w:rFonts w:ascii="Consolas" w:hAnsi="Consolas"/>
                                    <w:color w:val="000000"/>
                                    <w:sz w:val="18"/>
                                    <w:szCs w:val="18"/>
                                    <w:rPrChange w:id="1619" w:author="Peter Freiling" w:date="2018-12-03T11:34:00Z">
                                      <w:rPr>
                                        <w:ins w:id="1620" w:author="Peter Freiling" w:date="2018-12-03T11:28:00Z"/>
                                        <w:rFonts w:ascii="Consolas" w:hAnsi="Consolas"/>
                                        <w:color w:val="000000"/>
                                      </w:rPr>
                                    </w:rPrChange>
                                  </w:rPr>
                                </w:pPr>
                                <w:ins w:id="1621" w:author="Peter Freiling" w:date="2018-12-03T11:28:00Z">
                                  <w:r w:rsidRPr="00426BC9">
                                    <w:rPr>
                                      <w:rFonts w:ascii="Consolas" w:hAnsi="Consolas"/>
                                      <w:color w:val="000000"/>
                                      <w:sz w:val="18"/>
                                      <w:szCs w:val="18"/>
                                      <w:rPrChange w:id="1622" w:author="Peter Freiling" w:date="2018-12-03T11:34:00Z">
                                        <w:rPr>
                                          <w:rFonts w:ascii="Consolas" w:hAnsi="Consolas"/>
                                          <w:color w:val="000000"/>
                                        </w:rPr>
                                      </w:rPrChange>
                                    </w:rPr>
                                    <w:t>        passthroughContextSwitchStreamEventObservable</w:t>
                                  </w:r>
                                </w:ins>
                              </w:p>
                              <w:p w14:paraId="3568C2AF" w14:textId="77777777" w:rsidR="00290325" w:rsidRPr="00426BC9" w:rsidRDefault="00290325" w:rsidP="00290325">
                                <w:pPr>
                                  <w:pStyle w:val="HTMLPreformatted"/>
                                  <w:shd w:val="clear" w:color="auto" w:fill="FFFFFF"/>
                                  <w:rPr>
                                    <w:ins w:id="1623" w:author="Peter Freiling" w:date="2018-12-03T11:28:00Z"/>
                                    <w:rFonts w:ascii="Consolas" w:hAnsi="Consolas"/>
                                    <w:color w:val="000000"/>
                                    <w:sz w:val="18"/>
                                    <w:szCs w:val="18"/>
                                    <w:rPrChange w:id="1624" w:author="Peter Freiling" w:date="2018-12-03T11:34:00Z">
                                      <w:rPr>
                                        <w:ins w:id="1625" w:author="Peter Freiling" w:date="2018-12-03T11:28:00Z"/>
                                        <w:rFonts w:ascii="Consolas" w:hAnsi="Consolas"/>
                                        <w:color w:val="000000"/>
                                      </w:rPr>
                                    </w:rPrChange>
                                  </w:rPr>
                                </w:pPr>
                                <w:ins w:id="1626" w:author="Peter Freiling" w:date="2018-12-03T11:28:00Z">
                                  <w:r w:rsidRPr="00426BC9">
                                    <w:rPr>
                                      <w:rFonts w:ascii="Consolas" w:hAnsi="Consolas"/>
                                      <w:color w:val="000000"/>
                                      <w:sz w:val="18"/>
                                      <w:szCs w:val="18"/>
                                      <w:rPrChange w:id="1627" w:author="Peter Freiling" w:date="2018-12-03T11:34:00Z">
                                        <w:rPr>
                                          <w:rFonts w:ascii="Consolas" w:hAnsi="Consolas"/>
                                          <w:color w:val="000000"/>
                                        </w:rPr>
                                      </w:rPrChange>
                                    </w:rPr>
                                    <w:t>            .Where(e =&gt; e.IsData)</w:t>
                                  </w:r>
                                </w:ins>
                              </w:p>
                              <w:p w14:paraId="37BA1CFD" w14:textId="77777777" w:rsidR="00426BC9" w:rsidRPr="00426BC9" w:rsidRDefault="00290325" w:rsidP="00290325">
                                <w:pPr>
                                  <w:pStyle w:val="HTMLPreformatted"/>
                                  <w:shd w:val="clear" w:color="auto" w:fill="FFFFFF"/>
                                  <w:rPr>
                                    <w:ins w:id="1628" w:author="Peter Freiling" w:date="2018-12-03T11:34:00Z"/>
                                    <w:rFonts w:ascii="Consolas" w:hAnsi="Consolas"/>
                                    <w:color w:val="000000"/>
                                    <w:sz w:val="18"/>
                                    <w:szCs w:val="18"/>
                                    <w:rPrChange w:id="1629" w:author="Peter Freiling" w:date="2018-12-03T11:34:00Z">
                                      <w:rPr>
                                        <w:ins w:id="1630" w:author="Peter Freiling" w:date="2018-12-03T11:34:00Z"/>
                                        <w:rFonts w:ascii="Consolas" w:hAnsi="Consolas"/>
                                        <w:color w:val="000000"/>
                                      </w:rPr>
                                    </w:rPrChange>
                                  </w:rPr>
                                </w:pPr>
                                <w:ins w:id="1631" w:author="Peter Freiling" w:date="2018-12-03T11:28:00Z">
                                  <w:r w:rsidRPr="00426BC9">
                                    <w:rPr>
                                      <w:rFonts w:ascii="Consolas" w:hAnsi="Consolas"/>
                                      <w:color w:val="000000"/>
                                      <w:sz w:val="18"/>
                                      <w:szCs w:val="18"/>
                                      <w:rPrChange w:id="1632" w:author="Peter Freiling" w:date="2018-12-03T11:34:00Z">
                                        <w:rPr>
                                          <w:rFonts w:ascii="Consolas" w:hAnsi="Consolas"/>
                                          <w:color w:val="000000"/>
                                        </w:rPr>
                                      </w:rPrChange>
                                    </w:rPr>
                                    <w:t>            .ForEachAsync(e =&gt; WriteEvent(e)).Wait();</w:t>
                                  </w:r>
                                </w:ins>
                              </w:p>
                              <w:p w14:paraId="2D8BC4DD" w14:textId="135179CB" w:rsidR="00290325" w:rsidRPr="00426BC9" w:rsidRDefault="00290325" w:rsidP="00290325">
                                <w:pPr>
                                  <w:pStyle w:val="HTMLPreformatted"/>
                                  <w:shd w:val="clear" w:color="auto" w:fill="FFFFFF"/>
                                  <w:rPr>
                                    <w:ins w:id="1633" w:author="Peter Freiling" w:date="2018-12-03T11:28:00Z"/>
                                    <w:rFonts w:ascii="Consolas" w:hAnsi="Consolas"/>
                                    <w:color w:val="000000"/>
                                    <w:sz w:val="18"/>
                                    <w:szCs w:val="18"/>
                                    <w:rPrChange w:id="1634" w:author="Peter Freiling" w:date="2018-12-03T11:34:00Z">
                                      <w:rPr>
                                        <w:ins w:id="1635" w:author="Peter Freiling" w:date="2018-12-03T11:28:00Z"/>
                                        <w:rFonts w:ascii="Consolas" w:hAnsi="Consolas"/>
                                        <w:color w:val="000000"/>
                                      </w:rPr>
                                    </w:rPrChange>
                                  </w:rPr>
                                </w:pPr>
                                <w:ins w:id="1636" w:author="Peter Freiling" w:date="2018-12-03T11:28:00Z">
                                  <w:r w:rsidRPr="00426BC9">
                                    <w:rPr>
                                      <w:rFonts w:ascii="Consolas" w:hAnsi="Consolas"/>
                                      <w:color w:val="000000"/>
                                      <w:sz w:val="18"/>
                                      <w:szCs w:val="18"/>
                                      <w:rPrChange w:id="1637" w:author="Peter Freiling" w:date="2018-12-03T11:34:00Z">
                                        <w:rPr>
                                          <w:rFonts w:ascii="Consolas" w:hAnsi="Consolas"/>
                                          <w:color w:val="000000"/>
                                        </w:rPr>
                                      </w:rPrChange>
                                    </w:rPr>
                                    <w:t>    }</w:t>
                                  </w:r>
                                </w:ins>
                              </w:p>
                              <w:p w14:paraId="238851F0" w14:textId="7907752D" w:rsidR="00E80C46" w:rsidRPr="00426BC9" w:rsidDel="00290325" w:rsidRDefault="00E80C46" w:rsidP="00BB2AD4">
                                <w:pPr>
                                  <w:autoSpaceDE w:val="0"/>
                                  <w:autoSpaceDN w:val="0"/>
                                  <w:adjustRightInd w:val="0"/>
                                  <w:spacing w:after="0" w:line="240" w:lineRule="auto"/>
                                  <w:rPr>
                                    <w:del w:id="1638" w:author="Peter Freiling" w:date="2018-12-03T11:28:00Z"/>
                                    <w:rFonts w:ascii="Consolas" w:hAnsi="Consolas" w:cs="Consolas"/>
                                    <w:color w:val="000000"/>
                                    <w:sz w:val="18"/>
                                    <w:szCs w:val="18"/>
                                    <w:highlight w:val="white"/>
                                    <w:rPrChange w:id="1639" w:author="Peter Freiling" w:date="2018-12-03T11:34:00Z">
                                      <w:rPr>
                                        <w:del w:id="1640" w:author="Peter Freiling" w:date="2018-12-03T11:28:00Z"/>
                                        <w:rFonts w:ascii="Consolas" w:hAnsi="Consolas" w:cs="Consolas"/>
                                        <w:color w:val="000000"/>
                                        <w:sz w:val="19"/>
                                        <w:szCs w:val="19"/>
                                        <w:highlight w:val="white"/>
                                      </w:rPr>
                                    </w:rPrChange>
                                  </w:rPr>
                                </w:pPr>
                                <w:del w:id="1641" w:author="Peter Freiling" w:date="2018-12-03T11:28:00Z">
                                  <w:r w:rsidRPr="00426BC9" w:rsidDel="00290325">
                                    <w:rPr>
                                      <w:rFonts w:ascii="Consolas" w:hAnsi="Consolas" w:cs="Consolas"/>
                                      <w:color w:val="0000FF"/>
                                      <w:sz w:val="18"/>
                                      <w:szCs w:val="18"/>
                                      <w:highlight w:val="white"/>
                                      <w:rPrChange w:id="1642" w:author="Peter Freiling" w:date="2018-12-03T11:34:00Z">
                                        <w:rPr>
                                          <w:rFonts w:ascii="Consolas" w:hAnsi="Consolas" w:cs="Consolas"/>
                                          <w:color w:val="0000FF"/>
                                          <w:sz w:val="19"/>
                                          <w:szCs w:val="19"/>
                                          <w:highlight w:val="white"/>
                                        </w:rPr>
                                      </w:rPrChange>
                                    </w:rPr>
                                    <w:delText>using</w:delText>
                                  </w:r>
                                  <w:r w:rsidRPr="00426BC9" w:rsidDel="00290325">
                                    <w:rPr>
                                      <w:rFonts w:ascii="Consolas" w:hAnsi="Consolas" w:cs="Consolas"/>
                                      <w:color w:val="000000"/>
                                      <w:sz w:val="18"/>
                                      <w:szCs w:val="18"/>
                                      <w:highlight w:val="white"/>
                                      <w:rPrChange w:id="1643" w:author="Peter Freiling" w:date="2018-12-03T11:34:00Z">
                                        <w:rPr>
                                          <w:rFonts w:ascii="Consolas" w:hAnsi="Consolas" w:cs="Consolas"/>
                                          <w:color w:val="000000"/>
                                          <w:sz w:val="19"/>
                                          <w:szCs w:val="19"/>
                                          <w:highlight w:val="white"/>
                                        </w:rPr>
                                      </w:rPrChange>
                                    </w:rPr>
                                    <w:delText xml:space="preserve"> Research.Trill</w:delText>
                                  </w:r>
                                </w:del>
                                <w:ins w:id="1644" w:author="James Terwilliger" w:date="2017-03-27T11:16:00Z">
                                  <w:del w:id="1645" w:author="Peter Freiling" w:date="2018-12-03T11:28:00Z">
                                    <w:r w:rsidRPr="00426BC9" w:rsidDel="00290325">
                                      <w:rPr>
                                        <w:rFonts w:ascii="Consolas" w:hAnsi="Consolas" w:cs="Consolas"/>
                                        <w:color w:val="000000"/>
                                        <w:sz w:val="18"/>
                                        <w:szCs w:val="18"/>
                                        <w:highlight w:val="white"/>
                                        <w:rPrChange w:id="1646" w:author="Peter Freiling" w:date="2018-12-03T11:34:00Z">
                                          <w:rPr>
                                            <w:rFonts w:ascii="Consolas" w:hAnsi="Consolas" w:cs="Consolas"/>
                                            <w:color w:val="000000"/>
                                            <w:sz w:val="19"/>
                                            <w:szCs w:val="19"/>
                                            <w:highlight w:val="white"/>
                                          </w:rPr>
                                        </w:rPrChange>
                                      </w:rPr>
                                      <w:delText>Microsoft.StreamProcessing</w:delText>
                                    </w:r>
                                  </w:del>
                                </w:ins>
                                <w:del w:id="1647" w:author="Peter Freiling" w:date="2018-12-03T11:28:00Z">
                                  <w:r w:rsidRPr="00426BC9" w:rsidDel="00290325">
                                    <w:rPr>
                                      <w:rFonts w:ascii="Consolas" w:hAnsi="Consolas" w:cs="Consolas"/>
                                      <w:color w:val="000000"/>
                                      <w:sz w:val="18"/>
                                      <w:szCs w:val="18"/>
                                      <w:highlight w:val="white"/>
                                      <w:rPrChange w:id="1648" w:author="Peter Freiling" w:date="2018-12-03T11:34:00Z">
                                        <w:rPr>
                                          <w:rFonts w:ascii="Consolas" w:hAnsi="Consolas" w:cs="Consolas"/>
                                          <w:color w:val="000000"/>
                                          <w:sz w:val="19"/>
                                          <w:szCs w:val="19"/>
                                          <w:highlight w:val="white"/>
                                        </w:rPr>
                                      </w:rPrChange>
                                    </w:rPr>
                                    <w:delText>;</w:delText>
                                  </w:r>
                                </w:del>
                              </w:p>
                              <w:p w14:paraId="3120812F" w14:textId="5AFB5D75" w:rsidR="00E80C46" w:rsidRPr="00426BC9" w:rsidDel="00290325" w:rsidRDefault="00E80C46" w:rsidP="00BB2AD4">
                                <w:pPr>
                                  <w:autoSpaceDE w:val="0"/>
                                  <w:autoSpaceDN w:val="0"/>
                                  <w:adjustRightInd w:val="0"/>
                                  <w:spacing w:after="0" w:line="240" w:lineRule="auto"/>
                                  <w:rPr>
                                    <w:del w:id="1649" w:author="Peter Freiling" w:date="2018-12-03T11:28:00Z"/>
                                    <w:rFonts w:ascii="Consolas" w:hAnsi="Consolas" w:cs="Consolas"/>
                                    <w:color w:val="000000"/>
                                    <w:sz w:val="18"/>
                                    <w:szCs w:val="18"/>
                                    <w:highlight w:val="white"/>
                                    <w:rPrChange w:id="1650" w:author="Peter Freiling" w:date="2018-12-03T11:34:00Z">
                                      <w:rPr>
                                        <w:del w:id="1651" w:author="Peter Freiling" w:date="2018-12-03T11:28:00Z"/>
                                        <w:rFonts w:ascii="Consolas" w:hAnsi="Consolas" w:cs="Consolas"/>
                                        <w:color w:val="000000"/>
                                        <w:sz w:val="19"/>
                                        <w:szCs w:val="19"/>
                                        <w:highlight w:val="white"/>
                                      </w:rPr>
                                    </w:rPrChange>
                                  </w:rPr>
                                </w:pPr>
                                <w:del w:id="1652" w:author="Peter Freiling" w:date="2018-12-03T11:28:00Z">
                                  <w:r w:rsidRPr="00426BC9" w:rsidDel="00290325">
                                    <w:rPr>
                                      <w:rFonts w:ascii="Consolas" w:hAnsi="Consolas" w:cs="Consolas"/>
                                      <w:color w:val="0000FF"/>
                                      <w:sz w:val="18"/>
                                      <w:szCs w:val="18"/>
                                      <w:highlight w:val="white"/>
                                      <w:rPrChange w:id="1653" w:author="Peter Freiling" w:date="2018-12-03T11:34:00Z">
                                        <w:rPr>
                                          <w:rFonts w:ascii="Consolas" w:hAnsi="Consolas" w:cs="Consolas"/>
                                          <w:color w:val="0000FF"/>
                                          <w:sz w:val="19"/>
                                          <w:szCs w:val="19"/>
                                          <w:highlight w:val="white"/>
                                        </w:rPr>
                                      </w:rPrChange>
                                    </w:rPr>
                                    <w:delText>using</w:delText>
                                  </w:r>
                                  <w:r w:rsidRPr="00426BC9" w:rsidDel="00290325">
                                    <w:rPr>
                                      <w:rFonts w:ascii="Consolas" w:hAnsi="Consolas" w:cs="Consolas"/>
                                      <w:color w:val="000000"/>
                                      <w:sz w:val="18"/>
                                      <w:szCs w:val="18"/>
                                      <w:highlight w:val="white"/>
                                      <w:rPrChange w:id="1654" w:author="Peter Freiling" w:date="2018-12-03T11:34:00Z">
                                        <w:rPr>
                                          <w:rFonts w:ascii="Consolas" w:hAnsi="Consolas" w:cs="Consolas"/>
                                          <w:color w:val="000000"/>
                                          <w:sz w:val="19"/>
                                          <w:szCs w:val="19"/>
                                          <w:highlight w:val="white"/>
                                        </w:rPr>
                                      </w:rPrChange>
                                    </w:rPr>
                                    <w:delText xml:space="preserve"> Research.Trill.IO;</w:delText>
                                  </w:r>
                                </w:del>
                              </w:p>
                              <w:p w14:paraId="364EBC51" w14:textId="22F5A1EF" w:rsidR="00E80C46" w:rsidRPr="00426BC9" w:rsidDel="00290325" w:rsidRDefault="00E80C46" w:rsidP="00BB2AD4">
                                <w:pPr>
                                  <w:autoSpaceDE w:val="0"/>
                                  <w:autoSpaceDN w:val="0"/>
                                  <w:adjustRightInd w:val="0"/>
                                  <w:spacing w:after="0" w:line="240" w:lineRule="auto"/>
                                  <w:rPr>
                                    <w:del w:id="1655" w:author="Peter Freiling" w:date="2018-12-03T11:28:00Z"/>
                                    <w:rFonts w:ascii="Consolas" w:hAnsi="Consolas" w:cs="Consolas"/>
                                    <w:color w:val="000000"/>
                                    <w:sz w:val="18"/>
                                    <w:szCs w:val="18"/>
                                    <w:highlight w:val="white"/>
                                    <w:rPrChange w:id="1656" w:author="Peter Freiling" w:date="2018-12-03T11:34:00Z">
                                      <w:rPr>
                                        <w:del w:id="1657" w:author="Peter Freiling" w:date="2018-12-03T11:28:00Z"/>
                                        <w:rFonts w:ascii="Consolas" w:hAnsi="Consolas" w:cs="Consolas"/>
                                        <w:color w:val="000000"/>
                                        <w:sz w:val="19"/>
                                        <w:szCs w:val="19"/>
                                        <w:highlight w:val="white"/>
                                      </w:rPr>
                                    </w:rPrChange>
                                  </w:rPr>
                                </w:pPr>
                                <w:del w:id="1658" w:author="Peter Freiling" w:date="2018-12-03T11:28:00Z">
                                  <w:r w:rsidRPr="00426BC9" w:rsidDel="00290325">
                                    <w:rPr>
                                      <w:rFonts w:ascii="Consolas" w:hAnsi="Consolas" w:cs="Consolas"/>
                                      <w:color w:val="0000FF"/>
                                      <w:sz w:val="18"/>
                                      <w:szCs w:val="18"/>
                                      <w:highlight w:val="white"/>
                                      <w:rPrChange w:id="1659" w:author="Peter Freiling" w:date="2018-12-03T11:34:00Z">
                                        <w:rPr>
                                          <w:rFonts w:ascii="Consolas" w:hAnsi="Consolas" w:cs="Consolas"/>
                                          <w:color w:val="0000FF"/>
                                          <w:sz w:val="19"/>
                                          <w:szCs w:val="19"/>
                                          <w:highlight w:val="white"/>
                                        </w:rPr>
                                      </w:rPrChange>
                                    </w:rPr>
                                    <w:delText>using</w:delText>
                                  </w:r>
                                  <w:r w:rsidRPr="00426BC9" w:rsidDel="00290325">
                                    <w:rPr>
                                      <w:rFonts w:ascii="Consolas" w:hAnsi="Consolas" w:cs="Consolas"/>
                                      <w:color w:val="000000"/>
                                      <w:sz w:val="18"/>
                                      <w:szCs w:val="18"/>
                                      <w:highlight w:val="white"/>
                                      <w:rPrChange w:id="1660" w:author="Peter Freiling" w:date="2018-12-03T11:34:00Z">
                                        <w:rPr>
                                          <w:rFonts w:ascii="Consolas" w:hAnsi="Consolas" w:cs="Consolas"/>
                                          <w:color w:val="000000"/>
                                          <w:sz w:val="19"/>
                                          <w:szCs w:val="19"/>
                                          <w:highlight w:val="white"/>
                                        </w:rPr>
                                      </w:rPrChange>
                                    </w:rPr>
                                    <w:delText xml:space="preserve"> Research.Trill.Utilities;</w:delText>
                                  </w:r>
                                </w:del>
                              </w:p>
                              <w:p w14:paraId="6045B2E2" w14:textId="445223B1" w:rsidR="00E80C46" w:rsidRPr="00426BC9" w:rsidDel="00290325" w:rsidRDefault="00E80C46" w:rsidP="00BB2AD4">
                                <w:pPr>
                                  <w:spacing w:after="0"/>
                                  <w:rPr>
                                    <w:del w:id="1661" w:author="Peter Freiling" w:date="2018-12-03T11:28:00Z"/>
                                    <w:rFonts w:ascii="Consolas" w:hAnsi="Consolas" w:cs="Consolas"/>
                                    <w:color w:val="000000"/>
                                    <w:sz w:val="18"/>
                                    <w:szCs w:val="18"/>
                                    <w:highlight w:val="white"/>
                                    <w:rPrChange w:id="1662" w:author="Peter Freiling" w:date="2018-12-03T11:34:00Z">
                                      <w:rPr>
                                        <w:del w:id="1663" w:author="Peter Freiling" w:date="2018-12-03T11:28:00Z"/>
                                        <w:rFonts w:ascii="Consolas" w:hAnsi="Consolas" w:cs="Consolas"/>
                                        <w:color w:val="000000"/>
                                        <w:sz w:val="19"/>
                                        <w:szCs w:val="19"/>
                                        <w:highlight w:val="white"/>
                                      </w:rPr>
                                    </w:rPrChange>
                                  </w:rPr>
                                </w:pPr>
                              </w:p>
                              <w:p w14:paraId="69C241BB" w14:textId="1919A497" w:rsidR="00E80C46" w:rsidRPr="00426BC9" w:rsidDel="000D2C0B" w:rsidRDefault="00E80C46" w:rsidP="00F60FE2">
                                <w:pPr>
                                  <w:autoSpaceDE w:val="0"/>
                                  <w:autoSpaceDN w:val="0"/>
                                  <w:adjustRightInd w:val="0"/>
                                  <w:spacing w:after="0" w:line="240" w:lineRule="auto"/>
                                  <w:rPr>
                                    <w:del w:id="1664" w:author="Peter Freiling" w:date="2018-12-03T10:31:00Z"/>
                                    <w:rFonts w:ascii="Consolas" w:hAnsi="Consolas" w:cs="Consolas"/>
                                    <w:color w:val="000000"/>
                                    <w:sz w:val="18"/>
                                    <w:szCs w:val="18"/>
                                    <w:highlight w:val="white"/>
                                    <w:rPrChange w:id="1665" w:author="Peter Freiling" w:date="2018-12-03T11:34:00Z">
                                      <w:rPr>
                                        <w:del w:id="1666" w:author="Peter Freiling" w:date="2018-12-03T10:31:00Z"/>
                                        <w:rFonts w:ascii="Consolas" w:hAnsi="Consolas" w:cs="Consolas"/>
                                        <w:color w:val="000000"/>
                                        <w:sz w:val="19"/>
                                        <w:szCs w:val="19"/>
                                        <w:highlight w:val="white"/>
                                      </w:rPr>
                                    </w:rPrChange>
                                  </w:rPr>
                                </w:pPr>
                                <w:del w:id="1667" w:author="Peter Freiling" w:date="2018-12-03T10:31:00Z">
                                  <w:r w:rsidRPr="00426BC9" w:rsidDel="000D2C0B">
                                    <w:rPr>
                                      <w:rFonts w:ascii="Consolas" w:hAnsi="Consolas" w:cs="Consolas"/>
                                      <w:color w:val="0000FF"/>
                                      <w:sz w:val="18"/>
                                      <w:szCs w:val="18"/>
                                      <w:highlight w:val="white"/>
                                      <w:rPrChange w:id="1668" w:author="Peter Freiling" w:date="2018-12-03T11:34:00Z">
                                        <w:rPr>
                                          <w:rFonts w:ascii="Consolas" w:hAnsi="Consolas" w:cs="Consolas"/>
                                          <w:color w:val="0000FF"/>
                                          <w:sz w:val="19"/>
                                          <w:szCs w:val="19"/>
                                          <w:highlight w:val="white"/>
                                        </w:rPr>
                                      </w:rPrChange>
                                    </w:rPr>
                                    <w:delText>struct</w:delText>
                                  </w:r>
                                  <w:r w:rsidRPr="00426BC9" w:rsidDel="000D2C0B">
                                    <w:rPr>
                                      <w:rFonts w:ascii="Consolas" w:hAnsi="Consolas" w:cs="Consolas"/>
                                      <w:color w:val="000000"/>
                                      <w:sz w:val="18"/>
                                      <w:szCs w:val="18"/>
                                      <w:highlight w:val="white"/>
                                      <w:rPrChange w:id="1669"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2B91AF"/>
                                      <w:sz w:val="18"/>
                                      <w:szCs w:val="18"/>
                                      <w:highlight w:val="white"/>
                                      <w:rPrChange w:id="1670" w:author="Peter Freiling" w:date="2018-12-03T11:34:00Z">
                                        <w:rPr>
                                          <w:rFonts w:ascii="Consolas" w:hAnsi="Consolas" w:cs="Consolas"/>
                                          <w:color w:val="2B91AF"/>
                                          <w:sz w:val="19"/>
                                          <w:szCs w:val="19"/>
                                          <w:highlight w:val="white"/>
                                        </w:rPr>
                                      </w:rPrChange>
                                    </w:rPr>
                                    <w:delText>ContextSwitch</w:delText>
                                  </w:r>
                                </w:del>
                              </w:p>
                              <w:p w14:paraId="5C6094F9" w14:textId="37C1B257" w:rsidR="00E80C46" w:rsidRPr="00426BC9" w:rsidDel="000D2C0B" w:rsidRDefault="00E80C46" w:rsidP="00F60FE2">
                                <w:pPr>
                                  <w:autoSpaceDE w:val="0"/>
                                  <w:autoSpaceDN w:val="0"/>
                                  <w:adjustRightInd w:val="0"/>
                                  <w:spacing w:after="0" w:line="240" w:lineRule="auto"/>
                                  <w:rPr>
                                    <w:del w:id="1671" w:author="Peter Freiling" w:date="2018-12-03T10:31:00Z"/>
                                    <w:rFonts w:ascii="Consolas" w:hAnsi="Consolas" w:cs="Consolas"/>
                                    <w:color w:val="000000"/>
                                    <w:sz w:val="18"/>
                                    <w:szCs w:val="18"/>
                                    <w:highlight w:val="white"/>
                                    <w:rPrChange w:id="1672" w:author="Peter Freiling" w:date="2018-12-03T11:34:00Z">
                                      <w:rPr>
                                        <w:del w:id="1673" w:author="Peter Freiling" w:date="2018-12-03T10:31:00Z"/>
                                        <w:rFonts w:ascii="Consolas" w:hAnsi="Consolas" w:cs="Consolas"/>
                                        <w:color w:val="000000"/>
                                        <w:sz w:val="19"/>
                                        <w:szCs w:val="19"/>
                                        <w:highlight w:val="white"/>
                                      </w:rPr>
                                    </w:rPrChange>
                                  </w:rPr>
                                </w:pPr>
                                <w:del w:id="1674" w:author="Peter Freiling" w:date="2018-12-03T10:31:00Z">
                                  <w:r w:rsidRPr="00426BC9" w:rsidDel="000D2C0B">
                                    <w:rPr>
                                      <w:rFonts w:ascii="Consolas" w:hAnsi="Consolas" w:cs="Consolas"/>
                                      <w:color w:val="000000"/>
                                      <w:sz w:val="18"/>
                                      <w:szCs w:val="18"/>
                                      <w:highlight w:val="white"/>
                                      <w:rPrChange w:id="1675" w:author="Peter Freiling" w:date="2018-12-03T11:34:00Z">
                                        <w:rPr>
                                          <w:rFonts w:ascii="Consolas" w:hAnsi="Consolas" w:cs="Consolas"/>
                                          <w:color w:val="000000"/>
                                          <w:sz w:val="19"/>
                                          <w:szCs w:val="19"/>
                                          <w:highlight w:val="white"/>
                                        </w:rPr>
                                      </w:rPrChange>
                                    </w:rPr>
                                    <w:delText>{</w:delText>
                                  </w:r>
                                </w:del>
                              </w:p>
                              <w:p w14:paraId="00400B4C" w14:textId="68E0C389" w:rsidR="00E80C46" w:rsidRPr="00426BC9" w:rsidDel="000D2C0B" w:rsidRDefault="00E80C46" w:rsidP="00F60FE2">
                                <w:pPr>
                                  <w:autoSpaceDE w:val="0"/>
                                  <w:autoSpaceDN w:val="0"/>
                                  <w:adjustRightInd w:val="0"/>
                                  <w:spacing w:after="0" w:line="240" w:lineRule="auto"/>
                                  <w:rPr>
                                    <w:del w:id="1676" w:author="Peter Freiling" w:date="2018-12-03T10:31:00Z"/>
                                    <w:rFonts w:ascii="Consolas" w:hAnsi="Consolas" w:cs="Consolas"/>
                                    <w:color w:val="000000"/>
                                    <w:sz w:val="18"/>
                                    <w:szCs w:val="18"/>
                                    <w:highlight w:val="white"/>
                                    <w:rPrChange w:id="1677" w:author="Peter Freiling" w:date="2018-12-03T11:34:00Z">
                                      <w:rPr>
                                        <w:del w:id="1678" w:author="Peter Freiling" w:date="2018-12-03T10:31:00Z"/>
                                        <w:rFonts w:ascii="Consolas" w:hAnsi="Consolas" w:cs="Consolas"/>
                                        <w:color w:val="000000"/>
                                        <w:sz w:val="19"/>
                                        <w:szCs w:val="19"/>
                                        <w:highlight w:val="white"/>
                                      </w:rPr>
                                    </w:rPrChange>
                                  </w:rPr>
                                </w:pPr>
                                <w:del w:id="1679" w:author="Peter Freiling" w:date="2018-12-03T10:31:00Z">
                                  <w:r w:rsidRPr="00426BC9" w:rsidDel="000D2C0B">
                                    <w:rPr>
                                      <w:rFonts w:ascii="Consolas" w:hAnsi="Consolas" w:cs="Consolas"/>
                                      <w:color w:val="000000"/>
                                      <w:sz w:val="18"/>
                                      <w:szCs w:val="18"/>
                                      <w:highlight w:val="white"/>
                                      <w:rPrChange w:id="1680"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1681"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1682" w:author="Peter Freiling" w:date="2018-12-03T11:34:00Z">
                                        <w:rPr>
                                          <w:rFonts w:ascii="Consolas" w:hAnsi="Consolas" w:cs="Consolas"/>
                                          <w:color w:val="000000"/>
                                          <w:sz w:val="19"/>
                                          <w:szCs w:val="19"/>
                                          <w:highlight w:val="white"/>
                                        </w:rPr>
                                      </w:rPrChange>
                                    </w:rPr>
                                    <w:delText xml:space="preserve"> ContextSwitch(</w:delText>
                                  </w:r>
                                  <w:r w:rsidRPr="00426BC9" w:rsidDel="000D2C0B">
                                    <w:rPr>
                                      <w:rFonts w:ascii="Consolas" w:hAnsi="Consolas" w:cs="Consolas"/>
                                      <w:color w:val="0000FF"/>
                                      <w:sz w:val="18"/>
                                      <w:szCs w:val="18"/>
                                      <w:highlight w:val="white"/>
                                      <w:rPrChange w:id="1683"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1684" w:author="Peter Freiling" w:date="2018-12-03T11:34:00Z">
                                        <w:rPr>
                                          <w:rFonts w:ascii="Consolas" w:hAnsi="Consolas" w:cs="Consolas"/>
                                          <w:color w:val="000000"/>
                                          <w:sz w:val="19"/>
                                          <w:szCs w:val="19"/>
                                          <w:highlight w:val="white"/>
                                        </w:rPr>
                                      </w:rPrChange>
                                    </w:rPr>
                                    <w:delText xml:space="preserve"> inCSTicks, </w:delText>
                                  </w:r>
                                  <w:r w:rsidRPr="00426BC9" w:rsidDel="000D2C0B">
                                    <w:rPr>
                                      <w:rFonts w:ascii="Consolas" w:hAnsi="Consolas" w:cs="Consolas"/>
                                      <w:color w:val="0000FF"/>
                                      <w:sz w:val="18"/>
                                      <w:szCs w:val="18"/>
                                      <w:highlight w:val="white"/>
                                      <w:rPrChange w:id="1685"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1686" w:author="Peter Freiling" w:date="2018-12-03T11:34:00Z">
                                        <w:rPr>
                                          <w:rFonts w:ascii="Consolas" w:hAnsi="Consolas" w:cs="Consolas"/>
                                          <w:color w:val="000000"/>
                                          <w:sz w:val="19"/>
                                          <w:szCs w:val="19"/>
                                          <w:highlight w:val="white"/>
                                        </w:rPr>
                                      </w:rPrChange>
                                    </w:rPr>
                                    <w:delText xml:space="preserve"> inPID, </w:delText>
                                  </w:r>
                                  <w:r w:rsidRPr="00426BC9" w:rsidDel="000D2C0B">
                                    <w:rPr>
                                      <w:rFonts w:ascii="Consolas" w:hAnsi="Consolas" w:cs="Consolas"/>
                                      <w:color w:val="0000FF"/>
                                      <w:sz w:val="18"/>
                                      <w:szCs w:val="18"/>
                                      <w:highlight w:val="white"/>
                                      <w:rPrChange w:id="1687"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1688" w:author="Peter Freiling" w:date="2018-12-03T11:34:00Z">
                                        <w:rPr>
                                          <w:rFonts w:ascii="Consolas" w:hAnsi="Consolas" w:cs="Consolas"/>
                                          <w:color w:val="000000"/>
                                          <w:sz w:val="19"/>
                                          <w:szCs w:val="19"/>
                                          <w:highlight w:val="white"/>
                                        </w:rPr>
                                      </w:rPrChange>
                                    </w:rPr>
                                    <w:delText xml:space="preserve"> inCID, </w:delText>
                                  </w:r>
                                  <w:r w:rsidRPr="00426BC9" w:rsidDel="000D2C0B">
                                    <w:rPr>
                                      <w:rFonts w:ascii="Consolas" w:hAnsi="Consolas" w:cs="Consolas"/>
                                      <w:color w:val="0000FF"/>
                                      <w:sz w:val="18"/>
                                      <w:szCs w:val="18"/>
                                      <w:highlight w:val="white"/>
                                      <w:rPrChange w:id="1689"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1690" w:author="Peter Freiling" w:date="2018-12-03T11:34:00Z">
                                        <w:rPr>
                                          <w:rFonts w:ascii="Consolas" w:hAnsi="Consolas" w:cs="Consolas"/>
                                          <w:color w:val="000000"/>
                                          <w:sz w:val="19"/>
                                          <w:szCs w:val="19"/>
                                          <w:highlight w:val="white"/>
                                        </w:rPr>
                                      </w:rPrChange>
                                    </w:rPr>
                                    <w:delText xml:space="preserve"> inCPUTemp)</w:delText>
                                  </w:r>
                                </w:del>
                              </w:p>
                              <w:p w14:paraId="33FE193C" w14:textId="35C3492A" w:rsidR="00E80C46" w:rsidRPr="00426BC9" w:rsidDel="000D2C0B" w:rsidRDefault="00E80C46" w:rsidP="00F60FE2">
                                <w:pPr>
                                  <w:autoSpaceDE w:val="0"/>
                                  <w:autoSpaceDN w:val="0"/>
                                  <w:adjustRightInd w:val="0"/>
                                  <w:spacing w:after="0" w:line="240" w:lineRule="auto"/>
                                  <w:rPr>
                                    <w:del w:id="1691" w:author="Peter Freiling" w:date="2018-12-03T10:31:00Z"/>
                                    <w:rFonts w:ascii="Consolas" w:hAnsi="Consolas" w:cs="Consolas"/>
                                    <w:color w:val="000000"/>
                                    <w:sz w:val="18"/>
                                    <w:szCs w:val="18"/>
                                    <w:highlight w:val="white"/>
                                    <w:rPrChange w:id="1692" w:author="Peter Freiling" w:date="2018-12-03T11:34:00Z">
                                      <w:rPr>
                                        <w:del w:id="1693" w:author="Peter Freiling" w:date="2018-12-03T10:31:00Z"/>
                                        <w:rFonts w:ascii="Consolas" w:hAnsi="Consolas" w:cs="Consolas"/>
                                        <w:color w:val="000000"/>
                                        <w:sz w:val="19"/>
                                        <w:szCs w:val="19"/>
                                        <w:highlight w:val="white"/>
                                      </w:rPr>
                                    </w:rPrChange>
                                  </w:rPr>
                                </w:pPr>
                                <w:del w:id="1694" w:author="Peter Freiling" w:date="2018-12-03T10:31:00Z">
                                  <w:r w:rsidRPr="00426BC9" w:rsidDel="000D2C0B">
                                    <w:rPr>
                                      <w:rFonts w:ascii="Consolas" w:hAnsi="Consolas" w:cs="Consolas"/>
                                      <w:color w:val="000000"/>
                                      <w:sz w:val="18"/>
                                      <w:szCs w:val="18"/>
                                      <w:highlight w:val="white"/>
                                      <w:rPrChange w:id="1695" w:author="Peter Freiling" w:date="2018-12-03T11:34:00Z">
                                        <w:rPr>
                                          <w:rFonts w:ascii="Consolas" w:hAnsi="Consolas" w:cs="Consolas"/>
                                          <w:color w:val="000000"/>
                                          <w:sz w:val="19"/>
                                          <w:szCs w:val="19"/>
                                          <w:highlight w:val="white"/>
                                        </w:rPr>
                                      </w:rPrChange>
                                    </w:rPr>
                                    <w:delText xml:space="preserve">    {</w:delText>
                                  </w:r>
                                </w:del>
                              </w:p>
                              <w:p w14:paraId="361AD63C" w14:textId="21DC1CD8" w:rsidR="00E80C46" w:rsidRPr="00426BC9" w:rsidDel="000D2C0B" w:rsidRDefault="00E80C46" w:rsidP="00F60FE2">
                                <w:pPr>
                                  <w:autoSpaceDE w:val="0"/>
                                  <w:autoSpaceDN w:val="0"/>
                                  <w:adjustRightInd w:val="0"/>
                                  <w:spacing w:after="0" w:line="240" w:lineRule="auto"/>
                                  <w:rPr>
                                    <w:del w:id="1696" w:author="Peter Freiling" w:date="2018-12-03T10:31:00Z"/>
                                    <w:rFonts w:ascii="Consolas" w:hAnsi="Consolas" w:cs="Consolas"/>
                                    <w:color w:val="000000"/>
                                    <w:sz w:val="18"/>
                                    <w:szCs w:val="18"/>
                                    <w:highlight w:val="white"/>
                                    <w:rPrChange w:id="1697" w:author="Peter Freiling" w:date="2018-12-03T11:34:00Z">
                                      <w:rPr>
                                        <w:del w:id="1698" w:author="Peter Freiling" w:date="2018-12-03T10:31:00Z"/>
                                        <w:rFonts w:ascii="Consolas" w:hAnsi="Consolas" w:cs="Consolas"/>
                                        <w:color w:val="000000"/>
                                        <w:sz w:val="19"/>
                                        <w:szCs w:val="19"/>
                                        <w:highlight w:val="white"/>
                                      </w:rPr>
                                    </w:rPrChange>
                                  </w:rPr>
                                </w:pPr>
                                <w:del w:id="1699" w:author="Peter Freiling" w:date="2018-12-03T10:31:00Z">
                                  <w:r w:rsidRPr="00426BC9" w:rsidDel="000D2C0B">
                                    <w:rPr>
                                      <w:rFonts w:ascii="Consolas" w:hAnsi="Consolas" w:cs="Consolas"/>
                                      <w:color w:val="000000"/>
                                      <w:sz w:val="18"/>
                                      <w:szCs w:val="18"/>
                                      <w:highlight w:val="white"/>
                                      <w:rPrChange w:id="1700" w:author="Peter Freiling" w:date="2018-12-03T11:34:00Z">
                                        <w:rPr>
                                          <w:rFonts w:ascii="Consolas" w:hAnsi="Consolas" w:cs="Consolas"/>
                                          <w:color w:val="000000"/>
                                          <w:sz w:val="19"/>
                                          <w:szCs w:val="19"/>
                                          <w:highlight w:val="white"/>
                                        </w:rPr>
                                      </w:rPrChange>
                                    </w:rPr>
                                    <w:delText xml:space="preserve">        CSTicks = inCSTicks;</w:delText>
                                  </w:r>
                                </w:del>
                              </w:p>
                              <w:p w14:paraId="3E998FF1" w14:textId="27B0A646" w:rsidR="00E80C46" w:rsidRPr="00426BC9" w:rsidDel="000D2C0B" w:rsidRDefault="00E80C46" w:rsidP="00F60FE2">
                                <w:pPr>
                                  <w:autoSpaceDE w:val="0"/>
                                  <w:autoSpaceDN w:val="0"/>
                                  <w:adjustRightInd w:val="0"/>
                                  <w:spacing w:after="0" w:line="240" w:lineRule="auto"/>
                                  <w:rPr>
                                    <w:del w:id="1701" w:author="Peter Freiling" w:date="2018-12-03T10:31:00Z"/>
                                    <w:rFonts w:ascii="Consolas" w:hAnsi="Consolas" w:cs="Consolas"/>
                                    <w:color w:val="000000"/>
                                    <w:sz w:val="18"/>
                                    <w:szCs w:val="18"/>
                                    <w:highlight w:val="white"/>
                                    <w:rPrChange w:id="1702" w:author="Peter Freiling" w:date="2018-12-03T11:34:00Z">
                                      <w:rPr>
                                        <w:del w:id="1703" w:author="Peter Freiling" w:date="2018-12-03T10:31:00Z"/>
                                        <w:rFonts w:ascii="Consolas" w:hAnsi="Consolas" w:cs="Consolas"/>
                                        <w:color w:val="000000"/>
                                        <w:sz w:val="19"/>
                                        <w:szCs w:val="19"/>
                                        <w:highlight w:val="white"/>
                                      </w:rPr>
                                    </w:rPrChange>
                                  </w:rPr>
                                </w:pPr>
                                <w:del w:id="1704" w:author="Peter Freiling" w:date="2018-12-03T10:31:00Z">
                                  <w:r w:rsidRPr="00426BC9" w:rsidDel="000D2C0B">
                                    <w:rPr>
                                      <w:rFonts w:ascii="Consolas" w:hAnsi="Consolas" w:cs="Consolas"/>
                                      <w:color w:val="000000"/>
                                      <w:sz w:val="18"/>
                                      <w:szCs w:val="18"/>
                                      <w:highlight w:val="white"/>
                                      <w:rPrChange w:id="1705" w:author="Peter Freiling" w:date="2018-12-03T11:34:00Z">
                                        <w:rPr>
                                          <w:rFonts w:ascii="Consolas" w:hAnsi="Consolas" w:cs="Consolas"/>
                                          <w:color w:val="000000"/>
                                          <w:sz w:val="19"/>
                                          <w:szCs w:val="19"/>
                                          <w:highlight w:val="white"/>
                                        </w:rPr>
                                      </w:rPrChange>
                                    </w:rPr>
                                    <w:delText xml:space="preserve">        PID = inPID;</w:delText>
                                  </w:r>
                                </w:del>
                              </w:p>
                              <w:p w14:paraId="2433E9B8" w14:textId="568B6772" w:rsidR="00E80C46" w:rsidRPr="00426BC9" w:rsidDel="000D2C0B" w:rsidRDefault="00E80C46" w:rsidP="00F60FE2">
                                <w:pPr>
                                  <w:autoSpaceDE w:val="0"/>
                                  <w:autoSpaceDN w:val="0"/>
                                  <w:adjustRightInd w:val="0"/>
                                  <w:spacing w:after="0" w:line="240" w:lineRule="auto"/>
                                  <w:rPr>
                                    <w:del w:id="1706" w:author="Peter Freiling" w:date="2018-12-03T10:31:00Z"/>
                                    <w:rFonts w:ascii="Consolas" w:hAnsi="Consolas" w:cs="Consolas"/>
                                    <w:color w:val="000000"/>
                                    <w:sz w:val="18"/>
                                    <w:szCs w:val="18"/>
                                    <w:highlight w:val="white"/>
                                    <w:rPrChange w:id="1707" w:author="Peter Freiling" w:date="2018-12-03T11:34:00Z">
                                      <w:rPr>
                                        <w:del w:id="1708" w:author="Peter Freiling" w:date="2018-12-03T10:31:00Z"/>
                                        <w:rFonts w:ascii="Consolas" w:hAnsi="Consolas" w:cs="Consolas"/>
                                        <w:color w:val="000000"/>
                                        <w:sz w:val="19"/>
                                        <w:szCs w:val="19"/>
                                        <w:highlight w:val="white"/>
                                      </w:rPr>
                                    </w:rPrChange>
                                  </w:rPr>
                                </w:pPr>
                                <w:del w:id="1709" w:author="Peter Freiling" w:date="2018-12-03T10:31:00Z">
                                  <w:r w:rsidRPr="00426BC9" w:rsidDel="000D2C0B">
                                    <w:rPr>
                                      <w:rFonts w:ascii="Consolas" w:hAnsi="Consolas" w:cs="Consolas"/>
                                      <w:color w:val="000000"/>
                                      <w:sz w:val="18"/>
                                      <w:szCs w:val="18"/>
                                      <w:highlight w:val="white"/>
                                      <w:rPrChange w:id="1710" w:author="Peter Freiling" w:date="2018-12-03T11:34:00Z">
                                        <w:rPr>
                                          <w:rFonts w:ascii="Consolas" w:hAnsi="Consolas" w:cs="Consolas"/>
                                          <w:color w:val="000000"/>
                                          <w:sz w:val="19"/>
                                          <w:szCs w:val="19"/>
                                          <w:highlight w:val="white"/>
                                        </w:rPr>
                                      </w:rPrChange>
                                    </w:rPr>
                                    <w:delText xml:space="preserve">        CID = inCID;</w:delText>
                                  </w:r>
                                </w:del>
                              </w:p>
                              <w:p w14:paraId="4126A309" w14:textId="19F36D38" w:rsidR="00E80C46" w:rsidRPr="00426BC9" w:rsidDel="000D2C0B" w:rsidRDefault="00E80C46" w:rsidP="00F60FE2">
                                <w:pPr>
                                  <w:autoSpaceDE w:val="0"/>
                                  <w:autoSpaceDN w:val="0"/>
                                  <w:adjustRightInd w:val="0"/>
                                  <w:spacing w:after="0" w:line="240" w:lineRule="auto"/>
                                  <w:rPr>
                                    <w:del w:id="1711" w:author="Peter Freiling" w:date="2018-12-03T10:31:00Z"/>
                                    <w:rFonts w:ascii="Consolas" w:hAnsi="Consolas" w:cs="Consolas"/>
                                    <w:color w:val="000000"/>
                                    <w:sz w:val="18"/>
                                    <w:szCs w:val="18"/>
                                    <w:highlight w:val="white"/>
                                    <w:rPrChange w:id="1712" w:author="Peter Freiling" w:date="2018-12-03T11:34:00Z">
                                      <w:rPr>
                                        <w:del w:id="1713" w:author="Peter Freiling" w:date="2018-12-03T10:31:00Z"/>
                                        <w:rFonts w:ascii="Consolas" w:hAnsi="Consolas" w:cs="Consolas"/>
                                        <w:color w:val="000000"/>
                                        <w:sz w:val="19"/>
                                        <w:szCs w:val="19"/>
                                        <w:highlight w:val="white"/>
                                      </w:rPr>
                                    </w:rPrChange>
                                  </w:rPr>
                                </w:pPr>
                                <w:del w:id="1714" w:author="Peter Freiling" w:date="2018-12-03T10:31:00Z">
                                  <w:r w:rsidRPr="00426BC9" w:rsidDel="000D2C0B">
                                    <w:rPr>
                                      <w:rFonts w:ascii="Consolas" w:hAnsi="Consolas" w:cs="Consolas"/>
                                      <w:color w:val="000000"/>
                                      <w:sz w:val="18"/>
                                      <w:szCs w:val="18"/>
                                      <w:highlight w:val="white"/>
                                      <w:rPrChange w:id="1715" w:author="Peter Freiling" w:date="2018-12-03T11:34:00Z">
                                        <w:rPr>
                                          <w:rFonts w:ascii="Consolas" w:hAnsi="Consolas" w:cs="Consolas"/>
                                          <w:color w:val="000000"/>
                                          <w:sz w:val="19"/>
                                          <w:szCs w:val="19"/>
                                          <w:highlight w:val="white"/>
                                        </w:rPr>
                                      </w:rPrChange>
                                    </w:rPr>
                                    <w:delText xml:space="preserve">        CPUTemp = inCPUTemp;</w:delText>
                                  </w:r>
                                </w:del>
                              </w:p>
                              <w:p w14:paraId="7699F129" w14:textId="010F54FA" w:rsidR="00E80C46" w:rsidRPr="00426BC9" w:rsidDel="000D2C0B" w:rsidRDefault="00E80C46" w:rsidP="00F60FE2">
                                <w:pPr>
                                  <w:autoSpaceDE w:val="0"/>
                                  <w:autoSpaceDN w:val="0"/>
                                  <w:adjustRightInd w:val="0"/>
                                  <w:spacing w:after="0" w:line="240" w:lineRule="auto"/>
                                  <w:rPr>
                                    <w:del w:id="1716" w:author="Peter Freiling" w:date="2018-12-03T10:31:00Z"/>
                                    <w:rFonts w:ascii="Consolas" w:hAnsi="Consolas" w:cs="Consolas"/>
                                    <w:color w:val="000000"/>
                                    <w:sz w:val="18"/>
                                    <w:szCs w:val="18"/>
                                    <w:highlight w:val="white"/>
                                    <w:rPrChange w:id="1717" w:author="Peter Freiling" w:date="2018-12-03T11:34:00Z">
                                      <w:rPr>
                                        <w:del w:id="1718" w:author="Peter Freiling" w:date="2018-12-03T10:31:00Z"/>
                                        <w:rFonts w:ascii="Consolas" w:hAnsi="Consolas" w:cs="Consolas"/>
                                        <w:color w:val="000000"/>
                                        <w:sz w:val="19"/>
                                        <w:szCs w:val="19"/>
                                        <w:highlight w:val="white"/>
                                      </w:rPr>
                                    </w:rPrChange>
                                  </w:rPr>
                                </w:pPr>
                                <w:del w:id="1719" w:author="Peter Freiling" w:date="2018-12-03T10:31:00Z">
                                  <w:r w:rsidRPr="00426BC9" w:rsidDel="000D2C0B">
                                    <w:rPr>
                                      <w:rFonts w:ascii="Consolas" w:hAnsi="Consolas" w:cs="Consolas"/>
                                      <w:color w:val="000000"/>
                                      <w:sz w:val="18"/>
                                      <w:szCs w:val="18"/>
                                      <w:highlight w:val="white"/>
                                      <w:rPrChange w:id="1720" w:author="Peter Freiling" w:date="2018-12-03T11:34:00Z">
                                        <w:rPr>
                                          <w:rFonts w:ascii="Consolas" w:hAnsi="Consolas" w:cs="Consolas"/>
                                          <w:color w:val="000000"/>
                                          <w:sz w:val="19"/>
                                          <w:szCs w:val="19"/>
                                          <w:highlight w:val="white"/>
                                        </w:rPr>
                                      </w:rPrChange>
                                    </w:rPr>
                                    <w:delText xml:space="preserve">    }</w:delText>
                                  </w:r>
                                </w:del>
                              </w:p>
                              <w:p w14:paraId="0AC5B061" w14:textId="443BB87D" w:rsidR="00E80C46" w:rsidRPr="00426BC9" w:rsidDel="000D2C0B" w:rsidRDefault="00E80C46" w:rsidP="00F60FE2">
                                <w:pPr>
                                  <w:autoSpaceDE w:val="0"/>
                                  <w:autoSpaceDN w:val="0"/>
                                  <w:adjustRightInd w:val="0"/>
                                  <w:spacing w:after="0" w:line="240" w:lineRule="auto"/>
                                  <w:rPr>
                                    <w:del w:id="1721" w:author="Peter Freiling" w:date="2018-12-03T10:31:00Z"/>
                                    <w:rFonts w:ascii="Consolas" w:hAnsi="Consolas" w:cs="Consolas"/>
                                    <w:color w:val="000000"/>
                                    <w:sz w:val="18"/>
                                    <w:szCs w:val="18"/>
                                    <w:highlight w:val="white"/>
                                    <w:rPrChange w:id="1722" w:author="Peter Freiling" w:date="2018-12-03T11:34:00Z">
                                      <w:rPr>
                                        <w:del w:id="1723" w:author="Peter Freiling" w:date="2018-12-03T10:31:00Z"/>
                                        <w:rFonts w:ascii="Consolas" w:hAnsi="Consolas" w:cs="Consolas"/>
                                        <w:color w:val="000000"/>
                                        <w:sz w:val="19"/>
                                        <w:szCs w:val="19"/>
                                        <w:highlight w:val="white"/>
                                      </w:rPr>
                                    </w:rPrChange>
                                  </w:rPr>
                                </w:pPr>
                              </w:p>
                              <w:p w14:paraId="5D0C1DBA" w14:textId="49E79A21" w:rsidR="00E80C46" w:rsidRPr="00426BC9" w:rsidDel="000D2C0B" w:rsidRDefault="00E80C46" w:rsidP="00F60FE2">
                                <w:pPr>
                                  <w:autoSpaceDE w:val="0"/>
                                  <w:autoSpaceDN w:val="0"/>
                                  <w:adjustRightInd w:val="0"/>
                                  <w:spacing w:after="0" w:line="240" w:lineRule="auto"/>
                                  <w:rPr>
                                    <w:del w:id="1724" w:author="Peter Freiling" w:date="2018-12-03T10:31:00Z"/>
                                    <w:rFonts w:ascii="Consolas" w:hAnsi="Consolas" w:cs="Consolas"/>
                                    <w:color w:val="000000"/>
                                    <w:sz w:val="18"/>
                                    <w:szCs w:val="18"/>
                                    <w:highlight w:val="white"/>
                                    <w:rPrChange w:id="1725" w:author="Peter Freiling" w:date="2018-12-03T11:34:00Z">
                                      <w:rPr>
                                        <w:del w:id="1726" w:author="Peter Freiling" w:date="2018-12-03T10:31:00Z"/>
                                        <w:rFonts w:ascii="Consolas" w:hAnsi="Consolas" w:cs="Consolas"/>
                                        <w:color w:val="000000"/>
                                        <w:sz w:val="19"/>
                                        <w:szCs w:val="19"/>
                                        <w:highlight w:val="white"/>
                                      </w:rPr>
                                    </w:rPrChange>
                                  </w:rPr>
                                </w:pPr>
                                <w:del w:id="1727" w:author="Peter Freiling" w:date="2018-12-03T10:31:00Z">
                                  <w:r w:rsidRPr="00426BC9" w:rsidDel="000D2C0B">
                                    <w:rPr>
                                      <w:rFonts w:ascii="Consolas" w:hAnsi="Consolas" w:cs="Consolas"/>
                                      <w:color w:val="000000"/>
                                      <w:sz w:val="18"/>
                                      <w:szCs w:val="18"/>
                                      <w:highlight w:val="white"/>
                                      <w:rPrChange w:id="1728"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1729"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1730"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1731"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1732" w:author="Peter Freiling" w:date="2018-12-03T11:34:00Z">
                                        <w:rPr>
                                          <w:rFonts w:ascii="Consolas" w:hAnsi="Consolas" w:cs="Consolas"/>
                                          <w:color w:val="000000"/>
                                          <w:sz w:val="19"/>
                                          <w:szCs w:val="19"/>
                                          <w:highlight w:val="white"/>
                                        </w:rPr>
                                      </w:rPrChange>
                                    </w:rPr>
                                    <w:delText xml:space="preserve"> CSTicks;</w:delText>
                                  </w:r>
                                </w:del>
                              </w:p>
                              <w:p w14:paraId="34DD5405" w14:textId="172BB17F" w:rsidR="00E80C46" w:rsidRPr="00426BC9" w:rsidDel="000D2C0B" w:rsidRDefault="00E80C46" w:rsidP="00F60FE2">
                                <w:pPr>
                                  <w:autoSpaceDE w:val="0"/>
                                  <w:autoSpaceDN w:val="0"/>
                                  <w:adjustRightInd w:val="0"/>
                                  <w:spacing w:after="0" w:line="240" w:lineRule="auto"/>
                                  <w:rPr>
                                    <w:del w:id="1733" w:author="Peter Freiling" w:date="2018-12-03T10:31:00Z"/>
                                    <w:rFonts w:ascii="Consolas" w:hAnsi="Consolas" w:cs="Consolas"/>
                                    <w:color w:val="000000"/>
                                    <w:sz w:val="18"/>
                                    <w:szCs w:val="18"/>
                                    <w:highlight w:val="white"/>
                                    <w:rPrChange w:id="1734" w:author="Peter Freiling" w:date="2018-12-03T11:34:00Z">
                                      <w:rPr>
                                        <w:del w:id="1735" w:author="Peter Freiling" w:date="2018-12-03T10:31:00Z"/>
                                        <w:rFonts w:ascii="Consolas" w:hAnsi="Consolas" w:cs="Consolas"/>
                                        <w:color w:val="000000"/>
                                        <w:sz w:val="19"/>
                                        <w:szCs w:val="19"/>
                                        <w:highlight w:val="white"/>
                                      </w:rPr>
                                    </w:rPrChange>
                                  </w:rPr>
                                </w:pPr>
                                <w:del w:id="1736" w:author="Peter Freiling" w:date="2018-12-03T10:31:00Z">
                                  <w:r w:rsidRPr="00426BC9" w:rsidDel="000D2C0B">
                                    <w:rPr>
                                      <w:rFonts w:ascii="Consolas" w:hAnsi="Consolas" w:cs="Consolas"/>
                                      <w:color w:val="000000"/>
                                      <w:sz w:val="18"/>
                                      <w:szCs w:val="18"/>
                                      <w:highlight w:val="white"/>
                                      <w:rPrChange w:id="1737"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1738"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1739"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1740"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1741" w:author="Peter Freiling" w:date="2018-12-03T11:34:00Z">
                                        <w:rPr>
                                          <w:rFonts w:ascii="Consolas" w:hAnsi="Consolas" w:cs="Consolas"/>
                                          <w:color w:val="000000"/>
                                          <w:sz w:val="19"/>
                                          <w:szCs w:val="19"/>
                                          <w:highlight w:val="white"/>
                                        </w:rPr>
                                      </w:rPrChange>
                                    </w:rPr>
                                    <w:delText xml:space="preserve"> PID;</w:delText>
                                  </w:r>
                                </w:del>
                              </w:p>
                              <w:p w14:paraId="29ED096D" w14:textId="305F5EA9" w:rsidR="00E80C46" w:rsidRPr="00426BC9" w:rsidDel="000D2C0B" w:rsidRDefault="00E80C46" w:rsidP="00F60FE2">
                                <w:pPr>
                                  <w:autoSpaceDE w:val="0"/>
                                  <w:autoSpaceDN w:val="0"/>
                                  <w:adjustRightInd w:val="0"/>
                                  <w:spacing w:after="0" w:line="240" w:lineRule="auto"/>
                                  <w:rPr>
                                    <w:del w:id="1742" w:author="Peter Freiling" w:date="2018-12-03T10:31:00Z"/>
                                    <w:rFonts w:ascii="Consolas" w:hAnsi="Consolas" w:cs="Consolas"/>
                                    <w:color w:val="000000"/>
                                    <w:sz w:val="18"/>
                                    <w:szCs w:val="18"/>
                                    <w:highlight w:val="white"/>
                                    <w:rPrChange w:id="1743" w:author="Peter Freiling" w:date="2018-12-03T11:34:00Z">
                                      <w:rPr>
                                        <w:del w:id="1744" w:author="Peter Freiling" w:date="2018-12-03T10:31:00Z"/>
                                        <w:rFonts w:ascii="Consolas" w:hAnsi="Consolas" w:cs="Consolas"/>
                                        <w:color w:val="000000"/>
                                        <w:sz w:val="19"/>
                                        <w:szCs w:val="19"/>
                                        <w:highlight w:val="white"/>
                                      </w:rPr>
                                    </w:rPrChange>
                                  </w:rPr>
                                </w:pPr>
                                <w:del w:id="1745" w:author="Peter Freiling" w:date="2018-12-03T10:31:00Z">
                                  <w:r w:rsidRPr="00426BC9" w:rsidDel="000D2C0B">
                                    <w:rPr>
                                      <w:rFonts w:ascii="Consolas" w:hAnsi="Consolas" w:cs="Consolas"/>
                                      <w:color w:val="000000"/>
                                      <w:sz w:val="18"/>
                                      <w:szCs w:val="18"/>
                                      <w:highlight w:val="white"/>
                                      <w:rPrChange w:id="1746"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1747"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1748"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1749"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1750" w:author="Peter Freiling" w:date="2018-12-03T11:34:00Z">
                                        <w:rPr>
                                          <w:rFonts w:ascii="Consolas" w:hAnsi="Consolas" w:cs="Consolas"/>
                                          <w:color w:val="000000"/>
                                          <w:sz w:val="19"/>
                                          <w:szCs w:val="19"/>
                                          <w:highlight w:val="white"/>
                                        </w:rPr>
                                      </w:rPrChange>
                                    </w:rPr>
                                    <w:delText xml:space="preserve"> CID;</w:delText>
                                  </w:r>
                                </w:del>
                              </w:p>
                              <w:p w14:paraId="3F0B972B" w14:textId="49544BF7" w:rsidR="00E80C46" w:rsidRPr="00426BC9" w:rsidDel="000D2C0B" w:rsidRDefault="00E80C46" w:rsidP="00F60FE2">
                                <w:pPr>
                                  <w:autoSpaceDE w:val="0"/>
                                  <w:autoSpaceDN w:val="0"/>
                                  <w:adjustRightInd w:val="0"/>
                                  <w:spacing w:after="0" w:line="240" w:lineRule="auto"/>
                                  <w:rPr>
                                    <w:del w:id="1751" w:author="Peter Freiling" w:date="2018-12-03T10:31:00Z"/>
                                    <w:rFonts w:ascii="Consolas" w:hAnsi="Consolas" w:cs="Consolas"/>
                                    <w:color w:val="000000"/>
                                    <w:sz w:val="18"/>
                                    <w:szCs w:val="18"/>
                                    <w:highlight w:val="white"/>
                                    <w:rPrChange w:id="1752" w:author="Peter Freiling" w:date="2018-12-03T11:34:00Z">
                                      <w:rPr>
                                        <w:del w:id="1753" w:author="Peter Freiling" w:date="2018-12-03T10:31:00Z"/>
                                        <w:rFonts w:ascii="Consolas" w:hAnsi="Consolas" w:cs="Consolas"/>
                                        <w:color w:val="000000"/>
                                        <w:sz w:val="19"/>
                                        <w:szCs w:val="19"/>
                                        <w:highlight w:val="white"/>
                                      </w:rPr>
                                    </w:rPrChange>
                                  </w:rPr>
                                </w:pPr>
                                <w:del w:id="1754" w:author="Peter Freiling" w:date="2018-12-03T10:31:00Z">
                                  <w:r w:rsidRPr="00426BC9" w:rsidDel="000D2C0B">
                                    <w:rPr>
                                      <w:rFonts w:ascii="Consolas" w:hAnsi="Consolas" w:cs="Consolas"/>
                                      <w:color w:val="000000"/>
                                      <w:sz w:val="18"/>
                                      <w:szCs w:val="18"/>
                                      <w:highlight w:val="white"/>
                                      <w:rPrChange w:id="1755"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1756"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1757"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1758"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1759" w:author="Peter Freiling" w:date="2018-12-03T11:34:00Z">
                                        <w:rPr>
                                          <w:rFonts w:ascii="Consolas" w:hAnsi="Consolas" w:cs="Consolas"/>
                                          <w:color w:val="000000"/>
                                          <w:sz w:val="19"/>
                                          <w:szCs w:val="19"/>
                                          <w:highlight w:val="white"/>
                                        </w:rPr>
                                      </w:rPrChange>
                                    </w:rPr>
                                    <w:delText xml:space="preserve"> CPUTemp;</w:delText>
                                  </w:r>
                                </w:del>
                              </w:p>
                              <w:p w14:paraId="7315A454" w14:textId="28C3C5E2" w:rsidR="00E80C46" w:rsidRPr="00426BC9" w:rsidDel="000D2C0B" w:rsidRDefault="00E80C46" w:rsidP="00F60FE2">
                                <w:pPr>
                                  <w:autoSpaceDE w:val="0"/>
                                  <w:autoSpaceDN w:val="0"/>
                                  <w:adjustRightInd w:val="0"/>
                                  <w:spacing w:after="0" w:line="240" w:lineRule="auto"/>
                                  <w:rPr>
                                    <w:del w:id="1760" w:author="Peter Freiling" w:date="2018-12-03T10:31:00Z"/>
                                    <w:rFonts w:ascii="Consolas" w:hAnsi="Consolas" w:cs="Consolas"/>
                                    <w:color w:val="000000"/>
                                    <w:sz w:val="18"/>
                                    <w:szCs w:val="18"/>
                                    <w:highlight w:val="white"/>
                                    <w:rPrChange w:id="1761" w:author="Peter Freiling" w:date="2018-12-03T11:34:00Z">
                                      <w:rPr>
                                        <w:del w:id="1762" w:author="Peter Freiling" w:date="2018-12-03T10:31:00Z"/>
                                        <w:rFonts w:ascii="Consolas" w:hAnsi="Consolas" w:cs="Consolas"/>
                                        <w:color w:val="000000"/>
                                        <w:sz w:val="19"/>
                                        <w:szCs w:val="19"/>
                                        <w:highlight w:val="white"/>
                                      </w:rPr>
                                    </w:rPrChange>
                                  </w:rPr>
                                </w:pPr>
                                <w:del w:id="1763" w:author="Peter Freiling" w:date="2018-12-03T10:31:00Z">
                                  <w:r w:rsidRPr="00426BC9" w:rsidDel="000D2C0B">
                                    <w:rPr>
                                      <w:rFonts w:ascii="Consolas" w:hAnsi="Consolas" w:cs="Consolas"/>
                                      <w:color w:val="000000"/>
                                      <w:sz w:val="18"/>
                                      <w:szCs w:val="18"/>
                                      <w:highlight w:val="white"/>
                                      <w:rPrChange w:id="1764" w:author="Peter Freiling" w:date="2018-12-03T11:34:00Z">
                                        <w:rPr>
                                          <w:rFonts w:ascii="Consolas" w:hAnsi="Consolas" w:cs="Consolas"/>
                                          <w:color w:val="000000"/>
                                          <w:sz w:val="19"/>
                                          <w:szCs w:val="19"/>
                                          <w:highlight w:val="white"/>
                                        </w:rPr>
                                      </w:rPrChange>
                                    </w:rPr>
                                    <w:delText>};</w:delText>
                                  </w:r>
                                </w:del>
                              </w:p>
                              <w:p w14:paraId="4ADB461E" w14:textId="6370559E" w:rsidR="00E80C46" w:rsidRPr="00426BC9" w:rsidDel="00290325" w:rsidRDefault="00E80C46" w:rsidP="00F60FE2">
                                <w:pPr>
                                  <w:autoSpaceDE w:val="0"/>
                                  <w:autoSpaceDN w:val="0"/>
                                  <w:adjustRightInd w:val="0"/>
                                  <w:spacing w:after="0" w:line="240" w:lineRule="auto"/>
                                  <w:rPr>
                                    <w:del w:id="1765" w:author="Peter Freiling" w:date="2018-12-03T11:28:00Z"/>
                                    <w:rFonts w:ascii="Consolas" w:hAnsi="Consolas" w:cs="Consolas"/>
                                    <w:color w:val="000000"/>
                                    <w:sz w:val="18"/>
                                    <w:szCs w:val="18"/>
                                    <w:highlight w:val="white"/>
                                    <w:rPrChange w:id="1766" w:author="Peter Freiling" w:date="2018-12-03T11:34:00Z">
                                      <w:rPr>
                                        <w:del w:id="1767" w:author="Peter Freiling" w:date="2018-12-03T11:28:00Z"/>
                                        <w:rFonts w:ascii="Consolas" w:hAnsi="Consolas" w:cs="Consolas"/>
                                        <w:color w:val="000000"/>
                                        <w:sz w:val="19"/>
                                        <w:szCs w:val="19"/>
                                        <w:highlight w:val="white"/>
                                      </w:rPr>
                                    </w:rPrChange>
                                  </w:rPr>
                                </w:pPr>
                              </w:p>
                              <w:p w14:paraId="6940D118" w14:textId="3B5AC9E9" w:rsidR="00E80C46" w:rsidRPr="00426BC9" w:rsidDel="00290325" w:rsidRDefault="00E80C46" w:rsidP="00D3660E">
                                <w:pPr>
                                  <w:autoSpaceDE w:val="0"/>
                                  <w:autoSpaceDN w:val="0"/>
                                  <w:adjustRightInd w:val="0"/>
                                  <w:spacing w:after="0" w:line="240" w:lineRule="auto"/>
                                  <w:rPr>
                                    <w:del w:id="1768" w:author="Peter Freiling" w:date="2018-12-03T11:28:00Z"/>
                                    <w:rFonts w:ascii="Consolas" w:hAnsi="Consolas" w:cs="Consolas"/>
                                    <w:color w:val="000000"/>
                                    <w:sz w:val="18"/>
                                    <w:szCs w:val="18"/>
                                    <w:highlight w:val="white"/>
                                    <w:rPrChange w:id="1769" w:author="Peter Freiling" w:date="2018-12-03T11:34:00Z">
                                      <w:rPr>
                                        <w:del w:id="1770" w:author="Peter Freiling" w:date="2018-12-03T11:28:00Z"/>
                                        <w:rFonts w:ascii="Consolas" w:hAnsi="Consolas" w:cs="Consolas"/>
                                        <w:color w:val="000000"/>
                                        <w:sz w:val="19"/>
                                        <w:szCs w:val="19"/>
                                        <w:highlight w:val="white"/>
                                      </w:rPr>
                                    </w:rPrChange>
                                  </w:rPr>
                                </w:pPr>
                                <w:del w:id="1771" w:author="Peter Freiling" w:date="2018-12-03T11:28:00Z">
                                  <w:r w:rsidRPr="00426BC9" w:rsidDel="00290325">
                                    <w:rPr>
                                      <w:rFonts w:ascii="Consolas" w:hAnsi="Consolas" w:cs="Consolas"/>
                                      <w:color w:val="0000FF"/>
                                      <w:sz w:val="18"/>
                                      <w:szCs w:val="18"/>
                                      <w:highlight w:val="white"/>
                                      <w:rPrChange w:id="1772" w:author="Peter Freiling" w:date="2018-12-03T11:34:00Z">
                                        <w:rPr>
                                          <w:rFonts w:ascii="Consolas" w:hAnsi="Consolas" w:cs="Consolas"/>
                                          <w:color w:val="0000FF"/>
                                          <w:sz w:val="19"/>
                                          <w:szCs w:val="19"/>
                                          <w:highlight w:val="white"/>
                                        </w:rPr>
                                      </w:rPrChange>
                                    </w:rPr>
                                    <w:delText>static</w:delText>
                                  </w:r>
                                  <w:r w:rsidRPr="00426BC9" w:rsidDel="00290325">
                                    <w:rPr>
                                      <w:rFonts w:ascii="Consolas" w:hAnsi="Consolas" w:cs="Consolas"/>
                                      <w:color w:val="000000"/>
                                      <w:sz w:val="18"/>
                                      <w:szCs w:val="18"/>
                                      <w:highlight w:val="white"/>
                                      <w:rPrChange w:id="1773"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1774" w:author="Peter Freiling" w:date="2018-12-03T11:34:00Z">
                                        <w:rPr>
                                          <w:rFonts w:ascii="Consolas" w:hAnsi="Consolas" w:cs="Consolas"/>
                                          <w:color w:val="0000FF"/>
                                          <w:sz w:val="19"/>
                                          <w:szCs w:val="19"/>
                                          <w:highlight w:val="white"/>
                                        </w:rPr>
                                      </w:rPrChange>
                                    </w:rPr>
                                    <w:delText>void</w:delText>
                                  </w:r>
                                  <w:r w:rsidRPr="00426BC9" w:rsidDel="00290325">
                                    <w:rPr>
                                      <w:rFonts w:ascii="Consolas" w:hAnsi="Consolas" w:cs="Consolas"/>
                                      <w:color w:val="000000"/>
                                      <w:sz w:val="18"/>
                                      <w:szCs w:val="18"/>
                                      <w:highlight w:val="white"/>
                                      <w:rPrChange w:id="1775" w:author="Peter Freiling" w:date="2018-12-03T11:34:00Z">
                                        <w:rPr>
                                          <w:rFonts w:ascii="Consolas" w:hAnsi="Consolas" w:cs="Consolas"/>
                                          <w:color w:val="000000"/>
                                          <w:sz w:val="19"/>
                                          <w:szCs w:val="19"/>
                                          <w:highlight w:val="white"/>
                                        </w:rPr>
                                      </w:rPrChange>
                                    </w:rPr>
                                    <w:delText xml:space="preserve"> Main(</w:delText>
                                  </w:r>
                                  <w:r w:rsidRPr="00426BC9" w:rsidDel="00290325">
                                    <w:rPr>
                                      <w:rFonts w:ascii="Consolas" w:hAnsi="Consolas" w:cs="Consolas"/>
                                      <w:color w:val="0000FF"/>
                                      <w:sz w:val="18"/>
                                      <w:szCs w:val="18"/>
                                      <w:highlight w:val="white"/>
                                      <w:rPrChange w:id="1776" w:author="Peter Freiling" w:date="2018-12-03T11:34:00Z">
                                        <w:rPr>
                                          <w:rFonts w:ascii="Consolas" w:hAnsi="Consolas" w:cs="Consolas"/>
                                          <w:color w:val="0000FF"/>
                                          <w:sz w:val="19"/>
                                          <w:szCs w:val="19"/>
                                          <w:highlight w:val="white"/>
                                        </w:rPr>
                                      </w:rPrChange>
                                    </w:rPr>
                                    <w:delText>string</w:delText>
                                  </w:r>
                                  <w:r w:rsidRPr="00426BC9" w:rsidDel="00290325">
                                    <w:rPr>
                                      <w:rFonts w:ascii="Consolas" w:hAnsi="Consolas" w:cs="Consolas"/>
                                      <w:color w:val="000000"/>
                                      <w:sz w:val="18"/>
                                      <w:szCs w:val="18"/>
                                      <w:highlight w:val="white"/>
                                      <w:rPrChange w:id="1777" w:author="Peter Freiling" w:date="2018-12-03T11:34:00Z">
                                        <w:rPr>
                                          <w:rFonts w:ascii="Consolas" w:hAnsi="Consolas" w:cs="Consolas"/>
                                          <w:color w:val="000000"/>
                                          <w:sz w:val="19"/>
                                          <w:szCs w:val="19"/>
                                          <w:highlight w:val="white"/>
                                        </w:rPr>
                                      </w:rPrChange>
                                    </w:rPr>
                                    <w:delText>[] args)</w:delText>
                                  </w:r>
                                </w:del>
                              </w:p>
                              <w:p w14:paraId="76A26E2A" w14:textId="295B55F0" w:rsidR="00E80C46" w:rsidRPr="00426BC9" w:rsidDel="00290325" w:rsidRDefault="00E80C46" w:rsidP="00D3660E">
                                <w:pPr>
                                  <w:autoSpaceDE w:val="0"/>
                                  <w:autoSpaceDN w:val="0"/>
                                  <w:adjustRightInd w:val="0"/>
                                  <w:spacing w:after="0" w:line="240" w:lineRule="auto"/>
                                  <w:rPr>
                                    <w:del w:id="1778" w:author="Peter Freiling" w:date="2018-12-03T11:28:00Z"/>
                                    <w:rFonts w:ascii="Consolas" w:hAnsi="Consolas" w:cs="Consolas"/>
                                    <w:color w:val="000000"/>
                                    <w:sz w:val="18"/>
                                    <w:szCs w:val="18"/>
                                    <w:highlight w:val="white"/>
                                    <w:rPrChange w:id="1779" w:author="Peter Freiling" w:date="2018-12-03T11:34:00Z">
                                      <w:rPr>
                                        <w:del w:id="1780" w:author="Peter Freiling" w:date="2018-12-03T11:28:00Z"/>
                                        <w:rFonts w:ascii="Consolas" w:hAnsi="Consolas" w:cs="Consolas"/>
                                        <w:color w:val="000000"/>
                                        <w:sz w:val="19"/>
                                        <w:szCs w:val="19"/>
                                        <w:highlight w:val="white"/>
                                      </w:rPr>
                                    </w:rPrChange>
                                  </w:rPr>
                                </w:pPr>
                                <w:del w:id="1781" w:author="Peter Freiling" w:date="2018-12-03T11:28:00Z">
                                  <w:r w:rsidRPr="00426BC9" w:rsidDel="00290325">
                                    <w:rPr>
                                      <w:rFonts w:ascii="Consolas" w:hAnsi="Consolas" w:cs="Consolas"/>
                                      <w:color w:val="000000"/>
                                      <w:sz w:val="18"/>
                                      <w:szCs w:val="18"/>
                                      <w:highlight w:val="white"/>
                                      <w:rPrChange w:id="1782" w:author="Peter Freiling" w:date="2018-12-03T11:34:00Z">
                                        <w:rPr>
                                          <w:rFonts w:ascii="Consolas" w:hAnsi="Consolas" w:cs="Consolas"/>
                                          <w:color w:val="000000"/>
                                          <w:sz w:val="19"/>
                                          <w:szCs w:val="19"/>
                                          <w:highlight w:val="white"/>
                                        </w:rPr>
                                      </w:rPrChange>
                                    </w:rPr>
                                    <w:delText>{</w:delText>
                                  </w:r>
                                </w:del>
                              </w:p>
                              <w:p w14:paraId="50694967" w14:textId="2FFC9DDF" w:rsidR="00E80C46" w:rsidRPr="00426BC9" w:rsidDel="00290325" w:rsidRDefault="00E80C46" w:rsidP="00D3660E">
                                <w:pPr>
                                  <w:autoSpaceDE w:val="0"/>
                                  <w:autoSpaceDN w:val="0"/>
                                  <w:adjustRightInd w:val="0"/>
                                  <w:spacing w:after="0" w:line="240" w:lineRule="auto"/>
                                  <w:rPr>
                                    <w:del w:id="1783" w:author="Peter Freiling" w:date="2018-12-03T11:28:00Z"/>
                                    <w:rFonts w:ascii="Consolas" w:hAnsi="Consolas" w:cs="Consolas"/>
                                    <w:color w:val="000000"/>
                                    <w:sz w:val="18"/>
                                    <w:szCs w:val="18"/>
                                    <w:highlight w:val="white"/>
                                    <w:rPrChange w:id="1784" w:author="Peter Freiling" w:date="2018-12-03T11:34:00Z">
                                      <w:rPr>
                                        <w:del w:id="1785" w:author="Peter Freiling" w:date="2018-12-03T11:28:00Z"/>
                                        <w:rFonts w:ascii="Consolas" w:hAnsi="Consolas" w:cs="Consolas"/>
                                        <w:color w:val="000000"/>
                                        <w:sz w:val="19"/>
                                        <w:szCs w:val="19"/>
                                        <w:highlight w:val="white"/>
                                      </w:rPr>
                                    </w:rPrChange>
                                  </w:rPr>
                                </w:pPr>
                              </w:p>
                              <w:p w14:paraId="7231CFE7" w14:textId="68FB3174" w:rsidR="00E80C46" w:rsidRPr="00426BC9" w:rsidDel="00290325" w:rsidRDefault="00E80C46" w:rsidP="00D3660E">
                                <w:pPr>
                                  <w:autoSpaceDE w:val="0"/>
                                  <w:autoSpaceDN w:val="0"/>
                                  <w:adjustRightInd w:val="0"/>
                                  <w:spacing w:after="0" w:line="240" w:lineRule="auto"/>
                                  <w:rPr>
                                    <w:del w:id="1786" w:author="Peter Freiling" w:date="2018-12-03T11:28:00Z"/>
                                    <w:rFonts w:ascii="Consolas" w:hAnsi="Consolas" w:cs="Consolas"/>
                                    <w:color w:val="000000"/>
                                    <w:sz w:val="18"/>
                                    <w:szCs w:val="18"/>
                                    <w:highlight w:val="white"/>
                                    <w:rPrChange w:id="1787" w:author="Peter Freiling" w:date="2018-12-03T11:34:00Z">
                                      <w:rPr>
                                        <w:del w:id="1788" w:author="Peter Freiling" w:date="2018-12-03T11:28:00Z"/>
                                        <w:rFonts w:ascii="Consolas" w:hAnsi="Consolas" w:cs="Consolas"/>
                                        <w:color w:val="000000"/>
                                        <w:sz w:val="19"/>
                                        <w:szCs w:val="19"/>
                                        <w:highlight w:val="white"/>
                                      </w:rPr>
                                    </w:rPrChange>
                                  </w:rPr>
                                </w:pPr>
                                <w:ins w:id="1789" w:author="Jonathan Goldstein" w:date="2013-10-14T11:57:00Z">
                                  <w:del w:id="1790" w:author="Peter Freiling" w:date="2018-12-03T11:28:00Z">
                                    <w:r w:rsidRPr="00426BC9" w:rsidDel="00290325">
                                      <w:rPr>
                                        <w:rFonts w:ascii="Consolas" w:hAnsi="Consolas" w:cs="Consolas"/>
                                        <w:color w:val="0000FF"/>
                                        <w:sz w:val="18"/>
                                        <w:szCs w:val="18"/>
                                        <w:highlight w:val="white"/>
                                        <w:rPrChange w:id="1791" w:author="Peter Freiling" w:date="2018-12-03T11:34:00Z">
                                          <w:rPr>
                                            <w:rFonts w:ascii="Consolas" w:hAnsi="Consolas" w:cs="Consolas"/>
                                            <w:color w:val="0000FF"/>
                                            <w:sz w:val="19"/>
                                            <w:szCs w:val="19"/>
                                            <w:highlight w:val="white"/>
                                          </w:rPr>
                                        </w:rPrChange>
                                      </w:rPr>
                                      <w:delText xml:space="preserve">    </w:delText>
                                    </w:r>
                                  </w:del>
                                </w:ins>
                                <w:del w:id="1792" w:author="Peter Freiling" w:date="2018-12-03T11:28:00Z">
                                  <w:r w:rsidRPr="00426BC9" w:rsidDel="00290325">
                                    <w:rPr>
                                      <w:rFonts w:ascii="Consolas" w:hAnsi="Consolas" w:cs="Consolas"/>
                                      <w:color w:val="0000FF"/>
                                      <w:sz w:val="18"/>
                                      <w:szCs w:val="18"/>
                                      <w:highlight w:val="white"/>
                                      <w:rPrChange w:id="1793"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1794" w:author="Peter Freiling" w:date="2018-12-03T11:34:00Z">
                                        <w:rPr>
                                          <w:rFonts w:ascii="Consolas" w:hAnsi="Consolas" w:cs="Consolas"/>
                                          <w:color w:val="000000"/>
                                          <w:sz w:val="19"/>
                                          <w:szCs w:val="19"/>
                                          <w:highlight w:val="white"/>
                                        </w:rPr>
                                      </w:rPrChange>
                                    </w:rPr>
                                    <w:delText xml:space="preserve"> cSTicksObs = </w:delText>
                                  </w:r>
                                  <w:r w:rsidRPr="00426BC9" w:rsidDel="00290325">
                                    <w:rPr>
                                      <w:rFonts w:ascii="Consolas" w:hAnsi="Consolas" w:cs="Consolas"/>
                                      <w:color w:val="0000FF"/>
                                      <w:sz w:val="18"/>
                                      <w:szCs w:val="18"/>
                                      <w:highlight w:val="white"/>
                                      <w:rPrChange w:id="1795"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1796" w:author="Peter Freiling" w:date="2018-12-03T11:34:00Z">
                                        <w:rPr>
                                          <w:rFonts w:ascii="Consolas" w:hAnsi="Consolas" w:cs="Consolas"/>
                                          <w:color w:val="000000"/>
                                          <w:sz w:val="19"/>
                                          <w:szCs w:val="19"/>
                                          <w:highlight w:val="white"/>
                                        </w:rPr>
                                      </w:rPrChange>
                                    </w:rPr>
                                    <w:delText>[]</w:delText>
                                  </w:r>
                                </w:del>
                              </w:p>
                              <w:p w14:paraId="7C01C8CD" w14:textId="64449519" w:rsidR="00E80C46" w:rsidRPr="00426BC9" w:rsidDel="00290325" w:rsidRDefault="00E80C46" w:rsidP="00D3660E">
                                <w:pPr>
                                  <w:autoSpaceDE w:val="0"/>
                                  <w:autoSpaceDN w:val="0"/>
                                  <w:adjustRightInd w:val="0"/>
                                  <w:spacing w:after="0" w:line="240" w:lineRule="auto"/>
                                  <w:rPr>
                                    <w:del w:id="1797" w:author="Peter Freiling" w:date="2018-12-03T11:28:00Z"/>
                                    <w:rFonts w:ascii="Consolas" w:hAnsi="Consolas" w:cs="Consolas"/>
                                    <w:color w:val="000000"/>
                                    <w:sz w:val="18"/>
                                    <w:szCs w:val="18"/>
                                    <w:highlight w:val="white"/>
                                    <w:rPrChange w:id="1798" w:author="Peter Freiling" w:date="2018-12-03T11:34:00Z">
                                      <w:rPr>
                                        <w:del w:id="1799" w:author="Peter Freiling" w:date="2018-12-03T11:28:00Z"/>
                                        <w:rFonts w:ascii="Consolas" w:hAnsi="Consolas" w:cs="Consolas"/>
                                        <w:color w:val="000000"/>
                                        <w:sz w:val="19"/>
                                        <w:szCs w:val="19"/>
                                        <w:highlight w:val="white"/>
                                      </w:rPr>
                                    </w:rPrChange>
                                  </w:rPr>
                                </w:pPr>
                                <w:del w:id="1800" w:author="Peter Freiling" w:date="2018-12-03T11:28:00Z">
                                  <w:r w:rsidRPr="00426BC9" w:rsidDel="00290325">
                                    <w:rPr>
                                      <w:rFonts w:ascii="Consolas" w:hAnsi="Consolas" w:cs="Consolas"/>
                                      <w:color w:val="000000"/>
                                      <w:sz w:val="18"/>
                                      <w:szCs w:val="18"/>
                                      <w:highlight w:val="white"/>
                                      <w:rPrChange w:id="1801" w:author="Peter Freiling" w:date="2018-12-03T11:34:00Z">
                                        <w:rPr>
                                          <w:rFonts w:ascii="Consolas" w:hAnsi="Consolas" w:cs="Consolas"/>
                                          <w:color w:val="000000"/>
                                          <w:sz w:val="19"/>
                                          <w:szCs w:val="19"/>
                                          <w:highlight w:val="white"/>
                                        </w:rPr>
                                      </w:rPrChange>
                                    </w:rPr>
                                    <w:delText xml:space="preserve">    {</w:delText>
                                  </w:r>
                                </w:del>
                              </w:p>
                              <w:p w14:paraId="6B815249" w14:textId="1FBAABEE" w:rsidR="00E80C46" w:rsidRPr="00426BC9" w:rsidDel="00290325" w:rsidRDefault="00E80C46" w:rsidP="00D3660E">
                                <w:pPr>
                                  <w:autoSpaceDE w:val="0"/>
                                  <w:autoSpaceDN w:val="0"/>
                                  <w:adjustRightInd w:val="0"/>
                                  <w:spacing w:after="0" w:line="240" w:lineRule="auto"/>
                                  <w:rPr>
                                    <w:del w:id="1802" w:author="Peter Freiling" w:date="2018-12-03T11:28:00Z"/>
                                    <w:rFonts w:ascii="Consolas" w:hAnsi="Consolas" w:cs="Consolas"/>
                                    <w:color w:val="000000"/>
                                    <w:sz w:val="18"/>
                                    <w:szCs w:val="18"/>
                                    <w:highlight w:val="white"/>
                                    <w:rPrChange w:id="1803" w:author="Peter Freiling" w:date="2018-12-03T11:34:00Z">
                                      <w:rPr>
                                        <w:del w:id="1804" w:author="Peter Freiling" w:date="2018-12-03T11:28:00Z"/>
                                        <w:rFonts w:ascii="Consolas" w:hAnsi="Consolas" w:cs="Consolas"/>
                                        <w:color w:val="000000"/>
                                        <w:sz w:val="19"/>
                                        <w:szCs w:val="19"/>
                                        <w:highlight w:val="white"/>
                                      </w:rPr>
                                    </w:rPrChange>
                                  </w:rPr>
                                </w:pPr>
                                <w:del w:id="1805" w:author="Peter Freiling" w:date="2018-12-03T11:28:00Z">
                                  <w:r w:rsidRPr="00426BC9" w:rsidDel="00290325">
                                    <w:rPr>
                                      <w:rFonts w:ascii="Consolas" w:hAnsi="Consolas" w:cs="Consolas"/>
                                      <w:color w:val="000000"/>
                                      <w:sz w:val="18"/>
                                      <w:szCs w:val="18"/>
                                      <w:highlight w:val="white"/>
                                      <w:rPrChange w:id="1806"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1807"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1808"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1809"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1810" w:author="Peter Freiling" w:date="2018-12-03T11:34:00Z">
                                        <w:rPr>
                                          <w:rFonts w:ascii="Consolas" w:hAnsi="Consolas" w:cs="Consolas"/>
                                          <w:color w:val="000000"/>
                                          <w:sz w:val="19"/>
                                          <w:szCs w:val="19"/>
                                          <w:highlight w:val="white"/>
                                        </w:rPr>
                                      </w:rPrChange>
                                    </w:rPr>
                                    <w:delText>(0, 1, 1, 120),</w:delText>
                                  </w:r>
                                </w:del>
                              </w:p>
                              <w:p w14:paraId="5B3EB76C" w14:textId="6F5FBBE6" w:rsidR="00E80C46" w:rsidRPr="00426BC9" w:rsidDel="00290325" w:rsidRDefault="00E80C46" w:rsidP="00D3660E">
                                <w:pPr>
                                  <w:autoSpaceDE w:val="0"/>
                                  <w:autoSpaceDN w:val="0"/>
                                  <w:adjustRightInd w:val="0"/>
                                  <w:spacing w:after="0" w:line="240" w:lineRule="auto"/>
                                  <w:rPr>
                                    <w:del w:id="1811" w:author="Peter Freiling" w:date="2018-12-03T11:28:00Z"/>
                                    <w:rFonts w:ascii="Consolas" w:hAnsi="Consolas" w:cs="Consolas"/>
                                    <w:color w:val="000000"/>
                                    <w:sz w:val="18"/>
                                    <w:szCs w:val="18"/>
                                    <w:highlight w:val="white"/>
                                    <w:rPrChange w:id="1812" w:author="Peter Freiling" w:date="2018-12-03T11:34:00Z">
                                      <w:rPr>
                                        <w:del w:id="1813" w:author="Peter Freiling" w:date="2018-12-03T11:28:00Z"/>
                                        <w:rFonts w:ascii="Consolas" w:hAnsi="Consolas" w:cs="Consolas"/>
                                        <w:color w:val="000000"/>
                                        <w:sz w:val="19"/>
                                        <w:szCs w:val="19"/>
                                        <w:highlight w:val="white"/>
                                      </w:rPr>
                                    </w:rPrChange>
                                  </w:rPr>
                                </w:pPr>
                                <w:del w:id="1814" w:author="Peter Freiling" w:date="2018-12-03T11:28:00Z">
                                  <w:r w:rsidRPr="00426BC9" w:rsidDel="00290325">
                                    <w:rPr>
                                      <w:rFonts w:ascii="Consolas" w:hAnsi="Consolas" w:cs="Consolas"/>
                                      <w:color w:val="000000"/>
                                      <w:sz w:val="18"/>
                                      <w:szCs w:val="18"/>
                                      <w:highlight w:val="white"/>
                                      <w:rPrChange w:id="1815"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1816"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1817"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1818"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1819" w:author="Peter Freiling" w:date="2018-12-03T11:34:00Z">
                                        <w:rPr>
                                          <w:rFonts w:ascii="Consolas" w:hAnsi="Consolas" w:cs="Consolas"/>
                                          <w:color w:val="000000"/>
                                          <w:sz w:val="19"/>
                                          <w:szCs w:val="19"/>
                                          <w:highlight w:val="white"/>
                                        </w:rPr>
                                      </w:rPrChange>
                                    </w:rPr>
                                    <w:delText>(0, 3, 2, 121),</w:delText>
                                  </w:r>
                                </w:del>
                              </w:p>
                              <w:p w14:paraId="100FA2A6" w14:textId="16C0E3A8" w:rsidR="00E80C46" w:rsidRPr="00426BC9" w:rsidDel="00290325" w:rsidRDefault="00E80C46" w:rsidP="00D3660E">
                                <w:pPr>
                                  <w:autoSpaceDE w:val="0"/>
                                  <w:autoSpaceDN w:val="0"/>
                                  <w:adjustRightInd w:val="0"/>
                                  <w:spacing w:after="0" w:line="240" w:lineRule="auto"/>
                                  <w:rPr>
                                    <w:del w:id="1820" w:author="Peter Freiling" w:date="2018-12-03T11:28:00Z"/>
                                    <w:rFonts w:ascii="Consolas" w:hAnsi="Consolas" w:cs="Consolas"/>
                                    <w:color w:val="000000"/>
                                    <w:sz w:val="18"/>
                                    <w:szCs w:val="18"/>
                                    <w:highlight w:val="white"/>
                                    <w:rPrChange w:id="1821" w:author="Peter Freiling" w:date="2018-12-03T11:34:00Z">
                                      <w:rPr>
                                        <w:del w:id="1822" w:author="Peter Freiling" w:date="2018-12-03T11:28:00Z"/>
                                        <w:rFonts w:ascii="Consolas" w:hAnsi="Consolas" w:cs="Consolas"/>
                                        <w:color w:val="000000"/>
                                        <w:sz w:val="19"/>
                                        <w:szCs w:val="19"/>
                                        <w:highlight w:val="white"/>
                                      </w:rPr>
                                    </w:rPrChange>
                                  </w:rPr>
                                </w:pPr>
                                <w:del w:id="1823" w:author="Peter Freiling" w:date="2018-12-03T11:28:00Z">
                                  <w:r w:rsidRPr="00426BC9" w:rsidDel="00290325">
                                    <w:rPr>
                                      <w:rFonts w:ascii="Consolas" w:hAnsi="Consolas" w:cs="Consolas"/>
                                      <w:color w:val="000000"/>
                                      <w:sz w:val="18"/>
                                      <w:szCs w:val="18"/>
                                      <w:highlight w:val="white"/>
                                      <w:rPrChange w:id="1824"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1825"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1826"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1827"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1828" w:author="Peter Freiling" w:date="2018-12-03T11:34:00Z">
                                        <w:rPr>
                                          <w:rFonts w:ascii="Consolas" w:hAnsi="Consolas" w:cs="Consolas"/>
                                          <w:color w:val="000000"/>
                                          <w:sz w:val="19"/>
                                          <w:szCs w:val="19"/>
                                          <w:highlight w:val="white"/>
                                        </w:rPr>
                                      </w:rPrChange>
                                    </w:rPr>
                                    <w:delText>(0, 5, 3, 124),</w:delText>
                                  </w:r>
                                </w:del>
                              </w:p>
                              <w:p w14:paraId="42DF69CF" w14:textId="3A97EAFB" w:rsidR="00E80C46" w:rsidRPr="00426BC9" w:rsidDel="00290325" w:rsidRDefault="00E80C46" w:rsidP="00D3660E">
                                <w:pPr>
                                  <w:autoSpaceDE w:val="0"/>
                                  <w:autoSpaceDN w:val="0"/>
                                  <w:adjustRightInd w:val="0"/>
                                  <w:spacing w:after="0" w:line="240" w:lineRule="auto"/>
                                  <w:rPr>
                                    <w:del w:id="1829" w:author="Peter Freiling" w:date="2018-12-03T11:28:00Z"/>
                                    <w:rFonts w:ascii="Consolas" w:hAnsi="Consolas" w:cs="Consolas"/>
                                    <w:color w:val="000000"/>
                                    <w:sz w:val="18"/>
                                    <w:szCs w:val="18"/>
                                    <w:highlight w:val="white"/>
                                    <w:rPrChange w:id="1830" w:author="Peter Freiling" w:date="2018-12-03T11:34:00Z">
                                      <w:rPr>
                                        <w:del w:id="1831" w:author="Peter Freiling" w:date="2018-12-03T11:28:00Z"/>
                                        <w:rFonts w:ascii="Consolas" w:hAnsi="Consolas" w:cs="Consolas"/>
                                        <w:color w:val="000000"/>
                                        <w:sz w:val="19"/>
                                        <w:szCs w:val="19"/>
                                        <w:highlight w:val="white"/>
                                      </w:rPr>
                                    </w:rPrChange>
                                  </w:rPr>
                                </w:pPr>
                                <w:del w:id="1832" w:author="Peter Freiling" w:date="2018-12-03T11:28:00Z">
                                  <w:r w:rsidRPr="00426BC9" w:rsidDel="00290325">
                                    <w:rPr>
                                      <w:rFonts w:ascii="Consolas" w:hAnsi="Consolas" w:cs="Consolas"/>
                                      <w:color w:val="000000"/>
                                      <w:sz w:val="18"/>
                                      <w:szCs w:val="18"/>
                                      <w:highlight w:val="white"/>
                                      <w:rPrChange w:id="1833"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1834"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1835"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1836"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1837" w:author="Peter Freiling" w:date="2018-12-03T11:34:00Z">
                                        <w:rPr>
                                          <w:rFonts w:ascii="Consolas" w:hAnsi="Consolas" w:cs="Consolas"/>
                                          <w:color w:val="000000"/>
                                          <w:sz w:val="19"/>
                                          <w:szCs w:val="19"/>
                                          <w:highlight w:val="white"/>
                                        </w:rPr>
                                      </w:rPrChange>
                                    </w:rPr>
                                    <w:delText>(120, 2, 1, 123),</w:delText>
                                  </w:r>
                                </w:del>
                              </w:p>
                              <w:p w14:paraId="0FEB0A30" w14:textId="3EE718C7" w:rsidR="00E80C46" w:rsidRPr="00426BC9" w:rsidDel="00290325" w:rsidRDefault="00E80C46" w:rsidP="00D3660E">
                                <w:pPr>
                                  <w:autoSpaceDE w:val="0"/>
                                  <w:autoSpaceDN w:val="0"/>
                                  <w:adjustRightInd w:val="0"/>
                                  <w:spacing w:after="0" w:line="240" w:lineRule="auto"/>
                                  <w:rPr>
                                    <w:del w:id="1838" w:author="Peter Freiling" w:date="2018-12-03T11:28:00Z"/>
                                    <w:rFonts w:ascii="Consolas" w:hAnsi="Consolas" w:cs="Consolas"/>
                                    <w:color w:val="000000"/>
                                    <w:sz w:val="18"/>
                                    <w:szCs w:val="18"/>
                                    <w:highlight w:val="white"/>
                                    <w:rPrChange w:id="1839" w:author="Peter Freiling" w:date="2018-12-03T11:34:00Z">
                                      <w:rPr>
                                        <w:del w:id="1840" w:author="Peter Freiling" w:date="2018-12-03T11:28:00Z"/>
                                        <w:rFonts w:ascii="Consolas" w:hAnsi="Consolas" w:cs="Consolas"/>
                                        <w:color w:val="000000"/>
                                        <w:sz w:val="19"/>
                                        <w:szCs w:val="19"/>
                                        <w:highlight w:val="white"/>
                                      </w:rPr>
                                    </w:rPrChange>
                                  </w:rPr>
                                </w:pPr>
                                <w:del w:id="1841" w:author="Peter Freiling" w:date="2018-12-03T11:28:00Z">
                                  <w:r w:rsidRPr="00426BC9" w:rsidDel="00290325">
                                    <w:rPr>
                                      <w:rFonts w:ascii="Consolas" w:hAnsi="Consolas" w:cs="Consolas"/>
                                      <w:color w:val="000000"/>
                                      <w:sz w:val="18"/>
                                      <w:szCs w:val="18"/>
                                      <w:highlight w:val="white"/>
                                      <w:rPrChange w:id="1842"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1843"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1844"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1845"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1846" w:author="Peter Freiling" w:date="2018-12-03T11:34:00Z">
                                        <w:rPr>
                                          <w:rFonts w:ascii="Consolas" w:hAnsi="Consolas" w:cs="Consolas"/>
                                          <w:color w:val="000000"/>
                                          <w:sz w:val="19"/>
                                          <w:szCs w:val="19"/>
                                          <w:highlight w:val="white"/>
                                        </w:rPr>
                                      </w:rPrChange>
                                    </w:rPr>
                                    <w:delText>(300, 1, 1, 122),</w:delText>
                                  </w:r>
                                </w:del>
                              </w:p>
                              <w:p w14:paraId="46F27AB3" w14:textId="04A0DD76" w:rsidR="00E80C46" w:rsidRPr="00426BC9" w:rsidDel="00290325" w:rsidRDefault="00E80C46" w:rsidP="00D3660E">
                                <w:pPr>
                                  <w:autoSpaceDE w:val="0"/>
                                  <w:autoSpaceDN w:val="0"/>
                                  <w:adjustRightInd w:val="0"/>
                                  <w:spacing w:after="0" w:line="240" w:lineRule="auto"/>
                                  <w:rPr>
                                    <w:del w:id="1847" w:author="Peter Freiling" w:date="2018-12-03T11:28:00Z"/>
                                    <w:rFonts w:ascii="Consolas" w:hAnsi="Consolas" w:cs="Consolas"/>
                                    <w:color w:val="000000"/>
                                    <w:sz w:val="18"/>
                                    <w:szCs w:val="18"/>
                                    <w:highlight w:val="white"/>
                                    <w:rPrChange w:id="1848" w:author="Peter Freiling" w:date="2018-12-03T11:34:00Z">
                                      <w:rPr>
                                        <w:del w:id="1849" w:author="Peter Freiling" w:date="2018-12-03T11:28:00Z"/>
                                        <w:rFonts w:ascii="Consolas" w:hAnsi="Consolas" w:cs="Consolas"/>
                                        <w:color w:val="000000"/>
                                        <w:sz w:val="19"/>
                                        <w:szCs w:val="19"/>
                                        <w:highlight w:val="white"/>
                                      </w:rPr>
                                    </w:rPrChange>
                                  </w:rPr>
                                </w:pPr>
                                <w:del w:id="1850" w:author="Peter Freiling" w:date="2018-12-03T11:28:00Z">
                                  <w:r w:rsidRPr="00426BC9" w:rsidDel="00290325">
                                    <w:rPr>
                                      <w:rFonts w:ascii="Consolas" w:hAnsi="Consolas" w:cs="Consolas"/>
                                      <w:color w:val="000000"/>
                                      <w:sz w:val="18"/>
                                      <w:szCs w:val="18"/>
                                      <w:highlight w:val="white"/>
                                      <w:rPrChange w:id="1851"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1852"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1853"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1854"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1855" w:author="Peter Freiling" w:date="2018-12-03T11:34:00Z">
                                        <w:rPr>
                                          <w:rFonts w:ascii="Consolas" w:hAnsi="Consolas" w:cs="Consolas"/>
                                          <w:color w:val="000000"/>
                                          <w:sz w:val="19"/>
                                          <w:szCs w:val="19"/>
                                          <w:highlight w:val="white"/>
                                        </w:rPr>
                                      </w:rPrChange>
                                    </w:rPr>
                                    <w:delText>(1800, 4, 2, 125),</w:delText>
                                  </w:r>
                                </w:del>
                              </w:p>
                              <w:p w14:paraId="5F5A05C2" w14:textId="72B71AE8" w:rsidR="00E80C46" w:rsidRPr="00426BC9" w:rsidDel="00290325" w:rsidRDefault="00E80C46" w:rsidP="00D3660E">
                                <w:pPr>
                                  <w:autoSpaceDE w:val="0"/>
                                  <w:autoSpaceDN w:val="0"/>
                                  <w:adjustRightInd w:val="0"/>
                                  <w:spacing w:after="0" w:line="240" w:lineRule="auto"/>
                                  <w:rPr>
                                    <w:del w:id="1856" w:author="Peter Freiling" w:date="2018-12-03T11:28:00Z"/>
                                    <w:rFonts w:ascii="Consolas" w:hAnsi="Consolas" w:cs="Consolas"/>
                                    <w:color w:val="000000"/>
                                    <w:sz w:val="18"/>
                                    <w:szCs w:val="18"/>
                                    <w:highlight w:val="white"/>
                                    <w:rPrChange w:id="1857" w:author="Peter Freiling" w:date="2018-12-03T11:34:00Z">
                                      <w:rPr>
                                        <w:del w:id="1858" w:author="Peter Freiling" w:date="2018-12-03T11:28:00Z"/>
                                        <w:rFonts w:ascii="Consolas" w:hAnsi="Consolas" w:cs="Consolas"/>
                                        <w:color w:val="000000"/>
                                        <w:sz w:val="19"/>
                                        <w:szCs w:val="19"/>
                                        <w:highlight w:val="white"/>
                                      </w:rPr>
                                    </w:rPrChange>
                                  </w:rPr>
                                </w:pPr>
                                <w:del w:id="1859" w:author="Peter Freiling" w:date="2018-12-03T11:28:00Z">
                                  <w:r w:rsidRPr="00426BC9" w:rsidDel="00290325">
                                    <w:rPr>
                                      <w:rFonts w:ascii="Consolas" w:hAnsi="Consolas" w:cs="Consolas"/>
                                      <w:color w:val="000000"/>
                                      <w:sz w:val="18"/>
                                      <w:szCs w:val="18"/>
                                      <w:highlight w:val="white"/>
                                      <w:rPrChange w:id="1860"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1861"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1862"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1863"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1864" w:author="Peter Freiling" w:date="2018-12-03T11:34:00Z">
                                        <w:rPr>
                                          <w:rFonts w:ascii="Consolas" w:hAnsi="Consolas" w:cs="Consolas"/>
                                          <w:color w:val="000000"/>
                                          <w:sz w:val="19"/>
                                          <w:szCs w:val="19"/>
                                          <w:highlight w:val="white"/>
                                        </w:rPr>
                                      </w:rPrChange>
                                    </w:rPr>
                                    <w:delText>(3540, 2, 1, 119),</w:delText>
                                  </w:r>
                                </w:del>
                              </w:p>
                              <w:p w14:paraId="1B9BD06D" w14:textId="121EED04" w:rsidR="00E80C46" w:rsidRPr="00426BC9" w:rsidDel="00290325" w:rsidRDefault="00E80C46" w:rsidP="00D3660E">
                                <w:pPr>
                                  <w:autoSpaceDE w:val="0"/>
                                  <w:autoSpaceDN w:val="0"/>
                                  <w:adjustRightInd w:val="0"/>
                                  <w:spacing w:after="0" w:line="240" w:lineRule="auto"/>
                                  <w:rPr>
                                    <w:del w:id="1865" w:author="Peter Freiling" w:date="2018-12-03T11:28:00Z"/>
                                    <w:rFonts w:ascii="Consolas" w:hAnsi="Consolas" w:cs="Consolas"/>
                                    <w:color w:val="000000"/>
                                    <w:sz w:val="18"/>
                                    <w:szCs w:val="18"/>
                                    <w:highlight w:val="white"/>
                                    <w:rPrChange w:id="1866" w:author="Peter Freiling" w:date="2018-12-03T11:34:00Z">
                                      <w:rPr>
                                        <w:del w:id="1867" w:author="Peter Freiling" w:date="2018-12-03T11:28:00Z"/>
                                        <w:rFonts w:ascii="Consolas" w:hAnsi="Consolas" w:cs="Consolas"/>
                                        <w:color w:val="000000"/>
                                        <w:sz w:val="19"/>
                                        <w:szCs w:val="19"/>
                                        <w:highlight w:val="white"/>
                                      </w:rPr>
                                    </w:rPrChange>
                                  </w:rPr>
                                </w:pPr>
                                <w:del w:id="1868" w:author="Peter Freiling" w:date="2018-12-03T11:28:00Z">
                                  <w:r w:rsidRPr="00426BC9" w:rsidDel="00290325">
                                    <w:rPr>
                                      <w:rFonts w:ascii="Consolas" w:hAnsi="Consolas" w:cs="Consolas"/>
                                      <w:color w:val="000000"/>
                                      <w:sz w:val="18"/>
                                      <w:szCs w:val="18"/>
                                      <w:highlight w:val="white"/>
                                      <w:rPrChange w:id="1869"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1870"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1871"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1872"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1873" w:author="Peter Freiling" w:date="2018-12-03T11:34:00Z">
                                        <w:rPr>
                                          <w:rFonts w:ascii="Consolas" w:hAnsi="Consolas" w:cs="Consolas"/>
                                          <w:color w:val="000000"/>
                                          <w:sz w:val="19"/>
                                          <w:szCs w:val="19"/>
                                          <w:highlight w:val="white"/>
                                        </w:rPr>
                                      </w:rPrChange>
                                    </w:rPr>
                                    <w:delText>(3600, 1, 1, 120),</w:delText>
                                  </w:r>
                                </w:del>
                              </w:p>
                              <w:p w14:paraId="43979D1F" w14:textId="4E0F1049" w:rsidR="00E80C46" w:rsidRPr="00426BC9" w:rsidDel="00290325" w:rsidRDefault="00E80C46" w:rsidP="00D3660E">
                                <w:pPr>
                                  <w:autoSpaceDE w:val="0"/>
                                  <w:autoSpaceDN w:val="0"/>
                                  <w:adjustRightInd w:val="0"/>
                                  <w:spacing w:after="0" w:line="240" w:lineRule="auto"/>
                                  <w:rPr>
                                    <w:del w:id="1874" w:author="Peter Freiling" w:date="2018-12-03T11:28:00Z"/>
                                    <w:rFonts w:ascii="Consolas" w:hAnsi="Consolas" w:cs="Consolas"/>
                                    <w:color w:val="000000"/>
                                    <w:sz w:val="18"/>
                                    <w:szCs w:val="18"/>
                                    <w:highlight w:val="white"/>
                                    <w:rPrChange w:id="1875" w:author="Peter Freiling" w:date="2018-12-03T11:34:00Z">
                                      <w:rPr>
                                        <w:del w:id="1876" w:author="Peter Freiling" w:date="2018-12-03T11:28:00Z"/>
                                        <w:rFonts w:ascii="Consolas" w:hAnsi="Consolas" w:cs="Consolas"/>
                                        <w:color w:val="000000"/>
                                        <w:sz w:val="19"/>
                                        <w:szCs w:val="19"/>
                                        <w:highlight w:val="white"/>
                                      </w:rPr>
                                    </w:rPrChange>
                                  </w:rPr>
                                </w:pPr>
                                <w:del w:id="1877" w:author="Peter Freiling" w:date="2018-12-03T11:28:00Z">
                                  <w:r w:rsidRPr="00426BC9" w:rsidDel="00290325">
                                    <w:rPr>
                                      <w:rFonts w:ascii="Consolas" w:hAnsi="Consolas" w:cs="Consolas"/>
                                      <w:color w:val="000000"/>
                                      <w:sz w:val="18"/>
                                      <w:szCs w:val="18"/>
                                      <w:highlight w:val="white"/>
                                      <w:rPrChange w:id="1878" w:author="Peter Freiling" w:date="2018-12-03T11:34:00Z">
                                        <w:rPr>
                                          <w:rFonts w:ascii="Consolas" w:hAnsi="Consolas" w:cs="Consolas"/>
                                          <w:color w:val="000000"/>
                                          <w:sz w:val="19"/>
                                          <w:szCs w:val="19"/>
                                          <w:highlight w:val="white"/>
                                        </w:rPr>
                                      </w:rPrChange>
                                    </w:rPr>
                                    <w:delText xml:space="preserve">    }.ToObservable();</w:delText>
                                  </w:r>
                                </w:del>
                              </w:p>
                              <w:p w14:paraId="2A737898" w14:textId="32F094BD" w:rsidR="00E80C46" w:rsidRPr="00426BC9" w:rsidDel="00290325" w:rsidRDefault="00E80C46" w:rsidP="00D3660E">
                                <w:pPr>
                                  <w:autoSpaceDE w:val="0"/>
                                  <w:autoSpaceDN w:val="0"/>
                                  <w:adjustRightInd w:val="0"/>
                                  <w:spacing w:after="0" w:line="240" w:lineRule="auto"/>
                                  <w:rPr>
                                    <w:del w:id="1879" w:author="Peter Freiling" w:date="2018-12-03T11:28:00Z"/>
                                    <w:rFonts w:ascii="Consolas" w:hAnsi="Consolas" w:cs="Consolas"/>
                                    <w:color w:val="000000"/>
                                    <w:sz w:val="18"/>
                                    <w:szCs w:val="18"/>
                                    <w:highlight w:val="white"/>
                                    <w:rPrChange w:id="1880" w:author="Peter Freiling" w:date="2018-12-03T11:34:00Z">
                                      <w:rPr>
                                        <w:del w:id="1881" w:author="Peter Freiling" w:date="2018-12-03T11:28:00Z"/>
                                        <w:rFonts w:ascii="Consolas" w:hAnsi="Consolas" w:cs="Consolas"/>
                                        <w:color w:val="000000"/>
                                        <w:sz w:val="19"/>
                                        <w:szCs w:val="19"/>
                                        <w:highlight w:val="white"/>
                                      </w:rPr>
                                    </w:rPrChange>
                                  </w:rPr>
                                </w:pPr>
                              </w:p>
                              <w:p w14:paraId="2AE619E4" w14:textId="2D3E3F22" w:rsidR="00E80C46" w:rsidRPr="00426BC9" w:rsidDel="00290325" w:rsidRDefault="00E80C46" w:rsidP="00D3660E">
                                <w:pPr>
                                  <w:autoSpaceDE w:val="0"/>
                                  <w:autoSpaceDN w:val="0"/>
                                  <w:adjustRightInd w:val="0"/>
                                  <w:spacing w:after="0" w:line="240" w:lineRule="auto"/>
                                  <w:rPr>
                                    <w:del w:id="1882" w:author="Peter Freiling" w:date="2018-12-03T11:28:00Z"/>
                                    <w:rFonts w:ascii="Consolas" w:hAnsi="Consolas" w:cs="Consolas"/>
                                    <w:color w:val="000000"/>
                                    <w:sz w:val="18"/>
                                    <w:szCs w:val="18"/>
                                    <w:highlight w:val="white"/>
                                    <w:rPrChange w:id="1883" w:author="Peter Freiling" w:date="2018-12-03T11:34:00Z">
                                      <w:rPr>
                                        <w:del w:id="1884" w:author="Peter Freiling" w:date="2018-12-03T11:28:00Z"/>
                                        <w:rFonts w:ascii="Consolas" w:hAnsi="Consolas" w:cs="Consolas"/>
                                        <w:color w:val="000000"/>
                                        <w:sz w:val="19"/>
                                        <w:szCs w:val="19"/>
                                        <w:highlight w:val="white"/>
                                      </w:rPr>
                                    </w:rPrChange>
                                  </w:rPr>
                                </w:pPr>
                                <w:del w:id="1885" w:author="Peter Freiling" w:date="2018-12-03T11:28:00Z">
                                  <w:r w:rsidRPr="00426BC9" w:rsidDel="00290325">
                                    <w:rPr>
                                      <w:rFonts w:ascii="Consolas" w:hAnsi="Consolas" w:cs="Consolas"/>
                                      <w:color w:val="000000"/>
                                      <w:sz w:val="18"/>
                                      <w:szCs w:val="18"/>
                                      <w:highlight w:val="white"/>
                                      <w:rPrChange w:id="1886"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1887"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1888" w:author="Peter Freiling" w:date="2018-12-03T11:34:00Z">
                                        <w:rPr>
                                          <w:rFonts w:ascii="Consolas" w:hAnsi="Consolas" w:cs="Consolas"/>
                                          <w:color w:val="000000"/>
                                          <w:sz w:val="19"/>
                                          <w:szCs w:val="19"/>
                                          <w:highlight w:val="white"/>
                                        </w:rPr>
                                      </w:rPrChange>
                                    </w:rPr>
                                    <w:delText xml:space="preserve"> cSTicksEventObs = cSTicksObs.Select(</w:delText>
                                  </w:r>
                                </w:del>
                              </w:p>
                              <w:p w14:paraId="587BFBEB" w14:textId="751EA3D9" w:rsidR="00E80C46" w:rsidRPr="00426BC9" w:rsidDel="00290325" w:rsidRDefault="00E80C46" w:rsidP="00D3660E">
                                <w:pPr>
                                  <w:autoSpaceDE w:val="0"/>
                                  <w:autoSpaceDN w:val="0"/>
                                  <w:adjustRightInd w:val="0"/>
                                  <w:spacing w:after="0" w:line="240" w:lineRule="auto"/>
                                  <w:rPr>
                                    <w:del w:id="1889" w:author="Peter Freiling" w:date="2018-12-03T11:28:00Z"/>
                                    <w:rFonts w:ascii="Consolas" w:hAnsi="Consolas" w:cs="Consolas"/>
                                    <w:color w:val="000000"/>
                                    <w:sz w:val="18"/>
                                    <w:szCs w:val="18"/>
                                    <w:highlight w:val="white"/>
                                    <w:rPrChange w:id="1890" w:author="Peter Freiling" w:date="2018-12-03T11:34:00Z">
                                      <w:rPr>
                                        <w:del w:id="1891" w:author="Peter Freiling" w:date="2018-12-03T11:28:00Z"/>
                                        <w:rFonts w:ascii="Consolas" w:hAnsi="Consolas" w:cs="Consolas"/>
                                        <w:color w:val="000000"/>
                                        <w:sz w:val="19"/>
                                        <w:szCs w:val="19"/>
                                        <w:highlight w:val="white"/>
                                      </w:rPr>
                                    </w:rPrChange>
                                  </w:rPr>
                                </w:pPr>
                                <w:del w:id="1892" w:author="Peter Freiling" w:date="2018-12-03T11:28:00Z">
                                  <w:r w:rsidRPr="00426BC9" w:rsidDel="00290325">
                                    <w:rPr>
                                      <w:rFonts w:ascii="Consolas" w:hAnsi="Consolas" w:cs="Consolas"/>
                                      <w:color w:val="000000"/>
                                      <w:sz w:val="18"/>
                                      <w:szCs w:val="18"/>
                                      <w:highlight w:val="white"/>
                                      <w:rPrChange w:id="1893" w:author="Peter Freiling" w:date="2018-12-03T11:34:00Z">
                                        <w:rPr>
                                          <w:rFonts w:ascii="Consolas" w:hAnsi="Consolas" w:cs="Consolas"/>
                                          <w:color w:val="000000"/>
                                          <w:sz w:val="19"/>
                                          <w:szCs w:val="19"/>
                                          <w:highlight w:val="white"/>
                                        </w:rPr>
                                      </w:rPrChange>
                                    </w:rPr>
                                    <w:delText xml:space="preserve">                e =&gt; </w:delText>
                                  </w:r>
                                  <w:r w:rsidRPr="00426BC9" w:rsidDel="00290325">
                                    <w:rPr>
                                      <w:rFonts w:ascii="Consolas" w:hAnsi="Consolas" w:cs="Consolas"/>
                                      <w:color w:val="2B91AF"/>
                                      <w:sz w:val="18"/>
                                      <w:szCs w:val="18"/>
                                      <w:highlight w:val="white"/>
                                      <w:rPrChange w:id="1894" w:author="Peter Freiling" w:date="2018-12-03T11:34:00Z">
                                        <w:rPr>
                                          <w:rFonts w:ascii="Consolas" w:hAnsi="Consolas" w:cs="Consolas"/>
                                          <w:color w:val="2B91AF"/>
                                          <w:sz w:val="19"/>
                                          <w:szCs w:val="19"/>
                                          <w:highlight w:val="white"/>
                                        </w:rPr>
                                      </w:rPrChange>
                                    </w:rPr>
                                    <w:delText>StreamEvent</w:delText>
                                  </w:r>
                                  <w:r w:rsidRPr="00426BC9" w:rsidDel="00290325">
                                    <w:rPr>
                                      <w:rFonts w:ascii="Consolas" w:hAnsi="Consolas" w:cs="Consolas"/>
                                      <w:color w:val="000000"/>
                                      <w:sz w:val="18"/>
                                      <w:szCs w:val="18"/>
                                      <w:highlight w:val="white"/>
                                      <w:rPrChange w:id="1895" w:author="Peter Freiling" w:date="2018-12-03T11:34:00Z">
                                        <w:rPr>
                                          <w:rFonts w:ascii="Consolas" w:hAnsi="Consolas" w:cs="Consolas"/>
                                          <w:color w:val="000000"/>
                                          <w:sz w:val="19"/>
                                          <w:szCs w:val="19"/>
                                          <w:highlight w:val="white"/>
                                        </w:rPr>
                                      </w:rPrChange>
                                    </w:rPr>
                                    <w:delText>&lt;</w:delText>
                                  </w:r>
                                  <w:r w:rsidRPr="00426BC9" w:rsidDel="00290325">
                                    <w:rPr>
                                      <w:rFonts w:ascii="Consolas" w:hAnsi="Consolas" w:cs="Consolas"/>
                                      <w:color w:val="2B91AF"/>
                                      <w:sz w:val="18"/>
                                      <w:szCs w:val="18"/>
                                      <w:highlight w:val="white"/>
                                      <w:rPrChange w:id="1896"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1897" w:author="Peter Freiling" w:date="2018-12-03T11:34:00Z">
                                        <w:rPr>
                                          <w:rFonts w:ascii="Consolas" w:hAnsi="Consolas" w:cs="Consolas"/>
                                          <w:color w:val="000000"/>
                                          <w:sz w:val="19"/>
                                          <w:szCs w:val="19"/>
                                          <w:highlight w:val="white"/>
                                        </w:rPr>
                                      </w:rPrChange>
                                    </w:rPr>
                                    <w:delText>&gt;.CreateInterval(e.CSTicks, e.CSTicks + 1, e));</w:delText>
                                  </w:r>
                                </w:del>
                              </w:p>
                              <w:p w14:paraId="277C5A23" w14:textId="46B256D7" w:rsidR="00E80C46" w:rsidRPr="00426BC9" w:rsidDel="00290325" w:rsidRDefault="00E80C46" w:rsidP="00D3660E">
                                <w:pPr>
                                  <w:autoSpaceDE w:val="0"/>
                                  <w:autoSpaceDN w:val="0"/>
                                  <w:adjustRightInd w:val="0"/>
                                  <w:spacing w:after="0" w:line="240" w:lineRule="auto"/>
                                  <w:rPr>
                                    <w:del w:id="1898" w:author="Peter Freiling" w:date="2018-12-03T11:28:00Z"/>
                                    <w:rFonts w:ascii="Consolas" w:hAnsi="Consolas" w:cs="Consolas"/>
                                    <w:color w:val="000000"/>
                                    <w:sz w:val="18"/>
                                    <w:szCs w:val="18"/>
                                    <w:highlight w:val="white"/>
                                    <w:rPrChange w:id="1899" w:author="Peter Freiling" w:date="2018-12-03T11:34:00Z">
                                      <w:rPr>
                                        <w:del w:id="1900" w:author="Peter Freiling" w:date="2018-12-03T11:28:00Z"/>
                                        <w:rFonts w:ascii="Consolas" w:hAnsi="Consolas" w:cs="Consolas"/>
                                        <w:color w:val="000000"/>
                                        <w:sz w:val="19"/>
                                        <w:szCs w:val="19"/>
                                        <w:highlight w:val="white"/>
                                      </w:rPr>
                                    </w:rPrChange>
                                  </w:rPr>
                                </w:pPr>
                                <w:del w:id="1901" w:author="Peter Freiling" w:date="2018-12-03T11:28:00Z">
                                  <w:r w:rsidRPr="00426BC9" w:rsidDel="00290325">
                                    <w:rPr>
                                      <w:rFonts w:ascii="Consolas" w:hAnsi="Consolas" w:cs="Consolas"/>
                                      <w:color w:val="000000"/>
                                      <w:sz w:val="18"/>
                                      <w:szCs w:val="18"/>
                                      <w:highlight w:val="white"/>
                                      <w:rPrChange w:id="1902"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1903"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1904" w:author="Peter Freiling" w:date="2018-12-03T11:34:00Z">
                                        <w:rPr>
                                          <w:rFonts w:ascii="Consolas" w:hAnsi="Consolas" w:cs="Consolas"/>
                                          <w:color w:val="000000"/>
                                          <w:sz w:val="19"/>
                                          <w:szCs w:val="19"/>
                                          <w:highlight w:val="white"/>
                                        </w:rPr>
                                      </w:rPrChange>
                                    </w:rPr>
                                    <w:delText xml:space="preserve"> cSTicksStream = </w:delText>
                                  </w:r>
                                </w:del>
                              </w:p>
                              <w:p w14:paraId="1A9C621A" w14:textId="757FB478" w:rsidR="00E80C46" w:rsidRPr="00426BC9" w:rsidDel="00290325" w:rsidRDefault="00E80C46" w:rsidP="001D4922">
                                <w:pPr>
                                  <w:autoSpaceDE w:val="0"/>
                                  <w:autoSpaceDN w:val="0"/>
                                  <w:adjustRightInd w:val="0"/>
                                  <w:spacing w:after="0" w:line="240" w:lineRule="auto"/>
                                  <w:rPr>
                                    <w:ins w:id="1905" w:author="Jonathan Goldstein" w:date="2013-10-14T11:56:00Z"/>
                                    <w:del w:id="1906" w:author="Peter Freiling" w:date="2018-12-03T11:28:00Z"/>
                                    <w:rFonts w:ascii="Consolas" w:hAnsi="Consolas" w:cs="Consolas"/>
                                    <w:color w:val="000000"/>
                                    <w:sz w:val="18"/>
                                    <w:szCs w:val="18"/>
                                    <w:highlight w:val="white"/>
                                    <w:rPrChange w:id="1907" w:author="Peter Freiling" w:date="2018-12-03T11:34:00Z">
                                      <w:rPr>
                                        <w:ins w:id="1908" w:author="Jonathan Goldstein" w:date="2013-10-14T11:56:00Z"/>
                                        <w:del w:id="1909" w:author="Peter Freiling" w:date="2018-12-03T11:28:00Z"/>
                                        <w:rFonts w:ascii="Consolas" w:hAnsi="Consolas" w:cs="Consolas"/>
                                        <w:color w:val="000000"/>
                                        <w:sz w:val="19"/>
                                        <w:szCs w:val="19"/>
                                        <w:highlight w:val="white"/>
                                      </w:rPr>
                                    </w:rPrChange>
                                  </w:rPr>
                                </w:pPr>
                                <w:ins w:id="1910" w:author="Jonathan Goldstein" w:date="2013-09-24T09:56:00Z">
                                  <w:del w:id="1911" w:author="Peter Freiling" w:date="2018-12-03T11:28:00Z">
                                    <w:r w:rsidRPr="00426BC9" w:rsidDel="00290325">
                                      <w:rPr>
                                        <w:rFonts w:ascii="Consolas" w:hAnsi="Consolas" w:cs="Consolas"/>
                                        <w:color w:val="000000"/>
                                        <w:sz w:val="18"/>
                                        <w:szCs w:val="18"/>
                                        <w:highlight w:val="white"/>
                                        <w:rPrChange w:id="1912" w:author="Peter Freiling" w:date="2018-12-03T11:34:00Z">
                                          <w:rPr>
                                            <w:rFonts w:ascii="Consolas" w:hAnsi="Consolas" w:cs="Consolas"/>
                                            <w:color w:val="000000"/>
                                            <w:sz w:val="19"/>
                                            <w:szCs w:val="19"/>
                                            <w:highlight w:val="white"/>
                                          </w:rPr>
                                        </w:rPrChange>
                                      </w:rPr>
                                      <w:delText xml:space="preserve">            cSTicksEventObs.ToStreamable(</w:delText>
                                    </w:r>
                                  </w:del>
                                </w:ins>
                                <w:ins w:id="1913" w:author="Jonathan Goldstein" w:date="2013-10-14T11:56:00Z">
                                  <w:del w:id="1914" w:author="Peter Freiling" w:date="2018-12-03T11:28:00Z">
                                    <w:r w:rsidRPr="00426BC9" w:rsidDel="00290325">
                                      <w:rPr>
                                        <w:rFonts w:ascii="Consolas" w:hAnsi="Consolas" w:cs="Consolas"/>
                                        <w:color w:val="2B91AF"/>
                                        <w:sz w:val="18"/>
                                        <w:szCs w:val="18"/>
                                        <w:highlight w:val="white"/>
                                        <w:rPrChange w:id="1915" w:author="Peter Freiling" w:date="2018-12-03T11:34:00Z">
                                          <w:rPr>
                                            <w:rFonts w:ascii="Consolas" w:hAnsi="Consolas" w:cs="Consolas"/>
                                            <w:color w:val="2B91AF"/>
                                            <w:sz w:val="19"/>
                                            <w:szCs w:val="19"/>
                                            <w:highlight w:val="white"/>
                                          </w:rPr>
                                        </w:rPrChange>
                                      </w:rPr>
                                      <w:delText>OnCompletedPolicy</w:delText>
                                    </w:r>
                                    <w:r w:rsidRPr="00426BC9" w:rsidDel="00290325">
                                      <w:rPr>
                                        <w:rFonts w:ascii="Consolas" w:hAnsi="Consolas" w:cs="Consolas"/>
                                        <w:color w:val="000000"/>
                                        <w:sz w:val="18"/>
                                        <w:szCs w:val="18"/>
                                        <w:highlight w:val="white"/>
                                        <w:rPrChange w:id="1916" w:author="Peter Freiling" w:date="2018-12-03T11:34:00Z">
                                          <w:rPr>
                                            <w:rFonts w:ascii="Consolas" w:hAnsi="Consolas" w:cs="Consolas"/>
                                            <w:color w:val="000000"/>
                                            <w:sz w:val="19"/>
                                            <w:szCs w:val="19"/>
                                            <w:highlight w:val="white"/>
                                          </w:rPr>
                                        </w:rPrChange>
                                      </w:rPr>
                                      <w:delText>.EndOfStream(),</w:delText>
                                    </w:r>
                                  </w:del>
                                </w:ins>
                              </w:p>
                              <w:p w14:paraId="69CBA0DA" w14:textId="3E744CEA" w:rsidR="00E80C46" w:rsidRPr="00426BC9" w:rsidDel="00290325" w:rsidRDefault="00E80C46" w:rsidP="001D4922">
                                <w:pPr>
                                  <w:autoSpaceDE w:val="0"/>
                                  <w:autoSpaceDN w:val="0"/>
                                  <w:adjustRightInd w:val="0"/>
                                  <w:spacing w:after="0" w:line="240" w:lineRule="auto"/>
                                  <w:rPr>
                                    <w:ins w:id="1917" w:author="Jonathan Goldstein" w:date="2013-09-24T09:56:00Z"/>
                                    <w:del w:id="1918" w:author="Peter Freiling" w:date="2018-12-03T11:28:00Z"/>
                                    <w:rFonts w:ascii="Consolas" w:hAnsi="Consolas" w:cs="Consolas"/>
                                    <w:color w:val="000000"/>
                                    <w:sz w:val="18"/>
                                    <w:szCs w:val="18"/>
                                    <w:highlight w:val="white"/>
                                    <w:rPrChange w:id="1919" w:author="Peter Freiling" w:date="2018-12-03T11:34:00Z">
                                      <w:rPr>
                                        <w:ins w:id="1920" w:author="Jonathan Goldstein" w:date="2013-09-24T09:56:00Z"/>
                                        <w:del w:id="1921" w:author="Peter Freiling" w:date="2018-12-03T11:28:00Z"/>
                                        <w:rFonts w:ascii="Consolas" w:hAnsi="Consolas" w:cs="Consolas"/>
                                        <w:color w:val="000000"/>
                                        <w:sz w:val="19"/>
                                        <w:szCs w:val="19"/>
                                        <w:highlight w:val="white"/>
                                      </w:rPr>
                                    </w:rPrChange>
                                  </w:rPr>
                                </w:pPr>
                                <w:ins w:id="1922" w:author="Jonathan Goldstein" w:date="2013-10-14T11:56:00Z">
                                  <w:del w:id="1923" w:author="Peter Freiling" w:date="2018-12-03T11:28:00Z">
                                    <w:r w:rsidRPr="00426BC9" w:rsidDel="00290325">
                                      <w:rPr>
                                        <w:rFonts w:ascii="Consolas" w:hAnsi="Consolas" w:cs="Consolas"/>
                                        <w:color w:val="000000"/>
                                        <w:sz w:val="18"/>
                                        <w:szCs w:val="18"/>
                                        <w:highlight w:val="white"/>
                                        <w:rPrChange w:id="1924"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1925" w:author="Peter Freiling" w:date="2018-12-03T11:34:00Z">
                                          <w:rPr>
                                            <w:rFonts w:ascii="Consolas" w:hAnsi="Consolas" w:cs="Consolas"/>
                                            <w:color w:val="2B91AF"/>
                                            <w:sz w:val="19"/>
                                            <w:szCs w:val="19"/>
                                            <w:highlight w:val="white"/>
                                          </w:rPr>
                                        </w:rPrChange>
                                      </w:rPr>
                                      <w:delText>DisorderPolicy</w:delText>
                                    </w:r>
                                    <w:r w:rsidRPr="00426BC9" w:rsidDel="00290325">
                                      <w:rPr>
                                        <w:rFonts w:ascii="Consolas" w:hAnsi="Consolas" w:cs="Consolas"/>
                                        <w:color w:val="000000"/>
                                        <w:sz w:val="18"/>
                                        <w:szCs w:val="18"/>
                                        <w:highlight w:val="white"/>
                                        <w:rPrChange w:id="1926" w:author="Peter Freiling" w:date="2018-12-03T11:34:00Z">
                                          <w:rPr>
                                            <w:rFonts w:ascii="Consolas" w:hAnsi="Consolas" w:cs="Consolas"/>
                                            <w:color w:val="000000"/>
                                            <w:sz w:val="19"/>
                                            <w:szCs w:val="19"/>
                                            <w:highlight w:val="white"/>
                                          </w:rPr>
                                        </w:rPrChange>
                                      </w:rPr>
                                      <w:delText>.Drop()</w:delText>
                                    </w:r>
                                  </w:del>
                                </w:ins>
                                <w:ins w:id="1927" w:author="Jonathan Goldstein" w:date="2013-09-24T09:56:00Z">
                                  <w:del w:id="1928" w:author="Peter Freiling" w:date="2018-12-03T11:28:00Z">
                                    <w:r w:rsidRPr="00426BC9" w:rsidDel="00290325">
                                      <w:rPr>
                                        <w:rFonts w:ascii="Consolas" w:hAnsi="Consolas" w:cs="Consolas"/>
                                        <w:color w:val="000000"/>
                                        <w:sz w:val="18"/>
                                        <w:szCs w:val="18"/>
                                        <w:highlight w:val="white"/>
                                        <w:rPrChange w:id="1929" w:author="Peter Freiling" w:date="2018-12-03T11:34:00Z">
                                          <w:rPr>
                                            <w:rFonts w:ascii="Consolas" w:hAnsi="Consolas" w:cs="Consolas"/>
                                            <w:color w:val="000000"/>
                                            <w:sz w:val="19"/>
                                            <w:szCs w:val="19"/>
                                            <w:highlight w:val="white"/>
                                          </w:rPr>
                                        </w:rPrChange>
                                      </w:rPr>
                                      <w:delText>);</w:delText>
                                    </w:r>
                                  </w:del>
                                </w:ins>
                              </w:p>
                              <w:p w14:paraId="689ABC8A" w14:textId="60691677" w:rsidR="00E80C46" w:rsidRPr="00426BC9" w:rsidDel="00290325" w:rsidRDefault="00E80C46" w:rsidP="00D3660E">
                                <w:pPr>
                                  <w:autoSpaceDE w:val="0"/>
                                  <w:autoSpaceDN w:val="0"/>
                                  <w:adjustRightInd w:val="0"/>
                                  <w:spacing w:after="0" w:line="240" w:lineRule="auto"/>
                                  <w:rPr>
                                    <w:del w:id="1930" w:author="Peter Freiling" w:date="2018-12-03T11:28:00Z"/>
                                    <w:rFonts w:ascii="Consolas" w:hAnsi="Consolas" w:cs="Consolas"/>
                                    <w:color w:val="000000"/>
                                    <w:sz w:val="18"/>
                                    <w:szCs w:val="18"/>
                                    <w:highlight w:val="white"/>
                                    <w:rPrChange w:id="1931" w:author="Peter Freiling" w:date="2018-12-03T11:34:00Z">
                                      <w:rPr>
                                        <w:del w:id="1932" w:author="Peter Freiling" w:date="2018-12-03T11:28:00Z"/>
                                        <w:rFonts w:ascii="Consolas" w:hAnsi="Consolas" w:cs="Consolas"/>
                                        <w:color w:val="000000"/>
                                        <w:sz w:val="19"/>
                                        <w:szCs w:val="19"/>
                                        <w:highlight w:val="white"/>
                                      </w:rPr>
                                    </w:rPrChange>
                                  </w:rPr>
                                </w:pPr>
                                <w:del w:id="1933" w:author="Peter Freiling" w:date="2018-12-03T11:28:00Z">
                                  <w:r w:rsidRPr="00426BC9" w:rsidDel="00290325">
                                    <w:rPr>
                                      <w:rFonts w:ascii="Consolas" w:hAnsi="Consolas" w:cs="Consolas"/>
                                      <w:color w:val="000000"/>
                                      <w:sz w:val="18"/>
                                      <w:szCs w:val="18"/>
                                      <w:highlight w:val="white"/>
                                      <w:rPrChange w:id="1934" w:author="Peter Freiling" w:date="2018-12-03T11:34:00Z">
                                        <w:rPr>
                                          <w:rFonts w:ascii="Consolas" w:hAnsi="Consolas" w:cs="Consolas"/>
                                          <w:color w:val="000000"/>
                                          <w:sz w:val="19"/>
                                          <w:szCs w:val="19"/>
                                          <w:highlight w:val="white"/>
                                        </w:rPr>
                                      </w:rPrChange>
                                    </w:rPr>
                                    <w:delText xml:space="preserve">            cSTicksEventObs.ToStreamable(</w:delText>
                                  </w:r>
                                  <w:r w:rsidRPr="00426BC9" w:rsidDel="00290325">
                                    <w:rPr>
                                      <w:rFonts w:ascii="Consolas" w:hAnsi="Consolas" w:cs="Consolas"/>
                                      <w:color w:val="2B91AF"/>
                                      <w:sz w:val="18"/>
                                      <w:szCs w:val="18"/>
                                      <w:highlight w:val="white"/>
                                      <w:rPrChange w:id="1935" w:author="Peter Freiling" w:date="2018-12-03T11:34:00Z">
                                        <w:rPr>
                                          <w:rFonts w:ascii="Consolas" w:hAnsi="Consolas" w:cs="Consolas"/>
                                          <w:color w:val="2B91AF"/>
                                          <w:sz w:val="19"/>
                                          <w:szCs w:val="19"/>
                                          <w:highlight w:val="white"/>
                                        </w:rPr>
                                      </w:rPrChange>
                                    </w:rPr>
                                    <w:delText>DisorderPolicy</w:delText>
                                  </w:r>
                                  <w:r w:rsidRPr="00426BC9" w:rsidDel="00290325">
                                    <w:rPr>
                                      <w:rFonts w:ascii="Consolas" w:hAnsi="Consolas" w:cs="Consolas"/>
                                      <w:color w:val="000000"/>
                                      <w:sz w:val="18"/>
                                      <w:szCs w:val="18"/>
                                      <w:highlight w:val="white"/>
                                      <w:rPrChange w:id="1936" w:author="Peter Freiling" w:date="2018-12-03T11:34:00Z">
                                        <w:rPr>
                                          <w:rFonts w:ascii="Consolas" w:hAnsi="Consolas" w:cs="Consolas"/>
                                          <w:color w:val="000000"/>
                                          <w:sz w:val="19"/>
                                          <w:szCs w:val="19"/>
                                          <w:highlight w:val="white"/>
                                        </w:rPr>
                                      </w:rPrChange>
                                    </w:rPr>
                                    <w:delText>.Drop());</w:delText>
                                  </w:r>
                                </w:del>
                              </w:p>
                              <w:p w14:paraId="133FF372" w14:textId="1146839F" w:rsidR="00E80C46" w:rsidRPr="00426BC9" w:rsidDel="00290325" w:rsidRDefault="00E80C46" w:rsidP="00D3660E">
                                <w:pPr>
                                  <w:autoSpaceDE w:val="0"/>
                                  <w:autoSpaceDN w:val="0"/>
                                  <w:adjustRightInd w:val="0"/>
                                  <w:spacing w:after="0" w:line="240" w:lineRule="auto"/>
                                  <w:rPr>
                                    <w:del w:id="1937" w:author="Peter Freiling" w:date="2018-12-03T11:28:00Z"/>
                                    <w:rFonts w:ascii="Consolas" w:hAnsi="Consolas" w:cs="Consolas"/>
                                    <w:color w:val="000000"/>
                                    <w:sz w:val="18"/>
                                    <w:szCs w:val="18"/>
                                    <w:highlight w:val="white"/>
                                    <w:rPrChange w:id="1938" w:author="Peter Freiling" w:date="2018-12-03T11:34:00Z">
                                      <w:rPr>
                                        <w:del w:id="1939" w:author="Peter Freiling" w:date="2018-12-03T11:28:00Z"/>
                                        <w:rFonts w:ascii="Consolas" w:hAnsi="Consolas" w:cs="Consolas"/>
                                        <w:color w:val="000000"/>
                                        <w:sz w:val="19"/>
                                        <w:szCs w:val="19"/>
                                        <w:highlight w:val="white"/>
                                      </w:rPr>
                                    </w:rPrChange>
                                  </w:rPr>
                                </w:pPr>
                                <w:del w:id="1940" w:author="Peter Freiling" w:date="2018-12-03T11:28:00Z">
                                  <w:r w:rsidRPr="00426BC9" w:rsidDel="00290325">
                                    <w:rPr>
                                      <w:rFonts w:ascii="Consolas" w:hAnsi="Consolas" w:cs="Consolas"/>
                                      <w:color w:val="000000"/>
                                      <w:sz w:val="18"/>
                                      <w:szCs w:val="18"/>
                                      <w:highlight w:val="white"/>
                                      <w:rPrChange w:id="1941"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1942"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1943" w:author="Peter Freiling" w:date="2018-12-03T11:34:00Z">
                                        <w:rPr>
                                          <w:rFonts w:ascii="Consolas" w:hAnsi="Consolas" w:cs="Consolas"/>
                                          <w:color w:val="000000"/>
                                          <w:sz w:val="19"/>
                                          <w:szCs w:val="19"/>
                                          <w:highlight w:val="white"/>
                                        </w:rPr>
                                      </w:rPrChange>
                                    </w:rPr>
                                    <w:delText xml:space="preserve"> </w:delText>
                                  </w:r>
                                </w:del>
                                <w:del w:id="1944" w:author="Peter Freiling" w:date="2018-12-03T11:12:00Z">
                                  <w:r w:rsidRPr="00426BC9" w:rsidDel="00823C8F">
                                    <w:rPr>
                                      <w:rFonts w:ascii="Consolas" w:hAnsi="Consolas" w:cs="Consolas"/>
                                      <w:color w:val="000000"/>
                                      <w:sz w:val="18"/>
                                      <w:szCs w:val="18"/>
                                      <w:highlight w:val="white"/>
                                      <w:rPrChange w:id="1945" w:author="Peter Freiling" w:date="2018-12-03T11:34:00Z">
                                        <w:rPr>
                                          <w:rFonts w:ascii="Consolas" w:hAnsi="Consolas" w:cs="Consolas"/>
                                          <w:color w:val="000000"/>
                                          <w:sz w:val="19"/>
                                          <w:szCs w:val="19"/>
                                          <w:highlight w:val="white"/>
                                        </w:rPr>
                                      </w:rPrChange>
                                    </w:rPr>
                                    <w:delText>origCSTicksEventObs</w:delText>
                                  </w:r>
                                </w:del>
                                <w:del w:id="1946" w:author="Peter Freiling" w:date="2018-12-03T11:28:00Z">
                                  <w:r w:rsidRPr="00426BC9" w:rsidDel="00290325">
                                    <w:rPr>
                                      <w:rFonts w:ascii="Consolas" w:hAnsi="Consolas" w:cs="Consolas"/>
                                      <w:color w:val="000000"/>
                                      <w:sz w:val="18"/>
                                      <w:szCs w:val="18"/>
                                      <w:highlight w:val="white"/>
                                      <w:rPrChange w:id="1947" w:author="Peter Freiling" w:date="2018-12-03T11:34:00Z">
                                        <w:rPr>
                                          <w:rFonts w:ascii="Consolas" w:hAnsi="Consolas" w:cs="Consolas"/>
                                          <w:color w:val="000000"/>
                                          <w:sz w:val="19"/>
                                          <w:szCs w:val="19"/>
                                          <w:highlight w:val="white"/>
                                        </w:rPr>
                                      </w:rPrChange>
                                    </w:rPr>
                                    <w:delText xml:space="preserve"> = cSTicksStream.ToStreamEventObservable();</w:delText>
                                  </w:r>
                                </w:del>
                              </w:p>
                              <w:p w14:paraId="176B12D1" w14:textId="3E86B416" w:rsidR="00E80C46" w:rsidRPr="00426BC9" w:rsidDel="00290325" w:rsidRDefault="00E80C46" w:rsidP="00D3660E">
                                <w:pPr>
                                  <w:autoSpaceDE w:val="0"/>
                                  <w:autoSpaceDN w:val="0"/>
                                  <w:adjustRightInd w:val="0"/>
                                  <w:spacing w:after="0" w:line="240" w:lineRule="auto"/>
                                  <w:rPr>
                                    <w:del w:id="1948" w:author="Peter Freiling" w:date="2018-12-03T11:28:00Z"/>
                                    <w:rFonts w:ascii="Consolas" w:hAnsi="Consolas" w:cs="Consolas"/>
                                    <w:color w:val="000000"/>
                                    <w:sz w:val="18"/>
                                    <w:szCs w:val="18"/>
                                    <w:highlight w:val="white"/>
                                    <w:rPrChange w:id="1949" w:author="Peter Freiling" w:date="2018-12-03T11:34:00Z">
                                      <w:rPr>
                                        <w:del w:id="1950" w:author="Peter Freiling" w:date="2018-12-03T11:28:00Z"/>
                                        <w:rFonts w:ascii="Consolas" w:hAnsi="Consolas" w:cs="Consolas"/>
                                        <w:color w:val="000000"/>
                                        <w:sz w:val="19"/>
                                        <w:szCs w:val="19"/>
                                        <w:highlight w:val="white"/>
                                      </w:rPr>
                                    </w:rPrChange>
                                  </w:rPr>
                                </w:pPr>
                                <w:del w:id="1951" w:author="Peter Freiling" w:date="2018-12-03T11:28:00Z">
                                  <w:r w:rsidRPr="00426BC9" w:rsidDel="00290325">
                                    <w:rPr>
                                      <w:rFonts w:ascii="Consolas" w:hAnsi="Consolas" w:cs="Consolas"/>
                                      <w:color w:val="000000"/>
                                      <w:sz w:val="18"/>
                                      <w:szCs w:val="18"/>
                                      <w:highlight w:val="white"/>
                                      <w:rPrChange w:id="1952" w:author="Peter Freiling" w:date="2018-12-03T11:34:00Z">
                                        <w:rPr>
                                          <w:rFonts w:ascii="Consolas" w:hAnsi="Consolas" w:cs="Consolas"/>
                                          <w:color w:val="000000"/>
                                          <w:sz w:val="19"/>
                                          <w:szCs w:val="19"/>
                                          <w:highlight w:val="white"/>
                                        </w:rPr>
                                      </w:rPrChange>
                                    </w:rPr>
                                    <w:delText xml:space="preserve">    </w:delText>
                                  </w:r>
                                </w:del>
                                <w:del w:id="1953" w:author="Peter Freiling" w:date="2018-12-03T11:12:00Z">
                                  <w:r w:rsidRPr="00426BC9" w:rsidDel="00823C8F">
                                    <w:rPr>
                                      <w:rFonts w:ascii="Consolas" w:hAnsi="Consolas" w:cs="Consolas"/>
                                      <w:color w:val="000000"/>
                                      <w:sz w:val="18"/>
                                      <w:szCs w:val="18"/>
                                      <w:highlight w:val="white"/>
                                      <w:rPrChange w:id="1954" w:author="Peter Freiling" w:date="2018-12-03T11:34:00Z">
                                        <w:rPr>
                                          <w:rFonts w:ascii="Consolas" w:hAnsi="Consolas" w:cs="Consolas"/>
                                          <w:color w:val="000000"/>
                                          <w:sz w:val="19"/>
                                          <w:szCs w:val="19"/>
                                          <w:highlight w:val="white"/>
                                        </w:rPr>
                                      </w:rPrChange>
                                    </w:rPr>
                                    <w:delText>origCSTicksEventObs</w:delText>
                                  </w:r>
                                </w:del>
                                <w:del w:id="1955" w:author="Peter Freiling" w:date="2018-12-03T11:28:00Z">
                                  <w:r w:rsidRPr="00426BC9" w:rsidDel="00290325">
                                    <w:rPr>
                                      <w:rFonts w:ascii="Consolas" w:hAnsi="Consolas" w:cs="Consolas"/>
                                      <w:color w:val="000000"/>
                                      <w:sz w:val="18"/>
                                      <w:szCs w:val="18"/>
                                      <w:highlight w:val="white"/>
                                      <w:rPrChange w:id="1956" w:author="Peter Freiling" w:date="2018-12-03T11:34:00Z">
                                        <w:rPr>
                                          <w:rFonts w:ascii="Consolas" w:hAnsi="Consolas" w:cs="Consolas"/>
                                          <w:color w:val="000000"/>
                                          <w:sz w:val="19"/>
                                          <w:szCs w:val="19"/>
                                          <w:highlight w:val="white"/>
                                        </w:rPr>
                                      </w:rPrChange>
                                    </w:rPr>
                                    <w:delText xml:space="preserve">.Where(e =&gt; e.IsData).ForEach(e =&gt; </w:delText>
                                  </w:r>
                                  <w:r w:rsidRPr="00426BC9" w:rsidDel="00290325">
                                    <w:rPr>
                                      <w:rFonts w:ascii="Consolas" w:hAnsi="Consolas" w:cs="Consolas"/>
                                      <w:color w:val="2B91AF"/>
                                      <w:sz w:val="18"/>
                                      <w:szCs w:val="18"/>
                                      <w:highlight w:val="white"/>
                                      <w:rPrChange w:id="1957" w:author="Peter Freiling" w:date="2018-12-03T11:34:00Z">
                                        <w:rPr>
                                          <w:rFonts w:ascii="Consolas" w:hAnsi="Consolas" w:cs="Consolas"/>
                                          <w:color w:val="2B91AF"/>
                                          <w:sz w:val="19"/>
                                          <w:szCs w:val="19"/>
                                          <w:highlight w:val="white"/>
                                        </w:rPr>
                                      </w:rPrChange>
                                    </w:rPr>
                                    <w:delText>Console</w:delText>
                                  </w:r>
                                  <w:r w:rsidRPr="00426BC9" w:rsidDel="00290325">
                                    <w:rPr>
                                      <w:rFonts w:ascii="Consolas" w:hAnsi="Consolas" w:cs="Consolas"/>
                                      <w:color w:val="000000"/>
                                      <w:sz w:val="18"/>
                                      <w:szCs w:val="18"/>
                                      <w:highlight w:val="white"/>
                                      <w:rPrChange w:id="1958" w:author="Peter Freiling" w:date="2018-12-03T11:34:00Z">
                                        <w:rPr>
                                          <w:rFonts w:ascii="Consolas" w:hAnsi="Consolas" w:cs="Consolas"/>
                                          <w:color w:val="000000"/>
                                          <w:sz w:val="19"/>
                                          <w:szCs w:val="19"/>
                                          <w:highlight w:val="white"/>
                                        </w:rPr>
                                      </w:rPrChange>
                                    </w:rPr>
                                    <w:delText>.WriteLine(</w:delText>
                                  </w:r>
                                </w:del>
                              </w:p>
                              <w:p w14:paraId="01BD8A76" w14:textId="1AD3636F" w:rsidR="00E80C46" w:rsidRPr="00426BC9" w:rsidDel="00290325" w:rsidRDefault="00E80C46" w:rsidP="00D3660E">
                                <w:pPr>
                                  <w:autoSpaceDE w:val="0"/>
                                  <w:autoSpaceDN w:val="0"/>
                                  <w:adjustRightInd w:val="0"/>
                                  <w:spacing w:after="0" w:line="240" w:lineRule="auto"/>
                                  <w:rPr>
                                    <w:del w:id="1959" w:author="Peter Freiling" w:date="2018-12-03T11:28:00Z"/>
                                    <w:rFonts w:ascii="Consolas" w:hAnsi="Consolas" w:cs="Consolas"/>
                                    <w:color w:val="000000"/>
                                    <w:sz w:val="18"/>
                                    <w:szCs w:val="18"/>
                                    <w:highlight w:val="white"/>
                                    <w:rPrChange w:id="1960" w:author="Peter Freiling" w:date="2018-12-03T11:34:00Z">
                                      <w:rPr>
                                        <w:del w:id="1961" w:author="Peter Freiling" w:date="2018-12-03T11:28:00Z"/>
                                        <w:rFonts w:ascii="Consolas" w:hAnsi="Consolas" w:cs="Consolas"/>
                                        <w:color w:val="000000"/>
                                        <w:sz w:val="19"/>
                                        <w:szCs w:val="19"/>
                                        <w:highlight w:val="white"/>
                                      </w:rPr>
                                    </w:rPrChange>
                                  </w:rPr>
                                </w:pPr>
                                <w:del w:id="1962" w:author="Peter Freiling" w:date="2018-12-03T11:28:00Z">
                                  <w:r w:rsidRPr="00426BC9" w:rsidDel="00290325">
                                    <w:rPr>
                                      <w:rFonts w:ascii="Consolas" w:hAnsi="Consolas" w:cs="Consolas"/>
                                      <w:color w:val="000000"/>
                                      <w:sz w:val="18"/>
                                      <w:szCs w:val="18"/>
                                      <w:highlight w:val="white"/>
                                      <w:rPrChange w:id="1963"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A31515"/>
                                      <w:sz w:val="18"/>
                                      <w:szCs w:val="18"/>
                                      <w:highlight w:val="white"/>
                                      <w:rPrChange w:id="1964" w:author="Peter Freiling" w:date="2018-12-03T11:34:00Z">
                                        <w:rPr>
                                          <w:rFonts w:ascii="Consolas" w:hAnsi="Consolas" w:cs="Consolas"/>
                                          <w:color w:val="A31515"/>
                                          <w:sz w:val="19"/>
                                          <w:szCs w:val="19"/>
                                          <w:highlight w:val="white"/>
                                        </w:rPr>
                                      </w:rPrChange>
                                    </w:rPr>
                                    <w:delText>"Start Time={0}\tEnd Time={1}\tCSTicks={2}\t</w:delText>
                                  </w:r>
                                </w:del>
                                <w:del w:id="1965" w:author="Peter Freiling" w:date="2018-12-03T10:32:00Z">
                                  <w:r w:rsidRPr="00426BC9" w:rsidDel="00D77883">
                                    <w:rPr>
                                      <w:rFonts w:ascii="Consolas" w:hAnsi="Consolas" w:cs="Consolas"/>
                                      <w:color w:val="A31515"/>
                                      <w:sz w:val="18"/>
                                      <w:szCs w:val="18"/>
                                      <w:highlight w:val="white"/>
                                      <w:rPrChange w:id="1966" w:author="Peter Freiling" w:date="2018-12-03T11:34:00Z">
                                        <w:rPr>
                                          <w:rFonts w:ascii="Consolas" w:hAnsi="Consolas" w:cs="Consolas"/>
                                          <w:color w:val="A31515"/>
                                          <w:sz w:val="19"/>
                                          <w:szCs w:val="19"/>
                                          <w:highlight w:val="white"/>
                                        </w:rPr>
                                      </w:rPrChange>
                                    </w:rPr>
                                    <w:delText>PID</w:delText>
                                  </w:r>
                                </w:del>
                                <w:del w:id="1967" w:author="Peter Freiling" w:date="2018-12-03T11:28:00Z">
                                  <w:r w:rsidRPr="00426BC9" w:rsidDel="00290325">
                                    <w:rPr>
                                      <w:rFonts w:ascii="Consolas" w:hAnsi="Consolas" w:cs="Consolas"/>
                                      <w:color w:val="A31515"/>
                                      <w:sz w:val="18"/>
                                      <w:szCs w:val="18"/>
                                      <w:highlight w:val="white"/>
                                      <w:rPrChange w:id="1968" w:author="Peter Freiling" w:date="2018-12-03T11:34:00Z">
                                        <w:rPr>
                                          <w:rFonts w:ascii="Consolas" w:hAnsi="Consolas" w:cs="Consolas"/>
                                          <w:color w:val="A31515"/>
                                          <w:sz w:val="19"/>
                                          <w:szCs w:val="19"/>
                                          <w:highlight w:val="white"/>
                                        </w:rPr>
                                      </w:rPrChange>
                                    </w:rPr>
                                    <w:delText>={3}\t</w:delText>
                                  </w:r>
                                </w:del>
                                <w:del w:id="1969" w:author="Peter Freiling" w:date="2018-12-03T10:32:00Z">
                                  <w:r w:rsidRPr="00426BC9" w:rsidDel="00D77883">
                                    <w:rPr>
                                      <w:rFonts w:ascii="Consolas" w:hAnsi="Consolas" w:cs="Consolas"/>
                                      <w:color w:val="A31515"/>
                                      <w:sz w:val="18"/>
                                      <w:szCs w:val="18"/>
                                      <w:highlight w:val="white"/>
                                      <w:rPrChange w:id="1970" w:author="Peter Freiling" w:date="2018-12-03T11:34:00Z">
                                        <w:rPr>
                                          <w:rFonts w:ascii="Consolas" w:hAnsi="Consolas" w:cs="Consolas"/>
                                          <w:color w:val="A31515"/>
                                          <w:sz w:val="19"/>
                                          <w:szCs w:val="19"/>
                                          <w:highlight w:val="white"/>
                                        </w:rPr>
                                      </w:rPrChange>
                                    </w:rPr>
                                    <w:delText>CID</w:delText>
                                  </w:r>
                                </w:del>
                                <w:del w:id="1971" w:author="Peter Freiling" w:date="2018-12-03T11:28:00Z">
                                  <w:r w:rsidRPr="00426BC9" w:rsidDel="00290325">
                                    <w:rPr>
                                      <w:rFonts w:ascii="Consolas" w:hAnsi="Consolas" w:cs="Consolas"/>
                                      <w:color w:val="A31515"/>
                                      <w:sz w:val="18"/>
                                      <w:szCs w:val="18"/>
                                      <w:highlight w:val="white"/>
                                      <w:rPrChange w:id="1972" w:author="Peter Freiling" w:date="2018-12-03T11:34:00Z">
                                        <w:rPr>
                                          <w:rFonts w:ascii="Consolas" w:hAnsi="Consolas" w:cs="Consolas"/>
                                          <w:color w:val="A31515"/>
                                          <w:sz w:val="19"/>
                                          <w:szCs w:val="19"/>
                                          <w:highlight w:val="white"/>
                                        </w:rPr>
                                      </w:rPrChange>
                                    </w:rPr>
                                    <w:delText>={4}\t</w:delText>
                                  </w:r>
                                </w:del>
                                <w:del w:id="1973" w:author="Peter Freiling" w:date="2018-12-03T10:32:00Z">
                                  <w:r w:rsidRPr="00426BC9" w:rsidDel="00D77883">
                                    <w:rPr>
                                      <w:rFonts w:ascii="Consolas" w:hAnsi="Consolas" w:cs="Consolas"/>
                                      <w:color w:val="A31515"/>
                                      <w:sz w:val="18"/>
                                      <w:szCs w:val="18"/>
                                      <w:highlight w:val="white"/>
                                      <w:rPrChange w:id="1974" w:author="Peter Freiling" w:date="2018-12-03T11:34:00Z">
                                        <w:rPr>
                                          <w:rFonts w:ascii="Consolas" w:hAnsi="Consolas" w:cs="Consolas"/>
                                          <w:color w:val="A31515"/>
                                          <w:sz w:val="19"/>
                                          <w:szCs w:val="19"/>
                                          <w:highlight w:val="white"/>
                                        </w:rPr>
                                      </w:rPrChange>
                                    </w:rPr>
                                    <w:delText>CPUTemp</w:delText>
                                  </w:r>
                                </w:del>
                                <w:del w:id="1975" w:author="Peter Freiling" w:date="2018-12-03T11:28:00Z">
                                  <w:r w:rsidRPr="00426BC9" w:rsidDel="00290325">
                                    <w:rPr>
                                      <w:rFonts w:ascii="Consolas" w:hAnsi="Consolas" w:cs="Consolas"/>
                                      <w:color w:val="A31515"/>
                                      <w:sz w:val="18"/>
                                      <w:szCs w:val="18"/>
                                      <w:highlight w:val="white"/>
                                      <w:rPrChange w:id="1976" w:author="Peter Freiling" w:date="2018-12-03T11:34:00Z">
                                        <w:rPr>
                                          <w:rFonts w:ascii="Consolas" w:hAnsi="Consolas" w:cs="Consolas"/>
                                          <w:color w:val="A31515"/>
                                          <w:sz w:val="19"/>
                                          <w:szCs w:val="19"/>
                                          <w:highlight w:val="white"/>
                                        </w:rPr>
                                      </w:rPrChange>
                                    </w:rPr>
                                    <w:delText>={5}"</w:delText>
                                  </w:r>
                                  <w:r w:rsidRPr="00426BC9" w:rsidDel="00290325">
                                    <w:rPr>
                                      <w:rFonts w:ascii="Consolas" w:hAnsi="Consolas" w:cs="Consolas"/>
                                      <w:color w:val="000000"/>
                                      <w:sz w:val="18"/>
                                      <w:szCs w:val="18"/>
                                      <w:highlight w:val="white"/>
                                      <w:rPrChange w:id="1977" w:author="Peter Freiling" w:date="2018-12-03T11:34:00Z">
                                        <w:rPr>
                                          <w:rFonts w:ascii="Consolas" w:hAnsi="Consolas" w:cs="Consolas"/>
                                          <w:color w:val="000000"/>
                                          <w:sz w:val="19"/>
                                          <w:szCs w:val="19"/>
                                          <w:highlight w:val="white"/>
                                        </w:rPr>
                                      </w:rPrChange>
                                    </w:rPr>
                                    <w:delText>,</w:delText>
                                  </w:r>
                                </w:del>
                              </w:p>
                              <w:p w14:paraId="5F757CA0" w14:textId="71F7541A" w:rsidR="00E80C46" w:rsidRPr="00426BC9" w:rsidDel="00290325" w:rsidRDefault="00E80C46" w:rsidP="00D3660E">
                                <w:pPr>
                                  <w:autoSpaceDE w:val="0"/>
                                  <w:autoSpaceDN w:val="0"/>
                                  <w:adjustRightInd w:val="0"/>
                                  <w:spacing w:after="0" w:line="240" w:lineRule="auto"/>
                                  <w:rPr>
                                    <w:del w:id="1978" w:author="Peter Freiling" w:date="2018-12-03T11:28:00Z"/>
                                    <w:rFonts w:ascii="Consolas" w:hAnsi="Consolas" w:cs="Consolas"/>
                                    <w:color w:val="000000"/>
                                    <w:sz w:val="18"/>
                                    <w:szCs w:val="18"/>
                                    <w:highlight w:val="white"/>
                                    <w:rPrChange w:id="1979" w:author="Peter Freiling" w:date="2018-12-03T11:34:00Z">
                                      <w:rPr>
                                        <w:del w:id="1980" w:author="Peter Freiling" w:date="2018-12-03T11:28:00Z"/>
                                        <w:rFonts w:ascii="Consolas" w:hAnsi="Consolas" w:cs="Consolas"/>
                                        <w:color w:val="000000"/>
                                        <w:sz w:val="19"/>
                                        <w:szCs w:val="19"/>
                                        <w:highlight w:val="white"/>
                                      </w:rPr>
                                    </w:rPrChange>
                                  </w:rPr>
                                </w:pPr>
                                <w:del w:id="1981" w:author="Peter Freiling" w:date="2018-12-03T11:28:00Z">
                                  <w:r w:rsidRPr="00426BC9" w:rsidDel="00290325">
                                    <w:rPr>
                                      <w:rFonts w:ascii="Consolas" w:hAnsi="Consolas" w:cs="Consolas"/>
                                      <w:color w:val="000000"/>
                                      <w:sz w:val="18"/>
                                      <w:szCs w:val="18"/>
                                      <w:highlight w:val="white"/>
                                      <w:rPrChange w:id="1982" w:author="Peter Freiling" w:date="2018-12-03T11:34:00Z">
                                        <w:rPr>
                                          <w:rFonts w:ascii="Consolas" w:hAnsi="Consolas" w:cs="Consolas"/>
                                          <w:color w:val="000000"/>
                                          <w:sz w:val="19"/>
                                          <w:szCs w:val="19"/>
                                          <w:highlight w:val="white"/>
                                        </w:rPr>
                                      </w:rPrChange>
                                    </w:rPr>
                                    <w:delText xml:space="preserve">            e.SyncTime, e.OtherTime, e.Payload.CSTicks, e.Payload.</w:delText>
                                  </w:r>
                                </w:del>
                                <w:del w:id="1983" w:author="Peter Freiling" w:date="2018-12-03T10:32:00Z">
                                  <w:r w:rsidRPr="00426BC9" w:rsidDel="00D77883">
                                    <w:rPr>
                                      <w:rFonts w:ascii="Consolas" w:hAnsi="Consolas" w:cs="Consolas"/>
                                      <w:color w:val="000000"/>
                                      <w:sz w:val="18"/>
                                      <w:szCs w:val="18"/>
                                      <w:highlight w:val="white"/>
                                      <w:rPrChange w:id="1984" w:author="Peter Freiling" w:date="2018-12-03T11:34:00Z">
                                        <w:rPr>
                                          <w:rFonts w:ascii="Consolas" w:hAnsi="Consolas" w:cs="Consolas"/>
                                          <w:color w:val="000000"/>
                                          <w:sz w:val="19"/>
                                          <w:szCs w:val="19"/>
                                          <w:highlight w:val="white"/>
                                        </w:rPr>
                                      </w:rPrChange>
                                    </w:rPr>
                                    <w:delText>PID</w:delText>
                                  </w:r>
                                </w:del>
                                <w:del w:id="1985" w:author="Peter Freiling" w:date="2018-12-03T11:28:00Z">
                                  <w:r w:rsidRPr="00426BC9" w:rsidDel="00290325">
                                    <w:rPr>
                                      <w:rFonts w:ascii="Consolas" w:hAnsi="Consolas" w:cs="Consolas"/>
                                      <w:color w:val="000000"/>
                                      <w:sz w:val="18"/>
                                      <w:szCs w:val="18"/>
                                      <w:highlight w:val="white"/>
                                      <w:rPrChange w:id="1986" w:author="Peter Freiling" w:date="2018-12-03T11:34:00Z">
                                        <w:rPr>
                                          <w:rFonts w:ascii="Consolas" w:hAnsi="Consolas" w:cs="Consolas"/>
                                          <w:color w:val="000000"/>
                                          <w:sz w:val="19"/>
                                          <w:szCs w:val="19"/>
                                          <w:highlight w:val="white"/>
                                        </w:rPr>
                                      </w:rPrChange>
                                    </w:rPr>
                                    <w:delText>, e.Payload.</w:delText>
                                  </w:r>
                                </w:del>
                                <w:del w:id="1987" w:author="Peter Freiling" w:date="2018-12-03T10:32:00Z">
                                  <w:r w:rsidRPr="00426BC9" w:rsidDel="00D77883">
                                    <w:rPr>
                                      <w:rFonts w:ascii="Consolas" w:hAnsi="Consolas" w:cs="Consolas"/>
                                      <w:color w:val="000000"/>
                                      <w:sz w:val="18"/>
                                      <w:szCs w:val="18"/>
                                      <w:highlight w:val="white"/>
                                      <w:rPrChange w:id="1988" w:author="Peter Freiling" w:date="2018-12-03T11:34:00Z">
                                        <w:rPr>
                                          <w:rFonts w:ascii="Consolas" w:hAnsi="Consolas" w:cs="Consolas"/>
                                          <w:color w:val="000000"/>
                                          <w:sz w:val="19"/>
                                          <w:szCs w:val="19"/>
                                          <w:highlight w:val="white"/>
                                        </w:rPr>
                                      </w:rPrChange>
                                    </w:rPr>
                                    <w:delText>CID</w:delText>
                                  </w:r>
                                </w:del>
                                <w:del w:id="1989" w:author="Peter Freiling" w:date="2018-12-03T11:28:00Z">
                                  <w:r w:rsidRPr="00426BC9" w:rsidDel="00290325">
                                    <w:rPr>
                                      <w:rFonts w:ascii="Consolas" w:hAnsi="Consolas" w:cs="Consolas"/>
                                      <w:color w:val="000000"/>
                                      <w:sz w:val="18"/>
                                      <w:szCs w:val="18"/>
                                      <w:highlight w:val="white"/>
                                      <w:rPrChange w:id="1990" w:author="Peter Freiling" w:date="2018-12-03T11:34:00Z">
                                        <w:rPr>
                                          <w:rFonts w:ascii="Consolas" w:hAnsi="Consolas" w:cs="Consolas"/>
                                          <w:color w:val="000000"/>
                                          <w:sz w:val="19"/>
                                          <w:szCs w:val="19"/>
                                          <w:highlight w:val="white"/>
                                        </w:rPr>
                                      </w:rPrChange>
                                    </w:rPr>
                                    <w:delText>,</w:delText>
                                  </w:r>
                                </w:del>
                              </w:p>
                              <w:p w14:paraId="393AE2F7" w14:textId="5482F299" w:rsidR="00E80C46" w:rsidRPr="00426BC9" w:rsidDel="00290325" w:rsidRDefault="00E80C46" w:rsidP="00D3660E">
                                <w:pPr>
                                  <w:autoSpaceDE w:val="0"/>
                                  <w:autoSpaceDN w:val="0"/>
                                  <w:adjustRightInd w:val="0"/>
                                  <w:spacing w:after="0" w:line="240" w:lineRule="auto"/>
                                  <w:rPr>
                                    <w:del w:id="1991" w:author="Peter Freiling" w:date="2018-12-03T11:28:00Z"/>
                                    <w:rFonts w:ascii="Consolas" w:hAnsi="Consolas" w:cs="Consolas"/>
                                    <w:color w:val="000000"/>
                                    <w:sz w:val="18"/>
                                    <w:szCs w:val="18"/>
                                    <w:highlight w:val="white"/>
                                    <w:rPrChange w:id="1992" w:author="Peter Freiling" w:date="2018-12-03T11:34:00Z">
                                      <w:rPr>
                                        <w:del w:id="1993" w:author="Peter Freiling" w:date="2018-12-03T11:28:00Z"/>
                                        <w:rFonts w:ascii="Consolas" w:hAnsi="Consolas" w:cs="Consolas"/>
                                        <w:color w:val="000000"/>
                                        <w:sz w:val="19"/>
                                        <w:szCs w:val="19"/>
                                        <w:highlight w:val="white"/>
                                      </w:rPr>
                                    </w:rPrChange>
                                  </w:rPr>
                                </w:pPr>
                                <w:del w:id="1994" w:author="Peter Freiling" w:date="2018-12-03T11:28:00Z">
                                  <w:r w:rsidRPr="00426BC9" w:rsidDel="00290325">
                                    <w:rPr>
                                      <w:rFonts w:ascii="Consolas" w:hAnsi="Consolas" w:cs="Consolas"/>
                                      <w:color w:val="000000"/>
                                      <w:sz w:val="18"/>
                                      <w:szCs w:val="18"/>
                                      <w:highlight w:val="white"/>
                                      <w:rPrChange w:id="1995" w:author="Peter Freiling" w:date="2018-12-03T11:34:00Z">
                                        <w:rPr>
                                          <w:rFonts w:ascii="Consolas" w:hAnsi="Consolas" w:cs="Consolas"/>
                                          <w:color w:val="000000"/>
                                          <w:sz w:val="19"/>
                                          <w:szCs w:val="19"/>
                                          <w:highlight w:val="white"/>
                                        </w:rPr>
                                      </w:rPrChange>
                                    </w:rPr>
                                    <w:delText xml:space="preserve">            e.Payload.</w:delText>
                                  </w:r>
                                </w:del>
                                <w:del w:id="1996" w:author="Peter Freiling" w:date="2018-12-03T10:32:00Z">
                                  <w:r w:rsidRPr="00426BC9" w:rsidDel="00D77883">
                                    <w:rPr>
                                      <w:rFonts w:ascii="Consolas" w:hAnsi="Consolas" w:cs="Consolas"/>
                                      <w:color w:val="000000"/>
                                      <w:sz w:val="18"/>
                                      <w:szCs w:val="18"/>
                                      <w:highlight w:val="white"/>
                                      <w:rPrChange w:id="1997" w:author="Peter Freiling" w:date="2018-12-03T11:34:00Z">
                                        <w:rPr>
                                          <w:rFonts w:ascii="Consolas" w:hAnsi="Consolas" w:cs="Consolas"/>
                                          <w:color w:val="000000"/>
                                          <w:sz w:val="19"/>
                                          <w:szCs w:val="19"/>
                                          <w:highlight w:val="white"/>
                                        </w:rPr>
                                      </w:rPrChange>
                                    </w:rPr>
                                    <w:delText>CPUTemp</w:delText>
                                  </w:r>
                                </w:del>
                                <w:del w:id="1998" w:author="Peter Freiling" w:date="2018-12-03T11:28:00Z">
                                  <w:r w:rsidRPr="00426BC9" w:rsidDel="00290325">
                                    <w:rPr>
                                      <w:rFonts w:ascii="Consolas" w:hAnsi="Consolas" w:cs="Consolas"/>
                                      <w:color w:val="000000"/>
                                      <w:sz w:val="18"/>
                                      <w:szCs w:val="18"/>
                                      <w:highlight w:val="white"/>
                                      <w:rPrChange w:id="1999" w:author="Peter Freiling" w:date="2018-12-03T11:34:00Z">
                                        <w:rPr>
                                          <w:rFonts w:ascii="Consolas" w:hAnsi="Consolas" w:cs="Consolas"/>
                                          <w:color w:val="000000"/>
                                          <w:sz w:val="19"/>
                                          <w:szCs w:val="19"/>
                                          <w:highlight w:val="white"/>
                                        </w:rPr>
                                      </w:rPrChange>
                                    </w:rPr>
                                    <w:delText>));</w:delText>
                                  </w:r>
                                </w:del>
                              </w:p>
                              <w:p w14:paraId="2321EA3C" w14:textId="0728A1C9" w:rsidR="00E80C46" w:rsidRPr="00426BC9" w:rsidDel="00426BC9" w:rsidRDefault="00E80C46" w:rsidP="00D3660E">
                                <w:pPr>
                                  <w:spacing w:after="0"/>
                                  <w:rPr>
                                    <w:del w:id="2000" w:author="Peter Freiling" w:date="2018-12-03T11:33:00Z"/>
                                    <w:rFonts w:ascii="Consolas" w:hAnsi="Consolas" w:cs="Consolas"/>
                                    <w:color w:val="000000"/>
                                    <w:sz w:val="18"/>
                                    <w:szCs w:val="18"/>
                                    <w:highlight w:val="white"/>
                                    <w:rPrChange w:id="2001" w:author="Peter Freiling" w:date="2018-12-03T11:34:00Z">
                                      <w:rPr>
                                        <w:del w:id="2002" w:author="Peter Freiling" w:date="2018-12-03T11:33:00Z"/>
                                        <w:rFonts w:ascii="Consolas" w:hAnsi="Consolas" w:cs="Consolas"/>
                                        <w:color w:val="000000"/>
                                        <w:sz w:val="19"/>
                                        <w:szCs w:val="19"/>
                                        <w:highlight w:val="white"/>
                                      </w:rPr>
                                    </w:rPrChange>
                                  </w:rPr>
                                </w:pPr>
                                <w:r w:rsidRPr="00426BC9">
                                  <w:rPr>
                                    <w:rFonts w:ascii="Consolas" w:hAnsi="Consolas" w:cs="Consolas"/>
                                    <w:color w:val="000000"/>
                                    <w:sz w:val="18"/>
                                    <w:szCs w:val="18"/>
                                    <w:highlight w:val="white"/>
                                    <w:rPrChange w:id="2003" w:author="Peter Freiling" w:date="2018-12-03T11:34:00Z">
                                      <w:rPr>
                                        <w:rFonts w:ascii="Consolas" w:hAnsi="Consolas" w:cs="Consolas"/>
                                        <w:color w:val="000000"/>
                                        <w:sz w:val="19"/>
                                        <w:szCs w:val="19"/>
                                        <w:highlight w:val="white"/>
                                      </w:rPr>
                                    </w:rPrChange>
                                  </w:rPr>
                                  <w:t>}</w:t>
                                </w:r>
                              </w:p>
                              <w:p w14:paraId="591DD9FE" w14:textId="77777777" w:rsidR="00E80C46" w:rsidRPr="00426BC9" w:rsidRDefault="00E80C46" w:rsidP="00426BC9">
                                <w:pPr>
                                  <w:spacing w:after="0"/>
                                  <w:rPr>
                                    <w:rFonts w:ascii="Consolas" w:hAnsi="Consolas" w:cs="Consolas"/>
                                    <w:color w:val="000000"/>
                                    <w:sz w:val="18"/>
                                    <w:szCs w:val="18"/>
                                    <w:highlight w:val="white"/>
                                    <w:rPrChange w:id="2004" w:author="Peter Freiling" w:date="2018-12-03T11:34:00Z">
                                      <w:rPr>
                                        <w:rFonts w:ascii="Consolas" w:hAnsi="Consolas" w:cs="Consolas"/>
                                        <w:color w:val="000000"/>
                                        <w:sz w:val="19"/>
                                        <w:szCs w:val="19"/>
                                        <w:highlight w:val="white"/>
                                      </w:rPr>
                                    </w:rPrChange>
                                  </w:rPr>
                                  <w:pPrChange w:id="2005" w:author="Peter Freiling" w:date="2018-12-03T11:33:00Z">
                                    <w:pPr>
                                      <w:autoSpaceDE w:val="0"/>
                                      <w:autoSpaceDN w:val="0"/>
                                      <w:adjustRightInd w:val="0"/>
                                      <w:spacing w:after="0" w:line="240" w:lineRule="auto"/>
                                    </w:pPr>
                                  </w:pPrChange>
                                </w:pPr>
                              </w:p>
                            </w:txbxContent>
                          </wps:txbx>
                          <wps:bodyPr rot="0" vert="horz" wrap="square" lIns="91440" tIns="45720" rIns="91440" bIns="45720" anchor="t" anchorCtr="0">
                            <a:noAutofit/>
                          </wps:bodyPr>
                        </wps:wsp>
                        <wps:wsp>
                          <wps:cNvPr id="18" name="Text Box 18"/>
                          <wps:cNvSpPr txBox="1"/>
                          <wps:spPr>
                            <a:xfrm>
                              <a:off x="0" y="7753350"/>
                              <a:ext cx="6391275" cy="266700"/>
                            </a:xfrm>
                            <a:prstGeom prst="rect">
                              <a:avLst/>
                            </a:prstGeom>
                            <a:solidFill>
                              <a:prstClr val="white"/>
                            </a:solidFill>
                            <a:ln>
                              <a:noFill/>
                            </a:ln>
                            <a:effectLst/>
                          </wps:spPr>
                          <wps:txbx>
                            <w:txbxContent>
                              <w:p w14:paraId="5CD617D9" w14:textId="2A10682C" w:rsidR="00E80C46" w:rsidRPr="00A618B8" w:rsidRDefault="00E80C46" w:rsidP="00427809">
                                <w:pPr>
                                  <w:pStyle w:val="Caption"/>
                                  <w:rPr>
                                    <w:b/>
                                    <w:bCs/>
                                    <w:smallCaps/>
                                    <w:color w:val="000000" w:themeColor="text1"/>
                                    <w:sz w:val="36"/>
                                    <w:szCs w:val="36"/>
                                  </w:rPr>
                                </w:pPr>
                                <w:r>
                                  <w:t>ll Query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F4EF3C4" id="Group 258" o:spid="_x0000_s1043" style="position:absolute;margin-left:503.05pt;margin-top:0;width:554.25pt;height:631.5pt;z-index:251630607;mso-position-horizontal:right;mso-position-horizontal-relative:page;mso-position-vertical-relative:text" coordsize="70389,8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">
                  <v:shape id="_x0000_s1044" type="#_x0000_t202" style="position:absolute;width:70389;height:77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EA1BC23" w14:textId="77777777" w:rsidR="00290325" w:rsidRPr="00426BC9" w:rsidRDefault="00290325" w:rsidP="00290325">
                          <w:pPr>
                            <w:pStyle w:val="HTMLPreformatted"/>
                            <w:shd w:val="clear" w:color="auto" w:fill="FFFFFF"/>
                            <w:rPr>
                              <w:ins w:id="2006" w:author="Peter Freiling" w:date="2018-12-03T11:28:00Z"/>
                              <w:rFonts w:ascii="Consolas" w:hAnsi="Consolas"/>
                              <w:color w:val="000000"/>
                              <w:sz w:val="18"/>
                              <w:szCs w:val="18"/>
                              <w:rPrChange w:id="2007" w:author="Peter Freiling" w:date="2018-12-03T11:34:00Z">
                                <w:rPr>
                                  <w:ins w:id="2008" w:author="Peter Freiling" w:date="2018-12-03T11:28:00Z"/>
                                  <w:rFonts w:ascii="Consolas" w:hAnsi="Consolas"/>
                                  <w:color w:val="000000"/>
                                </w:rPr>
                              </w:rPrChange>
                            </w:rPr>
                          </w:pPr>
                          <w:ins w:id="2009" w:author="Peter Freiling" w:date="2018-12-03T11:28:00Z">
                            <w:r w:rsidRPr="00426BC9">
                              <w:rPr>
                                <w:rFonts w:ascii="Consolas" w:hAnsi="Consolas"/>
                                <w:color w:val="0000FF"/>
                                <w:sz w:val="18"/>
                                <w:szCs w:val="18"/>
                                <w:rPrChange w:id="2010" w:author="Peter Freiling" w:date="2018-12-03T11:34:00Z">
                                  <w:rPr>
                                    <w:rFonts w:ascii="Consolas" w:hAnsi="Consolas"/>
                                    <w:color w:val="0000FF"/>
                                  </w:rPr>
                                </w:rPrChange>
                              </w:rPr>
                              <w:t>using</w:t>
                            </w:r>
                            <w:r w:rsidRPr="00426BC9">
                              <w:rPr>
                                <w:rFonts w:ascii="Consolas" w:hAnsi="Consolas"/>
                                <w:color w:val="000000"/>
                                <w:sz w:val="18"/>
                                <w:szCs w:val="18"/>
                                <w:rPrChange w:id="2011" w:author="Peter Freiling" w:date="2018-12-03T11:34:00Z">
                                  <w:rPr>
                                    <w:rFonts w:ascii="Consolas" w:hAnsi="Consolas"/>
                                    <w:color w:val="000000"/>
                                  </w:rPr>
                                </w:rPrChange>
                              </w:rPr>
                              <w:t> System;</w:t>
                            </w:r>
                          </w:ins>
                        </w:p>
                        <w:p w14:paraId="5DBB5B69" w14:textId="77777777" w:rsidR="00290325" w:rsidRPr="00426BC9" w:rsidRDefault="00290325" w:rsidP="00290325">
                          <w:pPr>
                            <w:pStyle w:val="HTMLPreformatted"/>
                            <w:shd w:val="clear" w:color="auto" w:fill="FFFFFF"/>
                            <w:rPr>
                              <w:ins w:id="2012" w:author="Peter Freiling" w:date="2018-12-03T11:28:00Z"/>
                              <w:rFonts w:ascii="Consolas" w:hAnsi="Consolas"/>
                              <w:color w:val="000000"/>
                              <w:sz w:val="18"/>
                              <w:szCs w:val="18"/>
                              <w:rPrChange w:id="2013" w:author="Peter Freiling" w:date="2018-12-03T11:34:00Z">
                                <w:rPr>
                                  <w:ins w:id="2014" w:author="Peter Freiling" w:date="2018-12-03T11:28:00Z"/>
                                  <w:rFonts w:ascii="Consolas" w:hAnsi="Consolas"/>
                                  <w:color w:val="000000"/>
                                </w:rPr>
                              </w:rPrChange>
                            </w:rPr>
                          </w:pPr>
                          <w:ins w:id="2015" w:author="Peter Freiling" w:date="2018-12-03T11:28:00Z">
                            <w:r w:rsidRPr="00426BC9">
                              <w:rPr>
                                <w:rFonts w:ascii="Consolas" w:hAnsi="Consolas"/>
                                <w:color w:val="0000FF"/>
                                <w:sz w:val="18"/>
                                <w:szCs w:val="18"/>
                                <w:rPrChange w:id="2016" w:author="Peter Freiling" w:date="2018-12-03T11:34:00Z">
                                  <w:rPr>
                                    <w:rFonts w:ascii="Consolas" w:hAnsi="Consolas"/>
                                    <w:color w:val="0000FF"/>
                                  </w:rPr>
                                </w:rPrChange>
                              </w:rPr>
                              <w:t>using</w:t>
                            </w:r>
                            <w:r w:rsidRPr="00426BC9">
                              <w:rPr>
                                <w:rFonts w:ascii="Consolas" w:hAnsi="Consolas"/>
                                <w:color w:val="000000"/>
                                <w:sz w:val="18"/>
                                <w:szCs w:val="18"/>
                                <w:rPrChange w:id="2017" w:author="Peter Freiling" w:date="2018-12-03T11:34:00Z">
                                  <w:rPr>
                                    <w:rFonts w:ascii="Consolas" w:hAnsi="Consolas"/>
                                    <w:color w:val="000000"/>
                                  </w:rPr>
                                </w:rPrChange>
                              </w:rPr>
                              <w:t> System.Reactive;</w:t>
                            </w:r>
                          </w:ins>
                        </w:p>
                        <w:p w14:paraId="77AEBD08" w14:textId="77777777" w:rsidR="00290325" w:rsidRPr="00426BC9" w:rsidRDefault="00290325" w:rsidP="00290325">
                          <w:pPr>
                            <w:pStyle w:val="HTMLPreformatted"/>
                            <w:shd w:val="clear" w:color="auto" w:fill="FFFFFF"/>
                            <w:rPr>
                              <w:ins w:id="2018" w:author="Peter Freiling" w:date="2018-12-03T11:28:00Z"/>
                              <w:rFonts w:ascii="Consolas" w:hAnsi="Consolas"/>
                              <w:color w:val="000000"/>
                              <w:sz w:val="18"/>
                              <w:szCs w:val="18"/>
                              <w:rPrChange w:id="2019" w:author="Peter Freiling" w:date="2018-12-03T11:34:00Z">
                                <w:rPr>
                                  <w:ins w:id="2020" w:author="Peter Freiling" w:date="2018-12-03T11:28:00Z"/>
                                  <w:rFonts w:ascii="Consolas" w:hAnsi="Consolas"/>
                                  <w:color w:val="000000"/>
                                </w:rPr>
                              </w:rPrChange>
                            </w:rPr>
                          </w:pPr>
                          <w:ins w:id="2021" w:author="Peter Freiling" w:date="2018-12-03T11:28:00Z">
                            <w:r w:rsidRPr="00426BC9">
                              <w:rPr>
                                <w:rFonts w:ascii="Consolas" w:hAnsi="Consolas"/>
                                <w:color w:val="0000FF"/>
                                <w:sz w:val="18"/>
                                <w:szCs w:val="18"/>
                                <w:rPrChange w:id="2022" w:author="Peter Freiling" w:date="2018-12-03T11:34:00Z">
                                  <w:rPr>
                                    <w:rFonts w:ascii="Consolas" w:hAnsi="Consolas"/>
                                    <w:color w:val="0000FF"/>
                                  </w:rPr>
                                </w:rPrChange>
                              </w:rPr>
                              <w:t>using</w:t>
                            </w:r>
                            <w:r w:rsidRPr="00426BC9">
                              <w:rPr>
                                <w:rFonts w:ascii="Consolas" w:hAnsi="Consolas"/>
                                <w:color w:val="000000"/>
                                <w:sz w:val="18"/>
                                <w:szCs w:val="18"/>
                                <w:rPrChange w:id="2023" w:author="Peter Freiling" w:date="2018-12-03T11:34:00Z">
                                  <w:rPr>
                                    <w:rFonts w:ascii="Consolas" w:hAnsi="Consolas"/>
                                    <w:color w:val="000000"/>
                                  </w:rPr>
                                </w:rPrChange>
                              </w:rPr>
                              <w:t> System.Reactive.Linq;</w:t>
                            </w:r>
                          </w:ins>
                        </w:p>
                        <w:p w14:paraId="0596DFB6" w14:textId="77777777" w:rsidR="00290325" w:rsidRPr="00426BC9" w:rsidRDefault="00290325" w:rsidP="00290325">
                          <w:pPr>
                            <w:pStyle w:val="HTMLPreformatted"/>
                            <w:shd w:val="clear" w:color="auto" w:fill="FFFFFF"/>
                            <w:rPr>
                              <w:ins w:id="2024" w:author="Peter Freiling" w:date="2018-12-03T11:28:00Z"/>
                              <w:rFonts w:ascii="Consolas" w:hAnsi="Consolas"/>
                              <w:color w:val="000000"/>
                              <w:sz w:val="18"/>
                              <w:szCs w:val="18"/>
                              <w:rPrChange w:id="2025" w:author="Peter Freiling" w:date="2018-12-03T11:34:00Z">
                                <w:rPr>
                                  <w:ins w:id="2026" w:author="Peter Freiling" w:date="2018-12-03T11:28:00Z"/>
                                  <w:rFonts w:ascii="Consolas" w:hAnsi="Consolas"/>
                                  <w:color w:val="000000"/>
                                </w:rPr>
                              </w:rPrChange>
                            </w:rPr>
                          </w:pPr>
                          <w:ins w:id="2027" w:author="Peter Freiling" w:date="2018-12-03T11:28:00Z">
                            <w:r w:rsidRPr="00426BC9">
                              <w:rPr>
                                <w:rFonts w:ascii="Consolas" w:hAnsi="Consolas"/>
                                <w:color w:val="0000FF"/>
                                <w:sz w:val="18"/>
                                <w:szCs w:val="18"/>
                                <w:rPrChange w:id="2028" w:author="Peter Freiling" w:date="2018-12-03T11:34:00Z">
                                  <w:rPr>
                                    <w:rFonts w:ascii="Consolas" w:hAnsi="Consolas"/>
                                    <w:color w:val="0000FF"/>
                                  </w:rPr>
                                </w:rPrChange>
                              </w:rPr>
                              <w:t>using</w:t>
                            </w:r>
                            <w:r w:rsidRPr="00426BC9">
                              <w:rPr>
                                <w:rFonts w:ascii="Consolas" w:hAnsi="Consolas"/>
                                <w:color w:val="000000"/>
                                <w:sz w:val="18"/>
                                <w:szCs w:val="18"/>
                                <w:rPrChange w:id="2029" w:author="Peter Freiling" w:date="2018-12-03T11:34:00Z">
                                  <w:rPr>
                                    <w:rFonts w:ascii="Consolas" w:hAnsi="Consolas"/>
                                    <w:color w:val="000000"/>
                                  </w:rPr>
                                </w:rPrChange>
                              </w:rPr>
                              <w:t> Microsoft.StreamProcessing;</w:t>
                            </w:r>
                          </w:ins>
                        </w:p>
                        <w:p w14:paraId="0810E9B7" w14:textId="77777777" w:rsidR="00290325" w:rsidRPr="00426BC9" w:rsidRDefault="00290325" w:rsidP="00290325">
                          <w:pPr>
                            <w:pStyle w:val="HTMLPreformatted"/>
                            <w:shd w:val="clear" w:color="auto" w:fill="FFFFFF"/>
                            <w:rPr>
                              <w:ins w:id="2030" w:author="Peter Freiling" w:date="2018-12-03T11:28:00Z"/>
                              <w:rFonts w:ascii="Consolas" w:hAnsi="Consolas"/>
                              <w:color w:val="000000"/>
                              <w:sz w:val="18"/>
                              <w:szCs w:val="18"/>
                              <w:rPrChange w:id="2031" w:author="Peter Freiling" w:date="2018-12-03T11:34:00Z">
                                <w:rPr>
                                  <w:ins w:id="2032" w:author="Peter Freiling" w:date="2018-12-03T11:28:00Z"/>
                                  <w:rFonts w:ascii="Consolas" w:hAnsi="Consolas"/>
                                  <w:color w:val="000000"/>
                                </w:rPr>
                              </w:rPrChange>
                            </w:rPr>
                          </w:pPr>
                          <w:ins w:id="2033" w:author="Peter Freiling" w:date="2018-12-03T11:28:00Z">
                            <w:r w:rsidRPr="00426BC9">
                              <w:rPr>
                                <w:rFonts w:ascii="Consolas" w:hAnsi="Consolas"/>
                                <w:color w:val="000000"/>
                                <w:sz w:val="18"/>
                                <w:szCs w:val="18"/>
                                <w:rPrChange w:id="2034" w:author="Peter Freiling" w:date="2018-12-03T11:34:00Z">
                                  <w:rPr>
                                    <w:rFonts w:ascii="Consolas" w:hAnsi="Consolas"/>
                                    <w:color w:val="000000"/>
                                  </w:rPr>
                                </w:rPrChange>
                              </w:rPr>
                              <w:t xml:space="preserve"> </w:t>
                            </w:r>
                          </w:ins>
                        </w:p>
                        <w:p w14:paraId="0BE2C57C" w14:textId="77777777" w:rsidR="00290325" w:rsidRPr="00426BC9" w:rsidRDefault="00290325" w:rsidP="00290325">
                          <w:pPr>
                            <w:pStyle w:val="HTMLPreformatted"/>
                            <w:shd w:val="clear" w:color="auto" w:fill="FFFFFF"/>
                            <w:rPr>
                              <w:ins w:id="2035" w:author="Peter Freiling" w:date="2018-12-03T11:28:00Z"/>
                              <w:rFonts w:ascii="Consolas" w:hAnsi="Consolas"/>
                              <w:color w:val="000000"/>
                              <w:sz w:val="18"/>
                              <w:szCs w:val="18"/>
                              <w:rPrChange w:id="2036" w:author="Peter Freiling" w:date="2018-12-03T11:34:00Z">
                                <w:rPr>
                                  <w:ins w:id="2037" w:author="Peter Freiling" w:date="2018-12-03T11:28:00Z"/>
                                  <w:rFonts w:ascii="Consolas" w:hAnsi="Consolas"/>
                                  <w:color w:val="000000"/>
                                </w:rPr>
                              </w:rPrChange>
                            </w:rPr>
                          </w:pPr>
                          <w:ins w:id="2038" w:author="Peter Freiling" w:date="2018-12-03T11:28:00Z">
                            <w:r w:rsidRPr="00426BC9">
                              <w:rPr>
                                <w:rFonts w:ascii="Consolas" w:hAnsi="Consolas"/>
                                <w:color w:val="0000FF"/>
                                <w:sz w:val="18"/>
                                <w:szCs w:val="18"/>
                                <w:rPrChange w:id="2039" w:author="Peter Freiling" w:date="2018-12-03T11:34:00Z">
                                  <w:rPr>
                                    <w:rFonts w:ascii="Consolas" w:hAnsi="Consolas"/>
                                    <w:color w:val="0000FF"/>
                                  </w:rPr>
                                </w:rPrChange>
                              </w:rPr>
                              <w:t>internal</w:t>
                            </w:r>
                            <w:r w:rsidRPr="00426BC9">
                              <w:rPr>
                                <w:rFonts w:ascii="Consolas" w:hAnsi="Consolas"/>
                                <w:color w:val="000000"/>
                                <w:sz w:val="18"/>
                                <w:szCs w:val="18"/>
                                <w:rPrChange w:id="2040" w:author="Peter Freiling" w:date="2018-12-03T11:34:00Z">
                                  <w:rPr>
                                    <w:rFonts w:ascii="Consolas" w:hAnsi="Consolas"/>
                                    <w:color w:val="000000"/>
                                  </w:rPr>
                                </w:rPrChange>
                              </w:rPr>
                              <w:t> </w:t>
                            </w:r>
                            <w:r w:rsidRPr="00426BC9">
                              <w:rPr>
                                <w:rFonts w:ascii="Consolas" w:hAnsi="Consolas"/>
                                <w:color w:val="0000FF"/>
                                <w:sz w:val="18"/>
                                <w:szCs w:val="18"/>
                                <w:rPrChange w:id="2041" w:author="Peter Freiling" w:date="2018-12-03T11:34:00Z">
                                  <w:rPr>
                                    <w:rFonts w:ascii="Consolas" w:hAnsi="Consolas"/>
                                    <w:color w:val="0000FF"/>
                                  </w:rPr>
                                </w:rPrChange>
                              </w:rPr>
                              <w:t>class</w:t>
                            </w:r>
                            <w:r w:rsidRPr="00426BC9">
                              <w:rPr>
                                <w:rFonts w:ascii="Consolas" w:hAnsi="Consolas"/>
                                <w:color w:val="000000"/>
                                <w:sz w:val="18"/>
                                <w:szCs w:val="18"/>
                                <w:rPrChange w:id="2042" w:author="Peter Freiling" w:date="2018-12-03T11:34:00Z">
                                  <w:rPr>
                                    <w:rFonts w:ascii="Consolas" w:hAnsi="Consolas"/>
                                    <w:color w:val="000000"/>
                                  </w:rPr>
                                </w:rPrChange>
                              </w:rPr>
                              <w:t> </w:t>
                            </w:r>
                            <w:r w:rsidRPr="00426BC9">
                              <w:rPr>
                                <w:rFonts w:ascii="Consolas" w:hAnsi="Consolas"/>
                                <w:color w:val="2B91AF"/>
                                <w:sz w:val="18"/>
                                <w:szCs w:val="18"/>
                                <w:rPrChange w:id="2043" w:author="Peter Freiling" w:date="2018-12-03T11:34:00Z">
                                  <w:rPr>
                                    <w:rFonts w:ascii="Consolas" w:hAnsi="Consolas"/>
                                    <w:color w:val="2B91AF"/>
                                  </w:rPr>
                                </w:rPrChange>
                              </w:rPr>
                              <w:t>Program</w:t>
                            </w:r>
                          </w:ins>
                        </w:p>
                        <w:p w14:paraId="15BEDBC6" w14:textId="77777777" w:rsidR="00290325" w:rsidRPr="00426BC9" w:rsidRDefault="00290325" w:rsidP="00290325">
                          <w:pPr>
                            <w:pStyle w:val="HTMLPreformatted"/>
                            <w:shd w:val="clear" w:color="auto" w:fill="FFFFFF"/>
                            <w:rPr>
                              <w:ins w:id="2044" w:author="Peter Freiling" w:date="2018-12-03T11:28:00Z"/>
                              <w:rFonts w:ascii="Consolas" w:hAnsi="Consolas"/>
                              <w:color w:val="000000"/>
                              <w:sz w:val="18"/>
                              <w:szCs w:val="18"/>
                              <w:rPrChange w:id="2045" w:author="Peter Freiling" w:date="2018-12-03T11:34:00Z">
                                <w:rPr>
                                  <w:ins w:id="2046" w:author="Peter Freiling" w:date="2018-12-03T11:28:00Z"/>
                                  <w:rFonts w:ascii="Consolas" w:hAnsi="Consolas"/>
                                  <w:color w:val="000000"/>
                                </w:rPr>
                              </w:rPrChange>
                            </w:rPr>
                          </w:pPr>
                          <w:ins w:id="2047" w:author="Peter Freiling" w:date="2018-12-03T11:28:00Z">
                            <w:r w:rsidRPr="00426BC9">
                              <w:rPr>
                                <w:rFonts w:ascii="Consolas" w:hAnsi="Consolas"/>
                                <w:color w:val="000000"/>
                                <w:sz w:val="18"/>
                                <w:szCs w:val="18"/>
                                <w:rPrChange w:id="2048" w:author="Peter Freiling" w:date="2018-12-03T11:34:00Z">
                                  <w:rPr>
                                    <w:rFonts w:ascii="Consolas" w:hAnsi="Consolas"/>
                                    <w:color w:val="000000"/>
                                  </w:rPr>
                                </w:rPrChange>
                              </w:rPr>
                              <w:t>{</w:t>
                            </w:r>
                          </w:ins>
                        </w:p>
                        <w:p w14:paraId="5601F779" w14:textId="77777777" w:rsidR="00290325" w:rsidRPr="00426BC9" w:rsidRDefault="00290325" w:rsidP="00290325">
                          <w:pPr>
                            <w:pStyle w:val="HTMLPreformatted"/>
                            <w:shd w:val="clear" w:color="auto" w:fill="FFFFFF"/>
                            <w:rPr>
                              <w:ins w:id="2049" w:author="Peter Freiling" w:date="2018-12-03T11:28:00Z"/>
                              <w:rFonts w:ascii="Consolas" w:hAnsi="Consolas"/>
                              <w:color w:val="000000"/>
                              <w:sz w:val="18"/>
                              <w:szCs w:val="18"/>
                              <w:rPrChange w:id="2050" w:author="Peter Freiling" w:date="2018-12-03T11:34:00Z">
                                <w:rPr>
                                  <w:ins w:id="2051" w:author="Peter Freiling" w:date="2018-12-03T11:28:00Z"/>
                                  <w:rFonts w:ascii="Consolas" w:hAnsi="Consolas"/>
                                  <w:color w:val="000000"/>
                                </w:rPr>
                              </w:rPrChange>
                            </w:rPr>
                          </w:pPr>
                          <w:ins w:id="2052" w:author="Peter Freiling" w:date="2018-12-03T11:28:00Z">
                            <w:r w:rsidRPr="00426BC9">
                              <w:rPr>
                                <w:rFonts w:ascii="Consolas" w:hAnsi="Consolas"/>
                                <w:color w:val="000000"/>
                                <w:sz w:val="18"/>
                                <w:szCs w:val="18"/>
                                <w:rPrChange w:id="2053" w:author="Peter Freiling" w:date="2018-12-03T11:34:00Z">
                                  <w:rPr>
                                    <w:rFonts w:ascii="Consolas" w:hAnsi="Consolas"/>
                                    <w:color w:val="000000"/>
                                  </w:rPr>
                                </w:rPrChange>
                              </w:rPr>
                              <w:t>    </w:t>
                            </w:r>
                            <w:r w:rsidRPr="00426BC9">
                              <w:rPr>
                                <w:rFonts w:ascii="Consolas" w:hAnsi="Consolas"/>
                                <w:color w:val="0000FF"/>
                                <w:sz w:val="18"/>
                                <w:szCs w:val="18"/>
                                <w:rPrChange w:id="2054" w:author="Peter Freiling" w:date="2018-12-03T11:34:00Z">
                                  <w:rPr>
                                    <w:rFonts w:ascii="Consolas" w:hAnsi="Consolas"/>
                                    <w:color w:val="0000FF"/>
                                  </w:rPr>
                                </w:rPrChange>
                              </w:rPr>
                              <w:t>private</w:t>
                            </w:r>
                            <w:r w:rsidRPr="00426BC9">
                              <w:rPr>
                                <w:rFonts w:ascii="Consolas" w:hAnsi="Consolas"/>
                                <w:color w:val="000000"/>
                                <w:sz w:val="18"/>
                                <w:szCs w:val="18"/>
                                <w:rPrChange w:id="2055" w:author="Peter Freiling" w:date="2018-12-03T11:34:00Z">
                                  <w:rPr>
                                    <w:rFonts w:ascii="Consolas" w:hAnsi="Consolas"/>
                                    <w:color w:val="000000"/>
                                  </w:rPr>
                                </w:rPrChange>
                              </w:rPr>
                              <w:t> </w:t>
                            </w:r>
                            <w:r w:rsidRPr="00426BC9">
                              <w:rPr>
                                <w:rFonts w:ascii="Consolas" w:hAnsi="Consolas"/>
                                <w:color w:val="0000FF"/>
                                <w:sz w:val="18"/>
                                <w:szCs w:val="18"/>
                                <w:rPrChange w:id="2056" w:author="Peter Freiling" w:date="2018-12-03T11:34:00Z">
                                  <w:rPr>
                                    <w:rFonts w:ascii="Consolas" w:hAnsi="Consolas"/>
                                    <w:color w:val="0000FF"/>
                                  </w:rPr>
                                </w:rPrChange>
                              </w:rPr>
                              <w:t>struct</w:t>
                            </w:r>
                            <w:r w:rsidRPr="00426BC9">
                              <w:rPr>
                                <w:rFonts w:ascii="Consolas" w:hAnsi="Consolas"/>
                                <w:color w:val="000000"/>
                                <w:sz w:val="18"/>
                                <w:szCs w:val="18"/>
                                <w:rPrChange w:id="2057" w:author="Peter Freiling" w:date="2018-12-03T11:34:00Z">
                                  <w:rPr>
                                    <w:rFonts w:ascii="Consolas" w:hAnsi="Consolas"/>
                                    <w:color w:val="000000"/>
                                  </w:rPr>
                                </w:rPrChange>
                              </w:rPr>
                              <w:t> </w:t>
                            </w:r>
                            <w:r w:rsidRPr="00426BC9">
                              <w:rPr>
                                <w:rFonts w:ascii="Consolas" w:hAnsi="Consolas"/>
                                <w:color w:val="2B91AF"/>
                                <w:sz w:val="18"/>
                                <w:szCs w:val="18"/>
                                <w:rPrChange w:id="2058" w:author="Peter Freiling" w:date="2018-12-03T11:34:00Z">
                                  <w:rPr>
                                    <w:rFonts w:ascii="Consolas" w:hAnsi="Consolas"/>
                                    <w:color w:val="2B91AF"/>
                                  </w:rPr>
                                </w:rPrChange>
                              </w:rPr>
                              <w:t>ContextSwitch</w:t>
                            </w:r>
                          </w:ins>
                        </w:p>
                        <w:p w14:paraId="247FADCF" w14:textId="77777777" w:rsidR="00290325" w:rsidRPr="00426BC9" w:rsidRDefault="00290325" w:rsidP="00290325">
                          <w:pPr>
                            <w:pStyle w:val="HTMLPreformatted"/>
                            <w:shd w:val="clear" w:color="auto" w:fill="FFFFFF"/>
                            <w:rPr>
                              <w:ins w:id="2059" w:author="Peter Freiling" w:date="2018-12-03T11:28:00Z"/>
                              <w:rFonts w:ascii="Consolas" w:hAnsi="Consolas"/>
                              <w:color w:val="000000"/>
                              <w:sz w:val="18"/>
                              <w:szCs w:val="18"/>
                              <w:rPrChange w:id="2060" w:author="Peter Freiling" w:date="2018-12-03T11:34:00Z">
                                <w:rPr>
                                  <w:ins w:id="2061" w:author="Peter Freiling" w:date="2018-12-03T11:28:00Z"/>
                                  <w:rFonts w:ascii="Consolas" w:hAnsi="Consolas"/>
                                  <w:color w:val="000000"/>
                                </w:rPr>
                              </w:rPrChange>
                            </w:rPr>
                          </w:pPr>
                          <w:ins w:id="2062" w:author="Peter Freiling" w:date="2018-12-03T11:28:00Z">
                            <w:r w:rsidRPr="00426BC9">
                              <w:rPr>
                                <w:rFonts w:ascii="Consolas" w:hAnsi="Consolas"/>
                                <w:color w:val="000000"/>
                                <w:sz w:val="18"/>
                                <w:szCs w:val="18"/>
                                <w:rPrChange w:id="2063" w:author="Peter Freiling" w:date="2018-12-03T11:34:00Z">
                                  <w:rPr>
                                    <w:rFonts w:ascii="Consolas" w:hAnsi="Consolas"/>
                                    <w:color w:val="000000"/>
                                  </w:rPr>
                                </w:rPrChange>
                              </w:rPr>
                              <w:t>    {</w:t>
                            </w:r>
                          </w:ins>
                        </w:p>
                        <w:p w14:paraId="513B914D" w14:textId="77777777" w:rsidR="00290325" w:rsidRPr="00426BC9" w:rsidRDefault="00290325" w:rsidP="00290325">
                          <w:pPr>
                            <w:pStyle w:val="HTMLPreformatted"/>
                            <w:shd w:val="clear" w:color="auto" w:fill="FFFFFF"/>
                            <w:rPr>
                              <w:ins w:id="2064" w:author="Peter Freiling" w:date="2018-12-03T11:28:00Z"/>
                              <w:rFonts w:ascii="Consolas" w:hAnsi="Consolas"/>
                              <w:color w:val="000000"/>
                              <w:sz w:val="18"/>
                              <w:szCs w:val="18"/>
                              <w:rPrChange w:id="2065" w:author="Peter Freiling" w:date="2018-12-03T11:34:00Z">
                                <w:rPr>
                                  <w:ins w:id="2066" w:author="Peter Freiling" w:date="2018-12-03T11:28:00Z"/>
                                  <w:rFonts w:ascii="Consolas" w:hAnsi="Consolas"/>
                                  <w:color w:val="000000"/>
                                </w:rPr>
                              </w:rPrChange>
                            </w:rPr>
                          </w:pPr>
                          <w:ins w:id="2067" w:author="Peter Freiling" w:date="2018-12-03T11:28:00Z">
                            <w:r w:rsidRPr="00426BC9">
                              <w:rPr>
                                <w:rFonts w:ascii="Consolas" w:hAnsi="Consolas"/>
                                <w:color w:val="000000"/>
                                <w:sz w:val="18"/>
                                <w:szCs w:val="18"/>
                                <w:rPrChange w:id="2068" w:author="Peter Freiling" w:date="2018-12-03T11:34:00Z">
                                  <w:rPr>
                                    <w:rFonts w:ascii="Consolas" w:hAnsi="Consolas"/>
                                    <w:color w:val="000000"/>
                                  </w:rPr>
                                </w:rPrChange>
                              </w:rPr>
                              <w:t>        </w:t>
                            </w:r>
                            <w:r w:rsidRPr="00426BC9">
                              <w:rPr>
                                <w:rFonts w:ascii="Consolas" w:hAnsi="Consolas"/>
                                <w:color w:val="0000FF"/>
                                <w:sz w:val="18"/>
                                <w:szCs w:val="18"/>
                                <w:rPrChange w:id="2069" w:author="Peter Freiling" w:date="2018-12-03T11:34:00Z">
                                  <w:rPr>
                                    <w:rFonts w:ascii="Consolas" w:hAnsi="Consolas"/>
                                    <w:color w:val="0000FF"/>
                                  </w:rPr>
                                </w:rPrChange>
                              </w:rPr>
                              <w:t>public</w:t>
                            </w:r>
                            <w:r w:rsidRPr="00426BC9">
                              <w:rPr>
                                <w:rFonts w:ascii="Consolas" w:hAnsi="Consolas"/>
                                <w:color w:val="000000"/>
                                <w:sz w:val="18"/>
                                <w:szCs w:val="18"/>
                                <w:rPrChange w:id="2070" w:author="Peter Freiling" w:date="2018-12-03T11:34:00Z">
                                  <w:rPr>
                                    <w:rFonts w:ascii="Consolas" w:hAnsi="Consolas"/>
                                    <w:color w:val="000000"/>
                                  </w:rPr>
                                </w:rPrChange>
                              </w:rPr>
                              <w:t> ContextSwitch(</w:t>
                            </w:r>
                            <w:r w:rsidRPr="00426BC9">
                              <w:rPr>
                                <w:rFonts w:ascii="Consolas" w:hAnsi="Consolas"/>
                                <w:color w:val="0000FF"/>
                                <w:sz w:val="18"/>
                                <w:szCs w:val="18"/>
                                <w:rPrChange w:id="2071" w:author="Peter Freiling" w:date="2018-12-03T11:34:00Z">
                                  <w:rPr>
                                    <w:rFonts w:ascii="Consolas" w:hAnsi="Consolas"/>
                                    <w:color w:val="0000FF"/>
                                  </w:rPr>
                                </w:rPrChange>
                              </w:rPr>
                              <w:t>long</w:t>
                            </w:r>
                            <w:r w:rsidRPr="00426BC9">
                              <w:rPr>
                                <w:rFonts w:ascii="Consolas" w:hAnsi="Consolas"/>
                                <w:color w:val="000000"/>
                                <w:sz w:val="18"/>
                                <w:szCs w:val="18"/>
                                <w:rPrChange w:id="2072" w:author="Peter Freiling" w:date="2018-12-03T11:34:00Z">
                                  <w:rPr>
                                    <w:rFonts w:ascii="Consolas" w:hAnsi="Consolas"/>
                                    <w:color w:val="000000"/>
                                  </w:rPr>
                                </w:rPrChange>
                              </w:rPr>
                              <w:t> tick, </w:t>
                            </w:r>
                            <w:r w:rsidRPr="00426BC9">
                              <w:rPr>
                                <w:rFonts w:ascii="Consolas" w:hAnsi="Consolas"/>
                                <w:color w:val="0000FF"/>
                                <w:sz w:val="18"/>
                                <w:szCs w:val="18"/>
                                <w:rPrChange w:id="2073" w:author="Peter Freiling" w:date="2018-12-03T11:34:00Z">
                                  <w:rPr>
                                    <w:rFonts w:ascii="Consolas" w:hAnsi="Consolas"/>
                                    <w:color w:val="0000FF"/>
                                  </w:rPr>
                                </w:rPrChange>
                              </w:rPr>
                              <w:t>long</w:t>
                            </w:r>
                            <w:r w:rsidRPr="00426BC9">
                              <w:rPr>
                                <w:rFonts w:ascii="Consolas" w:hAnsi="Consolas"/>
                                <w:color w:val="000000"/>
                                <w:sz w:val="18"/>
                                <w:szCs w:val="18"/>
                                <w:rPrChange w:id="2074" w:author="Peter Freiling" w:date="2018-12-03T11:34:00Z">
                                  <w:rPr>
                                    <w:rFonts w:ascii="Consolas" w:hAnsi="Consolas"/>
                                    <w:color w:val="000000"/>
                                  </w:rPr>
                                </w:rPrChange>
                              </w:rPr>
                              <w:t> pid, </w:t>
                            </w:r>
                            <w:r w:rsidRPr="00426BC9">
                              <w:rPr>
                                <w:rFonts w:ascii="Consolas" w:hAnsi="Consolas"/>
                                <w:color w:val="0000FF"/>
                                <w:sz w:val="18"/>
                                <w:szCs w:val="18"/>
                                <w:rPrChange w:id="2075" w:author="Peter Freiling" w:date="2018-12-03T11:34:00Z">
                                  <w:rPr>
                                    <w:rFonts w:ascii="Consolas" w:hAnsi="Consolas"/>
                                    <w:color w:val="0000FF"/>
                                  </w:rPr>
                                </w:rPrChange>
                              </w:rPr>
                              <w:t>long</w:t>
                            </w:r>
                            <w:r w:rsidRPr="00426BC9">
                              <w:rPr>
                                <w:rFonts w:ascii="Consolas" w:hAnsi="Consolas"/>
                                <w:color w:val="000000"/>
                                <w:sz w:val="18"/>
                                <w:szCs w:val="18"/>
                                <w:rPrChange w:id="2076" w:author="Peter Freiling" w:date="2018-12-03T11:34:00Z">
                                  <w:rPr>
                                    <w:rFonts w:ascii="Consolas" w:hAnsi="Consolas"/>
                                    <w:color w:val="000000"/>
                                  </w:rPr>
                                </w:rPrChange>
                              </w:rPr>
                              <w:t> cid, </w:t>
                            </w:r>
                            <w:r w:rsidRPr="00426BC9">
                              <w:rPr>
                                <w:rFonts w:ascii="Consolas" w:hAnsi="Consolas"/>
                                <w:color w:val="0000FF"/>
                                <w:sz w:val="18"/>
                                <w:szCs w:val="18"/>
                                <w:rPrChange w:id="2077" w:author="Peter Freiling" w:date="2018-12-03T11:34:00Z">
                                  <w:rPr>
                                    <w:rFonts w:ascii="Consolas" w:hAnsi="Consolas"/>
                                    <w:color w:val="0000FF"/>
                                  </w:rPr>
                                </w:rPrChange>
                              </w:rPr>
                              <w:t>long</w:t>
                            </w:r>
                            <w:r w:rsidRPr="00426BC9">
                              <w:rPr>
                                <w:rFonts w:ascii="Consolas" w:hAnsi="Consolas"/>
                                <w:color w:val="000000"/>
                                <w:sz w:val="18"/>
                                <w:szCs w:val="18"/>
                                <w:rPrChange w:id="2078" w:author="Peter Freiling" w:date="2018-12-03T11:34:00Z">
                                  <w:rPr>
                                    <w:rFonts w:ascii="Consolas" w:hAnsi="Consolas"/>
                                    <w:color w:val="000000"/>
                                  </w:rPr>
                                </w:rPrChange>
                              </w:rPr>
                              <w:t> cpuTemp)</w:t>
                            </w:r>
                          </w:ins>
                        </w:p>
                        <w:p w14:paraId="75420C2A" w14:textId="77777777" w:rsidR="00290325" w:rsidRPr="00426BC9" w:rsidRDefault="00290325" w:rsidP="00290325">
                          <w:pPr>
                            <w:pStyle w:val="HTMLPreformatted"/>
                            <w:shd w:val="clear" w:color="auto" w:fill="FFFFFF"/>
                            <w:rPr>
                              <w:ins w:id="2079" w:author="Peter Freiling" w:date="2018-12-03T11:28:00Z"/>
                              <w:rFonts w:ascii="Consolas" w:hAnsi="Consolas"/>
                              <w:color w:val="000000"/>
                              <w:sz w:val="18"/>
                              <w:szCs w:val="18"/>
                              <w:rPrChange w:id="2080" w:author="Peter Freiling" w:date="2018-12-03T11:34:00Z">
                                <w:rPr>
                                  <w:ins w:id="2081" w:author="Peter Freiling" w:date="2018-12-03T11:28:00Z"/>
                                  <w:rFonts w:ascii="Consolas" w:hAnsi="Consolas"/>
                                  <w:color w:val="000000"/>
                                </w:rPr>
                              </w:rPrChange>
                            </w:rPr>
                          </w:pPr>
                          <w:ins w:id="2082" w:author="Peter Freiling" w:date="2018-12-03T11:28:00Z">
                            <w:r w:rsidRPr="00426BC9">
                              <w:rPr>
                                <w:rFonts w:ascii="Consolas" w:hAnsi="Consolas"/>
                                <w:color w:val="000000"/>
                                <w:sz w:val="18"/>
                                <w:szCs w:val="18"/>
                                <w:rPrChange w:id="2083" w:author="Peter Freiling" w:date="2018-12-03T11:34:00Z">
                                  <w:rPr>
                                    <w:rFonts w:ascii="Consolas" w:hAnsi="Consolas"/>
                                    <w:color w:val="000000"/>
                                  </w:rPr>
                                </w:rPrChange>
                              </w:rPr>
                              <w:t>        {</w:t>
                            </w:r>
                          </w:ins>
                        </w:p>
                        <w:p w14:paraId="01D99542" w14:textId="77777777" w:rsidR="00290325" w:rsidRPr="00426BC9" w:rsidRDefault="00290325" w:rsidP="00290325">
                          <w:pPr>
                            <w:pStyle w:val="HTMLPreformatted"/>
                            <w:shd w:val="clear" w:color="auto" w:fill="FFFFFF"/>
                            <w:rPr>
                              <w:ins w:id="2084" w:author="Peter Freiling" w:date="2018-12-03T11:28:00Z"/>
                              <w:rFonts w:ascii="Consolas" w:hAnsi="Consolas"/>
                              <w:color w:val="000000"/>
                              <w:sz w:val="18"/>
                              <w:szCs w:val="18"/>
                              <w:rPrChange w:id="2085" w:author="Peter Freiling" w:date="2018-12-03T11:34:00Z">
                                <w:rPr>
                                  <w:ins w:id="2086" w:author="Peter Freiling" w:date="2018-12-03T11:28:00Z"/>
                                  <w:rFonts w:ascii="Consolas" w:hAnsi="Consolas"/>
                                  <w:color w:val="000000"/>
                                </w:rPr>
                              </w:rPrChange>
                            </w:rPr>
                          </w:pPr>
                          <w:ins w:id="2087" w:author="Peter Freiling" w:date="2018-12-03T11:28:00Z">
                            <w:r w:rsidRPr="00426BC9">
                              <w:rPr>
                                <w:rFonts w:ascii="Consolas" w:hAnsi="Consolas"/>
                                <w:color w:val="000000"/>
                                <w:sz w:val="18"/>
                                <w:szCs w:val="18"/>
                                <w:rPrChange w:id="2088" w:author="Peter Freiling" w:date="2018-12-03T11:34:00Z">
                                  <w:rPr>
                                    <w:rFonts w:ascii="Consolas" w:hAnsi="Consolas"/>
                                    <w:color w:val="000000"/>
                                  </w:rPr>
                                </w:rPrChange>
                              </w:rPr>
                              <w:t>            </w:t>
                            </w:r>
                            <w:r w:rsidRPr="00426BC9">
                              <w:rPr>
                                <w:rFonts w:ascii="Consolas" w:hAnsi="Consolas"/>
                                <w:color w:val="0000FF"/>
                                <w:sz w:val="18"/>
                                <w:szCs w:val="18"/>
                                <w:rPrChange w:id="2089" w:author="Peter Freiling" w:date="2018-12-03T11:34:00Z">
                                  <w:rPr>
                                    <w:rFonts w:ascii="Consolas" w:hAnsi="Consolas"/>
                                    <w:color w:val="0000FF"/>
                                  </w:rPr>
                                </w:rPrChange>
                              </w:rPr>
                              <w:t>this</w:t>
                            </w:r>
                            <w:r w:rsidRPr="00426BC9">
                              <w:rPr>
                                <w:rFonts w:ascii="Consolas" w:hAnsi="Consolas"/>
                                <w:color w:val="000000"/>
                                <w:sz w:val="18"/>
                                <w:szCs w:val="18"/>
                                <w:rPrChange w:id="2090" w:author="Peter Freiling" w:date="2018-12-03T11:34:00Z">
                                  <w:rPr>
                                    <w:rFonts w:ascii="Consolas" w:hAnsi="Consolas"/>
                                    <w:color w:val="000000"/>
                                  </w:rPr>
                                </w:rPrChange>
                              </w:rPr>
                              <w:t>.Tick = tick;</w:t>
                            </w:r>
                          </w:ins>
                        </w:p>
                        <w:p w14:paraId="133FAAF8" w14:textId="77777777" w:rsidR="00290325" w:rsidRPr="00426BC9" w:rsidRDefault="00290325" w:rsidP="00290325">
                          <w:pPr>
                            <w:pStyle w:val="HTMLPreformatted"/>
                            <w:shd w:val="clear" w:color="auto" w:fill="FFFFFF"/>
                            <w:rPr>
                              <w:ins w:id="2091" w:author="Peter Freiling" w:date="2018-12-03T11:28:00Z"/>
                              <w:rFonts w:ascii="Consolas" w:hAnsi="Consolas"/>
                              <w:color w:val="000000"/>
                              <w:sz w:val="18"/>
                              <w:szCs w:val="18"/>
                              <w:rPrChange w:id="2092" w:author="Peter Freiling" w:date="2018-12-03T11:34:00Z">
                                <w:rPr>
                                  <w:ins w:id="2093" w:author="Peter Freiling" w:date="2018-12-03T11:28:00Z"/>
                                  <w:rFonts w:ascii="Consolas" w:hAnsi="Consolas"/>
                                  <w:color w:val="000000"/>
                                </w:rPr>
                              </w:rPrChange>
                            </w:rPr>
                          </w:pPr>
                          <w:ins w:id="2094" w:author="Peter Freiling" w:date="2018-12-03T11:28:00Z">
                            <w:r w:rsidRPr="00426BC9">
                              <w:rPr>
                                <w:rFonts w:ascii="Consolas" w:hAnsi="Consolas"/>
                                <w:color w:val="000000"/>
                                <w:sz w:val="18"/>
                                <w:szCs w:val="18"/>
                                <w:rPrChange w:id="2095" w:author="Peter Freiling" w:date="2018-12-03T11:34:00Z">
                                  <w:rPr>
                                    <w:rFonts w:ascii="Consolas" w:hAnsi="Consolas"/>
                                    <w:color w:val="000000"/>
                                  </w:rPr>
                                </w:rPrChange>
                              </w:rPr>
                              <w:t>            </w:t>
                            </w:r>
                            <w:r w:rsidRPr="00426BC9">
                              <w:rPr>
                                <w:rFonts w:ascii="Consolas" w:hAnsi="Consolas"/>
                                <w:color w:val="0000FF"/>
                                <w:sz w:val="18"/>
                                <w:szCs w:val="18"/>
                                <w:rPrChange w:id="2096" w:author="Peter Freiling" w:date="2018-12-03T11:34:00Z">
                                  <w:rPr>
                                    <w:rFonts w:ascii="Consolas" w:hAnsi="Consolas"/>
                                    <w:color w:val="0000FF"/>
                                  </w:rPr>
                                </w:rPrChange>
                              </w:rPr>
                              <w:t>this</w:t>
                            </w:r>
                            <w:r w:rsidRPr="00426BC9">
                              <w:rPr>
                                <w:rFonts w:ascii="Consolas" w:hAnsi="Consolas"/>
                                <w:color w:val="000000"/>
                                <w:sz w:val="18"/>
                                <w:szCs w:val="18"/>
                                <w:rPrChange w:id="2097" w:author="Peter Freiling" w:date="2018-12-03T11:34:00Z">
                                  <w:rPr>
                                    <w:rFonts w:ascii="Consolas" w:hAnsi="Consolas"/>
                                    <w:color w:val="000000"/>
                                  </w:rPr>
                                </w:rPrChange>
                              </w:rPr>
                              <w:t>.ProcessId = pid;</w:t>
                            </w:r>
                          </w:ins>
                        </w:p>
                        <w:p w14:paraId="0C8EA319" w14:textId="77777777" w:rsidR="00290325" w:rsidRPr="00426BC9" w:rsidRDefault="00290325" w:rsidP="00290325">
                          <w:pPr>
                            <w:pStyle w:val="HTMLPreformatted"/>
                            <w:shd w:val="clear" w:color="auto" w:fill="FFFFFF"/>
                            <w:rPr>
                              <w:ins w:id="2098" w:author="Peter Freiling" w:date="2018-12-03T11:28:00Z"/>
                              <w:rFonts w:ascii="Consolas" w:hAnsi="Consolas"/>
                              <w:color w:val="000000"/>
                              <w:sz w:val="18"/>
                              <w:szCs w:val="18"/>
                              <w:rPrChange w:id="2099" w:author="Peter Freiling" w:date="2018-12-03T11:34:00Z">
                                <w:rPr>
                                  <w:ins w:id="2100" w:author="Peter Freiling" w:date="2018-12-03T11:28:00Z"/>
                                  <w:rFonts w:ascii="Consolas" w:hAnsi="Consolas"/>
                                  <w:color w:val="000000"/>
                                </w:rPr>
                              </w:rPrChange>
                            </w:rPr>
                          </w:pPr>
                          <w:ins w:id="2101" w:author="Peter Freiling" w:date="2018-12-03T11:28:00Z">
                            <w:r w:rsidRPr="00426BC9">
                              <w:rPr>
                                <w:rFonts w:ascii="Consolas" w:hAnsi="Consolas"/>
                                <w:color w:val="000000"/>
                                <w:sz w:val="18"/>
                                <w:szCs w:val="18"/>
                                <w:rPrChange w:id="2102" w:author="Peter Freiling" w:date="2018-12-03T11:34:00Z">
                                  <w:rPr>
                                    <w:rFonts w:ascii="Consolas" w:hAnsi="Consolas"/>
                                    <w:color w:val="000000"/>
                                  </w:rPr>
                                </w:rPrChange>
                              </w:rPr>
                              <w:t>            </w:t>
                            </w:r>
                            <w:r w:rsidRPr="00426BC9">
                              <w:rPr>
                                <w:rFonts w:ascii="Consolas" w:hAnsi="Consolas"/>
                                <w:color w:val="0000FF"/>
                                <w:sz w:val="18"/>
                                <w:szCs w:val="18"/>
                                <w:rPrChange w:id="2103" w:author="Peter Freiling" w:date="2018-12-03T11:34:00Z">
                                  <w:rPr>
                                    <w:rFonts w:ascii="Consolas" w:hAnsi="Consolas"/>
                                    <w:color w:val="0000FF"/>
                                  </w:rPr>
                                </w:rPrChange>
                              </w:rPr>
                              <w:t>this</w:t>
                            </w:r>
                            <w:r w:rsidRPr="00426BC9">
                              <w:rPr>
                                <w:rFonts w:ascii="Consolas" w:hAnsi="Consolas"/>
                                <w:color w:val="000000"/>
                                <w:sz w:val="18"/>
                                <w:szCs w:val="18"/>
                                <w:rPrChange w:id="2104" w:author="Peter Freiling" w:date="2018-12-03T11:34:00Z">
                                  <w:rPr>
                                    <w:rFonts w:ascii="Consolas" w:hAnsi="Consolas"/>
                                    <w:color w:val="000000"/>
                                  </w:rPr>
                                </w:rPrChange>
                              </w:rPr>
                              <w:t>.CpuId = cid;</w:t>
                            </w:r>
                          </w:ins>
                        </w:p>
                        <w:p w14:paraId="5713A6A2" w14:textId="77777777" w:rsidR="00290325" w:rsidRPr="00426BC9" w:rsidRDefault="00290325" w:rsidP="00290325">
                          <w:pPr>
                            <w:pStyle w:val="HTMLPreformatted"/>
                            <w:shd w:val="clear" w:color="auto" w:fill="FFFFFF"/>
                            <w:rPr>
                              <w:ins w:id="2105" w:author="Peter Freiling" w:date="2018-12-03T11:28:00Z"/>
                              <w:rFonts w:ascii="Consolas" w:hAnsi="Consolas"/>
                              <w:color w:val="000000"/>
                              <w:sz w:val="18"/>
                              <w:szCs w:val="18"/>
                              <w:rPrChange w:id="2106" w:author="Peter Freiling" w:date="2018-12-03T11:34:00Z">
                                <w:rPr>
                                  <w:ins w:id="2107" w:author="Peter Freiling" w:date="2018-12-03T11:28:00Z"/>
                                  <w:rFonts w:ascii="Consolas" w:hAnsi="Consolas"/>
                                  <w:color w:val="000000"/>
                                </w:rPr>
                              </w:rPrChange>
                            </w:rPr>
                          </w:pPr>
                          <w:ins w:id="2108" w:author="Peter Freiling" w:date="2018-12-03T11:28:00Z">
                            <w:r w:rsidRPr="00426BC9">
                              <w:rPr>
                                <w:rFonts w:ascii="Consolas" w:hAnsi="Consolas"/>
                                <w:color w:val="000000"/>
                                <w:sz w:val="18"/>
                                <w:szCs w:val="18"/>
                                <w:rPrChange w:id="2109" w:author="Peter Freiling" w:date="2018-12-03T11:34:00Z">
                                  <w:rPr>
                                    <w:rFonts w:ascii="Consolas" w:hAnsi="Consolas"/>
                                    <w:color w:val="000000"/>
                                  </w:rPr>
                                </w:rPrChange>
                              </w:rPr>
                              <w:t>            </w:t>
                            </w:r>
                            <w:r w:rsidRPr="00426BC9">
                              <w:rPr>
                                <w:rFonts w:ascii="Consolas" w:hAnsi="Consolas"/>
                                <w:color w:val="0000FF"/>
                                <w:sz w:val="18"/>
                                <w:szCs w:val="18"/>
                                <w:rPrChange w:id="2110" w:author="Peter Freiling" w:date="2018-12-03T11:34:00Z">
                                  <w:rPr>
                                    <w:rFonts w:ascii="Consolas" w:hAnsi="Consolas"/>
                                    <w:color w:val="0000FF"/>
                                  </w:rPr>
                                </w:rPrChange>
                              </w:rPr>
                              <w:t>this</w:t>
                            </w:r>
                            <w:r w:rsidRPr="00426BC9">
                              <w:rPr>
                                <w:rFonts w:ascii="Consolas" w:hAnsi="Consolas"/>
                                <w:color w:val="000000"/>
                                <w:sz w:val="18"/>
                                <w:szCs w:val="18"/>
                                <w:rPrChange w:id="2111" w:author="Peter Freiling" w:date="2018-12-03T11:34:00Z">
                                  <w:rPr>
                                    <w:rFonts w:ascii="Consolas" w:hAnsi="Consolas"/>
                                    <w:color w:val="000000"/>
                                  </w:rPr>
                                </w:rPrChange>
                              </w:rPr>
                              <w:t>.CpuTemp = cpuTemp;</w:t>
                            </w:r>
                          </w:ins>
                        </w:p>
                        <w:p w14:paraId="27EC89AB" w14:textId="77777777" w:rsidR="00290325" w:rsidRPr="00426BC9" w:rsidRDefault="00290325" w:rsidP="00290325">
                          <w:pPr>
                            <w:pStyle w:val="HTMLPreformatted"/>
                            <w:shd w:val="clear" w:color="auto" w:fill="FFFFFF"/>
                            <w:rPr>
                              <w:ins w:id="2112" w:author="Peter Freiling" w:date="2018-12-03T11:28:00Z"/>
                              <w:rFonts w:ascii="Consolas" w:hAnsi="Consolas"/>
                              <w:color w:val="000000"/>
                              <w:sz w:val="18"/>
                              <w:szCs w:val="18"/>
                              <w:rPrChange w:id="2113" w:author="Peter Freiling" w:date="2018-12-03T11:34:00Z">
                                <w:rPr>
                                  <w:ins w:id="2114" w:author="Peter Freiling" w:date="2018-12-03T11:28:00Z"/>
                                  <w:rFonts w:ascii="Consolas" w:hAnsi="Consolas"/>
                                  <w:color w:val="000000"/>
                                </w:rPr>
                              </w:rPrChange>
                            </w:rPr>
                          </w:pPr>
                          <w:ins w:id="2115" w:author="Peter Freiling" w:date="2018-12-03T11:28:00Z">
                            <w:r w:rsidRPr="00426BC9">
                              <w:rPr>
                                <w:rFonts w:ascii="Consolas" w:hAnsi="Consolas"/>
                                <w:color w:val="000000"/>
                                <w:sz w:val="18"/>
                                <w:szCs w:val="18"/>
                                <w:rPrChange w:id="2116" w:author="Peter Freiling" w:date="2018-12-03T11:34:00Z">
                                  <w:rPr>
                                    <w:rFonts w:ascii="Consolas" w:hAnsi="Consolas"/>
                                    <w:color w:val="000000"/>
                                  </w:rPr>
                                </w:rPrChange>
                              </w:rPr>
                              <w:t>        }</w:t>
                            </w:r>
                          </w:ins>
                        </w:p>
                        <w:p w14:paraId="386A1F6B" w14:textId="77777777" w:rsidR="00290325" w:rsidRPr="00426BC9" w:rsidRDefault="00290325" w:rsidP="00290325">
                          <w:pPr>
                            <w:pStyle w:val="HTMLPreformatted"/>
                            <w:shd w:val="clear" w:color="auto" w:fill="FFFFFF"/>
                            <w:rPr>
                              <w:ins w:id="2117" w:author="Peter Freiling" w:date="2018-12-03T11:28:00Z"/>
                              <w:rFonts w:ascii="Consolas" w:hAnsi="Consolas"/>
                              <w:color w:val="000000"/>
                              <w:sz w:val="18"/>
                              <w:szCs w:val="18"/>
                              <w:rPrChange w:id="2118" w:author="Peter Freiling" w:date="2018-12-03T11:34:00Z">
                                <w:rPr>
                                  <w:ins w:id="2119" w:author="Peter Freiling" w:date="2018-12-03T11:28:00Z"/>
                                  <w:rFonts w:ascii="Consolas" w:hAnsi="Consolas"/>
                                  <w:color w:val="000000"/>
                                </w:rPr>
                              </w:rPrChange>
                            </w:rPr>
                          </w:pPr>
                          <w:ins w:id="2120" w:author="Peter Freiling" w:date="2018-12-03T11:28:00Z">
                            <w:r w:rsidRPr="00426BC9">
                              <w:rPr>
                                <w:rFonts w:ascii="Consolas" w:hAnsi="Consolas"/>
                                <w:color w:val="000000"/>
                                <w:sz w:val="18"/>
                                <w:szCs w:val="18"/>
                                <w:rPrChange w:id="2121" w:author="Peter Freiling" w:date="2018-12-03T11:34:00Z">
                                  <w:rPr>
                                    <w:rFonts w:ascii="Consolas" w:hAnsi="Consolas"/>
                                    <w:color w:val="000000"/>
                                  </w:rPr>
                                </w:rPrChange>
                              </w:rPr>
                              <w:t xml:space="preserve"> </w:t>
                            </w:r>
                          </w:ins>
                        </w:p>
                        <w:p w14:paraId="5A440B7C" w14:textId="77777777" w:rsidR="00290325" w:rsidRPr="00426BC9" w:rsidRDefault="00290325" w:rsidP="00290325">
                          <w:pPr>
                            <w:pStyle w:val="HTMLPreformatted"/>
                            <w:shd w:val="clear" w:color="auto" w:fill="FFFFFF"/>
                            <w:rPr>
                              <w:ins w:id="2122" w:author="Peter Freiling" w:date="2018-12-03T11:28:00Z"/>
                              <w:rFonts w:ascii="Consolas" w:hAnsi="Consolas"/>
                              <w:color w:val="000000"/>
                              <w:sz w:val="18"/>
                              <w:szCs w:val="18"/>
                              <w:rPrChange w:id="2123" w:author="Peter Freiling" w:date="2018-12-03T11:34:00Z">
                                <w:rPr>
                                  <w:ins w:id="2124" w:author="Peter Freiling" w:date="2018-12-03T11:28:00Z"/>
                                  <w:rFonts w:ascii="Consolas" w:hAnsi="Consolas"/>
                                  <w:color w:val="000000"/>
                                </w:rPr>
                              </w:rPrChange>
                            </w:rPr>
                          </w:pPr>
                          <w:ins w:id="2125" w:author="Peter Freiling" w:date="2018-12-03T11:28:00Z">
                            <w:r w:rsidRPr="00426BC9">
                              <w:rPr>
                                <w:rFonts w:ascii="Consolas" w:hAnsi="Consolas"/>
                                <w:color w:val="000000"/>
                                <w:sz w:val="18"/>
                                <w:szCs w:val="18"/>
                                <w:rPrChange w:id="2126" w:author="Peter Freiling" w:date="2018-12-03T11:34:00Z">
                                  <w:rPr>
                                    <w:rFonts w:ascii="Consolas" w:hAnsi="Consolas"/>
                                    <w:color w:val="000000"/>
                                  </w:rPr>
                                </w:rPrChange>
                              </w:rPr>
                              <w:t>        </w:t>
                            </w:r>
                            <w:r w:rsidRPr="00426BC9">
                              <w:rPr>
                                <w:rFonts w:ascii="Consolas" w:hAnsi="Consolas"/>
                                <w:color w:val="0000FF"/>
                                <w:sz w:val="18"/>
                                <w:szCs w:val="18"/>
                                <w:rPrChange w:id="2127" w:author="Peter Freiling" w:date="2018-12-03T11:34:00Z">
                                  <w:rPr>
                                    <w:rFonts w:ascii="Consolas" w:hAnsi="Consolas"/>
                                    <w:color w:val="0000FF"/>
                                  </w:rPr>
                                </w:rPrChange>
                              </w:rPr>
                              <w:t>public</w:t>
                            </w:r>
                            <w:r w:rsidRPr="00426BC9">
                              <w:rPr>
                                <w:rFonts w:ascii="Consolas" w:hAnsi="Consolas"/>
                                <w:color w:val="000000"/>
                                <w:sz w:val="18"/>
                                <w:szCs w:val="18"/>
                                <w:rPrChange w:id="2128" w:author="Peter Freiling" w:date="2018-12-03T11:34:00Z">
                                  <w:rPr>
                                    <w:rFonts w:ascii="Consolas" w:hAnsi="Consolas"/>
                                    <w:color w:val="000000"/>
                                  </w:rPr>
                                </w:rPrChange>
                              </w:rPr>
                              <w:t> </w:t>
                            </w:r>
                            <w:r w:rsidRPr="00426BC9">
                              <w:rPr>
                                <w:rFonts w:ascii="Consolas" w:hAnsi="Consolas"/>
                                <w:color w:val="0000FF"/>
                                <w:sz w:val="18"/>
                                <w:szCs w:val="18"/>
                                <w:rPrChange w:id="2129" w:author="Peter Freiling" w:date="2018-12-03T11:34:00Z">
                                  <w:rPr>
                                    <w:rFonts w:ascii="Consolas" w:hAnsi="Consolas"/>
                                    <w:color w:val="0000FF"/>
                                  </w:rPr>
                                </w:rPrChange>
                              </w:rPr>
                              <w:t>long</w:t>
                            </w:r>
                            <w:r w:rsidRPr="00426BC9">
                              <w:rPr>
                                <w:rFonts w:ascii="Consolas" w:hAnsi="Consolas"/>
                                <w:color w:val="000000"/>
                                <w:sz w:val="18"/>
                                <w:szCs w:val="18"/>
                                <w:rPrChange w:id="2130" w:author="Peter Freiling" w:date="2018-12-03T11:34:00Z">
                                  <w:rPr>
                                    <w:rFonts w:ascii="Consolas" w:hAnsi="Consolas"/>
                                    <w:color w:val="000000"/>
                                  </w:rPr>
                                </w:rPrChange>
                              </w:rPr>
                              <w:t> Tick;</w:t>
                            </w:r>
                          </w:ins>
                        </w:p>
                        <w:p w14:paraId="7F79760D" w14:textId="77777777" w:rsidR="00290325" w:rsidRPr="00426BC9" w:rsidRDefault="00290325" w:rsidP="00290325">
                          <w:pPr>
                            <w:pStyle w:val="HTMLPreformatted"/>
                            <w:shd w:val="clear" w:color="auto" w:fill="FFFFFF"/>
                            <w:rPr>
                              <w:ins w:id="2131" w:author="Peter Freiling" w:date="2018-12-03T11:28:00Z"/>
                              <w:rFonts w:ascii="Consolas" w:hAnsi="Consolas"/>
                              <w:color w:val="000000"/>
                              <w:sz w:val="18"/>
                              <w:szCs w:val="18"/>
                              <w:rPrChange w:id="2132" w:author="Peter Freiling" w:date="2018-12-03T11:34:00Z">
                                <w:rPr>
                                  <w:ins w:id="2133" w:author="Peter Freiling" w:date="2018-12-03T11:28:00Z"/>
                                  <w:rFonts w:ascii="Consolas" w:hAnsi="Consolas"/>
                                  <w:color w:val="000000"/>
                                </w:rPr>
                              </w:rPrChange>
                            </w:rPr>
                          </w:pPr>
                          <w:ins w:id="2134" w:author="Peter Freiling" w:date="2018-12-03T11:28:00Z">
                            <w:r w:rsidRPr="00426BC9">
                              <w:rPr>
                                <w:rFonts w:ascii="Consolas" w:hAnsi="Consolas"/>
                                <w:color w:val="000000"/>
                                <w:sz w:val="18"/>
                                <w:szCs w:val="18"/>
                                <w:rPrChange w:id="2135" w:author="Peter Freiling" w:date="2018-12-03T11:34:00Z">
                                  <w:rPr>
                                    <w:rFonts w:ascii="Consolas" w:hAnsi="Consolas"/>
                                    <w:color w:val="000000"/>
                                  </w:rPr>
                                </w:rPrChange>
                              </w:rPr>
                              <w:t>        </w:t>
                            </w:r>
                            <w:r w:rsidRPr="00426BC9">
                              <w:rPr>
                                <w:rFonts w:ascii="Consolas" w:hAnsi="Consolas"/>
                                <w:color w:val="0000FF"/>
                                <w:sz w:val="18"/>
                                <w:szCs w:val="18"/>
                                <w:rPrChange w:id="2136" w:author="Peter Freiling" w:date="2018-12-03T11:34:00Z">
                                  <w:rPr>
                                    <w:rFonts w:ascii="Consolas" w:hAnsi="Consolas"/>
                                    <w:color w:val="0000FF"/>
                                  </w:rPr>
                                </w:rPrChange>
                              </w:rPr>
                              <w:t>public</w:t>
                            </w:r>
                            <w:r w:rsidRPr="00426BC9">
                              <w:rPr>
                                <w:rFonts w:ascii="Consolas" w:hAnsi="Consolas"/>
                                <w:color w:val="000000"/>
                                <w:sz w:val="18"/>
                                <w:szCs w:val="18"/>
                                <w:rPrChange w:id="2137" w:author="Peter Freiling" w:date="2018-12-03T11:34:00Z">
                                  <w:rPr>
                                    <w:rFonts w:ascii="Consolas" w:hAnsi="Consolas"/>
                                    <w:color w:val="000000"/>
                                  </w:rPr>
                                </w:rPrChange>
                              </w:rPr>
                              <w:t> </w:t>
                            </w:r>
                            <w:r w:rsidRPr="00426BC9">
                              <w:rPr>
                                <w:rFonts w:ascii="Consolas" w:hAnsi="Consolas"/>
                                <w:color w:val="0000FF"/>
                                <w:sz w:val="18"/>
                                <w:szCs w:val="18"/>
                                <w:rPrChange w:id="2138" w:author="Peter Freiling" w:date="2018-12-03T11:34:00Z">
                                  <w:rPr>
                                    <w:rFonts w:ascii="Consolas" w:hAnsi="Consolas"/>
                                    <w:color w:val="0000FF"/>
                                  </w:rPr>
                                </w:rPrChange>
                              </w:rPr>
                              <w:t>long</w:t>
                            </w:r>
                            <w:r w:rsidRPr="00426BC9">
                              <w:rPr>
                                <w:rFonts w:ascii="Consolas" w:hAnsi="Consolas"/>
                                <w:color w:val="000000"/>
                                <w:sz w:val="18"/>
                                <w:szCs w:val="18"/>
                                <w:rPrChange w:id="2139" w:author="Peter Freiling" w:date="2018-12-03T11:34:00Z">
                                  <w:rPr>
                                    <w:rFonts w:ascii="Consolas" w:hAnsi="Consolas"/>
                                    <w:color w:val="000000"/>
                                  </w:rPr>
                                </w:rPrChange>
                              </w:rPr>
                              <w:t> ProcessId;</w:t>
                            </w:r>
                          </w:ins>
                        </w:p>
                        <w:p w14:paraId="71B2C10A" w14:textId="77777777" w:rsidR="00290325" w:rsidRPr="00426BC9" w:rsidRDefault="00290325" w:rsidP="00290325">
                          <w:pPr>
                            <w:pStyle w:val="HTMLPreformatted"/>
                            <w:shd w:val="clear" w:color="auto" w:fill="FFFFFF"/>
                            <w:rPr>
                              <w:ins w:id="2140" w:author="Peter Freiling" w:date="2018-12-03T11:28:00Z"/>
                              <w:rFonts w:ascii="Consolas" w:hAnsi="Consolas"/>
                              <w:color w:val="000000"/>
                              <w:sz w:val="18"/>
                              <w:szCs w:val="18"/>
                              <w:rPrChange w:id="2141" w:author="Peter Freiling" w:date="2018-12-03T11:34:00Z">
                                <w:rPr>
                                  <w:ins w:id="2142" w:author="Peter Freiling" w:date="2018-12-03T11:28:00Z"/>
                                  <w:rFonts w:ascii="Consolas" w:hAnsi="Consolas"/>
                                  <w:color w:val="000000"/>
                                </w:rPr>
                              </w:rPrChange>
                            </w:rPr>
                          </w:pPr>
                          <w:ins w:id="2143" w:author="Peter Freiling" w:date="2018-12-03T11:28:00Z">
                            <w:r w:rsidRPr="00426BC9">
                              <w:rPr>
                                <w:rFonts w:ascii="Consolas" w:hAnsi="Consolas"/>
                                <w:color w:val="000000"/>
                                <w:sz w:val="18"/>
                                <w:szCs w:val="18"/>
                                <w:rPrChange w:id="2144" w:author="Peter Freiling" w:date="2018-12-03T11:34:00Z">
                                  <w:rPr>
                                    <w:rFonts w:ascii="Consolas" w:hAnsi="Consolas"/>
                                    <w:color w:val="000000"/>
                                  </w:rPr>
                                </w:rPrChange>
                              </w:rPr>
                              <w:t>        </w:t>
                            </w:r>
                            <w:r w:rsidRPr="00426BC9">
                              <w:rPr>
                                <w:rFonts w:ascii="Consolas" w:hAnsi="Consolas"/>
                                <w:color w:val="0000FF"/>
                                <w:sz w:val="18"/>
                                <w:szCs w:val="18"/>
                                <w:rPrChange w:id="2145" w:author="Peter Freiling" w:date="2018-12-03T11:34:00Z">
                                  <w:rPr>
                                    <w:rFonts w:ascii="Consolas" w:hAnsi="Consolas"/>
                                    <w:color w:val="0000FF"/>
                                  </w:rPr>
                                </w:rPrChange>
                              </w:rPr>
                              <w:t>public</w:t>
                            </w:r>
                            <w:r w:rsidRPr="00426BC9">
                              <w:rPr>
                                <w:rFonts w:ascii="Consolas" w:hAnsi="Consolas"/>
                                <w:color w:val="000000"/>
                                <w:sz w:val="18"/>
                                <w:szCs w:val="18"/>
                                <w:rPrChange w:id="2146" w:author="Peter Freiling" w:date="2018-12-03T11:34:00Z">
                                  <w:rPr>
                                    <w:rFonts w:ascii="Consolas" w:hAnsi="Consolas"/>
                                    <w:color w:val="000000"/>
                                  </w:rPr>
                                </w:rPrChange>
                              </w:rPr>
                              <w:t> </w:t>
                            </w:r>
                            <w:r w:rsidRPr="00426BC9">
                              <w:rPr>
                                <w:rFonts w:ascii="Consolas" w:hAnsi="Consolas"/>
                                <w:color w:val="0000FF"/>
                                <w:sz w:val="18"/>
                                <w:szCs w:val="18"/>
                                <w:rPrChange w:id="2147" w:author="Peter Freiling" w:date="2018-12-03T11:34:00Z">
                                  <w:rPr>
                                    <w:rFonts w:ascii="Consolas" w:hAnsi="Consolas"/>
                                    <w:color w:val="0000FF"/>
                                  </w:rPr>
                                </w:rPrChange>
                              </w:rPr>
                              <w:t>long</w:t>
                            </w:r>
                            <w:r w:rsidRPr="00426BC9">
                              <w:rPr>
                                <w:rFonts w:ascii="Consolas" w:hAnsi="Consolas"/>
                                <w:color w:val="000000"/>
                                <w:sz w:val="18"/>
                                <w:szCs w:val="18"/>
                                <w:rPrChange w:id="2148" w:author="Peter Freiling" w:date="2018-12-03T11:34:00Z">
                                  <w:rPr>
                                    <w:rFonts w:ascii="Consolas" w:hAnsi="Consolas"/>
                                    <w:color w:val="000000"/>
                                  </w:rPr>
                                </w:rPrChange>
                              </w:rPr>
                              <w:t> CpuId;</w:t>
                            </w:r>
                          </w:ins>
                        </w:p>
                        <w:p w14:paraId="7D8D4F9F" w14:textId="1CA6C599" w:rsidR="00E2653D" w:rsidRPr="00426BC9" w:rsidRDefault="00290325" w:rsidP="00E2653D">
                          <w:pPr>
                            <w:pStyle w:val="HTMLPreformatted"/>
                            <w:shd w:val="clear" w:color="auto" w:fill="FFFFFF"/>
                            <w:rPr>
                              <w:ins w:id="2149" w:author="Peter Freiling" w:date="2018-12-03T11:31:00Z"/>
                              <w:rFonts w:ascii="Consolas" w:hAnsi="Consolas"/>
                              <w:color w:val="000000"/>
                              <w:sz w:val="18"/>
                              <w:szCs w:val="18"/>
                              <w:rPrChange w:id="2150" w:author="Peter Freiling" w:date="2018-12-03T11:34:00Z">
                                <w:rPr>
                                  <w:ins w:id="2151" w:author="Peter Freiling" w:date="2018-12-03T11:31:00Z"/>
                                  <w:rFonts w:ascii="Consolas" w:hAnsi="Consolas"/>
                                  <w:color w:val="000000"/>
                                </w:rPr>
                              </w:rPrChange>
                            </w:rPr>
                          </w:pPr>
                          <w:ins w:id="2152" w:author="Peter Freiling" w:date="2018-12-03T11:28:00Z">
                            <w:r w:rsidRPr="00426BC9">
                              <w:rPr>
                                <w:rFonts w:ascii="Consolas" w:hAnsi="Consolas"/>
                                <w:color w:val="000000"/>
                                <w:sz w:val="18"/>
                                <w:szCs w:val="18"/>
                                <w:rPrChange w:id="2153" w:author="Peter Freiling" w:date="2018-12-03T11:34:00Z">
                                  <w:rPr>
                                    <w:rFonts w:ascii="Consolas" w:hAnsi="Consolas"/>
                                    <w:color w:val="000000"/>
                                  </w:rPr>
                                </w:rPrChange>
                              </w:rPr>
                              <w:t>        </w:t>
                            </w:r>
                            <w:r w:rsidRPr="00426BC9">
                              <w:rPr>
                                <w:rFonts w:ascii="Consolas" w:hAnsi="Consolas"/>
                                <w:color w:val="0000FF"/>
                                <w:sz w:val="18"/>
                                <w:szCs w:val="18"/>
                                <w:rPrChange w:id="2154" w:author="Peter Freiling" w:date="2018-12-03T11:34:00Z">
                                  <w:rPr>
                                    <w:rFonts w:ascii="Consolas" w:hAnsi="Consolas"/>
                                    <w:color w:val="0000FF"/>
                                  </w:rPr>
                                </w:rPrChange>
                              </w:rPr>
                              <w:t>public</w:t>
                            </w:r>
                            <w:r w:rsidRPr="00426BC9">
                              <w:rPr>
                                <w:rFonts w:ascii="Consolas" w:hAnsi="Consolas"/>
                                <w:color w:val="000000"/>
                                <w:sz w:val="18"/>
                                <w:szCs w:val="18"/>
                                <w:rPrChange w:id="2155" w:author="Peter Freiling" w:date="2018-12-03T11:34:00Z">
                                  <w:rPr>
                                    <w:rFonts w:ascii="Consolas" w:hAnsi="Consolas"/>
                                    <w:color w:val="000000"/>
                                  </w:rPr>
                                </w:rPrChange>
                              </w:rPr>
                              <w:t> </w:t>
                            </w:r>
                            <w:r w:rsidRPr="00426BC9">
                              <w:rPr>
                                <w:rFonts w:ascii="Consolas" w:hAnsi="Consolas"/>
                                <w:color w:val="0000FF"/>
                                <w:sz w:val="18"/>
                                <w:szCs w:val="18"/>
                                <w:rPrChange w:id="2156" w:author="Peter Freiling" w:date="2018-12-03T11:34:00Z">
                                  <w:rPr>
                                    <w:rFonts w:ascii="Consolas" w:hAnsi="Consolas"/>
                                    <w:color w:val="0000FF"/>
                                  </w:rPr>
                                </w:rPrChange>
                              </w:rPr>
                              <w:t>long</w:t>
                            </w:r>
                            <w:r w:rsidRPr="00426BC9">
                              <w:rPr>
                                <w:rFonts w:ascii="Consolas" w:hAnsi="Consolas"/>
                                <w:color w:val="000000"/>
                                <w:sz w:val="18"/>
                                <w:szCs w:val="18"/>
                                <w:rPrChange w:id="2157" w:author="Peter Freiling" w:date="2018-12-03T11:34:00Z">
                                  <w:rPr>
                                    <w:rFonts w:ascii="Consolas" w:hAnsi="Consolas"/>
                                    <w:color w:val="000000"/>
                                  </w:rPr>
                                </w:rPrChange>
                              </w:rPr>
                              <w:t> CpuTemp;</w:t>
                            </w:r>
                          </w:ins>
                          <w:ins w:id="2158" w:author="Peter Freiling" w:date="2018-12-03T11:31:00Z">
                            <w:r w:rsidR="00E2653D" w:rsidRPr="00426BC9">
                              <w:rPr>
                                <w:rFonts w:ascii="Consolas" w:hAnsi="Consolas"/>
                                <w:color w:val="000000"/>
                                <w:sz w:val="18"/>
                                <w:szCs w:val="18"/>
                                <w:rPrChange w:id="2159" w:author="Peter Freiling" w:date="2018-12-03T11:34:00Z">
                                  <w:rPr>
                                    <w:rFonts w:ascii="Consolas" w:hAnsi="Consolas"/>
                                    <w:color w:val="000000"/>
                                  </w:rPr>
                                </w:rPrChange>
                              </w:rPr>
                              <w:t xml:space="preserve"> </w:t>
                            </w:r>
                          </w:ins>
                        </w:p>
                        <w:p w14:paraId="31346F83" w14:textId="77777777" w:rsidR="00E2653D" w:rsidRPr="00426BC9" w:rsidRDefault="00E2653D" w:rsidP="00E2653D">
                          <w:pPr>
                            <w:pStyle w:val="HTMLPreformatted"/>
                            <w:shd w:val="clear" w:color="auto" w:fill="FFFFFF"/>
                            <w:rPr>
                              <w:ins w:id="2160" w:author="Peter Freiling" w:date="2018-12-03T11:31:00Z"/>
                              <w:rFonts w:ascii="Consolas" w:hAnsi="Consolas"/>
                              <w:color w:val="000000"/>
                              <w:sz w:val="18"/>
                              <w:szCs w:val="18"/>
                              <w:rPrChange w:id="2161" w:author="Peter Freiling" w:date="2018-12-03T11:34:00Z">
                                <w:rPr>
                                  <w:ins w:id="2162" w:author="Peter Freiling" w:date="2018-12-03T11:31:00Z"/>
                                  <w:rFonts w:ascii="Consolas" w:hAnsi="Consolas"/>
                                  <w:color w:val="000000"/>
                                </w:rPr>
                              </w:rPrChange>
                            </w:rPr>
                          </w:pPr>
                          <w:ins w:id="2163" w:author="Peter Freiling" w:date="2018-12-03T11:31:00Z">
                            <w:r w:rsidRPr="00426BC9">
                              <w:rPr>
                                <w:rFonts w:ascii="Consolas" w:hAnsi="Consolas"/>
                                <w:color w:val="000000"/>
                                <w:sz w:val="18"/>
                                <w:szCs w:val="18"/>
                                <w:rPrChange w:id="2164" w:author="Peter Freiling" w:date="2018-12-03T11:34:00Z">
                                  <w:rPr>
                                    <w:rFonts w:ascii="Consolas" w:hAnsi="Consolas"/>
                                    <w:color w:val="000000"/>
                                  </w:rPr>
                                </w:rPrChange>
                              </w:rPr>
                              <w:t xml:space="preserve"> </w:t>
                            </w:r>
                          </w:ins>
                        </w:p>
                        <w:p w14:paraId="7B789ABD" w14:textId="37C2ED81" w:rsidR="00E2653D" w:rsidRPr="00426BC9" w:rsidRDefault="00E2653D" w:rsidP="00E2653D">
                          <w:pPr>
                            <w:pStyle w:val="HTMLPreformatted"/>
                            <w:shd w:val="clear" w:color="auto" w:fill="FFFFFF"/>
                            <w:rPr>
                              <w:ins w:id="2165" w:author="Peter Freiling" w:date="2018-12-03T11:31:00Z"/>
                              <w:rFonts w:ascii="Consolas" w:hAnsi="Consolas"/>
                              <w:color w:val="000000"/>
                              <w:sz w:val="18"/>
                              <w:szCs w:val="18"/>
                              <w:rPrChange w:id="2166" w:author="Peter Freiling" w:date="2018-12-03T11:34:00Z">
                                <w:rPr>
                                  <w:ins w:id="2167" w:author="Peter Freiling" w:date="2018-12-03T11:31:00Z"/>
                                  <w:rFonts w:ascii="Consolas" w:hAnsi="Consolas"/>
                                  <w:color w:val="000000"/>
                                </w:rPr>
                              </w:rPrChange>
                            </w:rPr>
                          </w:pPr>
                          <w:ins w:id="2168" w:author="Peter Freiling" w:date="2018-12-03T11:31:00Z">
                            <w:r w:rsidRPr="00426BC9">
                              <w:rPr>
                                <w:rFonts w:ascii="Consolas" w:hAnsi="Consolas"/>
                                <w:color w:val="0000FF"/>
                                <w:sz w:val="18"/>
                                <w:szCs w:val="18"/>
                                <w:rPrChange w:id="2169" w:author="Peter Freiling" w:date="2018-12-03T11:34:00Z">
                                  <w:rPr>
                                    <w:rFonts w:ascii="Consolas" w:hAnsi="Consolas"/>
                                    <w:color w:val="0000FF"/>
                                  </w:rPr>
                                </w:rPrChange>
                              </w:rPr>
                              <w:t xml:space="preserve">        </w:t>
                            </w:r>
                            <w:r w:rsidRPr="00426BC9">
                              <w:rPr>
                                <w:rFonts w:ascii="Consolas" w:hAnsi="Consolas"/>
                                <w:color w:val="0000FF"/>
                                <w:sz w:val="18"/>
                                <w:szCs w:val="18"/>
                                <w:rPrChange w:id="2170" w:author="Peter Freiling" w:date="2018-12-03T11:34:00Z">
                                  <w:rPr>
                                    <w:rFonts w:ascii="Consolas" w:hAnsi="Consolas"/>
                                    <w:color w:val="0000FF"/>
                                  </w:rPr>
                                </w:rPrChange>
                              </w:rPr>
                              <w:t>public</w:t>
                            </w:r>
                            <w:r w:rsidRPr="00426BC9">
                              <w:rPr>
                                <w:rFonts w:ascii="Consolas" w:hAnsi="Consolas"/>
                                <w:color w:val="000000"/>
                                <w:sz w:val="18"/>
                                <w:szCs w:val="18"/>
                                <w:rPrChange w:id="2171" w:author="Peter Freiling" w:date="2018-12-03T11:34:00Z">
                                  <w:rPr>
                                    <w:rFonts w:ascii="Consolas" w:hAnsi="Consolas"/>
                                    <w:color w:val="000000"/>
                                  </w:rPr>
                                </w:rPrChange>
                              </w:rPr>
                              <w:t> </w:t>
                            </w:r>
                            <w:r w:rsidRPr="00426BC9">
                              <w:rPr>
                                <w:rFonts w:ascii="Consolas" w:hAnsi="Consolas"/>
                                <w:color w:val="0000FF"/>
                                <w:sz w:val="18"/>
                                <w:szCs w:val="18"/>
                                <w:rPrChange w:id="2172" w:author="Peter Freiling" w:date="2018-12-03T11:34:00Z">
                                  <w:rPr>
                                    <w:rFonts w:ascii="Consolas" w:hAnsi="Consolas"/>
                                    <w:color w:val="0000FF"/>
                                  </w:rPr>
                                </w:rPrChange>
                              </w:rPr>
                              <w:t>override</w:t>
                            </w:r>
                            <w:r w:rsidRPr="00426BC9">
                              <w:rPr>
                                <w:rFonts w:ascii="Consolas" w:hAnsi="Consolas"/>
                                <w:color w:val="000000"/>
                                <w:sz w:val="18"/>
                                <w:szCs w:val="18"/>
                                <w:rPrChange w:id="2173" w:author="Peter Freiling" w:date="2018-12-03T11:34:00Z">
                                  <w:rPr>
                                    <w:rFonts w:ascii="Consolas" w:hAnsi="Consolas"/>
                                    <w:color w:val="000000"/>
                                  </w:rPr>
                                </w:rPrChange>
                              </w:rPr>
                              <w:t> </w:t>
                            </w:r>
                            <w:r w:rsidRPr="00426BC9">
                              <w:rPr>
                                <w:rFonts w:ascii="Consolas" w:hAnsi="Consolas"/>
                                <w:color w:val="0000FF"/>
                                <w:sz w:val="18"/>
                                <w:szCs w:val="18"/>
                                <w:rPrChange w:id="2174" w:author="Peter Freiling" w:date="2018-12-03T11:34:00Z">
                                  <w:rPr>
                                    <w:rFonts w:ascii="Consolas" w:hAnsi="Consolas"/>
                                    <w:color w:val="0000FF"/>
                                  </w:rPr>
                                </w:rPrChange>
                              </w:rPr>
                              <w:t>string</w:t>
                            </w:r>
                            <w:r w:rsidRPr="00426BC9">
                              <w:rPr>
                                <w:rFonts w:ascii="Consolas" w:hAnsi="Consolas"/>
                                <w:color w:val="000000"/>
                                <w:sz w:val="18"/>
                                <w:szCs w:val="18"/>
                                <w:rPrChange w:id="2175" w:author="Peter Freiling" w:date="2018-12-03T11:34:00Z">
                                  <w:rPr>
                                    <w:rFonts w:ascii="Consolas" w:hAnsi="Consolas"/>
                                    <w:color w:val="000000"/>
                                  </w:rPr>
                                </w:rPrChange>
                              </w:rPr>
                              <w:t> ToString() =&gt;</w:t>
                            </w:r>
                          </w:ins>
                          <w:ins w:id="2176" w:author="Peter Freiling" w:date="2018-12-03T11:32:00Z">
                            <w:r w:rsidR="007C2EC2" w:rsidRPr="00426BC9">
                              <w:rPr>
                                <w:rFonts w:ascii="Consolas" w:hAnsi="Consolas"/>
                                <w:color w:val="000000"/>
                                <w:sz w:val="18"/>
                                <w:szCs w:val="18"/>
                                <w:rPrChange w:id="2177" w:author="Peter Freiling" w:date="2018-12-03T11:34:00Z">
                                  <w:rPr>
                                    <w:rFonts w:ascii="Consolas" w:hAnsi="Consolas"/>
                                    <w:color w:val="000000"/>
                                  </w:rPr>
                                </w:rPrChange>
                              </w:rPr>
                              <w:t xml:space="preserve"> </w:t>
                            </w:r>
                          </w:ins>
                          <w:ins w:id="2178" w:author="Peter Freiling" w:date="2018-12-03T11:31:00Z">
                            <w:r w:rsidRPr="00426BC9">
                              <w:rPr>
                                <w:rFonts w:ascii="Consolas" w:hAnsi="Consolas"/>
                                <w:color w:val="A31515"/>
                                <w:sz w:val="18"/>
                                <w:szCs w:val="18"/>
                                <w:rPrChange w:id="2179" w:author="Peter Freiling" w:date="2018-12-03T11:34:00Z">
                                  <w:rPr>
                                    <w:rFonts w:ascii="Consolas" w:hAnsi="Consolas"/>
                                    <w:color w:val="A31515"/>
                                  </w:rPr>
                                </w:rPrChange>
                              </w:rPr>
                              <w:t>$"Tick=</w:t>
                            </w:r>
                            <w:r w:rsidRPr="00426BC9">
                              <w:rPr>
                                <w:rFonts w:ascii="Consolas" w:hAnsi="Consolas"/>
                                <w:color w:val="000000"/>
                                <w:sz w:val="18"/>
                                <w:szCs w:val="18"/>
                                <w:rPrChange w:id="2180" w:author="Peter Freiling" w:date="2018-12-03T11:34:00Z">
                                  <w:rPr>
                                    <w:rFonts w:ascii="Consolas" w:hAnsi="Consolas"/>
                                    <w:color w:val="000000"/>
                                  </w:rPr>
                                </w:rPrChange>
                              </w:rPr>
                              <w:t>{</w:t>
                            </w:r>
                            <w:r w:rsidRPr="00426BC9">
                              <w:rPr>
                                <w:rFonts w:ascii="Consolas" w:hAnsi="Consolas"/>
                                <w:color w:val="0000FF"/>
                                <w:sz w:val="18"/>
                                <w:szCs w:val="18"/>
                                <w:rPrChange w:id="2181" w:author="Peter Freiling" w:date="2018-12-03T11:34:00Z">
                                  <w:rPr>
                                    <w:rFonts w:ascii="Consolas" w:hAnsi="Consolas"/>
                                    <w:color w:val="0000FF"/>
                                  </w:rPr>
                                </w:rPrChange>
                              </w:rPr>
                              <w:t>this</w:t>
                            </w:r>
                            <w:r w:rsidRPr="00426BC9">
                              <w:rPr>
                                <w:rFonts w:ascii="Consolas" w:hAnsi="Consolas"/>
                                <w:color w:val="000000"/>
                                <w:sz w:val="18"/>
                                <w:szCs w:val="18"/>
                                <w:rPrChange w:id="2182" w:author="Peter Freiling" w:date="2018-12-03T11:34:00Z">
                                  <w:rPr>
                                    <w:rFonts w:ascii="Consolas" w:hAnsi="Consolas"/>
                                    <w:color w:val="000000"/>
                                  </w:rPr>
                                </w:rPrChange>
                              </w:rPr>
                              <w:t>.Tick}</w:t>
                            </w:r>
                            <w:r w:rsidRPr="00426BC9">
                              <w:rPr>
                                <w:rFonts w:ascii="Consolas" w:hAnsi="Consolas"/>
                                <w:color w:val="A31515"/>
                                <w:sz w:val="18"/>
                                <w:szCs w:val="18"/>
                                <w:rPrChange w:id="2183" w:author="Peter Freiling" w:date="2018-12-03T11:34:00Z">
                                  <w:rPr>
                                    <w:rFonts w:ascii="Consolas" w:hAnsi="Consolas"/>
                                    <w:color w:val="A31515"/>
                                  </w:rPr>
                                </w:rPrChange>
                              </w:rPr>
                              <w:t>\tProcessId=</w:t>
                            </w:r>
                            <w:r w:rsidRPr="00426BC9">
                              <w:rPr>
                                <w:rFonts w:ascii="Consolas" w:hAnsi="Consolas"/>
                                <w:color w:val="000000"/>
                                <w:sz w:val="18"/>
                                <w:szCs w:val="18"/>
                                <w:rPrChange w:id="2184" w:author="Peter Freiling" w:date="2018-12-03T11:34:00Z">
                                  <w:rPr>
                                    <w:rFonts w:ascii="Consolas" w:hAnsi="Consolas"/>
                                    <w:color w:val="000000"/>
                                  </w:rPr>
                                </w:rPrChange>
                              </w:rPr>
                              <w:t>{</w:t>
                            </w:r>
                            <w:r w:rsidRPr="00426BC9">
                              <w:rPr>
                                <w:rFonts w:ascii="Consolas" w:hAnsi="Consolas"/>
                                <w:color w:val="0000FF"/>
                                <w:sz w:val="18"/>
                                <w:szCs w:val="18"/>
                                <w:rPrChange w:id="2185" w:author="Peter Freiling" w:date="2018-12-03T11:34:00Z">
                                  <w:rPr>
                                    <w:rFonts w:ascii="Consolas" w:hAnsi="Consolas"/>
                                    <w:color w:val="0000FF"/>
                                  </w:rPr>
                                </w:rPrChange>
                              </w:rPr>
                              <w:t>this</w:t>
                            </w:r>
                            <w:r w:rsidRPr="00426BC9">
                              <w:rPr>
                                <w:rFonts w:ascii="Consolas" w:hAnsi="Consolas"/>
                                <w:color w:val="000000"/>
                                <w:sz w:val="18"/>
                                <w:szCs w:val="18"/>
                                <w:rPrChange w:id="2186" w:author="Peter Freiling" w:date="2018-12-03T11:34:00Z">
                                  <w:rPr>
                                    <w:rFonts w:ascii="Consolas" w:hAnsi="Consolas"/>
                                    <w:color w:val="000000"/>
                                  </w:rPr>
                                </w:rPrChange>
                              </w:rPr>
                              <w:t>.ProcessId}</w:t>
                            </w:r>
                            <w:r w:rsidRPr="00426BC9">
                              <w:rPr>
                                <w:rFonts w:ascii="Consolas" w:hAnsi="Consolas"/>
                                <w:color w:val="A31515"/>
                                <w:sz w:val="18"/>
                                <w:szCs w:val="18"/>
                                <w:rPrChange w:id="2187" w:author="Peter Freiling" w:date="2018-12-03T11:34:00Z">
                                  <w:rPr>
                                    <w:rFonts w:ascii="Consolas" w:hAnsi="Consolas"/>
                                    <w:color w:val="A31515"/>
                                  </w:rPr>
                                </w:rPrChange>
                              </w:rPr>
                              <w:t>\t"</w:t>
                            </w:r>
                            <w:r w:rsidRPr="00426BC9">
                              <w:rPr>
                                <w:rFonts w:ascii="Consolas" w:hAnsi="Consolas"/>
                                <w:color w:val="000000"/>
                                <w:sz w:val="18"/>
                                <w:szCs w:val="18"/>
                                <w:rPrChange w:id="2188" w:author="Peter Freiling" w:date="2018-12-03T11:34:00Z">
                                  <w:rPr>
                                    <w:rFonts w:ascii="Consolas" w:hAnsi="Consolas"/>
                                    <w:color w:val="000000"/>
                                  </w:rPr>
                                </w:rPrChange>
                              </w:rPr>
                              <w:t> +</w:t>
                            </w:r>
                          </w:ins>
                        </w:p>
                        <w:p w14:paraId="79390CA3" w14:textId="427A71CF" w:rsidR="00E2653D" w:rsidRPr="00426BC9" w:rsidRDefault="00E2653D" w:rsidP="00FC144B">
                          <w:pPr>
                            <w:pStyle w:val="HTMLPreformatted"/>
                            <w:shd w:val="clear" w:color="auto" w:fill="FFFFFF"/>
                            <w:rPr>
                              <w:ins w:id="2189" w:author="Peter Freiling" w:date="2018-12-03T11:31:00Z"/>
                              <w:rFonts w:ascii="Consolas" w:hAnsi="Consolas"/>
                              <w:color w:val="000000"/>
                              <w:sz w:val="18"/>
                              <w:szCs w:val="18"/>
                              <w:rPrChange w:id="2190" w:author="Peter Freiling" w:date="2018-12-03T11:34:00Z">
                                <w:rPr>
                                  <w:ins w:id="2191" w:author="Peter Freiling" w:date="2018-12-03T11:31:00Z"/>
                                  <w:rFonts w:ascii="Consolas" w:hAnsi="Consolas"/>
                                  <w:color w:val="000000"/>
                                </w:rPr>
                              </w:rPrChange>
                            </w:rPr>
                          </w:pPr>
                          <w:ins w:id="2192" w:author="Peter Freiling" w:date="2018-12-03T11:31:00Z">
                            <w:r w:rsidRPr="00426BC9">
                              <w:rPr>
                                <w:rFonts w:ascii="Consolas" w:hAnsi="Consolas"/>
                                <w:color w:val="000000"/>
                                <w:sz w:val="18"/>
                                <w:szCs w:val="18"/>
                                <w:rPrChange w:id="2193" w:author="Peter Freiling" w:date="2018-12-03T11:34:00Z">
                                  <w:rPr>
                                    <w:rFonts w:ascii="Consolas" w:hAnsi="Consolas"/>
                                    <w:color w:val="000000"/>
                                  </w:rPr>
                                </w:rPrChange>
                              </w:rPr>
                              <w:t xml:space="preserve">            </w:t>
                            </w:r>
                            <w:r w:rsidRPr="00426BC9">
                              <w:rPr>
                                <w:rFonts w:ascii="Consolas" w:hAnsi="Consolas"/>
                                <w:color w:val="A31515"/>
                                <w:sz w:val="18"/>
                                <w:szCs w:val="18"/>
                                <w:rPrChange w:id="2194" w:author="Peter Freiling" w:date="2018-12-03T11:34:00Z">
                                  <w:rPr>
                                    <w:rFonts w:ascii="Consolas" w:hAnsi="Consolas"/>
                                    <w:color w:val="A31515"/>
                                  </w:rPr>
                                </w:rPrChange>
                              </w:rPr>
                              <w:t>$"CpuId=</w:t>
                            </w:r>
                            <w:r w:rsidRPr="00426BC9">
                              <w:rPr>
                                <w:rFonts w:ascii="Consolas" w:hAnsi="Consolas"/>
                                <w:color w:val="000000"/>
                                <w:sz w:val="18"/>
                                <w:szCs w:val="18"/>
                                <w:rPrChange w:id="2195" w:author="Peter Freiling" w:date="2018-12-03T11:34:00Z">
                                  <w:rPr>
                                    <w:rFonts w:ascii="Consolas" w:hAnsi="Consolas"/>
                                    <w:color w:val="000000"/>
                                  </w:rPr>
                                </w:rPrChange>
                              </w:rPr>
                              <w:t>{</w:t>
                            </w:r>
                            <w:r w:rsidRPr="00426BC9">
                              <w:rPr>
                                <w:rFonts w:ascii="Consolas" w:hAnsi="Consolas"/>
                                <w:color w:val="0000FF"/>
                                <w:sz w:val="18"/>
                                <w:szCs w:val="18"/>
                                <w:rPrChange w:id="2196" w:author="Peter Freiling" w:date="2018-12-03T11:34:00Z">
                                  <w:rPr>
                                    <w:rFonts w:ascii="Consolas" w:hAnsi="Consolas"/>
                                    <w:color w:val="0000FF"/>
                                  </w:rPr>
                                </w:rPrChange>
                              </w:rPr>
                              <w:t>this</w:t>
                            </w:r>
                            <w:r w:rsidRPr="00426BC9">
                              <w:rPr>
                                <w:rFonts w:ascii="Consolas" w:hAnsi="Consolas"/>
                                <w:color w:val="000000"/>
                                <w:sz w:val="18"/>
                                <w:szCs w:val="18"/>
                                <w:rPrChange w:id="2197" w:author="Peter Freiling" w:date="2018-12-03T11:34:00Z">
                                  <w:rPr>
                                    <w:rFonts w:ascii="Consolas" w:hAnsi="Consolas"/>
                                    <w:color w:val="000000"/>
                                  </w:rPr>
                                </w:rPrChange>
                              </w:rPr>
                              <w:t>.CpuId}</w:t>
                            </w:r>
                            <w:r w:rsidRPr="00426BC9">
                              <w:rPr>
                                <w:rFonts w:ascii="Consolas" w:hAnsi="Consolas"/>
                                <w:color w:val="A31515"/>
                                <w:sz w:val="18"/>
                                <w:szCs w:val="18"/>
                                <w:rPrChange w:id="2198" w:author="Peter Freiling" w:date="2018-12-03T11:34:00Z">
                                  <w:rPr>
                                    <w:rFonts w:ascii="Consolas" w:hAnsi="Consolas"/>
                                    <w:color w:val="A31515"/>
                                  </w:rPr>
                                </w:rPrChange>
                              </w:rPr>
                              <w:t>\tCpuTemp=</w:t>
                            </w:r>
                            <w:r w:rsidRPr="00426BC9">
                              <w:rPr>
                                <w:rFonts w:ascii="Consolas" w:hAnsi="Consolas"/>
                                <w:color w:val="000000"/>
                                <w:sz w:val="18"/>
                                <w:szCs w:val="18"/>
                                <w:rPrChange w:id="2199" w:author="Peter Freiling" w:date="2018-12-03T11:34:00Z">
                                  <w:rPr>
                                    <w:rFonts w:ascii="Consolas" w:hAnsi="Consolas"/>
                                    <w:color w:val="000000"/>
                                  </w:rPr>
                                </w:rPrChange>
                              </w:rPr>
                              <w:t>{</w:t>
                            </w:r>
                            <w:r w:rsidRPr="00426BC9">
                              <w:rPr>
                                <w:rFonts w:ascii="Consolas" w:hAnsi="Consolas"/>
                                <w:color w:val="0000FF"/>
                                <w:sz w:val="18"/>
                                <w:szCs w:val="18"/>
                                <w:rPrChange w:id="2200" w:author="Peter Freiling" w:date="2018-12-03T11:34:00Z">
                                  <w:rPr>
                                    <w:rFonts w:ascii="Consolas" w:hAnsi="Consolas"/>
                                    <w:color w:val="0000FF"/>
                                  </w:rPr>
                                </w:rPrChange>
                              </w:rPr>
                              <w:t>this</w:t>
                            </w:r>
                            <w:r w:rsidRPr="00426BC9">
                              <w:rPr>
                                <w:rFonts w:ascii="Consolas" w:hAnsi="Consolas"/>
                                <w:color w:val="000000"/>
                                <w:sz w:val="18"/>
                                <w:szCs w:val="18"/>
                                <w:rPrChange w:id="2201" w:author="Peter Freiling" w:date="2018-12-03T11:34:00Z">
                                  <w:rPr>
                                    <w:rFonts w:ascii="Consolas" w:hAnsi="Consolas"/>
                                    <w:color w:val="000000"/>
                                  </w:rPr>
                                </w:rPrChange>
                              </w:rPr>
                              <w:t>.CpuTemp}</w:t>
                            </w:r>
                            <w:r w:rsidRPr="00426BC9">
                              <w:rPr>
                                <w:rFonts w:ascii="Consolas" w:hAnsi="Consolas"/>
                                <w:color w:val="A31515"/>
                                <w:sz w:val="18"/>
                                <w:szCs w:val="18"/>
                                <w:rPrChange w:id="2202" w:author="Peter Freiling" w:date="2018-12-03T11:34:00Z">
                                  <w:rPr>
                                    <w:rFonts w:ascii="Consolas" w:hAnsi="Consolas"/>
                                    <w:color w:val="A31515"/>
                                  </w:rPr>
                                </w:rPrChange>
                              </w:rPr>
                              <w:t>"</w:t>
                            </w:r>
                            <w:r w:rsidRPr="00426BC9">
                              <w:rPr>
                                <w:rFonts w:ascii="Consolas" w:hAnsi="Consolas"/>
                                <w:color w:val="000000"/>
                                <w:sz w:val="18"/>
                                <w:szCs w:val="18"/>
                                <w:rPrChange w:id="2203" w:author="Peter Freiling" w:date="2018-12-03T11:34:00Z">
                                  <w:rPr>
                                    <w:rFonts w:ascii="Consolas" w:hAnsi="Consolas"/>
                                    <w:color w:val="000000"/>
                                  </w:rPr>
                                </w:rPrChange>
                              </w:rPr>
                              <w:t>;</w:t>
                            </w:r>
                          </w:ins>
                        </w:p>
                        <w:p w14:paraId="22EF95B7" w14:textId="55DC3FED" w:rsidR="00290325" w:rsidRPr="00426BC9" w:rsidRDefault="00290325" w:rsidP="00E2653D">
                          <w:pPr>
                            <w:pStyle w:val="HTMLPreformatted"/>
                            <w:shd w:val="clear" w:color="auto" w:fill="FFFFFF"/>
                            <w:rPr>
                              <w:ins w:id="2204" w:author="Peter Freiling" w:date="2018-12-03T11:28:00Z"/>
                              <w:rFonts w:ascii="Consolas" w:hAnsi="Consolas"/>
                              <w:color w:val="000000"/>
                              <w:sz w:val="18"/>
                              <w:szCs w:val="18"/>
                              <w:rPrChange w:id="2205" w:author="Peter Freiling" w:date="2018-12-03T11:34:00Z">
                                <w:rPr>
                                  <w:ins w:id="2206" w:author="Peter Freiling" w:date="2018-12-03T11:28:00Z"/>
                                  <w:rFonts w:ascii="Consolas" w:hAnsi="Consolas"/>
                                  <w:color w:val="000000"/>
                                </w:rPr>
                              </w:rPrChange>
                            </w:rPr>
                          </w:pPr>
                          <w:ins w:id="2207" w:author="Peter Freiling" w:date="2018-12-03T11:28:00Z">
                            <w:r w:rsidRPr="00426BC9">
                              <w:rPr>
                                <w:rFonts w:ascii="Consolas" w:hAnsi="Consolas"/>
                                <w:color w:val="000000"/>
                                <w:sz w:val="18"/>
                                <w:szCs w:val="18"/>
                                <w:rPrChange w:id="2208" w:author="Peter Freiling" w:date="2018-12-03T11:34:00Z">
                                  <w:rPr>
                                    <w:rFonts w:ascii="Consolas" w:hAnsi="Consolas"/>
                                    <w:color w:val="000000"/>
                                  </w:rPr>
                                </w:rPrChange>
                              </w:rPr>
                              <w:t>    };</w:t>
                            </w:r>
                          </w:ins>
                        </w:p>
                        <w:p w14:paraId="5C4F491F" w14:textId="77777777" w:rsidR="00290325" w:rsidRPr="00426BC9" w:rsidRDefault="00290325" w:rsidP="00290325">
                          <w:pPr>
                            <w:pStyle w:val="HTMLPreformatted"/>
                            <w:shd w:val="clear" w:color="auto" w:fill="FFFFFF"/>
                            <w:rPr>
                              <w:ins w:id="2209" w:author="Peter Freiling" w:date="2018-12-03T11:28:00Z"/>
                              <w:rFonts w:ascii="Consolas" w:hAnsi="Consolas"/>
                              <w:color w:val="000000"/>
                              <w:sz w:val="18"/>
                              <w:szCs w:val="18"/>
                              <w:rPrChange w:id="2210" w:author="Peter Freiling" w:date="2018-12-03T11:34:00Z">
                                <w:rPr>
                                  <w:ins w:id="2211" w:author="Peter Freiling" w:date="2018-12-03T11:28:00Z"/>
                                  <w:rFonts w:ascii="Consolas" w:hAnsi="Consolas"/>
                                  <w:color w:val="000000"/>
                                </w:rPr>
                              </w:rPrChange>
                            </w:rPr>
                          </w:pPr>
                          <w:ins w:id="2212" w:author="Peter Freiling" w:date="2018-12-03T11:28:00Z">
                            <w:r w:rsidRPr="00426BC9">
                              <w:rPr>
                                <w:rFonts w:ascii="Consolas" w:hAnsi="Consolas"/>
                                <w:color w:val="000000"/>
                                <w:sz w:val="18"/>
                                <w:szCs w:val="18"/>
                                <w:rPrChange w:id="2213" w:author="Peter Freiling" w:date="2018-12-03T11:34:00Z">
                                  <w:rPr>
                                    <w:rFonts w:ascii="Consolas" w:hAnsi="Consolas"/>
                                    <w:color w:val="000000"/>
                                  </w:rPr>
                                </w:rPrChange>
                              </w:rPr>
                              <w:t xml:space="preserve"> </w:t>
                            </w:r>
                          </w:ins>
                        </w:p>
                        <w:p w14:paraId="35B7391C" w14:textId="77777777" w:rsidR="007C2EC2" w:rsidRPr="00426BC9" w:rsidRDefault="00B56496" w:rsidP="007C2EC2">
                          <w:pPr>
                            <w:pStyle w:val="HTMLPreformatted"/>
                            <w:shd w:val="clear" w:color="auto" w:fill="FFFFFF"/>
                            <w:rPr>
                              <w:ins w:id="2214" w:author="Peter Freiling" w:date="2018-12-03T11:32:00Z"/>
                              <w:rFonts w:ascii="Consolas" w:hAnsi="Consolas"/>
                              <w:color w:val="000000"/>
                              <w:sz w:val="18"/>
                              <w:szCs w:val="18"/>
                              <w:rPrChange w:id="2215" w:author="Peter Freiling" w:date="2018-12-03T11:34:00Z">
                                <w:rPr>
                                  <w:ins w:id="2216" w:author="Peter Freiling" w:date="2018-12-03T11:32:00Z"/>
                                  <w:rFonts w:ascii="Consolas" w:hAnsi="Consolas"/>
                                  <w:color w:val="000000"/>
                                </w:rPr>
                              </w:rPrChange>
                            </w:rPr>
                          </w:pPr>
                          <w:ins w:id="2217" w:author="Peter Freiling" w:date="2018-12-03T11:30:00Z">
                            <w:r w:rsidRPr="00426BC9">
                              <w:rPr>
                                <w:rFonts w:ascii="Consolas" w:hAnsi="Consolas"/>
                                <w:color w:val="0000FF"/>
                                <w:sz w:val="18"/>
                                <w:szCs w:val="18"/>
                                <w:rPrChange w:id="2218" w:author="Peter Freiling" w:date="2018-12-03T11:34:00Z">
                                  <w:rPr>
                                    <w:rFonts w:ascii="Consolas" w:hAnsi="Consolas"/>
                                    <w:color w:val="0000FF"/>
                                  </w:rPr>
                                </w:rPrChange>
                              </w:rPr>
                              <w:t xml:space="preserve">    </w:t>
                            </w:r>
                            <w:r w:rsidRPr="00426BC9">
                              <w:rPr>
                                <w:rFonts w:ascii="Consolas" w:hAnsi="Consolas"/>
                                <w:color w:val="0000FF"/>
                                <w:sz w:val="18"/>
                                <w:szCs w:val="18"/>
                                <w:rPrChange w:id="2219" w:author="Peter Freiling" w:date="2018-12-03T11:34:00Z">
                                  <w:rPr>
                                    <w:rFonts w:ascii="Consolas" w:hAnsi="Consolas"/>
                                    <w:color w:val="0000FF"/>
                                  </w:rPr>
                                </w:rPrChange>
                              </w:rPr>
                              <w:t>private</w:t>
                            </w:r>
                            <w:r w:rsidRPr="00426BC9">
                              <w:rPr>
                                <w:rFonts w:ascii="Consolas" w:hAnsi="Consolas"/>
                                <w:color w:val="000000"/>
                                <w:sz w:val="18"/>
                                <w:szCs w:val="18"/>
                                <w:rPrChange w:id="2220" w:author="Peter Freiling" w:date="2018-12-03T11:34:00Z">
                                  <w:rPr>
                                    <w:rFonts w:ascii="Consolas" w:hAnsi="Consolas"/>
                                    <w:color w:val="000000"/>
                                  </w:rPr>
                                </w:rPrChange>
                              </w:rPr>
                              <w:t> </w:t>
                            </w:r>
                            <w:r w:rsidRPr="00426BC9">
                              <w:rPr>
                                <w:rFonts w:ascii="Consolas" w:hAnsi="Consolas"/>
                                <w:color w:val="0000FF"/>
                                <w:sz w:val="18"/>
                                <w:szCs w:val="18"/>
                                <w:rPrChange w:id="2221" w:author="Peter Freiling" w:date="2018-12-03T11:34:00Z">
                                  <w:rPr>
                                    <w:rFonts w:ascii="Consolas" w:hAnsi="Consolas"/>
                                    <w:color w:val="0000FF"/>
                                  </w:rPr>
                                </w:rPrChange>
                              </w:rPr>
                              <w:t>static</w:t>
                            </w:r>
                            <w:r w:rsidRPr="00426BC9">
                              <w:rPr>
                                <w:rFonts w:ascii="Consolas" w:hAnsi="Consolas"/>
                                <w:color w:val="000000"/>
                                <w:sz w:val="18"/>
                                <w:szCs w:val="18"/>
                                <w:rPrChange w:id="2222" w:author="Peter Freiling" w:date="2018-12-03T11:34:00Z">
                                  <w:rPr>
                                    <w:rFonts w:ascii="Consolas" w:hAnsi="Consolas"/>
                                    <w:color w:val="000000"/>
                                  </w:rPr>
                                </w:rPrChange>
                              </w:rPr>
                              <w:t> </w:t>
                            </w:r>
                            <w:r w:rsidRPr="00426BC9">
                              <w:rPr>
                                <w:rFonts w:ascii="Consolas" w:hAnsi="Consolas"/>
                                <w:color w:val="0000FF"/>
                                <w:sz w:val="18"/>
                                <w:szCs w:val="18"/>
                                <w:rPrChange w:id="2223" w:author="Peter Freiling" w:date="2018-12-03T11:34:00Z">
                                  <w:rPr>
                                    <w:rFonts w:ascii="Consolas" w:hAnsi="Consolas"/>
                                    <w:color w:val="0000FF"/>
                                  </w:rPr>
                                </w:rPrChange>
                              </w:rPr>
                              <w:t>void</w:t>
                            </w:r>
                            <w:r w:rsidRPr="00426BC9">
                              <w:rPr>
                                <w:rFonts w:ascii="Consolas" w:hAnsi="Consolas"/>
                                <w:color w:val="000000"/>
                                <w:sz w:val="18"/>
                                <w:szCs w:val="18"/>
                                <w:rPrChange w:id="2224" w:author="Peter Freiling" w:date="2018-12-03T11:34:00Z">
                                  <w:rPr>
                                    <w:rFonts w:ascii="Consolas" w:hAnsi="Consolas"/>
                                    <w:color w:val="000000"/>
                                  </w:rPr>
                                </w:rPrChange>
                              </w:rPr>
                              <w:t> WriteEvent&lt;</w:t>
                            </w:r>
                            <w:r w:rsidRPr="00426BC9">
                              <w:rPr>
                                <w:rFonts w:ascii="Consolas" w:hAnsi="Consolas"/>
                                <w:color w:val="2B91AF"/>
                                <w:sz w:val="18"/>
                                <w:szCs w:val="18"/>
                                <w:rPrChange w:id="2225" w:author="Peter Freiling" w:date="2018-12-03T11:34:00Z">
                                  <w:rPr>
                                    <w:rFonts w:ascii="Consolas" w:hAnsi="Consolas"/>
                                    <w:color w:val="2B91AF"/>
                                  </w:rPr>
                                </w:rPrChange>
                              </w:rPr>
                              <w:t>T</w:t>
                            </w:r>
                            <w:r w:rsidRPr="00426BC9">
                              <w:rPr>
                                <w:rFonts w:ascii="Consolas" w:hAnsi="Consolas"/>
                                <w:color w:val="000000"/>
                                <w:sz w:val="18"/>
                                <w:szCs w:val="18"/>
                                <w:rPrChange w:id="2226" w:author="Peter Freiling" w:date="2018-12-03T11:34:00Z">
                                  <w:rPr>
                                    <w:rFonts w:ascii="Consolas" w:hAnsi="Consolas"/>
                                    <w:color w:val="000000"/>
                                  </w:rPr>
                                </w:rPrChange>
                              </w:rPr>
                              <w:t>&gt;(</w:t>
                            </w:r>
                            <w:r w:rsidRPr="00426BC9">
                              <w:rPr>
                                <w:rFonts w:ascii="Consolas" w:hAnsi="Consolas"/>
                                <w:color w:val="2B91AF"/>
                                <w:sz w:val="18"/>
                                <w:szCs w:val="18"/>
                                <w:rPrChange w:id="2227" w:author="Peter Freiling" w:date="2018-12-03T11:34:00Z">
                                  <w:rPr>
                                    <w:rFonts w:ascii="Consolas" w:hAnsi="Consolas"/>
                                    <w:color w:val="2B91AF"/>
                                  </w:rPr>
                                </w:rPrChange>
                              </w:rPr>
                              <w:t>StreamEvent</w:t>
                            </w:r>
                            <w:r w:rsidRPr="00426BC9">
                              <w:rPr>
                                <w:rFonts w:ascii="Consolas" w:hAnsi="Consolas"/>
                                <w:color w:val="000000"/>
                                <w:sz w:val="18"/>
                                <w:szCs w:val="18"/>
                                <w:rPrChange w:id="2228" w:author="Peter Freiling" w:date="2018-12-03T11:34:00Z">
                                  <w:rPr>
                                    <w:rFonts w:ascii="Consolas" w:hAnsi="Consolas"/>
                                    <w:color w:val="000000"/>
                                  </w:rPr>
                                </w:rPrChange>
                              </w:rPr>
                              <w:t>&lt;</w:t>
                            </w:r>
                            <w:r w:rsidRPr="00426BC9">
                              <w:rPr>
                                <w:rFonts w:ascii="Consolas" w:hAnsi="Consolas"/>
                                <w:color w:val="2B91AF"/>
                                <w:sz w:val="18"/>
                                <w:szCs w:val="18"/>
                                <w:rPrChange w:id="2229" w:author="Peter Freiling" w:date="2018-12-03T11:34:00Z">
                                  <w:rPr>
                                    <w:rFonts w:ascii="Consolas" w:hAnsi="Consolas"/>
                                    <w:color w:val="2B91AF"/>
                                  </w:rPr>
                                </w:rPrChange>
                              </w:rPr>
                              <w:t>T</w:t>
                            </w:r>
                            <w:r w:rsidRPr="00426BC9">
                              <w:rPr>
                                <w:rFonts w:ascii="Consolas" w:hAnsi="Consolas"/>
                                <w:color w:val="000000"/>
                                <w:sz w:val="18"/>
                                <w:szCs w:val="18"/>
                                <w:rPrChange w:id="2230" w:author="Peter Freiling" w:date="2018-12-03T11:34:00Z">
                                  <w:rPr>
                                    <w:rFonts w:ascii="Consolas" w:hAnsi="Consolas"/>
                                    <w:color w:val="000000"/>
                                  </w:rPr>
                                </w:rPrChange>
                              </w:rPr>
                              <w:t>&gt; e) =&gt;</w:t>
                            </w:r>
                          </w:ins>
                          <w:ins w:id="2231" w:author="Peter Freiling" w:date="2018-12-03T11:32:00Z">
                            <w:r w:rsidR="007C2EC2" w:rsidRPr="00426BC9">
                              <w:rPr>
                                <w:rFonts w:ascii="Consolas" w:hAnsi="Consolas"/>
                                <w:color w:val="000000"/>
                                <w:sz w:val="18"/>
                                <w:szCs w:val="18"/>
                                <w:rPrChange w:id="2232" w:author="Peter Freiling" w:date="2018-12-03T11:34:00Z">
                                  <w:rPr>
                                    <w:rFonts w:ascii="Consolas" w:hAnsi="Consolas"/>
                                    <w:color w:val="000000"/>
                                  </w:rPr>
                                </w:rPrChange>
                              </w:rPr>
                              <w:t xml:space="preserve"> </w:t>
                            </w:r>
                          </w:ins>
                          <w:ins w:id="2233" w:author="Peter Freiling" w:date="2018-12-03T11:30:00Z">
                            <w:r w:rsidRPr="00426BC9">
                              <w:rPr>
                                <w:rFonts w:ascii="Consolas" w:hAnsi="Consolas"/>
                                <w:color w:val="2B91AF"/>
                                <w:sz w:val="18"/>
                                <w:szCs w:val="18"/>
                                <w:rPrChange w:id="2234" w:author="Peter Freiling" w:date="2018-12-03T11:34:00Z">
                                  <w:rPr>
                                    <w:rFonts w:ascii="Consolas" w:hAnsi="Consolas"/>
                                    <w:color w:val="2B91AF"/>
                                  </w:rPr>
                                </w:rPrChange>
                              </w:rPr>
                              <w:t>Console</w:t>
                            </w:r>
                            <w:r w:rsidRPr="00426BC9">
                              <w:rPr>
                                <w:rFonts w:ascii="Consolas" w:hAnsi="Consolas"/>
                                <w:color w:val="000000"/>
                                <w:sz w:val="18"/>
                                <w:szCs w:val="18"/>
                                <w:rPrChange w:id="2235" w:author="Peter Freiling" w:date="2018-12-03T11:34:00Z">
                                  <w:rPr>
                                    <w:rFonts w:ascii="Consolas" w:hAnsi="Consolas"/>
                                    <w:color w:val="000000"/>
                                  </w:rPr>
                                </w:rPrChange>
                              </w:rPr>
                              <w:t>.WriteLine(</w:t>
                            </w:r>
                          </w:ins>
                        </w:p>
                        <w:p w14:paraId="38ABFC5C" w14:textId="6857CBFA" w:rsidR="00B56496" w:rsidRPr="00426BC9" w:rsidRDefault="007C2EC2" w:rsidP="00FC144B">
                          <w:pPr>
                            <w:pStyle w:val="HTMLPreformatted"/>
                            <w:shd w:val="clear" w:color="auto" w:fill="FFFFFF"/>
                            <w:rPr>
                              <w:ins w:id="2236" w:author="Peter Freiling" w:date="2018-12-03T11:30:00Z"/>
                              <w:rFonts w:ascii="Consolas" w:hAnsi="Consolas"/>
                              <w:color w:val="000000"/>
                              <w:sz w:val="18"/>
                              <w:szCs w:val="18"/>
                              <w:rPrChange w:id="2237" w:author="Peter Freiling" w:date="2018-12-03T11:34:00Z">
                                <w:rPr>
                                  <w:ins w:id="2238" w:author="Peter Freiling" w:date="2018-12-03T11:30:00Z"/>
                                  <w:rFonts w:ascii="Consolas" w:hAnsi="Consolas"/>
                                  <w:color w:val="000000"/>
                                </w:rPr>
                              </w:rPrChange>
                            </w:rPr>
                          </w:pPr>
                          <w:ins w:id="2239" w:author="Peter Freiling" w:date="2018-12-03T11:32:00Z">
                            <w:r w:rsidRPr="00426BC9">
                              <w:rPr>
                                <w:rFonts w:ascii="Consolas" w:hAnsi="Consolas"/>
                                <w:color w:val="A31515"/>
                                <w:sz w:val="18"/>
                                <w:szCs w:val="18"/>
                                <w:rPrChange w:id="2240" w:author="Peter Freiling" w:date="2018-12-03T11:34:00Z">
                                  <w:rPr>
                                    <w:rFonts w:ascii="Consolas" w:hAnsi="Consolas"/>
                                    <w:color w:val="A31515"/>
                                  </w:rPr>
                                </w:rPrChange>
                              </w:rPr>
                              <w:t xml:space="preserve">        </w:t>
                            </w:r>
                          </w:ins>
                          <w:ins w:id="2241" w:author="Peter Freiling" w:date="2018-12-03T11:30:00Z">
                            <w:r w:rsidR="00B56496" w:rsidRPr="00426BC9">
                              <w:rPr>
                                <w:rFonts w:ascii="Consolas" w:hAnsi="Consolas"/>
                                <w:color w:val="A31515"/>
                                <w:sz w:val="18"/>
                                <w:szCs w:val="18"/>
                                <w:rPrChange w:id="2242" w:author="Peter Freiling" w:date="2018-12-03T11:34:00Z">
                                  <w:rPr>
                                    <w:rFonts w:ascii="Consolas" w:hAnsi="Consolas"/>
                                    <w:color w:val="A31515"/>
                                  </w:rPr>
                                </w:rPrChange>
                              </w:rPr>
                              <w:t>$"Event Kind = Interval\tStart Time = </w:t>
                            </w:r>
                            <w:r w:rsidR="00B56496" w:rsidRPr="00426BC9">
                              <w:rPr>
                                <w:rFonts w:ascii="Consolas" w:hAnsi="Consolas"/>
                                <w:color w:val="000000"/>
                                <w:sz w:val="18"/>
                                <w:szCs w:val="18"/>
                                <w:rPrChange w:id="2243" w:author="Peter Freiling" w:date="2018-12-03T11:34:00Z">
                                  <w:rPr>
                                    <w:rFonts w:ascii="Consolas" w:hAnsi="Consolas"/>
                                    <w:color w:val="000000"/>
                                  </w:rPr>
                                </w:rPrChange>
                              </w:rPr>
                              <w:t>{e.StartTime}</w:t>
                            </w:r>
                            <w:r w:rsidR="00B56496" w:rsidRPr="00426BC9">
                              <w:rPr>
                                <w:rFonts w:ascii="Consolas" w:hAnsi="Consolas"/>
                                <w:color w:val="A31515"/>
                                <w:sz w:val="18"/>
                                <w:szCs w:val="18"/>
                                <w:rPrChange w:id="2244" w:author="Peter Freiling" w:date="2018-12-03T11:34:00Z">
                                  <w:rPr>
                                    <w:rFonts w:ascii="Consolas" w:hAnsi="Consolas"/>
                                    <w:color w:val="A31515"/>
                                  </w:rPr>
                                </w:rPrChange>
                              </w:rPr>
                              <w:t>\t"</w:t>
                            </w:r>
                            <w:r w:rsidR="00B56496" w:rsidRPr="00426BC9">
                              <w:rPr>
                                <w:rFonts w:ascii="Consolas" w:hAnsi="Consolas"/>
                                <w:color w:val="000000"/>
                                <w:sz w:val="18"/>
                                <w:szCs w:val="18"/>
                                <w:rPrChange w:id="2245" w:author="Peter Freiling" w:date="2018-12-03T11:34:00Z">
                                  <w:rPr>
                                    <w:rFonts w:ascii="Consolas" w:hAnsi="Consolas"/>
                                    <w:color w:val="000000"/>
                                  </w:rPr>
                                </w:rPrChange>
                              </w:rPr>
                              <w:t> +</w:t>
                            </w:r>
                          </w:ins>
                        </w:p>
                        <w:p w14:paraId="62A67F0C" w14:textId="1B5D6EE9" w:rsidR="00B56496" w:rsidRPr="00426BC9" w:rsidRDefault="00B56496" w:rsidP="00643FB4">
                          <w:pPr>
                            <w:pStyle w:val="HTMLPreformatted"/>
                            <w:shd w:val="clear" w:color="auto" w:fill="FFFFFF"/>
                            <w:rPr>
                              <w:ins w:id="2246" w:author="Peter Freiling" w:date="2018-12-03T11:30:00Z"/>
                              <w:rFonts w:ascii="Consolas" w:hAnsi="Consolas"/>
                              <w:color w:val="000000"/>
                              <w:sz w:val="18"/>
                              <w:szCs w:val="18"/>
                              <w:rPrChange w:id="2247" w:author="Peter Freiling" w:date="2018-12-03T11:34:00Z">
                                <w:rPr>
                                  <w:ins w:id="2248" w:author="Peter Freiling" w:date="2018-12-03T11:30:00Z"/>
                                  <w:rFonts w:ascii="Consolas" w:hAnsi="Consolas"/>
                                  <w:color w:val="000000"/>
                                </w:rPr>
                              </w:rPrChange>
                            </w:rPr>
                            <w:pPrChange w:id="2249" w:author="Peter Freiling" w:date="2018-12-03T11:32:00Z">
                              <w:pPr>
                                <w:pStyle w:val="HTMLPreformatted"/>
                                <w:shd w:val="clear" w:color="auto" w:fill="FFFFFF"/>
                              </w:pPr>
                            </w:pPrChange>
                          </w:pPr>
                          <w:ins w:id="2250" w:author="Peter Freiling" w:date="2018-12-03T11:30:00Z">
                            <w:r w:rsidRPr="00426BC9">
                              <w:rPr>
                                <w:rFonts w:ascii="Consolas" w:hAnsi="Consolas"/>
                                <w:color w:val="000000"/>
                                <w:sz w:val="18"/>
                                <w:szCs w:val="18"/>
                                <w:rPrChange w:id="2251" w:author="Peter Freiling" w:date="2018-12-03T11:34:00Z">
                                  <w:rPr>
                                    <w:rFonts w:ascii="Consolas" w:hAnsi="Consolas"/>
                                    <w:color w:val="000000"/>
                                  </w:rPr>
                                </w:rPrChange>
                              </w:rPr>
                              <w:t xml:space="preserve">    </w:t>
                            </w:r>
                            <w:r w:rsidRPr="00426BC9">
                              <w:rPr>
                                <w:rFonts w:ascii="Consolas" w:hAnsi="Consolas"/>
                                <w:color w:val="000000"/>
                                <w:sz w:val="18"/>
                                <w:szCs w:val="18"/>
                                <w:rPrChange w:id="2252" w:author="Peter Freiling" w:date="2018-12-03T11:34:00Z">
                                  <w:rPr>
                                    <w:rFonts w:ascii="Consolas" w:hAnsi="Consolas"/>
                                    <w:color w:val="000000"/>
                                  </w:rPr>
                                </w:rPrChange>
                              </w:rPr>
                              <w:t>    </w:t>
                            </w:r>
                            <w:r w:rsidRPr="00426BC9">
                              <w:rPr>
                                <w:rFonts w:ascii="Consolas" w:hAnsi="Consolas"/>
                                <w:color w:val="A31515"/>
                                <w:sz w:val="18"/>
                                <w:szCs w:val="18"/>
                                <w:rPrChange w:id="2253" w:author="Peter Freiling" w:date="2018-12-03T11:34:00Z">
                                  <w:rPr>
                                    <w:rFonts w:ascii="Consolas" w:hAnsi="Consolas"/>
                                    <w:color w:val="A31515"/>
                                  </w:rPr>
                                </w:rPrChange>
                              </w:rPr>
                              <w:t>$"End Time = </w:t>
                            </w:r>
                            <w:r w:rsidRPr="00426BC9">
                              <w:rPr>
                                <w:rFonts w:ascii="Consolas" w:hAnsi="Consolas"/>
                                <w:color w:val="000000"/>
                                <w:sz w:val="18"/>
                                <w:szCs w:val="18"/>
                                <w:rPrChange w:id="2254" w:author="Peter Freiling" w:date="2018-12-03T11:34:00Z">
                                  <w:rPr>
                                    <w:rFonts w:ascii="Consolas" w:hAnsi="Consolas"/>
                                    <w:color w:val="000000"/>
                                  </w:rPr>
                                </w:rPrChange>
                              </w:rPr>
                              <w:t>{e.EndTime}</w:t>
                            </w:r>
                            <w:r w:rsidRPr="00426BC9">
                              <w:rPr>
                                <w:rFonts w:ascii="Consolas" w:hAnsi="Consolas"/>
                                <w:color w:val="A31515"/>
                                <w:sz w:val="18"/>
                                <w:szCs w:val="18"/>
                                <w:rPrChange w:id="2255" w:author="Peter Freiling" w:date="2018-12-03T11:34:00Z">
                                  <w:rPr>
                                    <w:rFonts w:ascii="Consolas" w:hAnsi="Consolas"/>
                                    <w:color w:val="A31515"/>
                                  </w:rPr>
                                </w:rPrChange>
                              </w:rPr>
                              <w:t>\tPayload = (</w:t>
                            </w:r>
                            <w:r w:rsidRPr="00426BC9">
                              <w:rPr>
                                <w:rFonts w:ascii="Consolas" w:hAnsi="Consolas"/>
                                <w:color w:val="000000"/>
                                <w:sz w:val="18"/>
                                <w:szCs w:val="18"/>
                                <w:rPrChange w:id="2256" w:author="Peter Freiling" w:date="2018-12-03T11:34:00Z">
                                  <w:rPr>
                                    <w:rFonts w:ascii="Consolas" w:hAnsi="Consolas"/>
                                    <w:color w:val="000000"/>
                                  </w:rPr>
                                </w:rPrChange>
                              </w:rPr>
                              <w:t>{e.Payload.ToString()}</w:t>
                            </w:r>
                            <w:r w:rsidRPr="00426BC9">
                              <w:rPr>
                                <w:rFonts w:ascii="Consolas" w:hAnsi="Consolas"/>
                                <w:color w:val="A31515"/>
                                <w:sz w:val="18"/>
                                <w:szCs w:val="18"/>
                                <w:rPrChange w:id="2257" w:author="Peter Freiling" w:date="2018-12-03T11:34:00Z">
                                  <w:rPr>
                                    <w:rFonts w:ascii="Consolas" w:hAnsi="Consolas"/>
                                    <w:color w:val="A31515"/>
                                  </w:rPr>
                                </w:rPrChange>
                              </w:rPr>
                              <w:t>)"</w:t>
                            </w:r>
                            <w:r w:rsidRPr="00426BC9">
                              <w:rPr>
                                <w:rFonts w:ascii="Consolas" w:hAnsi="Consolas"/>
                                <w:color w:val="000000"/>
                                <w:sz w:val="18"/>
                                <w:szCs w:val="18"/>
                                <w:rPrChange w:id="2258" w:author="Peter Freiling" w:date="2018-12-03T11:34:00Z">
                                  <w:rPr>
                                    <w:rFonts w:ascii="Consolas" w:hAnsi="Consolas"/>
                                    <w:color w:val="000000"/>
                                  </w:rPr>
                                </w:rPrChange>
                              </w:rPr>
                              <w:t>);</w:t>
                            </w:r>
                          </w:ins>
                        </w:p>
                        <w:p w14:paraId="77764101" w14:textId="77777777" w:rsidR="00290325" w:rsidRPr="00426BC9" w:rsidRDefault="00290325" w:rsidP="00290325">
                          <w:pPr>
                            <w:pStyle w:val="HTMLPreformatted"/>
                            <w:shd w:val="clear" w:color="auto" w:fill="FFFFFF"/>
                            <w:rPr>
                              <w:ins w:id="2259" w:author="Peter Freiling" w:date="2018-12-03T11:28:00Z"/>
                              <w:rFonts w:ascii="Consolas" w:hAnsi="Consolas"/>
                              <w:color w:val="000000"/>
                              <w:sz w:val="18"/>
                              <w:szCs w:val="18"/>
                              <w:rPrChange w:id="2260" w:author="Peter Freiling" w:date="2018-12-03T11:34:00Z">
                                <w:rPr>
                                  <w:ins w:id="2261" w:author="Peter Freiling" w:date="2018-12-03T11:28:00Z"/>
                                  <w:rFonts w:ascii="Consolas" w:hAnsi="Consolas"/>
                                  <w:color w:val="000000"/>
                                </w:rPr>
                              </w:rPrChange>
                            </w:rPr>
                          </w:pPr>
                          <w:ins w:id="2262" w:author="Peter Freiling" w:date="2018-12-03T11:28:00Z">
                            <w:r w:rsidRPr="00426BC9">
                              <w:rPr>
                                <w:rFonts w:ascii="Consolas" w:hAnsi="Consolas"/>
                                <w:color w:val="000000"/>
                                <w:sz w:val="18"/>
                                <w:szCs w:val="18"/>
                                <w:rPrChange w:id="2263" w:author="Peter Freiling" w:date="2018-12-03T11:34:00Z">
                                  <w:rPr>
                                    <w:rFonts w:ascii="Consolas" w:hAnsi="Consolas"/>
                                    <w:color w:val="000000"/>
                                  </w:rPr>
                                </w:rPrChange>
                              </w:rPr>
                              <w:t xml:space="preserve"> </w:t>
                            </w:r>
                          </w:ins>
                        </w:p>
                        <w:p w14:paraId="0EA8BD20" w14:textId="77777777" w:rsidR="00290325" w:rsidRPr="00426BC9" w:rsidRDefault="00290325" w:rsidP="00290325">
                          <w:pPr>
                            <w:pStyle w:val="HTMLPreformatted"/>
                            <w:shd w:val="clear" w:color="auto" w:fill="FFFFFF"/>
                            <w:rPr>
                              <w:ins w:id="2264" w:author="Peter Freiling" w:date="2018-12-03T11:28:00Z"/>
                              <w:rFonts w:ascii="Consolas" w:hAnsi="Consolas"/>
                              <w:color w:val="000000"/>
                              <w:sz w:val="18"/>
                              <w:szCs w:val="18"/>
                              <w:rPrChange w:id="2265" w:author="Peter Freiling" w:date="2018-12-03T11:34:00Z">
                                <w:rPr>
                                  <w:ins w:id="2266" w:author="Peter Freiling" w:date="2018-12-03T11:28:00Z"/>
                                  <w:rFonts w:ascii="Consolas" w:hAnsi="Consolas"/>
                                  <w:color w:val="000000"/>
                                </w:rPr>
                              </w:rPrChange>
                            </w:rPr>
                          </w:pPr>
                          <w:ins w:id="2267" w:author="Peter Freiling" w:date="2018-12-03T11:28:00Z">
                            <w:r w:rsidRPr="00426BC9">
                              <w:rPr>
                                <w:rFonts w:ascii="Consolas" w:hAnsi="Consolas"/>
                                <w:color w:val="000000"/>
                                <w:sz w:val="18"/>
                                <w:szCs w:val="18"/>
                                <w:rPrChange w:id="2268" w:author="Peter Freiling" w:date="2018-12-03T11:34:00Z">
                                  <w:rPr>
                                    <w:rFonts w:ascii="Consolas" w:hAnsi="Consolas"/>
                                    <w:color w:val="000000"/>
                                  </w:rPr>
                                </w:rPrChange>
                              </w:rPr>
                              <w:t>    </w:t>
                            </w:r>
                            <w:r w:rsidRPr="00426BC9">
                              <w:rPr>
                                <w:rFonts w:ascii="Consolas" w:hAnsi="Consolas"/>
                                <w:color w:val="0000FF"/>
                                <w:sz w:val="18"/>
                                <w:szCs w:val="18"/>
                                <w:rPrChange w:id="2269" w:author="Peter Freiling" w:date="2018-12-03T11:34:00Z">
                                  <w:rPr>
                                    <w:rFonts w:ascii="Consolas" w:hAnsi="Consolas"/>
                                    <w:color w:val="0000FF"/>
                                  </w:rPr>
                                </w:rPrChange>
                              </w:rPr>
                              <w:t>public</w:t>
                            </w:r>
                            <w:r w:rsidRPr="00426BC9">
                              <w:rPr>
                                <w:rFonts w:ascii="Consolas" w:hAnsi="Consolas"/>
                                <w:color w:val="000000"/>
                                <w:sz w:val="18"/>
                                <w:szCs w:val="18"/>
                                <w:rPrChange w:id="2270" w:author="Peter Freiling" w:date="2018-12-03T11:34:00Z">
                                  <w:rPr>
                                    <w:rFonts w:ascii="Consolas" w:hAnsi="Consolas"/>
                                    <w:color w:val="000000"/>
                                  </w:rPr>
                                </w:rPrChange>
                              </w:rPr>
                              <w:t> </w:t>
                            </w:r>
                            <w:r w:rsidRPr="00426BC9">
                              <w:rPr>
                                <w:rFonts w:ascii="Consolas" w:hAnsi="Consolas"/>
                                <w:color w:val="0000FF"/>
                                <w:sz w:val="18"/>
                                <w:szCs w:val="18"/>
                                <w:rPrChange w:id="2271" w:author="Peter Freiling" w:date="2018-12-03T11:34:00Z">
                                  <w:rPr>
                                    <w:rFonts w:ascii="Consolas" w:hAnsi="Consolas"/>
                                    <w:color w:val="0000FF"/>
                                  </w:rPr>
                                </w:rPrChange>
                              </w:rPr>
                              <w:t>static</w:t>
                            </w:r>
                            <w:r w:rsidRPr="00426BC9">
                              <w:rPr>
                                <w:rFonts w:ascii="Consolas" w:hAnsi="Consolas"/>
                                <w:color w:val="000000"/>
                                <w:sz w:val="18"/>
                                <w:szCs w:val="18"/>
                                <w:rPrChange w:id="2272" w:author="Peter Freiling" w:date="2018-12-03T11:34:00Z">
                                  <w:rPr>
                                    <w:rFonts w:ascii="Consolas" w:hAnsi="Consolas"/>
                                    <w:color w:val="000000"/>
                                  </w:rPr>
                                </w:rPrChange>
                              </w:rPr>
                              <w:t> </w:t>
                            </w:r>
                            <w:r w:rsidRPr="00426BC9">
                              <w:rPr>
                                <w:rFonts w:ascii="Consolas" w:hAnsi="Consolas"/>
                                <w:color w:val="0000FF"/>
                                <w:sz w:val="18"/>
                                <w:szCs w:val="18"/>
                                <w:rPrChange w:id="2273" w:author="Peter Freiling" w:date="2018-12-03T11:34:00Z">
                                  <w:rPr>
                                    <w:rFonts w:ascii="Consolas" w:hAnsi="Consolas"/>
                                    <w:color w:val="0000FF"/>
                                  </w:rPr>
                                </w:rPrChange>
                              </w:rPr>
                              <w:t>void</w:t>
                            </w:r>
                            <w:r w:rsidRPr="00426BC9">
                              <w:rPr>
                                <w:rFonts w:ascii="Consolas" w:hAnsi="Consolas"/>
                                <w:color w:val="000000"/>
                                <w:sz w:val="18"/>
                                <w:szCs w:val="18"/>
                                <w:rPrChange w:id="2274" w:author="Peter Freiling" w:date="2018-12-03T11:34:00Z">
                                  <w:rPr>
                                    <w:rFonts w:ascii="Consolas" w:hAnsi="Consolas"/>
                                    <w:color w:val="000000"/>
                                  </w:rPr>
                                </w:rPrChange>
                              </w:rPr>
                              <w:t> Main(</w:t>
                            </w:r>
                            <w:r w:rsidRPr="00426BC9">
                              <w:rPr>
                                <w:rFonts w:ascii="Consolas" w:hAnsi="Consolas"/>
                                <w:color w:val="0000FF"/>
                                <w:sz w:val="18"/>
                                <w:szCs w:val="18"/>
                                <w:rPrChange w:id="2275" w:author="Peter Freiling" w:date="2018-12-03T11:34:00Z">
                                  <w:rPr>
                                    <w:rFonts w:ascii="Consolas" w:hAnsi="Consolas"/>
                                    <w:color w:val="0000FF"/>
                                  </w:rPr>
                                </w:rPrChange>
                              </w:rPr>
                              <w:t>string</w:t>
                            </w:r>
                            <w:r w:rsidRPr="00426BC9">
                              <w:rPr>
                                <w:rFonts w:ascii="Consolas" w:hAnsi="Consolas"/>
                                <w:color w:val="000000"/>
                                <w:sz w:val="18"/>
                                <w:szCs w:val="18"/>
                                <w:rPrChange w:id="2276" w:author="Peter Freiling" w:date="2018-12-03T11:34:00Z">
                                  <w:rPr>
                                    <w:rFonts w:ascii="Consolas" w:hAnsi="Consolas"/>
                                    <w:color w:val="000000"/>
                                  </w:rPr>
                                </w:rPrChange>
                              </w:rPr>
                              <w:t>[] args)</w:t>
                            </w:r>
                          </w:ins>
                        </w:p>
                        <w:p w14:paraId="7A6C2E8B" w14:textId="77777777" w:rsidR="00290325" w:rsidRPr="00426BC9" w:rsidRDefault="00290325" w:rsidP="00290325">
                          <w:pPr>
                            <w:pStyle w:val="HTMLPreformatted"/>
                            <w:shd w:val="clear" w:color="auto" w:fill="FFFFFF"/>
                            <w:rPr>
                              <w:ins w:id="2277" w:author="Peter Freiling" w:date="2018-12-03T11:28:00Z"/>
                              <w:rFonts w:ascii="Consolas" w:hAnsi="Consolas"/>
                              <w:color w:val="000000"/>
                              <w:sz w:val="18"/>
                              <w:szCs w:val="18"/>
                              <w:rPrChange w:id="2278" w:author="Peter Freiling" w:date="2018-12-03T11:34:00Z">
                                <w:rPr>
                                  <w:ins w:id="2279" w:author="Peter Freiling" w:date="2018-12-03T11:28:00Z"/>
                                  <w:rFonts w:ascii="Consolas" w:hAnsi="Consolas"/>
                                  <w:color w:val="000000"/>
                                </w:rPr>
                              </w:rPrChange>
                            </w:rPr>
                          </w:pPr>
                          <w:ins w:id="2280" w:author="Peter Freiling" w:date="2018-12-03T11:28:00Z">
                            <w:r w:rsidRPr="00426BC9">
                              <w:rPr>
                                <w:rFonts w:ascii="Consolas" w:hAnsi="Consolas"/>
                                <w:color w:val="000000"/>
                                <w:sz w:val="18"/>
                                <w:szCs w:val="18"/>
                                <w:rPrChange w:id="2281" w:author="Peter Freiling" w:date="2018-12-03T11:34:00Z">
                                  <w:rPr>
                                    <w:rFonts w:ascii="Consolas" w:hAnsi="Consolas"/>
                                    <w:color w:val="000000"/>
                                  </w:rPr>
                                </w:rPrChange>
                              </w:rPr>
                              <w:t>    {</w:t>
                            </w:r>
                          </w:ins>
                        </w:p>
                        <w:p w14:paraId="234273FF" w14:textId="77777777" w:rsidR="00290325" w:rsidRPr="00426BC9" w:rsidRDefault="00290325" w:rsidP="00290325">
                          <w:pPr>
                            <w:pStyle w:val="HTMLPreformatted"/>
                            <w:shd w:val="clear" w:color="auto" w:fill="FFFFFF"/>
                            <w:rPr>
                              <w:ins w:id="2282" w:author="Peter Freiling" w:date="2018-12-03T11:28:00Z"/>
                              <w:rFonts w:ascii="Consolas" w:hAnsi="Consolas"/>
                              <w:color w:val="000000"/>
                              <w:sz w:val="18"/>
                              <w:szCs w:val="18"/>
                              <w:rPrChange w:id="2283" w:author="Peter Freiling" w:date="2018-12-03T11:34:00Z">
                                <w:rPr>
                                  <w:ins w:id="2284" w:author="Peter Freiling" w:date="2018-12-03T11:28:00Z"/>
                                  <w:rFonts w:ascii="Consolas" w:hAnsi="Consolas"/>
                                  <w:color w:val="000000"/>
                                </w:rPr>
                              </w:rPrChange>
                            </w:rPr>
                          </w:pPr>
                          <w:ins w:id="2285" w:author="Peter Freiling" w:date="2018-12-03T11:28:00Z">
                            <w:r w:rsidRPr="00426BC9">
                              <w:rPr>
                                <w:rFonts w:ascii="Consolas" w:hAnsi="Consolas"/>
                                <w:color w:val="000000"/>
                                <w:sz w:val="18"/>
                                <w:szCs w:val="18"/>
                                <w:rPrChange w:id="2286" w:author="Peter Freiling" w:date="2018-12-03T11:34:00Z">
                                  <w:rPr>
                                    <w:rFonts w:ascii="Consolas" w:hAnsi="Consolas"/>
                                    <w:color w:val="000000"/>
                                  </w:rPr>
                                </w:rPrChange>
                              </w:rPr>
                              <w:t>        </w:t>
                            </w:r>
                            <w:r w:rsidRPr="00426BC9">
                              <w:rPr>
                                <w:rFonts w:ascii="Consolas" w:hAnsi="Consolas"/>
                                <w:color w:val="2B91AF"/>
                                <w:sz w:val="18"/>
                                <w:szCs w:val="18"/>
                                <w:rPrChange w:id="2287" w:author="Peter Freiling" w:date="2018-12-03T11:34:00Z">
                                  <w:rPr>
                                    <w:rFonts w:ascii="Consolas" w:hAnsi="Consolas"/>
                                    <w:color w:val="2B91AF"/>
                                  </w:rPr>
                                </w:rPrChange>
                              </w:rPr>
                              <w:t>IObservable</w:t>
                            </w:r>
                            <w:r w:rsidRPr="00426BC9">
                              <w:rPr>
                                <w:rFonts w:ascii="Consolas" w:hAnsi="Consolas"/>
                                <w:color w:val="000000"/>
                                <w:sz w:val="18"/>
                                <w:szCs w:val="18"/>
                                <w:rPrChange w:id="2288" w:author="Peter Freiling" w:date="2018-12-03T11:34:00Z">
                                  <w:rPr>
                                    <w:rFonts w:ascii="Consolas" w:hAnsi="Consolas"/>
                                    <w:color w:val="000000"/>
                                  </w:rPr>
                                </w:rPrChange>
                              </w:rPr>
                              <w:t>&lt;</w:t>
                            </w:r>
                            <w:r w:rsidRPr="00426BC9">
                              <w:rPr>
                                <w:rFonts w:ascii="Consolas" w:hAnsi="Consolas"/>
                                <w:color w:val="2B91AF"/>
                                <w:sz w:val="18"/>
                                <w:szCs w:val="18"/>
                                <w:rPrChange w:id="2289" w:author="Peter Freiling" w:date="2018-12-03T11:34:00Z">
                                  <w:rPr>
                                    <w:rFonts w:ascii="Consolas" w:hAnsi="Consolas"/>
                                    <w:color w:val="2B91AF"/>
                                  </w:rPr>
                                </w:rPrChange>
                              </w:rPr>
                              <w:t>ContextSwitch</w:t>
                            </w:r>
                            <w:r w:rsidRPr="00426BC9">
                              <w:rPr>
                                <w:rFonts w:ascii="Consolas" w:hAnsi="Consolas"/>
                                <w:color w:val="000000"/>
                                <w:sz w:val="18"/>
                                <w:szCs w:val="18"/>
                                <w:rPrChange w:id="2290" w:author="Peter Freiling" w:date="2018-12-03T11:34:00Z">
                                  <w:rPr>
                                    <w:rFonts w:ascii="Consolas" w:hAnsi="Consolas"/>
                                    <w:color w:val="000000"/>
                                  </w:rPr>
                                </w:rPrChange>
                              </w:rPr>
                              <w:t>&gt; contextSwitchObservable = </w:t>
                            </w:r>
                            <w:r w:rsidRPr="00426BC9">
                              <w:rPr>
                                <w:rFonts w:ascii="Consolas" w:hAnsi="Consolas"/>
                                <w:color w:val="0000FF"/>
                                <w:sz w:val="18"/>
                                <w:szCs w:val="18"/>
                                <w:rPrChange w:id="2291" w:author="Peter Freiling" w:date="2018-12-03T11:34:00Z">
                                  <w:rPr>
                                    <w:rFonts w:ascii="Consolas" w:hAnsi="Consolas"/>
                                    <w:color w:val="0000FF"/>
                                  </w:rPr>
                                </w:rPrChange>
                              </w:rPr>
                              <w:t>new</w:t>
                            </w:r>
                            <w:r w:rsidRPr="00426BC9">
                              <w:rPr>
                                <w:rFonts w:ascii="Consolas" w:hAnsi="Consolas"/>
                                <w:color w:val="000000"/>
                                <w:sz w:val="18"/>
                                <w:szCs w:val="18"/>
                                <w:rPrChange w:id="2292" w:author="Peter Freiling" w:date="2018-12-03T11:34:00Z">
                                  <w:rPr>
                                    <w:rFonts w:ascii="Consolas" w:hAnsi="Consolas"/>
                                    <w:color w:val="000000"/>
                                  </w:rPr>
                                </w:rPrChange>
                              </w:rPr>
                              <w:t>[]</w:t>
                            </w:r>
                          </w:ins>
                        </w:p>
                        <w:p w14:paraId="4768CDE3" w14:textId="77777777" w:rsidR="00290325" w:rsidRPr="00426BC9" w:rsidRDefault="00290325" w:rsidP="00290325">
                          <w:pPr>
                            <w:pStyle w:val="HTMLPreformatted"/>
                            <w:shd w:val="clear" w:color="auto" w:fill="FFFFFF"/>
                            <w:rPr>
                              <w:ins w:id="2293" w:author="Peter Freiling" w:date="2018-12-03T11:28:00Z"/>
                              <w:rFonts w:ascii="Consolas" w:hAnsi="Consolas"/>
                              <w:color w:val="000000"/>
                              <w:sz w:val="18"/>
                              <w:szCs w:val="18"/>
                              <w:rPrChange w:id="2294" w:author="Peter Freiling" w:date="2018-12-03T11:34:00Z">
                                <w:rPr>
                                  <w:ins w:id="2295" w:author="Peter Freiling" w:date="2018-12-03T11:28:00Z"/>
                                  <w:rFonts w:ascii="Consolas" w:hAnsi="Consolas"/>
                                  <w:color w:val="000000"/>
                                </w:rPr>
                              </w:rPrChange>
                            </w:rPr>
                          </w:pPr>
                          <w:ins w:id="2296" w:author="Peter Freiling" w:date="2018-12-03T11:28:00Z">
                            <w:r w:rsidRPr="00426BC9">
                              <w:rPr>
                                <w:rFonts w:ascii="Consolas" w:hAnsi="Consolas"/>
                                <w:color w:val="000000"/>
                                <w:sz w:val="18"/>
                                <w:szCs w:val="18"/>
                                <w:rPrChange w:id="2297" w:author="Peter Freiling" w:date="2018-12-03T11:34:00Z">
                                  <w:rPr>
                                    <w:rFonts w:ascii="Consolas" w:hAnsi="Consolas"/>
                                    <w:color w:val="000000"/>
                                  </w:rPr>
                                </w:rPrChange>
                              </w:rPr>
                              <w:t>        {</w:t>
                            </w:r>
                          </w:ins>
                        </w:p>
                        <w:p w14:paraId="1AAF458C" w14:textId="77777777" w:rsidR="00290325" w:rsidRPr="00426BC9" w:rsidRDefault="00290325" w:rsidP="00290325">
                          <w:pPr>
                            <w:pStyle w:val="HTMLPreformatted"/>
                            <w:shd w:val="clear" w:color="auto" w:fill="FFFFFF"/>
                            <w:rPr>
                              <w:ins w:id="2298" w:author="Peter Freiling" w:date="2018-12-03T11:28:00Z"/>
                              <w:rFonts w:ascii="Consolas" w:hAnsi="Consolas"/>
                              <w:color w:val="000000"/>
                              <w:sz w:val="18"/>
                              <w:szCs w:val="18"/>
                              <w:rPrChange w:id="2299" w:author="Peter Freiling" w:date="2018-12-03T11:34:00Z">
                                <w:rPr>
                                  <w:ins w:id="2300" w:author="Peter Freiling" w:date="2018-12-03T11:28:00Z"/>
                                  <w:rFonts w:ascii="Consolas" w:hAnsi="Consolas"/>
                                  <w:color w:val="000000"/>
                                </w:rPr>
                              </w:rPrChange>
                            </w:rPr>
                          </w:pPr>
                          <w:ins w:id="2301" w:author="Peter Freiling" w:date="2018-12-03T11:28:00Z">
                            <w:r w:rsidRPr="00426BC9">
                              <w:rPr>
                                <w:rFonts w:ascii="Consolas" w:hAnsi="Consolas"/>
                                <w:color w:val="000000"/>
                                <w:sz w:val="18"/>
                                <w:szCs w:val="18"/>
                                <w:rPrChange w:id="2302" w:author="Peter Freiling" w:date="2018-12-03T11:34:00Z">
                                  <w:rPr>
                                    <w:rFonts w:ascii="Consolas" w:hAnsi="Consolas"/>
                                    <w:color w:val="000000"/>
                                  </w:rPr>
                                </w:rPrChange>
                              </w:rPr>
                              <w:t>            </w:t>
                            </w:r>
                            <w:r w:rsidRPr="00426BC9">
                              <w:rPr>
                                <w:rFonts w:ascii="Consolas" w:hAnsi="Consolas"/>
                                <w:color w:val="0000FF"/>
                                <w:sz w:val="18"/>
                                <w:szCs w:val="18"/>
                                <w:rPrChange w:id="2303" w:author="Peter Freiling" w:date="2018-12-03T11:34:00Z">
                                  <w:rPr>
                                    <w:rFonts w:ascii="Consolas" w:hAnsi="Consolas"/>
                                    <w:color w:val="0000FF"/>
                                  </w:rPr>
                                </w:rPrChange>
                              </w:rPr>
                              <w:t>new</w:t>
                            </w:r>
                            <w:r w:rsidRPr="00426BC9">
                              <w:rPr>
                                <w:rFonts w:ascii="Consolas" w:hAnsi="Consolas"/>
                                <w:color w:val="000000"/>
                                <w:sz w:val="18"/>
                                <w:szCs w:val="18"/>
                                <w:rPrChange w:id="2304" w:author="Peter Freiling" w:date="2018-12-03T11:34:00Z">
                                  <w:rPr>
                                    <w:rFonts w:ascii="Consolas" w:hAnsi="Consolas"/>
                                    <w:color w:val="000000"/>
                                  </w:rPr>
                                </w:rPrChange>
                              </w:rPr>
                              <w:t> </w:t>
                            </w:r>
                            <w:r w:rsidRPr="00426BC9">
                              <w:rPr>
                                <w:rFonts w:ascii="Consolas" w:hAnsi="Consolas"/>
                                <w:color w:val="2B91AF"/>
                                <w:sz w:val="18"/>
                                <w:szCs w:val="18"/>
                                <w:rPrChange w:id="2305" w:author="Peter Freiling" w:date="2018-12-03T11:34:00Z">
                                  <w:rPr>
                                    <w:rFonts w:ascii="Consolas" w:hAnsi="Consolas"/>
                                    <w:color w:val="2B91AF"/>
                                  </w:rPr>
                                </w:rPrChange>
                              </w:rPr>
                              <w:t>ContextSwitch</w:t>
                            </w:r>
                            <w:r w:rsidRPr="00426BC9">
                              <w:rPr>
                                <w:rFonts w:ascii="Consolas" w:hAnsi="Consolas"/>
                                <w:color w:val="000000"/>
                                <w:sz w:val="18"/>
                                <w:szCs w:val="18"/>
                                <w:rPrChange w:id="2306" w:author="Peter Freiling" w:date="2018-12-03T11:34:00Z">
                                  <w:rPr>
                                    <w:rFonts w:ascii="Consolas" w:hAnsi="Consolas"/>
                                    <w:color w:val="000000"/>
                                  </w:rPr>
                                </w:rPrChange>
                              </w:rPr>
                              <w:t>(0, 1, 1, 120),</w:t>
                            </w:r>
                          </w:ins>
                        </w:p>
                        <w:p w14:paraId="510BDBA8" w14:textId="77777777" w:rsidR="00290325" w:rsidRPr="00426BC9" w:rsidRDefault="00290325" w:rsidP="00290325">
                          <w:pPr>
                            <w:pStyle w:val="HTMLPreformatted"/>
                            <w:shd w:val="clear" w:color="auto" w:fill="FFFFFF"/>
                            <w:rPr>
                              <w:ins w:id="2307" w:author="Peter Freiling" w:date="2018-12-03T11:28:00Z"/>
                              <w:rFonts w:ascii="Consolas" w:hAnsi="Consolas"/>
                              <w:color w:val="000000"/>
                              <w:sz w:val="18"/>
                              <w:szCs w:val="18"/>
                              <w:rPrChange w:id="2308" w:author="Peter Freiling" w:date="2018-12-03T11:34:00Z">
                                <w:rPr>
                                  <w:ins w:id="2309" w:author="Peter Freiling" w:date="2018-12-03T11:28:00Z"/>
                                  <w:rFonts w:ascii="Consolas" w:hAnsi="Consolas"/>
                                  <w:color w:val="000000"/>
                                </w:rPr>
                              </w:rPrChange>
                            </w:rPr>
                          </w:pPr>
                          <w:ins w:id="2310" w:author="Peter Freiling" w:date="2018-12-03T11:28:00Z">
                            <w:r w:rsidRPr="00426BC9">
                              <w:rPr>
                                <w:rFonts w:ascii="Consolas" w:hAnsi="Consolas"/>
                                <w:color w:val="000000"/>
                                <w:sz w:val="18"/>
                                <w:szCs w:val="18"/>
                                <w:rPrChange w:id="2311" w:author="Peter Freiling" w:date="2018-12-03T11:34:00Z">
                                  <w:rPr>
                                    <w:rFonts w:ascii="Consolas" w:hAnsi="Consolas"/>
                                    <w:color w:val="000000"/>
                                  </w:rPr>
                                </w:rPrChange>
                              </w:rPr>
                              <w:t>            </w:t>
                            </w:r>
                            <w:r w:rsidRPr="00426BC9">
                              <w:rPr>
                                <w:rFonts w:ascii="Consolas" w:hAnsi="Consolas"/>
                                <w:color w:val="0000FF"/>
                                <w:sz w:val="18"/>
                                <w:szCs w:val="18"/>
                                <w:rPrChange w:id="2312" w:author="Peter Freiling" w:date="2018-12-03T11:34:00Z">
                                  <w:rPr>
                                    <w:rFonts w:ascii="Consolas" w:hAnsi="Consolas"/>
                                    <w:color w:val="0000FF"/>
                                  </w:rPr>
                                </w:rPrChange>
                              </w:rPr>
                              <w:t>new</w:t>
                            </w:r>
                            <w:r w:rsidRPr="00426BC9">
                              <w:rPr>
                                <w:rFonts w:ascii="Consolas" w:hAnsi="Consolas"/>
                                <w:color w:val="000000"/>
                                <w:sz w:val="18"/>
                                <w:szCs w:val="18"/>
                                <w:rPrChange w:id="2313" w:author="Peter Freiling" w:date="2018-12-03T11:34:00Z">
                                  <w:rPr>
                                    <w:rFonts w:ascii="Consolas" w:hAnsi="Consolas"/>
                                    <w:color w:val="000000"/>
                                  </w:rPr>
                                </w:rPrChange>
                              </w:rPr>
                              <w:t> </w:t>
                            </w:r>
                            <w:r w:rsidRPr="00426BC9">
                              <w:rPr>
                                <w:rFonts w:ascii="Consolas" w:hAnsi="Consolas"/>
                                <w:color w:val="2B91AF"/>
                                <w:sz w:val="18"/>
                                <w:szCs w:val="18"/>
                                <w:rPrChange w:id="2314" w:author="Peter Freiling" w:date="2018-12-03T11:34:00Z">
                                  <w:rPr>
                                    <w:rFonts w:ascii="Consolas" w:hAnsi="Consolas"/>
                                    <w:color w:val="2B91AF"/>
                                  </w:rPr>
                                </w:rPrChange>
                              </w:rPr>
                              <w:t>ContextSwitch</w:t>
                            </w:r>
                            <w:r w:rsidRPr="00426BC9">
                              <w:rPr>
                                <w:rFonts w:ascii="Consolas" w:hAnsi="Consolas"/>
                                <w:color w:val="000000"/>
                                <w:sz w:val="18"/>
                                <w:szCs w:val="18"/>
                                <w:rPrChange w:id="2315" w:author="Peter Freiling" w:date="2018-12-03T11:34:00Z">
                                  <w:rPr>
                                    <w:rFonts w:ascii="Consolas" w:hAnsi="Consolas"/>
                                    <w:color w:val="000000"/>
                                  </w:rPr>
                                </w:rPrChange>
                              </w:rPr>
                              <w:t>(0, 3, 2, 121),</w:t>
                            </w:r>
                          </w:ins>
                        </w:p>
                        <w:p w14:paraId="4EF6A707" w14:textId="77777777" w:rsidR="00290325" w:rsidRPr="00426BC9" w:rsidRDefault="00290325" w:rsidP="00290325">
                          <w:pPr>
                            <w:pStyle w:val="HTMLPreformatted"/>
                            <w:shd w:val="clear" w:color="auto" w:fill="FFFFFF"/>
                            <w:rPr>
                              <w:ins w:id="2316" w:author="Peter Freiling" w:date="2018-12-03T11:28:00Z"/>
                              <w:rFonts w:ascii="Consolas" w:hAnsi="Consolas"/>
                              <w:color w:val="000000"/>
                              <w:sz w:val="18"/>
                              <w:szCs w:val="18"/>
                              <w:rPrChange w:id="2317" w:author="Peter Freiling" w:date="2018-12-03T11:34:00Z">
                                <w:rPr>
                                  <w:ins w:id="2318" w:author="Peter Freiling" w:date="2018-12-03T11:28:00Z"/>
                                  <w:rFonts w:ascii="Consolas" w:hAnsi="Consolas"/>
                                  <w:color w:val="000000"/>
                                </w:rPr>
                              </w:rPrChange>
                            </w:rPr>
                          </w:pPr>
                          <w:ins w:id="2319" w:author="Peter Freiling" w:date="2018-12-03T11:28:00Z">
                            <w:r w:rsidRPr="00426BC9">
                              <w:rPr>
                                <w:rFonts w:ascii="Consolas" w:hAnsi="Consolas"/>
                                <w:color w:val="000000"/>
                                <w:sz w:val="18"/>
                                <w:szCs w:val="18"/>
                                <w:rPrChange w:id="2320" w:author="Peter Freiling" w:date="2018-12-03T11:34:00Z">
                                  <w:rPr>
                                    <w:rFonts w:ascii="Consolas" w:hAnsi="Consolas"/>
                                    <w:color w:val="000000"/>
                                  </w:rPr>
                                </w:rPrChange>
                              </w:rPr>
                              <w:t>            </w:t>
                            </w:r>
                            <w:r w:rsidRPr="00426BC9">
                              <w:rPr>
                                <w:rFonts w:ascii="Consolas" w:hAnsi="Consolas"/>
                                <w:color w:val="0000FF"/>
                                <w:sz w:val="18"/>
                                <w:szCs w:val="18"/>
                                <w:rPrChange w:id="2321" w:author="Peter Freiling" w:date="2018-12-03T11:34:00Z">
                                  <w:rPr>
                                    <w:rFonts w:ascii="Consolas" w:hAnsi="Consolas"/>
                                    <w:color w:val="0000FF"/>
                                  </w:rPr>
                                </w:rPrChange>
                              </w:rPr>
                              <w:t>new</w:t>
                            </w:r>
                            <w:r w:rsidRPr="00426BC9">
                              <w:rPr>
                                <w:rFonts w:ascii="Consolas" w:hAnsi="Consolas"/>
                                <w:color w:val="000000"/>
                                <w:sz w:val="18"/>
                                <w:szCs w:val="18"/>
                                <w:rPrChange w:id="2322" w:author="Peter Freiling" w:date="2018-12-03T11:34:00Z">
                                  <w:rPr>
                                    <w:rFonts w:ascii="Consolas" w:hAnsi="Consolas"/>
                                    <w:color w:val="000000"/>
                                  </w:rPr>
                                </w:rPrChange>
                              </w:rPr>
                              <w:t> </w:t>
                            </w:r>
                            <w:r w:rsidRPr="00426BC9">
                              <w:rPr>
                                <w:rFonts w:ascii="Consolas" w:hAnsi="Consolas"/>
                                <w:color w:val="2B91AF"/>
                                <w:sz w:val="18"/>
                                <w:szCs w:val="18"/>
                                <w:rPrChange w:id="2323" w:author="Peter Freiling" w:date="2018-12-03T11:34:00Z">
                                  <w:rPr>
                                    <w:rFonts w:ascii="Consolas" w:hAnsi="Consolas"/>
                                    <w:color w:val="2B91AF"/>
                                  </w:rPr>
                                </w:rPrChange>
                              </w:rPr>
                              <w:t>ContextSwitch</w:t>
                            </w:r>
                            <w:r w:rsidRPr="00426BC9">
                              <w:rPr>
                                <w:rFonts w:ascii="Consolas" w:hAnsi="Consolas"/>
                                <w:color w:val="000000"/>
                                <w:sz w:val="18"/>
                                <w:szCs w:val="18"/>
                                <w:rPrChange w:id="2324" w:author="Peter Freiling" w:date="2018-12-03T11:34:00Z">
                                  <w:rPr>
                                    <w:rFonts w:ascii="Consolas" w:hAnsi="Consolas"/>
                                    <w:color w:val="000000"/>
                                  </w:rPr>
                                </w:rPrChange>
                              </w:rPr>
                              <w:t>(0, 5, 3, 124),</w:t>
                            </w:r>
                          </w:ins>
                        </w:p>
                        <w:p w14:paraId="6772A011" w14:textId="77777777" w:rsidR="00290325" w:rsidRPr="00426BC9" w:rsidRDefault="00290325" w:rsidP="00290325">
                          <w:pPr>
                            <w:pStyle w:val="HTMLPreformatted"/>
                            <w:shd w:val="clear" w:color="auto" w:fill="FFFFFF"/>
                            <w:rPr>
                              <w:ins w:id="2325" w:author="Peter Freiling" w:date="2018-12-03T11:28:00Z"/>
                              <w:rFonts w:ascii="Consolas" w:hAnsi="Consolas"/>
                              <w:color w:val="000000"/>
                              <w:sz w:val="18"/>
                              <w:szCs w:val="18"/>
                              <w:rPrChange w:id="2326" w:author="Peter Freiling" w:date="2018-12-03T11:34:00Z">
                                <w:rPr>
                                  <w:ins w:id="2327" w:author="Peter Freiling" w:date="2018-12-03T11:28:00Z"/>
                                  <w:rFonts w:ascii="Consolas" w:hAnsi="Consolas"/>
                                  <w:color w:val="000000"/>
                                </w:rPr>
                              </w:rPrChange>
                            </w:rPr>
                          </w:pPr>
                          <w:ins w:id="2328" w:author="Peter Freiling" w:date="2018-12-03T11:28:00Z">
                            <w:r w:rsidRPr="00426BC9">
                              <w:rPr>
                                <w:rFonts w:ascii="Consolas" w:hAnsi="Consolas"/>
                                <w:color w:val="000000"/>
                                <w:sz w:val="18"/>
                                <w:szCs w:val="18"/>
                                <w:rPrChange w:id="2329" w:author="Peter Freiling" w:date="2018-12-03T11:34:00Z">
                                  <w:rPr>
                                    <w:rFonts w:ascii="Consolas" w:hAnsi="Consolas"/>
                                    <w:color w:val="000000"/>
                                  </w:rPr>
                                </w:rPrChange>
                              </w:rPr>
                              <w:t>            </w:t>
                            </w:r>
                            <w:r w:rsidRPr="00426BC9">
                              <w:rPr>
                                <w:rFonts w:ascii="Consolas" w:hAnsi="Consolas"/>
                                <w:color w:val="0000FF"/>
                                <w:sz w:val="18"/>
                                <w:szCs w:val="18"/>
                                <w:rPrChange w:id="2330" w:author="Peter Freiling" w:date="2018-12-03T11:34:00Z">
                                  <w:rPr>
                                    <w:rFonts w:ascii="Consolas" w:hAnsi="Consolas"/>
                                    <w:color w:val="0000FF"/>
                                  </w:rPr>
                                </w:rPrChange>
                              </w:rPr>
                              <w:t>new</w:t>
                            </w:r>
                            <w:r w:rsidRPr="00426BC9">
                              <w:rPr>
                                <w:rFonts w:ascii="Consolas" w:hAnsi="Consolas"/>
                                <w:color w:val="000000"/>
                                <w:sz w:val="18"/>
                                <w:szCs w:val="18"/>
                                <w:rPrChange w:id="2331" w:author="Peter Freiling" w:date="2018-12-03T11:34:00Z">
                                  <w:rPr>
                                    <w:rFonts w:ascii="Consolas" w:hAnsi="Consolas"/>
                                    <w:color w:val="000000"/>
                                  </w:rPr>
                                </w:rPrChange>
                              </w:rPr>
                              <w:t> </w:t>
                            </w:r>
                            <w:r w:rsidRPr="00426BC9">
                              <w:rPr>
                                <w:rFonts w:ascii="Consolas" w:hAnsi="Consolas"/>
                                <w:color w:val="2B91AF"/>
                                <w:sz w:val="18"/>
                                <w:szCs w:val="18"/>
                                <w:rPrChange w:id="2332" w:author="Peter Freiling" w:date="2018-12-03T11:34:00Z">
                                  <w:rPr>
                                    <w:rFonts w:ascii="Consolas" w:hAnsi="Consolas"/>
                                    <w:color w:val="2B91AF"/>
                                  </w:rPr>
                                </w:rPrChange>
                              </w:rPr>
                              <w:t>ContextSwitch</w:t>
                            </w:r>
                            <w:r w:rsidRPr="00426BC9">
                              <w:rPr>
                                <w:rFonts w:ascii="Consolas" w:hAnsi="Consolas"/>
                                <w:color w:val="000000"/>
                                <w:sz w:val="18"/>
                                <w:szCs w:val="18"/>
                                <w:rPrChange w:id="2333" w:author="Peter Freiling" w:date="2018-12-03T11:34:00Z">
                                  <w:rPr>
                                    <w:rFonts w:ascii="Consolas" w:hAnsi="Consolas"/>
                                    <w:color w:val="000000"/>
                                  </w:rPr>
                                </w:rPrChange>
                              </w:rPr>
                              <w:t>(120, 2, 1, 123),</w:t>
                            </w:r>
                          </w:ins>
                        </w:p>
                        <w:p w14:paraId="337394ED" w14:textId="77777777" w:rsidR="00290325" w:rsidRPr="00426BC9" w:rsidRDefault="00290325" w:rsidP="00290325">
                          <w:pPr>
                            <w:pStyle w:val="HTMLPreformatted"/>
                            <w:shd w:val="clear" w:color="auto" w:fill="FFFFFF"/>
                            <w:rPr>
                              <w:ins w:id="2334" w:author="Peter Freiling" w:date="2018-12-03T11:28:00Z"/>
                              <w:rFonts w:ascii="Consolas" w:hAnsi="Consolas"/>
                              <w:color w:val="000000"/>
                              <w:sz w:val="18"/>
                              <w:szCs w:val="18"/>
                              <w:rPrChange w:id="2335" w:author="Peter Freiling" w:date="2018-12-03T11:34:00Z">
                                <w:rPr>
                                  <w:ins w:id="2336" w:author="Peter Freiling" w:date="2018-12-03T11:28:00Z"/>
                                  <w:rFonts w:ascii="Consolas" w:hAnsi="Consolas"/>
                                  <w:color w:val="000000"/>
                                </w:rPr>
                              </w:rPrChange>
                            </w:rPr>
                          </w:pPr>
                          <w:ins w:id="2337" w:author="Peter Freiling" w:date="2018-12-03T11:28:00Z">
                            <w:r w:rsidRPr="00426BC9">
                              <w:rPr>
                                <w:rFonts w:ascii="Consolas" w:hAnsi="Consolas"/>
                                <w:color w:val="000000"/>
                                <w:sz w:val="18"/>
                                <w:szCs w:val="18"/>
                                <w:rPrChange w:id="2338" w:author="Peter Freiling" w:date="2018-12-03T11:34:00Z">
                                  <w:rPr>
                                    <w:rFonts w:ascii="Consolas" w:hAnsi="Consolas"/>
                                    <w:color w:val="000000"/>
                                  </w:rPr>
                                </w:rPrChange>
                              </w:rPr>
                              <w:t>            </w:t>
                            </w:r>
                            <w:r w:rsidRPr="00426BC9">
                              <w:rPr>
                                <w:rFonts w:ascii="Consolas" w:hAnsi="Consolas"/>
                                <w:color w:val="0000FF"/>
                                <w:sz w:val="18"/>
                                <w:szCs w:val="18"/>
                                <w:rPrChange w:id="2339" w:author="Peter Freiling" w:date="2018-12-03T11:34:00Z">
                                  <w:rPr>
                                    <w:rFonts w:ascii="Consolas" w:hAnsi="Consolas"/>
                                    <w:color w:val="0000FF"/>
                                  </w:rPr>
                                </w:rPrChange>
                              </w:rPr>
                              <w:t>new</w:t>
                            </w:r>
                            <w:r w:rsidRPr="00426BC9">
                              <w:rPr>
                                <w:rFonts w:ascii="Consolas" w:hAnsi="Consolas"/>
                                <w:color w:val="000000"/>
                                <w:sz w:val="18"/>
                                <w:szCs w:val="18"/>
                                <w:rPrChange w:id="2340" w:author="Peter Freiling" w:date="2018-12-03T11:34:00Z">
                                  <w:rPr>
                                    <w:rFonts w:ascii="Consolas" w:hAnsi="Consolas"/>
                                    <w:color w:val="000000"/>
                                  </w:rPr>
                                </w:rPrChange>
                              </w:rPr>
                              <w:t> </w:t>
                            </w:r>
                            <w:r w:rsidRPr="00426BC9">
                              <w:rPr>
                                <w:rFonts w:ascii="Consolas" w:hAnsi="Consolas"/>
                                <w:color w:val="2B91AF"/>
                                <w:sz w:val="18"/>
                                <w:szCs w:val="18"/>
                                <w:rPrChange w:id="2341" w:author="Peter Freiling" w:date="2018-12-03T11:34:00Z">
                                  <w:rPr>
                                    <w:rFonts w:ascii="Consolas" w:hAnsi="Consolas"/>
                                    <w:color w:val="2B91AF"/>
                                  </w:rPr>
                                </w:rPrChange>
                              </w:rPr>
                              <w:t>ContextSwitch</w:t>
                            </w:r>
                            <w:r w:rsidRPr="00426BC9">
                              <w:rPr>
                                <w:rFonts w:ascii="Consolas" w:hAnsi="Consolas"/>
                                <w:color w:val="000000"/>
                                <w:sz w:val="18"/>
                                <w:szCs w:val="18"/>
                                <w:rPrChange w:id="2342" w:author="Peter Freiling" w:date="2018-12-03T11:34:00Z">
                                  <w:rPr>
                                    <w:rFonts w:ascii="Consolas" w:hAnsi="Consolas"/>
                                    <w:color w:val="000000"/>
                                  </w:rPr>
                                </w:rPrChange>
                              </w:rPr>
                              <w:t>(300, 1, 1, 122),</w:t>
                            </w:r>
                          </w:ins>
                        </w:p>
                        <w:p w14:paraId="74251F63" w14:textId="77777777" w:rsidR="00290325" w:rsidRPr="00426BC9" w:rsidRDefault="00290325" w:rsidP="00290325">
                          <w:pPr>
                            <w:pStyle w:val="HTMLPreformatted"/>
                            <w:shd w:val="clear" w:color="auto" w:fill="FFFFFF"/>
                            <w:rPr>
                              <w:ins w:id="2343" w:author="Peter Freiling" w:date="2018-12-03T11:28:00Z"/>
                              <w:rFonts w:ascii="Consolas" w:hAnsi="Consolas"/>
                              <w:color w:val="000000"/>
                              <w:sz w:val="18"/>
                              <w:szCs w:val="18"/>
                              <w:rPrChange w:id="2344" w:author="Peter Freiling" w:date="2018-12-03T11:34:00Z">
                                <w:rPr>
                                  <w:ins w:id="2345" w:author="Peter Freiling" w:date="2018-12-03T11:28:00Z"/>
                                  <w:rFonts w:ascii="Consolas" w:hAnsi="Consolas"/>
                                  <w:color w:val="000000"/>
                                </w:rPr>
                              </w:rPrChange>
                            </w:rPr>
                          </w:pPr>
                          <w:ins w:id="2346" w:author="Peter Freiling" w:date="2018-12-03T11:28:00Z">
                            <w:r w:rsidRPr="00426BC9">
                              <w:rPr>
                                <w:rFonts w:ascii="Consolas" w:hAnsi="Consolas"/>
                                <w:color w:val="000000"/>
                                <w:sz w:val="18"/>
                                <w:szCs w:val="18"/>
                                <w:rPrChange w:id="2347" w:author="Peter Freiling" w:date="2018-12-03T11:34:00Z">
                                  <w:rPr>
                                    <w:rFonts w:ascii="Consolas" w:hAnsi="Consolas"/>
                                    <w:color w:val="000000"/>
                                  </w:rPr>
                                </w:rPrChange>
                              </w:rPr>
                              <w:t>            </w:t>
                            </w:r>
                            <w:r w:rsidRPr="00426BC9">
                              <w:rPr>
                                <w:rFonts w:ascii="Consolas" w:hAnsi="Consolas"/>
                                <w:color w:val="0000FF"/>
                                <w:sz w:val="18"/>
                                <w:szCs w:val="18"/>
                                <w:rPrChange w:id="2348" w:author="Peter Freiling" w:date="2018-12-03T11:34:00Z">
                                  <w:rPr>
                                    <w:rFonts w:ascii="Consolas" w:hAnsi="Consolas"/>
                                    <w:color w:val="0000FF"/>
                                  </w:rPr>
                                </w:rPrChange>
                              </w:rPr>
                              <w:t>new</w:t>
                            </w:r>
                            <w:r w:rsidRPr="00426BC9">
                              <w:rPr>
                                <w:rFonts w:ascii="Consolas" w:hAnsi="Consolas"/>
                                <w:color w:val="000000"/>
                                <w:sz w:val="18"/>
                                <w:szCs w:val="18"/>
                                <w:rPrChange w:id="2349" w:author="Peter Freiling" w:date="2018-12-03T11:34:00Z">
                                  <w:rPr>
                                    <w:rFonts w:ascii="Consolas" w:hAnsi="Consolas"/>
                                    <w:color w:val="000000"/>
                                  </w:rPr>
                                </w:rPrChange>
                              </w:rPr>
                              <w:t> </w:t>
                            </w:r>
                            <w:r w:rsidRPr="00426BC9">
                              <w:rPr>
                                <w:rFonts w:ascii="Consolas" w:hAnsi="Consolas"/>
                                <w:color w:val="2B91AF"/>
                                <w:sz w:val="18"/>
                                <w:szCs w:val="18"/>
                                <w:rPrChange w:id="2350" w:author="Peter Freiling" w:date="2018-12-03T11:34:00Z">
                                  <w:rPr>
                                    <w:rFonts w:ascii="Consolas" w:hAnsi="Consolas"/>
                                    <w:color w:val="2B91AF"/>
                                  </w:rPr>
                                </w:rPrChange>
                              </w:rPr>
                              <w:t>ContextSwitch</w:t>
                            </w:r>
                            <w:r w:rsidRPr="00426BC9">
                              <w:rPr>
                                <w:rFonts w:ascii="Consolas" w:hAnsi="Consolas"/>
                                <w:color w:val="000000"/>
                                <w:sz w:val="18"/>
                                <w:szCs w:val="18"/>
                                <w:rPrChange w:id="2351" w:author="Peter Freiling" w:date="2018-12-03T11:34:00Z">
                                  <w:rPr>
                                    <w:rFonts w:ascii="Consolas" w:hAnsi="Consolas"/>
                                    <w:color w:val="000000"/>
                                  </w:rPr>
                                </w:rPrChange>
                              </w:rPr>
                              <w:t>(1800, 4, 2, 125),</w:t>
                            </w:r>
                          </w:ins>
                        </w:p>
                        <w:p w14:paraId="4F320A41" w14:textId="77777777" w:rsidR="00290325" w:rsidRPr="00426BC9" w:rsidRDefault="00290325" w:rsidP="00290325">
                          <w:pPr>
                            <w:pStyle w:val="HTMLPreformatted"/>
                            <w:shd w:val="clear" w:color="auto" w:fill="FFFFFF"/>
                            <w:rPr>
                              <w:ins w:id="2352" w:author="Peter Freiling" w:date="2018-12-03T11:28:00Z"/>
                              <w:rFonts w:ascii="Consolas" w:hAnsi="Consolas"/>
                              <w:color w:val="000000"/>
                              <w:sz w:val="18"/>
                              <w:szCs w:val="18"/>
                              <w:rPrChange w:id="2353" w:author="Peter Freiling" w:date="2018-12-03T11:34:00Z">
                                <w:rPr>
                                  <w:ins w:id="2354" w:author="Peter Freiling" w:date="2018-12-03T11:28:00Z"/>
                                  <w:rFonts w:ascii="Consolas" w:hAnsi="Consolas"/>
                                  <w:color w:val="000000"/>
                                </w:rPr>
                              </w:rPrChange>
                            </w:rPr>
                          </w:pPr>
                          <w:ins w:id="2355" w:author="Peter Freiling" w:date="2018-12-03T11:28:00Z">
                            <w:r w:rsidRPr="00426BC9">
                              <w:rPr>
                                <w:rFonts w:ascii="Consolas" w:hAnsi="Consolas"/>
                                <w:color w:val="000000"/>
                                <w:sz w:val="18"/>
                                <w:szCs w:val="18"/>
                                <w:rPrChange w:id="2356" w:author="Peter Freiling" w:date="2018-12-03T11:34:00Z">
                                  <w:rPr>
                                    <w:rFonts w:ascii="Consolas" w:hAnsi="Consolas"/>
                                    <w:color w:val="000000"/>
                                  </w:rPr>
                                </w:rPrChange>
                              </w:rPr>
                              <w:t>            </w:t>
                            </w:r>
                            <w:r w:rsidRPr="00426BC9">
                              <w:rPr>
                                <w:rFonts w:ascii="Consolas" w:hAnsi="Consolas"/>
                                <w:color w:val="0000FF"/>
                                <w:sz w:val="18"/>
                                <w:szCs w:val="18"/>
                                <w:rPrChange w:id="2357" w:author="Peter Freiling" w:date="2018-12-03T11:34:00Z">
                                  <w:rPr>
                                    <w:rFonts w:ascii="Consolas" w:hAnsi="Consolas"/>
                                    <w:color w:val="0000FF"/>
                                  </w:rPr>
                                </w:rPrChange>
                              </w:rPr>
                              <w:t>new</w:t>
                            </w:r>
                            <w:r w:rsidRPr="00426BC9">
                              <w:rPr>
                                <w:rFonts w:ascii="Consolas" w:hAnsi="Consolas"/>
                                <w:color w:val="000000"/>
                                <w:sz w:val="18"/>
                                <w:szCs w:val="18"/>
                                <w:rPrChange w:id="2358" w:author="Peter Freiling" w:date="2018-12-03T11:34:00Z">
                                  <w:rPr>
                                    <w:rFonts w:ascii="Consolas" w:hAnsi="Consolas"/>
                                    <w:color w:val="000000"/>
                                  </w:rPr>
                                </w:rPrChange>
                              </w:rPr>
                              <w:t> </w:t>
                            </w:r>
                            <w:r w:rsidRPr="00426BC9">
                              <w:rPr>
                                <w:rFonts w:ascii="Consolas" w:hAnsi="Consolas"/>
                                <w:color w:val="2B91AF"/>
                                <w:sz w:val="18"/>
                                <w:szCs w:val="18"/>
                                <w:rPrChange w:id="2359" w:author="Peter Freiling" w:date="2018-12-03T11:34:00Z">
                                  <w:rPr>
                                    <w:rFonts w:ascii="Consolas" w:hAnsi="Consolas"/>
                                    <w:color w:val="2B91AF"/>
                                  </w:rPr>
                                </w:rPrChange>
                              </w:rPr>
                              <w:t>ContextSwitch</w:t>
                            </w:r>
                            <w:r w:rsidRPr="00426BC9">
                              <w:rPr>
                                <w:rFonts w:ascii="Consolas" w:hAnsi="Consolas"/>
                                <w:color w:val="000000"/>
                                <w:sz w:val="18"/>
                                <w:szCs w:val="18"/>
                                <w:rPrChange w:id="2360" w:author="Peter Freiling" w:date="2018-12-03T11:34:00Z">
                                  <w:rPr>
                                    <w:rFonts w:ascii="Consolas" w:hAnsi="Consolas"/>
                                    <w:color w:val="000000"/>
                                  </w:rPr>
                                </w:rPrChange>
                              </w:rPr>
                              <w:t>(3540, 2, 1, 119),</w:t>
                            </w:r>
                          </w:ins>
                        </w:p>
                        <w:p w14:paraId="4DC05207" w14:textId="77777777" w:rsidR="00290325" w:rsidRPr="00426BC9" w:rsidRDefault="00290325" w:rsidP="00290325">
                          <w:pPr>
                            <w:pStyle w:val="HTMLPreformatted"/>
                            <w:shd w:val="clear" w:color="auto" w:fill="FFFFFF"/>
                            <w:rPr>
                              <w:ins w:id="2361" w:author="Peter Freiling" w:date="2018-12-03T11:28:00Z"/>
                              <w:rFonts w:ascii="Consolas" w:hAnsi="Consolas"/>
                              <w:color w:val="000000"/>
                              <w:sz w:val="18"/>
                              <w:szCs w:val="18"/>
                              <w:rPrChange w:id="2362" w:author="Peter Freiling" w:date="2018-12-03T11:34:00Z">
                                <w:rPr>
                                  <w:ins w:id="2363" w:author="Peter Freiling" w:date="2018-12-03T11:28:00Z"/>
                                  <w:rFonts w:ascii="Consolas" w:hAnsi="Consolas"/>
                                  <w:color w:val="000000"/>
                                </w:rPr>
                              </w:rPrChange>
                            </w:rPr>
                          </w:pPr>
                          <w:ins w:id="2364" w:author="Peter Freiling" w:date="2018-12-03T11:28:00Z">
                            <w:r w:rsidRPr="00426BC9">
                              <w:rPr>
                                <w:rFonts w:ascii="Consolas" w:hAnsi="Consolas"/>
                                <w:color w:val="000000"/>
                                <w:sz w:val="18"/>
                                <w:szCs w:val="18"/>
                                <w:rPrChange w:id="2365" w:author="Peter Freiling" w:date="2018-12-03T11:34:00Z">
                                  <w:rPr>
                                    <w:rFonts w:ascii="Consolas" w:hAnsi="Consolas"/>
                                    <w:color w:val="000000"/>
                                  </w:rPr>
                                </w:rPrChange>
                              </w:rPr>
                              <w:t>            </w:t>
                            </w:r>
                            <w:r w:rsidRPr="00426BC9">
                              <w:rPr>
                                <w:rFonts w:ascii="Consolas" w:hAnsi="Consolas"/>
                                <w:color w:val="0000FF"/>
                                <w:sz w:val="18"/>
                                <w:szCs w:val="18"/>
                                <w:rPrChange w:id="2366" w:author="Peter Freiling" w:date="2018-12-03T11:34:00Z">
                                  <w:rPr>
                                    <w:rFonts w:ascii="Consolas" w:hAnsi="Consolas"/>
                                    <w:color w:val="0000FF"/>
                                  </w:rPr>
                                </w:rPrChange>
                              </w:rPr>
                              <w:t>new</w:t>
                            </w:r>
                            <w:r w:rsidRPr="00426BC9">
                              <w:rPr>
                                <w:rFonts w:ascii="Consolas" w:hAnsi="Consolas"/>
                                <w:color w:val="000000"/>
                                <w:sz w:val="18"/>
                                <w:szCs w:val="18"/>
                                <w:rPrChange w:id="2367" w:author="Peter Freiling" w:date="2018-12-03T11:34:00Z">
                                  <w:rPr>
                                    <w:rFonts w:ascii="Consolas" w:hAnsi="Consolas"/>
                                    <w:color w:val="000000"/>
                                  </w:rPr>
                                </w:rPrChange>
                              </w:rPr>
                              <w:t> </w:t>
                            </w:r>
                            <w:r w:rsidRPr="00426BC9">
                              <w:rPr>
                                <w:rFonts w:ascii="Consolas" w:hAnsi="Consolas"/>
                                <w:color w:val="2B91AF"/>
                                <w:sz w:val="18"/>
                                <w:szCs w:val="18"/>
                                <w:rPrChange w:id="2368" w:author="Peter Freiling" w:date="2018-12-03T11:34:00Z">
                                  <w:rPr>
                                    <w:rFonts w:ascii="Consolas" w:hAnsi="Consolas"/>
                                    <w:color w:val="2B91AF"/>
                                  </w:rPr>
                                </w:rPrChange>
                              </w:rPr>
                              <w:t>ContextSwitch</w:t>
                            </w:r>
                            <w:r w:rsidRPr="00426BC9">
                              <w:rPr>
                                <w:rFonts w:ascii="Consolas" w:hAnsi="Consolas"/>
                                <w:color w:val="000000"/>
                                <w:sz w:val="18"/>
                                <w:szCs w:val="18"/>
                                <w:rPrChange w:id="2369" w:author="Peter Freiling" w:date="2018-12-03T11:34:00Z">
                                  <w:rPr>
                                    <w:rFonts w:ascii="Consolas" w:hAnsi="Consolas"/>
                                    <w:color w:val="000000"/>
                                  </w:rPr>
                                </w:rPrChange>
                              </w:rPr>
                              <w:t>(3600, 1, 1, 120),</w:t>
                            </w:r>
                          </w:ins>
                        </w:p>
                        <w:p w14:paraId="0C33BD60" w14:textId="4C2602E1" w:rsidR="00290325" w:rsidRPr="00426BC9" w:rsidRDefault="00290325" w:rsidP="00FC144B">
                          <w:pPr>
                            <w:pStyle w:val="HTMLPreformatted"/>
                            <w:shd w:val="clear" w:color="auto" w:fill="FFFFFF"/>
                            <w:rPr>
                              <w:ins w:id="2370" w:author="Peter Freiling" w:date="2018-12-03T11:28:00Z"/>
                              <w:rFonts w:ascii="Consolas" w:hAnsi="Consolas"/>
                              <w:color w:val="000000"/>
                              <w:sz w:val="18"/>
                              <w:szCs w:val="18"/>
                              <w:rPrChange w:id="2371" w:author="Peter Freiling" w:date="2018-12-03T11:34:00Z">
                                <w:rPr>
                                  <w:ins w:id="2372" w:author="Peter Freiling" w:date="2018-12-03T11:28:00Z"/>
                                  <w:rFonts w:ascii="Consolas" w:hAnsi="Consolas"/>
                                  <w:color w:val="000000"/>
                                </w:rPr>
                              </w:rPrChange>
                            </w:rPr>
                          </w:pPr>
                          <w:ins w:id="2373" w:author="Peter Freiling" w:date="2018-12-03T11:28:00Z">
                            <w:r w:rsidRPr="00426BC9">
                              <w:rPr>
                                <w:rFonts w:ascii="Consolas" w:hAnsi="Consolas"/>
                                <w:color w:val="000000"/>
                                <w:sz w:val="18"/>
                                <w:szCs w:val="18"/>
                                <w:rPrChange w:id="2374" w:author="Peter Freiling" w:date="2018-12-03T11:34:00Z">
                                  <w:rPr>
                                    <w:rFonts w:ascii="Consolas" w:hAnsi="Consolas"/>
                                    <w:color w:val="000000"/>
                                  </w:rPr>
                                </w:rPrChange>
                              </w:rPr>
                              <w:t>        }.ToObservable();</w:t>
                            </w:r>
                          </w:ins>
                        </w:p>
                        <w:p w14:paraId="37F4D36F" w14:textId="77777777" w:rsidR="00290325" w:rsidRPr="00426BC9" w:rsidRDefault="00290325" w:rsidP="00290325">
                          <w:pPr>
                            <w:pStyle w:val="HTMLPreformatted"/>
                            <w:shd w:val="clear" w:color="auto" w:fill="FFFFFF"/>
                            <w:rPr>
                              <w:ins w:id="2375" w:author="Peter Freiling" w:date="2018-12-03T11:28:00Z"/>
                              <w:rFonts w:ascii="Consolas" w:hAnsi="Consolas"/>
                              <w:color w:val="000000"/>
                              <w:sz w:val="18"/>
                              <w:szCs w:val="18"/>
                              <w:rPrChange w:id="2376" w:author="Peter Freiling" w:date="2018-12-03T11:34:00Z">
                                <w:rPr>
                                  <w:ins w:id="2377" w:author="Peter Freiling" w:date="2018-12-03T11:28:00Z"/>
                                  <w:rFonts w:ascii="Consolas" w:hAnsi="Consolas"/>
                                  <w:color w:val="000000"/>
                                </w:rPr>
                              </w:rPrChange>
                            </w:rPr>
                          </w:pPr>
                          <w:ins w:id="2378" w:author="Peter Freiling" w:date="2018-12-03T11:28:00Z">
                            <w:r w:rsidRPr="00426BC9">
                              <w:rPr>
                                <w:rFonts w:ascii="Consolas" w:hAnsi="Consolas"/>
                                <w:color w:val="000000"/>
                                <w:sz w:val="18"/>
                                <w:szCs w:val="18"/>
                                <w:rPrChange w:id="2379" w:author="Peter Freiling" w:date="2018-12-03T11:34:00Z">
                                  <w:rPr>
                                    <w:rFonts w:ascii="Consolas" w:hAnsi="Consolas"/>
                                    <w:color w:val="000000"/>
                                  </w:rPr>
                                </w:rPrChange>
                              </w:rPr>
                              <w:t xml:space="preserve"> </w:t>
                            </w:r>
                          </w:ins>
                        </w:p>
                        <w:p w14:paraId="46600EB5" w14:textId="77777777" w:rsidR="00290325" w:rsidRPr="00426BC9" w:rsidRDefault="00290325" w:rsidP="00290325">
                          <w:pPr>
                            <w:pStyle w:val="HTMLPreformatted"/>
                            <w:shd w:val="clear" w:color="auto" w:fill="FFFFFF"/>
                            <w:rPr>
                              <w:ins w:id="2380" w:author="Peter Freiling" w:date="2018-12-03T11:28:00Z"/>
                              <w:rFonts w:ascii="Consolas" w:hAnsi="Consolas"/>
                              <w:color w:val="000000"/>
                              <w:sz w:val="18"/>
                              <w:szCs w:val="18"/>
                              <w:rPrChange w:id="2381" w:author="Peter Freiling" w:date="2018-12-03T11:34:00Z">
                                <w:rPr>
                                  <w:ins w:id="2382" w:author="Peter Freiling" w:date="2018-12-03T11:28:00Z"/>
                                  <w:rFonts w:ascii="Consolas" w:hAnsi="Consolas"/>
                                  <w:color w:val="000000"/>
                                </w:rPr>
                              </w:rPrChange>
                            </w:rPr>
                          </w:pPr>
                          <w:ins w:id="2383" w:author="Peter Freiling" w:date="2018-12-03T11:28:00Z">
                            <w:r w:rsidRPr="00426BC9">
                              <w:rPr>
                                <w:rFonts w:ascii="Consolas" w:hAnsi="Consolas"/>
                                <w:color w:val="000000"/>
                                <w:sz w:val="18"/>
                                <w:szCs w:val="18"/>
                                <w:rPrChange w:id="2384" w:author="Peter Freiling" w:date="2018-12-03T11:34:00Z">
                                  <w:rPr>
                                    <w:rFonts w:ascii="Consolas" w:hAnsi="Consolas"/>
                                    <w:color w:val="000000"/>
                                  </w:rPr>
                                </w:rPrChange>
                              </w:rPr>
                              <w:t>        </w:t>
                            </w:r>
                            <w:r w:rsidRPr="00426BC9">
                              <w:rPr>
                                <w:rFonts w:ascii="Consolas" w:hAnsi="Consolas"/>
                                <w:color w:val="2B91AF"/>
                                <w:sz w:val="18"/>
                                <w:szCs w:val="18"/>
                                <w:rPrChange w:id="2385" w:author="Peter Freiling" w:date="2018-12-03T11:34:00Z">
                                  <w:rPr>
                                    <w:rFonts w:ascii="Consolas" w:hAnsi="Consolas"/>
                                    <w:color w:val="2B91AF"/>
                                  </w:rPr>
                                </w:rPrChange>
                              </w:rPr>
                              <w:t>IObservable</w:t>
                            </w:r>
                            <w:r w:rsidRPr="00426BC9">
                              <w:rPr>
                                <w:rFonts w:ascii="Consolas" w:hAnsi="Consolas"/>
                                <w:color w:val="000000"/>
                                <w:sz w:val="18"/>
                                <w:szCs w:val="18"/>
                                <w:rPrChange w:id="2386" w:author="Peter Freiling" w:date="2018-12-03T11:34:00Z">
                                  <w:rPr>
                                    <w:rFonts w:ascii="Consolas" w:hAnsi="Consolas"/>
                                    <w:color w:val="000000"/>
                                  </w:rPr>
                                </w:rPrChange>
                              </w:rPr>
                              <w:t>&lt;</w:t>
                            </w:r>
                            <w:r w:rsidRPr="00426BC9">
                              <w:rPr>
                                <w:rFonts w:ascii="Consolas" w:hAnsi="Consolas"/>
                                <w:color w:val="2B91AF"/>
                                <w:sz w:val="18"/>
                                <w:szCs w:val="18"/>
                                <w:rPrChange w:id="2387" w:author="Peter Freiling" w:date="2018-12-03T11:34:00Z">
                                  <w:rPr>
                                    <w:rFonts w:ascii="Consolas" w:hAnsi="Consolas"/>
                                    <w:color w:val="2B91AF"/>
                                  </w:rPr>
                                </w:rPrChange>
                              </w:rPr>
                              <w:t>StreamEvent</w:t>
                            </w:r>
                            <w:r w:rsidRPr="00426BC9">
                              <w:rPr>
                                <w:rFonts w:ascii="Consolas" w:hAnsi="Consolas"/>
                                <w:color w:val="000000"/>
                                <w:sz w:val="18"/>
                                <w:szCs w:val="18"/>
                                <w:rPrChange w:id="2388" w:author="Peter Freiling" w:date="2018-12-03T11:34:00Z">
                                  <w:rPr>
                                    <w:rFonts w:ascii="Consolas" w:hAnsi="Consolas"/>
                                    <w:color w:val="000000"/>
                                  </w:rPr>
                                </w:rPrChange>
                              </w:rPr>
                              <w:t>&lt;</w:t>
                            </w:r>
                            <w:r w:rsidRPr="00426BC9">
                              <w:rPr>
                                <w:rFonts w:ascii="Consolas" w:hAnsi="Consolas"/>
                                <w:color w:val="2B91AF"/>
                                <w:sz w:val="18"/>
                                <w:szCs w:val="18"/>
                                <w:rPrChange w:id="2389" w:author="Peter Freiling" w:date="2018-12-03T11:34:00Z">
                                  <w:rPr>
                                    <w:rFonts w:ascii="Consolas" w:hAnsi="Consolas"/>
                                    <w:color w:val="2B91AF"/>
                                  </w:rPr>
                                </w:rPrChange>
                              </w:rPr>
                              <w:t>ContextSwitch</w:t>
                            </w:r>
                            <w:r w:rsidRPr="00426BC9">
                              <w:rPr>
                                <w:rFonts w:ascii="Consolas" w:hAnsi="Consolas"/>
                                <w:color w:val="000000"/>
                                <w:sz w:val="18"/>
                                <w:szCs w:val="18"/>
                                <w:rPrChange w:id="2390" w:author="Peter Freiling" w:date="2018-12-03T11:34:00Z">
                                  <w:rPr>
                                    <w:rFonts w:ascii="Consolas" w:hAnsi="Consolas"/>
                                    <w:color w:val="000000"/>
                                  </w:rPr>
                                </w:rPrChange>
                              </w:rPr>
                              <w:t>&gt;&gt; contextSwitchStreamEventObservable =</w:t>
                            </w:r>
                          </w:ins>
                        </w:p>
                        <w:p w14:paraId="06853EB4" w14:textId="49011314" w:rsidR="00290325" w:rsidRPr="00426BC9" w:rsidRDefault="00290325" w:rsidP="00290325">
                          <w:pPr>
                            <w:pStyle w:val="HTMLPreformatted"/>
                            <w:shd w:val="clear" w:color="auto" w:fill="FFFFFF"/>
                            <w:rPr>
                              <w:ins w:id="2391" w:author="Peter Freiling" w:date="2018-12-03T11:28:00Z"/>
                              <w:rFonts w:ascii="Consolas" w:hAnsi="Consolas"/>
                              <w:color w:val="000000"/>
                              <w:sz w:val="18"/>
                              <w:szCs w:val="18"/>
                              <w:rPrChange w:id="2392" w:author="Peter Freiling" w:date="2018-12-03T11:34:00Z">
                                <w:rPr>
                                  <w:ins w:id="2393" w:author="Peter Freiling" w:date="2018-12-03T11:28:00Z"/>
                                  <w:rFonts w:ascii="Consolas" w:hAnsi="Consolas"/>
                                  <w:color w:val="000000"/>
                                </w:rPr>
                              </w:rPrChange>
                            </w:rPr>
                          </w:pPr>
                          <w:ins w:id="2394" w:author="Peter Freiling" w:date="2018-12-03T11:28:00Z">
                            <w:r w:rsidRPr="00426BC9">
                              <w:rPr>
                                <w:rFonts w:ascii="Consolas" w:hAnsi="Consolas"/>
                                <w:color w:val="000000"/>
                                <w:sz w:val="18"/>
                                <w:szCs w:val="18"/>
                                <w:rPrChange w:id="2395" w:author="Peter Freiling" w:date="2018-12-03T11:34:00Z">
                                  <w:rPr>
                                    <w:rFonts w:ascii="Consolas" w:hAnsi="Consolas"/>
                                    <w:color w:val="000000"/>
                                  </w:rPr>
                                </w:rPrChange>
                              </w:rPr>
                              <w:t>            contextSwitchObservable.Select(e =&gt; </w:t>
                            </w:r>
                            <w:r w:rsidRPr="00426BC9">
                              <w:rPr>
                                <w:rFonts w:ascii="Consolas" w:hAnsi="Consolas"/>
                                <w:color w:val="2B91AF"/>
                                <w:sz w:val="18"/>
                                <w:szCs w:val="18"/>
                                <w:rPrChange w:id="2396" w:author="Peter Freiling" w:date="2018-12-03T11:34:00Z">
                                  <w:rPr>
                                    <w:rFonts w:ascii="Consolas" w:hAnsi="Consolas"/>
                                    <w:color w:val="2B91AF"/>
                                  </w:rPr>
                                </w:rPrChange>
                              </w:rPr>
                              <w:t>StreamEvent</w:t>
                            </w:r>
                            <w:r w:rsidRPr="00426BC9">
                              <w:rPr>
                                <w:rFonts w:ascii="Consolas" w:hAnsi="Consolas"/>
                                <w:color w:val="000000"/>
                                <w:sz w:val="18"/>
                                <w:szCs w:val="18"/>
                                <w:rPrChange w:id="2397" w:author="Peter Freiling" w:date="2018-12-03T11:34:00Z">
                                  <w:rPr>
                                    <w:rFonts w:ascii="Consolas" w:hAnsi="Consolas"/>
                                    <w:color w:val="000000"/>
                                  </w:rPr>
                                </w:rPrChange>
                              </w:rPr>
                              <w:t>.CreateInterval(e.Tick, e.Tick + 1, e));</w:t>
                            </w:r>
                          </w:ins>
                        </w:p>
                        <w:p w14:paraId="40C33411" w14:textId="77777777" w:rsidR="00290325" w:rsidRPr="00426BC9" w:rsidRDefault="00290325" w:rsidP="00290325">
                          <w:pPr>
                            <w:pStyle w:val="HTMLPreformatted"/>
                            <w:shd w:val="clear" w:color="auto" w:fill="FFFFFF"/>
                            <w:rPr>
                              <w:ins w:id="2398" w:author="Peter Freiling" w:date="2018-12-03T11:28:00Z"/>
                              <w:rFonts w:ascii="Consolas" w:hAnsi="Consolas"/>
                              <w:color w:val="000000"/>
                              <w:sz w:val="18"/>
                              <w:szCs w:val="18"/>
                              <w:rPrChange w:id="2399" w:author="Peter Freiling" w:date="2018-12-03T11:34:00Z">
                                <w:rPr>
                                  <w:ins w:id="2400" w:author="Peter Freiling" w:date="2018-12-03T11:28:00Z"/>
                                  <w:rFonts w:ascii="Consolas" w:hAnsi="Consolas"/>
                                  <w:color w:val="000000"/>
                                </w:rPr>
                              </w:rPrChange>
                            </w:rPr>
                          </w:pPr>
                          <w:ins w:id="2401" w:author="Peter Freiling" w:date="2018-12-03T11:28:00Z">
                            <w:r w:rsidRPr="00426BC9">
                              <w:rPr>
                                <w:rFonts w:ascii="Consolas" w:hAnsi="Consolas"/>
                                <w:color w:val="000000"/>
                                <w:sz w:val="18"/>
                                <w:szCs w:val="18"/>
                                <w:rPrChange w:id="2402" w:author="Peter Freiling" w:date="2018-12-03T11:34:00Z">
                                  <w:rPr>
                                    <w:rFonts w:ascii="Consolas" w:hAnsi="Consolas"/>
                                    <w:color w:val="000000"/>
                                  </w:rPr>
                                </w:rPrChange>
                              </w:rPr>
                              <w:t>        </w:t>
                            </w:r>
                            <w:r w:rsidRPr="00426BC9">
                              <w:rPr>
                                <w:rFonts w:ascii="Consolas" w:hAnsi="Consolas"/>
                                <w:color w:val="2B91AF"/>
                                <w:sz w:val="18"/>
                                <w:szCs w:val="18"/>
                                <w:rPrChange w:id="2403" w:author="Peter Freiling" w:date="2018-12-03T11:34:00Z">
                                  <w:rPr>
                                    <w:rFonts w:ascii="Consolas" w:hAnsi="Consolas"/>
                                    <w:color w:val="2B91AF"/>
                                  </w:rPr>
                                </w:rPrChange>
                              </w:rPr>
                              <w:t>IObservableIngressStreamable</w:t>
                            </w:r>
                            <w:r w:rsidRPr="00426BC9">
                              <w:rPr>
                                <w:rFonts w:ascii="Consolas" w:hAnsi="Consolas"/>
                                <w:color w:val="000000"/>
                                <w:sz w:val="18"/>
                                <w:szCs w:val="18"/>
                                <w:rPrChange w:id="2404" w:author="Peter Freiling" w:date="2018-12-03T11:34:00Z">
                                  <w:rPr>
                                    <w:rFonts w:ascii="Consolas" w:hAnsi="Consolas"/>
                                    <w:color w:val="000000"/>
                                  </w:rPr>
                                </w:rPrChange>
                              </w:rPr>
                              <w:t>&lt;</w:t>
                            </w:r>
                            <w:r w:rsidRPr="00426BC9">
                              <w:rPr>
                                <w:rFonts w:ascii="Consolas" w:hAnsi="Consolas"/>
                                <w:color w:val="2B91AF"/>
                                <w:sz w:val="18"/>
                                <w:szCs w:val="18"/>
                                <w:rPrChange w:id="2405" w:author="Peter Freiling" w:date="2018-12-03T11:34:00Z">
                                  <w:rPr>
                                    <w:rFonts w:ascii="Consolas" w:hAnsi="Consolas"/>
                                    <w:color w:val="2B91AF"/>
                                  </w:rPr>
                                </w:rPrChange>
                              </w:rPr>
                              <w:t>ContextSwitch</w:t>
                            </w:r>
                            <w:r w:rsidRPr="00426BC9">
                              <w:rPr>
                                <w:rFonts w:ascii="Consolas" w:hAnsi="Consolas"/>
                                <w:color w:val="000000"/>
                                <w:sz w:val="18"/>
                                <w:szCs w:val="18"/>
                                <w:rPrChange w:id="2406" w:author="Peter Freiling" w:date="2018-12-03T11:34:00Z">
                                  <w:rPr>
                                    <w:rFonts w:ascii="Consolas" w:hAnsi="Consolas"/>
                                    <w:color w:val="000000"/>
                                  </w:rPr>
                                </w:rPrChange>
                              </w:rPr>
                              <w:t>&gt; contextSwitchIngressStreamable =</w:t>
                            </w:r>
                          </w:ins>
                        </w:p>
                        <w:p w14:paraId="1BB13E41" w14:textId="77777777" w:rsidR="00290325" w:rsidRPr="00426BC9" w:rsidRDefault="00290325" w:rsidP="00290325">
                          <w:pPr>
                            <w:pStyle w:val="HTMLPreformatted"/>
                            <w:shd w:val="clear" w:color="auto" w:fill="FFFFFF"/>
                            <w:rPr>
                              <w:ins w:id="2407" w:author="Peter Freiling" w:date="2018-12-03T11:28:00Z"/>
                              <w:rFonts w:ascii="Consolas" w:hAnsi="Consolas"/>
                              <w:color w:val="000000"/>
                              <w:sz w:val="18"/>
                              <w:szCs w:val="18"/>
                              <w:rPrChange w:id="2408" w:author="Peter Freiling" w:date="2018-12-03T11:34:00Z">
                                <w:rPr>
                                  <w:ins w:id="2409" w:author="Peter Freiling" w:date="2018-12-03T11:28:00Z"/>
                                  <w:rFonts w:ascii="Consolas" w:hAnsi="Consolas"/>
                                  <w:color w:val="000000"/>
                                </w:rPr>
                              </w:rPrChange>
                            </w:rPr>
                          </w:pPr>
                          <w:ins w:id="2410" w:author="Peter Freiling" w:date="2018-12-03T11:28:00Z">
                            <w:r w:rsidRPr="00426BC9">
                              <w:rPr>
                                <w:rFonts w:ascii="Consolas" w:hAnsi="Consolas"/>
                                <w:color w:val="000000"/>
                                <w:sz w:val="18"/>
                                <w:szCs w:val="18"/>
                                <w:rPrChange w:id="2411" w:author="Peter Freiling" w:date="2018-12-03T11:34:00Z">
                                  <w:rPr>
                                    <w:rFonts w:ascii="Consolas" w:hAnsi="Consolas"/>
                                    <w:color w:val="000000"/>
                                  </w:rPr>
                                </w:rPrChange>
                              </w:rPr>
                              <w:t>            contextSwitchStreamEventObservable.ToStreamable(</w:t>
                            </w:r>
                            <w:r w:rsidRPr="00426BC9">
                              <w:rPr>
                                <w:rFonts w:ascii="Consolas" w:hAnsi="Consolas"/>
                                <w:color w:val="2B91AF"/>
                                <w:sz w:val="18"/>
                                <w:szCs w:val="18"/>
                                <w:rPrChange w:id="2412" w:author="Peter Freiling" w:date="2018-12-03T11:34:00Z">
                                  <w:rPr>
                                    <w:rFonts w:ascii="Consolas" w:hAnsi="Consolas"/>
                                    <w:color w:val="2B91AF"/>
                                  </w:rPr>
                                </w:rPrChange>
                              </w:rPr>
                              <w:t>DisorderPolicy</w:t>
                            </w:r>
                            <w:r w:rsidRPr="00426BC9">
                              <w:rPr>
                                <w:rFonts w:ascii="Consolas" w:hAnsi="Consolas"/>
                                <w:color w:val="000000"/>
                                <w:sz w:val="18"/>
                                <w:szCs w:val="18"/>
                                <w:rPrChange w:id="2413" w:author="Peter Freiling" w:date="2018-12-03T11:34:00Z">
                                  <w:rPr>
                                    <w:rFonts w:ascii="Consolas" w:hAnsi="Consolas"/>
                                    <w:color w:val="000000"/>
                                  </w:rPr>
                                </w:rPrChange>
                              </w:rPr>
                              <w:t>.Drop());</w:t>
                            </w:r>
                          </w:ins>
                        </w:p>
                        <w:p w14:paraId="0DF59DD9" w14:textId="00027F02" w:rsidR="00290325" w:rsidRPr="00426BC9" w:rsidRDefault="00290325" w:rsidP="00290325">
                          <w:pPr>
                            <w:pStyle w:val="HTMLPreformatted"/>
                            <w:shd w:val="clear" w:color="auto" w:fill="FFFFFF"/>
                            <w:rPr>
                              <w:ins w:id="2414" w:author="Peter Freiling" w:date="2018-12-03T11:28:00Z"/>
                              <w:rFonts w:ascii="Consolas" w:hAnsi="Consolas"/>
                              <w:color w:val="000000"/>
                              <w:sz w:val="18"/>
                              <w:szCs w:val="18"/>
                              <w:rPrChange w:id="2415" w:author="Peter Freiling" w:date="2018-12-03T11:34:00Z">
                                <w:rPr>
                                  <w:ins w:id="2416" w:author="Peter Freiling" w:date="2018-12-03T11:28:00Z"/>
                                  <w:rFonts w:ascii="Consolas" w:hAnsi="Consolas"/>
                                  <w:color w:val="000000"/>
                                </w:rPr>
                              </w:rPrChange>
                            </w:rPr>
                          </w:pPr>
                        </w:p>
                        <w:p w14:paraId="22B54309" w14:textId="77777777" w:rsidR="00290325" w:rsidRPr="00426BC9" w:rsidRDefault="00290325" w:rsidP="00290325">
                          <w:pPr>
                            <w:pStyle w:val="HTMLPreformatted"/>
                            <w:shd w:val="clear" w:color="auto" w:fill="FFFFFF"/>
                            <w:rPr>
                              <w:ins w:id="2417" w:author="Peter Freiling" w:date="2018-12-03T11:28:00Z"/>
                              <w:rFonts w:ascii="Consolas" w:hAnsi="Consolas"/>
                              <w:color w:val="000000"/>
                              <w:sz w:val="18"/>
                              <w:szCs w:val="18"/>
                              <w:rPrChange w:id="2418" w:author="Peter Freiling" w:date="2018-12-03T11:34:00Z">
                                <w:rPr>
                                  <w:ins w:id="2419" w:author="Peter Freiling" w:date="2018-12-03T11:28:00Z"/>
                                  <w:rFonts w:ascii="Consolas" w:hAnsi="Consolas"/>
                                  <w:color w:val="000000"/>
                                </w:rPr>
                              </w:rPrChange>
                            </w:rPr>
                          </w:pPr>
                          <w:ins w:id="2420" w:author="Peter Freiling" w:date="2018-12-03T11:28:00Z">
                            <w:r w:rsidRPr="00426BC9">
                              <w:rPr>
                                <w:rFonts w:ascii="Consolas" w:hAnsi="Consolas"/>
                                <w:color w:val="000000"/>
                                <w:sz w:val="18"/>
                                <w:szCs w:val="18"/>
                                <w:rPrChange w:id="2421" w:author="Peter Freiling" w:date="2018-12-03T11:34:00Z">
                                  <w:rPr>
                                    <w:rFonts w:ascii="Consolas" w:hAnsi="Consolas"/>
                                    <w:color w:val="000000"/>
                                  </w:rPr>
                                </w:rPrChange>
                              </w:rPr>
                              <w:t>        </w:t>
                            </w:r>
                            <w:r w:rsidRPr="00426BC9">
                              <w:rPr>
                                <w:rFonts w:ascii="Consolas" w:hAnsi="Consolas"/>
                                <w:color w:val="2B91AF"/>
                                <w:sz w:val="18"/>
                                <w:szCs w:val="18"/>
                                <w:rPrChange w:id="2422" w:author="Peter Freiling" w:date="2018-12-03T11:34:00Z">
                                  <w:rPr>
                                    <w:rFonts w:ascii="Consolas" w:hAnsi="Consolas"/>
                                    <w:color w:val="2B91AF"/>
                                  </w:rPr>
                                </w:rPrChange>
                              </w:rPr>
                              <w:t>IObservable</w:t>
                            </w:r>
                            <w:r w:rsidRPr="00426BC9">
                              <w:rPr>
                                <w:rFonts w:ascii="Consolas" w:hAnsi="Consolas"/>
                                <w:color w:val="000000"/>
                                <w:sz w:val="18"/>
                                <w:szCs w:val="18"/>
                                <w:rPrChange w:id="2423" w:author="Peter Freiling" w:date="2018-12-03T11:34:00Z">
                                  <w:rPr>
                                    <w:rFonts w:ascii="Consolas" w:hAnsi="Consolas"/>
                                    <w:color w:val="000000"/>
                                  </w:rPr>
                                </w:rPrChange>
                              </w:rPr>
                              <w:t>&lt;</w:t>
                            </w:r>
                            <w:r w:rsidRPr="00426BC9">
                              <w:rPr>
                                <w:rFonts w:ascii="Consolas" w:hAnsi="Consolas"/>
                                <w:color w:val="2B91AF"/>
                                <w:sz w:val="18"/>
                                <w:szCs w:val="18"/>
                                <w:rPrChange w:id="2424" w:author="Peter Freiling" w:date="2018-12-03T11:34:00Z">
                                  <w:rPr>
                                    <w:rFonts w:ascii="Consolas" w:hAnsi="Consolas"/>
                                    <w:color w:val="2B91AF"/>
                                  </w:rPr>
                                </w:rPrChange>
                              </w:rPr>
                              <w:t>StreamEvent</w:t>
                            </w:r>
                            <w:r w:rsidRPr="00426BC9">
                              <w:rPr>
                                <w:rFonts w:ascii="Consolas" w:hAnsi="Consolas"/>
                                <w:color w:val="000000"/>
                                <w:sz w:val="18"/>
                                <w:szCs w:val="18"/>
                                <w:rPrChange w:id="2425" w:author="Peter Freiling" w:date="2018-12-03T11:34:00Z">
                                  <w:rPr>
                                    <w:rFonts w:ascii="Consolas" w:hAnsi="Consolas"/>
                                    <w:color w:val="000000"/>
                                  </w:rPr>
                                </w:rPrChange>
                              </w:rPr>
                              <w:t>&lt;</w:t>
                            </w:r>
                            <w:r w:rsidRPr="00426BC9">
                              <w:rPr>
                                <w:rFonts w:ascii="Consolas" w:hAnsi="Consolas"/>
                                <w:color w:val="2B91AF"/>
                                <w:sz w:val="18"/>
                                <w:szCs w:val="18"/>
                                <w:rPrChange w:id="2426" w:author="Peter Freiling" w:date="2018-12-03T11:34:00Z">
                                  <w:rPr>
                                    <w:rFonts w:ascii="Consolas" w:hAnsi="Consolas"/>
                                    <w:color w:val="2B91AF"/>
                                  </w:rPr>
                                </w:rPrChange>
                              </w:rPr>
                              <w:t>ContextSwitch</w:t>
                            </w:r>
                            <w:r w:rsidRPr="00426BC9">
                              <w:rPr>
                                <w:rFonts w:ascii="Consolas" w:hAnsi="Consolas"/>
                                <w:color w:val="000000"/>
                                <w:sz w:val="18"/>
                                <w:szCs w:val="18"/>
                                <w:rPrChange w:id="2427" w:author="Peter Freiling" w:date="2018-12-03T11:34:00Z">
                                  <w:rPr>
                                    <w:rFonts w:ascii="Consolas" w:hAnsi="Consolas"/>
                                    <w:color w:val="000000"/>
                                  </w:rPr>
                                </w:rPrChange>
                              </w:rPr>
                              <w:t>&gt;&gt; passthroughContextSwitchStreamEventObservable =</w:t>
                            </w:r>
                          </w:ins>
                        </w:p>
                        <w:p w14:paraId="1ED96266" w14:textId="77777777" w:rsidR="00290325" w:rsidRPr="00426BC9" w:rsidRDefault="00290325" w:rsidP="00290325">
                          <w:pPr>
                            <w:pStyle w:val="HTMLPreformatted"/>
                            <w:shd w:val="clear" w:color="auto" w:fill="FFFFFF"/>
                            <w:rPr>
                              <w:ins w:id="2428" w:author="Peter Freiling" w:date="2018-12-03T11:28:00Z"/>
                              <w:rFonts w:ascii="Consolas" w:hAnsi="Consolas"/>
                              <w:color w:val="000000"/>
                              <w:sz w:val="18"/>
                              <w:szCs w:val="18"/>
                              <w:rPrChange w:id="2429" w:author="Peter Freiling" w:date="2018-12-03T11:34:00Z">
                                <w:rPr>
                                  <w:ins w:id="2430" w:author="Peter Freiling" w:date="2018-12-03T11:28:00Z"/>
                                  <w:rFonts w:ascii="Consolas" w:hAnsi="Consolas"/>
                                  <w:color w:val="000000"/>
                                </w:rPr>
                              </w:rPrChange>
                            </w:rPr>
                          </w:pPr>
                          <w:ins w:id="2431" w:author="Peter Freiling" w:date="2018-12-03T11:28:00Z">
                            <w:r w:rsidRPr="00426BC9">
                              <w:rPr>
                                <w:rFonts w:ascii="Consolas" w:hAnsi="Consolas"/>
                                <w:color w:val="000000"/>
                                <w:sz w:val="18"/>
                                <w:szCs w:val="18"/>
                                <w:rPrChange w:id="2432" w:author="Peter Freiling" w:date="2018-12-03T11:34:00Z">
                                  <w:rPr>
                                    <w:rFonts w:ascii="Consolas" w:hAnsi="Consolas"/>
                                    <w:color w:val="000000"/>
                                  </w:rPr>
                                </w:rPrChange>
                              </w:rPr>
                              <w:t>            contextSwitchIngressStreamable.ToStreamEventObservable();</w:t>
                            </w:r>
                          </w:ins>
                        </w:p>
                        <w:p w14:paraId="14A0AA64" w14:textId="77777777" w:rsidR="00290325" w:rsidRPr="00426BC9" w:rsidRDefault="00290325" w:rsidP="00290325">
                          <w:pPr>
                            <w:pStyle w:val="HTMLPreformatted"/>
                            <w:shd w:val="clear" w:color="auto" w:fill="FFFFFF"/>
                            <w:rPr>
                              <w:ins w:id="2433" w:author="Peter Freiling" w:date="2018-12-03T11:28:00Z"/>
                              <w:rFonts w:ascii="Consolas" w:hAnsi="Consolas"/>
                              <w:color w:val="000000"/>
                              <w:sz w:val="18"/>
                              <w:szCs w:val="18"/>
                              <w:rPrChange w:id="2434" w:author="Peter Freiling" w:date="2018-12-03T11:34:00Z">
                                <w:rPr>
                                  <w:ins w:id="2435" w:author="Peter Freiling" w:date="2018-12-03T11:28:00Z"/>
                                  <w:rFonts w:ascii="Consolas" w:hAnsi="Consolas"/>
                                  <w:color w:val="000000"/>
                                </w:rPr>
                              </w:rPrChange>
                            </w:rPr>
                          </w:pPr>
                          <w:ins w:id="2436" w:author="Peter Freiling" w:date="2018-12-03T11:28:00Z">
                            <w:r w:rsidRPr="00426BC9">
                              <w:rPr>
                                <w:rFonts w:ascii="Consolas" w:hAnsi="Consolas"/>
                                <w:color w:val="000000"/>
                                <w:sz w:val="18"/>
                                <w:szCs w:val="18"/>
                                <w:rPrChange w:id="2437" w:author="Peter Freiling" w:date="2018-12-03T11:34:00Z">
                                  <w:rPr>
                                    <w:rFonts w:ascii="Consolas" w:hAnsi="Consolas"/>
                                    <w:color w:val="000000"/>
                                  </w:rPr>
                                </w:rPrChange>
                              </w:rPr>
                              <w:t xml:space="preserve"> </w:t>
                            </w:r>
                          </w:ins>
                        </w:p>
                        <w:p w14:paraId="72B56ECE" w14:textId="77777777" w:rsidR="00290325" w:rsidRPr="00426BC9" w:rsidRDefault="00290325" w:rsidP="00290325">
                          <w:pPr>
                            <w:pStyle w:val="HTMLPreformatted"/>
                            <w:shd w:val="clear" w:color="auto" w:fill="FFFFFF"/>
                            <w:rPr>
                              <w:ins w:id="2438" w:author="Peter Freiling" w:date="2018-12-03T11:28:00Z"/>
                              <w:rFonts w:ascii="Consolas" w:hAnsi="Consolas"/>
                              <w:color w:val="000000"/>
                              <w:sz w:val="18"/>
                              <w:szCs w:val="18"/>
                              <w:rPrChange w:id="2439" w:author="Peter Freiling" w:date="2018-12-03T11:34:00Z">
                                <w:rPr>
                                  <w:ins w:id="2440" w:author="Peter Freiling" w:date="2018-12-03T11:28:00Z"/>
                                  <w:rFonts w:ascii="Consolas" w:hAnsi="Consolas"/>
                                  <w:color w:val="000000"/>
                                </w:rPr>
                              </w:rPrChange>
                            </w:rPr>
                          </w:pPr>
                          <w:ins w:id="2441" w:author="Peter Freiling" w:date="2018-12-03T11:28:00Z">
                            <w:r w:rsidRPr="00426BC9">
                              <w:rPr>
                                <w:rFonts w:ascii="Consolas" w:hAnsi="Consolas"/>
                                <w:color w:val="000000"/>
                                <w:sz w:val="18"/>
                                <w:szCs w:val="18"/>
                                <w:rPrChange w:id="2442" w:author="Peter Freiling" w:date="2018-12-03T11:34:00Z">
                                  <w:rPr>
                                    <w:rFonts w:ascii="Consolas" w:hAnsi="Consolas"/>
                                    <w:color w:val="000000"/>
                                  </w:rPr>
                                </w:rPrChange>
                              </w:rPr>
                              <w:t>        passthroughContextSwitchStreamEventObservable</w:t>
                            </w:r>
                          </w:ins>
                        </w:p>
                        <w:p w14:paraId="3568C2AF" w14:textId="77777777" w:rsidR="00290325" w:rsidRPr="00426BC9" w:rsidRDefault="00290325" w:rsidP="00290325">
                          <w:pPr>
                            <w:pStyle w:val="HTMLPreformatted"/>
                            <w:shd w:val="clear" w:color="auto" w:fill="FFFFFF"/>
                            <w:rPr>
                              <w:ins w:id="2443" w:author="Peter Freiling" w:date="2018-12-03T11:28:00Z"/>
                              <w:rFonts w:ascii="Consolas" w:hAnsi="Consolas"/>
                              <w:color w:val="000000"/>
                              <w:sz w:val="18"/>
                              <w:szCs w:val="18"/>
                              <w:rPrChange w:id="2444" w:author="Peter Freiling" w:date="2018-12-03T11:34:00Z">
                                <w:rPr>
                                  <w:ins w:id="2445" w:author="Peter Freiling" w:date="2018-12-03T11:28:00Z"/>
                                  <w:rFonts w:ascii="Consolas" w:hAnsi="Consolas"/>
                                  <w:color w:val="000000"/>
                                </w:rPr>
                              </w:rPrChange>
                            </w:rPr>
                          </w:pPr>
                          <w:ins w:id="2446" w:author="Peter Freiling" w:date="2018-12-03T11:28:00Z">
                            <w:r w:rsidRPr="00426BC9">
                              <w:rPr>
                                <w:rFonts w:ascii="Consolas" w:hAnsi="Consolas"/>
                                <w:color w:val="000000"/>
                                <w:sz w:val="18"/>
                                <w:szCs w:val="18"/>
                                <w:rPrChange w:id="2447" w:author="Peter Freiling" w:date="2018-12-03T11:34:00Z">
                                  <w:rPr>
                                    <w:rFonts w:ascii="Consolas" w:hAnsi="Consolas"/>
                                    <w:color w:val="000000"/>
                                  </w:rPr>
                                </w:rPrChange>
                              </w:rPr>
                              <w:t>            .Where(e =&gt; e.IsData)</w:t>
                            </w:r>
                          </w:ins>
                        </w:p>
                        <w:p w14:paraId="37BA1CFD" w14:textId="77777777" w:rsidR="00426BC9" w:rsidRPr="00426BC9" w:rsidRDefault="00290325" w:rsidP="00290325">
                          <w:pPr>
                            <w:pStyle w:val="HTMLPreformatted"/>
                            <w:shd w:val="clear" w:color="auto" w:fill="FFFFFF"/>
                            <w:rPr>
                              <w:ins w:id="2448" w:author="Peter Freiling" w:date="2018-12-03T11:34:00Z"/>
                              <w:rFonts w:ascii="Consolas" w:hAnsi="Consolas"/>
                              <w:color w:val="000000"/>
                              <w:sz w:val="18"/>
                              <w:szCs w:val="18"/>
                              <w:rPrChange w:id="2449" w:author="Peter Freiling" w:date="2018-12-03T11:34:00Z">
                                <w:rPr>
                                  <w:ins w:id="2450" w:author="Peter Freiling" w:date="2018-12-03T11:34:00Z"/>
                                  <w:rFonts w:ascii="Consolas" w:hAnsi="Consolas"/>
                                  <w:color w:val="000000"/>
                                </w:rPr>
                              </w:rPrChange>
                            </w:rPr>
                          </w:pPr>
                          <w:ins w:id="2451" w:author="Peter Freiling" w:date="2018-12-03T11:28:00Z">
                            <w:r w:rsidRPr="00426BC9">
                              <w:rPr>
                                <w:rFonts w:ascii="Consolas" w:hAnsi="Consolas"/>
                                <w:color w:val="000000"/>
                                <w:sz w:val="18"/>
                                <w:szCs w:val="18"/>
                                <w:rPrChange w:id="2452" w:author="Peter Freiling" w:date="2018-12-03T11:34:00Z">
                                  <w:rPr>
                                    <w:rFonts w:ascii="Consolas" w:hAnsi="Consolas"/>
                                    <w:color w:val="000000"/>
                                  </w:rPr>
                                </w:rPrChange>
                              </w:rPr>
                              <w:t>            .ForEachAsync(e =&gt; WriteEvent(e)).Wait();</w:t>
                            </w:r>
                          </w:ins>
                        </w:p>
                        <w:p w14:paraId="2D8BC4DD" w14:textId="135179CB" w:rsidR="00290325" w:rsidRPr="00426BC9" w:rsidRDefault="00290325" w:rsidP="00290325">
                          <w:pPr>
                            <w:pStyle w:val="HTMLPreformatted"/>
                            <w:shd w:val="clear" w:color="auto" w:fill="FFFFFF"/>
                            <w:rPr>
                              <w:ins w:id="2453" w:author="Peter Freiling" w:date="2018-12-03T11:28:00Z"/>
                              <w:rFonts w:ascii="Consolas" w:hAnsi="Consolas"/>
                              <w:color w:val="000000"/>
                              <w:sz w:val="18"/>
                              <w:szCs w:val="18"/>
                              <w:rPrChange w:id="2454" w:author="Peter Freiling" w:date="2018-12-03T11:34:00Z">
                                <w:rPr>
                                  <w:ins w:id="2455" w:author="Peter Freiling" w:date="2018-12-03T11:28:00Z"/>
                                  <w:rFonts w:ascii="Consolas" w:hAnsi="Consolas"/>
                                  <w:color w:val="000000"/>
                                </w:rPr>
                              </w:rPrChange>
                            </w:rPr>
                          </w:pPr>
                          <w:ins w:id="2456" w:author="Peter Freiling" w:date="2018-12-03T11:28:00Z">
                            <w:r w:rsidRPr="00426BC9">
                              <w:rPr>
                                <w:rFonts w:ascii="Consolas" w:hAnsi="Consolas"/>
                                <w:color w:val="000000"/>
                                <w:sz w:val="18"/>
                                <w:szCs w:val="18"/>
                                <w:rPrChange w:id="2457" w:author="Peter Freiling" w:date="2018-12-03T11:34:00Z">
                                  <w:rPr>
                                    <w:rFonts w:ascii="Consolas" w:hAnsi="Consolas"/>
                                    <w:color w:val="000000"/>
                                  </w:rPr>
                                </w:rPrChange>
                              </w:rPr>
                              <w:t>    }</w:t>
                            </w:r>
                          </w:ins>
                        </w:p>
                        <w:p w14:paraId="238851F0" w14:textId="7907752D" w:rsidR="00E80C46" w:rsidRPr="00426BC9" w:rsidDel="00290325" w:rsidRDefault="00E80C46" w:rsidP="00BB2AD4">
                          <w:pPr>
                            <w:autoSpaceDE w:val="0"/>
                            <w:autoSpaceDN w:val="0"/>
                            <w:adjustRightInd w:val="0"/>
                            <w:spacing w:after="0" w:line="240" w:lineRule="auto"/>
                            <w:rPr>
                              <w:del w:id="2458" w:author="Peter Freiling" w:date="2018-12-03T11:28:00Z"/>
                              <w:rFonts w:ascii="Consolas" w:hAnsi="Consolas" w:cs="Consolas"/>
                              <w:color w:val="000000"/>
                              <w:sz w:val="18"/>
                              <w:szCs w:val="18"/>
                              <w:highlight w:val="white"/>
                              <w:rPrChange w:id="2459" w:author="Peter Freiling" w:date="2018-12-03T11:34:00Z">
                                <w:rPr>
                                  <w:del w:id="2460" w:author="Peter Freiling" w:date="2018-12-03T11:28:00Z"/>
                                  <w:rFonts w:ascii="Consolas" w:hAnsi="Consolas" w:cs="Consolas"/>
                                  <w:color w:val="000000"/>
                                  <w:sz w:val="19"/>
                                  <w:szCs w:val="19"/>
                                  <w:highlight w:val="white"/>
                                </w:rPr>
                              </w:rPrChange>
                            </w:rPr>
                          </w:pPr>
                          <w:del w:id="2461" w:author="Peter Freiling" w:date="2018-12-03T11:28:00Z">
                            <w:r w:rsidRPr="00426BC9" w:rsidDel="00290325">
                              <w:rPr>
                                <w:rFonts w:ascii="Consolas" w:hAnsi="Consolas" w:cs="Consolas"/>
                                <w:color w:val="0000FF"/>
                                <w:sz w:val="18"/>
                                <w:szCs w:val="18"/>
                                <w:highlight w:val="white"/>
                                <w:rPrChange w:id="2462" w:author="Peter Freiling" w:date="2018-12-03T11:34:00Z">
                                  <w:rPr>
                                    <w:rFonts w:ascii="Consolas" w:hAnsi="Consolas" w:cs="Consolas"/>
                                    <w:color w:val="0000FF"/>
                                    <w:sz w:val="19"/>
                                    <w:szCs w:val="19"/>
                                    <w:highlight w:val="white"/>
                                  </w:rPr>
                                </w:rPrChange>
                              </w:rPr>
                              <w:delText>using</w:delText>
                            </w:r>
                            <w:r w:rsidRPr="00426BC9" w:rsidDel="00290325">
                              <w:rPr>
                                <w:rFonts w:ascii="Consolas" w:hAnsi="Consolas" w:cs="Consolas"/>
                                <w:color w:val="000000"/>
                                <w:sz w:val="18"/>
                                <w:szCs w:val="18"/>
                                <w:highlight w:val="white"/>
                                <w:rPrChange w:id="2463" w:author="Peter Freiling" w:date="2018-12-03T11:34:00Z">
                                  <w:rPr>
                                    <w:rFonts w:ascii="Consolas" w:hAnsi="Consolas" w:cs="Consolas"/>
                                    <w:color w:val="000000"/>
                                    <w:sz w:val="19"/>
                                    <w:szCs w:val="19"/>
                                    <w:highlight w:val="white"/>
                                  </w:rPr>
                                </w:rPrChange>
                              </w:rPr>
                              <w:delText xml:space="preserve"> Research.Trill</w:delText>
                            </w:r>
                          </w:del>
                          <w:ins w:id="2464" w:author="James Terwilliger" w:date="2017-03-27T11:16:00Z">
                            <w:del w:id="2465" w:author="Peter Freiling" w:date="2018-12-03T11:28:00Z">
                              <w:r w:rsidRPr="00426BC9" w:rsidDel="00290325">
                                <w:rPr>
                                  <w:rFonts w:ascii="Consolas" w:hAnsi="Consolas" w:cs="Consolas"/>
                                  <w:color w:val="000000"/>
                                  <w:sz w:val="18"/>
                                  <w:szCs w:val="18"/>
                                  <w:highlight w:val="white"/>
                                  <w:rPrChange w:id="2466" w:author="Peter Freiling" w:date="2018-12-03T11:34:00Z">
                                    <w:rPr>
                                      <w:rFonts w:ascii="Consolas" w:hAnsi="Consolas" w:cs="Consolas"/>
                                      <w:color w:val="000000"/>
                                      <w:sz w:val="19"/>
                                      <w:szCs w:val="19"/>
                                      <w:highlight w:val="white"/>
                                    </w:rPr>
                                  </w:rPrChange>
                                </w:rPr>
                                <w:delText>Microsoft.StreamProcessing</w:delText>
                              </w:r>
                            </w:del>
                          </w:ins>
                          <w:del w:id="2467" w:author="Peter Freiling" w:date="2018-12-03T11:28:00Z">
                            <w:r w:rsidRPr="00426BC9" w:rsidDel="00290325">
                              <w:rPr>
                                <w:rFonts w:ascii="Consolas" w:hAnsi="Consolas" w:cs="Consolas"/>
                                <w:color w:val="000000"/>
                                <w:sz w:val="18"/>
                                <w:szCs w:val="18"/>
                                <w:highlight w:val="white"/>
                                <w:rPrChange w:id="2468" w:author="Peter Freiling" w:date="2018-12-03T11:34:00Z">
                                  <w:rPr>
                                    <w:rFonts w:ascii="Consolas" w:hAnsi="Consolas" w:cs="Consolas"/>
                                    <w:color w:val="000000"/>
                                    <w:sz w:val="19"/>
                                    <w:szCs w:val="19"/>
                                    <w:highlight w:val="white"/>
                                  </w:rPr>
                                </w:rPrChange>
                              </w:rPr>
                              <w:delText>;</w:delText>
                            </w:r>
                          </w:del>
                        </w:p>
                        <w:p w14:paraId="3120812F" w14:textId="5AFB5D75" w:rsidR="00E80C46" w:rsidRPr="00426BC9" w:rsidDel="00290325" w:rsidRDefault="00E80C46" w:rsidP="00BB2AD4">
                          <w:pPr>
                            <w:autoSpaceDE w:val="0"/>
                            <w:autoSpaceDN w:val="0"/>
                            <w:adjustRightInd w:val="0"/>
                            <w:spacing w:after="0" w:line="240" w:lineRule="auto"/>
                            <w:rPr>
                              <w:del w:id="2469" w:author="Peter Freiling" w:date="2018-12-03T11:28:00Z"/>
                              <w:rFonts w:ascii="Consolas" w:hAnsi="Consolas" w:cs="Consolas"/>
                              <w:color w:val="000000"/>
                              <w:sz w:val="18"/>
                              <w:szCs w:val="18"/>
                              <w:highlight w:val="white"/>
                              <w:rPrChange w:id="2470" w:author="Peter Freiling" w:date="2018-12-03T11:34:00Z">
                                <w:rPr>
                                  <w:del w:id="2471" w:author="Peter Freiling" w:date="2018-12-03T11:28:00Z"/>
                                  <w:rFonts w:ascii="Consolas" w:hAnsi="Consolas" w:cs="Consolas"/>
                                  <w:color w:val="000000"/>
                                  <w:sz w:val="19"/>
                                  <w:szCs w:val="19"/>
                                  <w:highlight w:val="white"/>
                                </w:rPr>
                              </w:rPrChange>
                            </w:rPr>
                          </w:pPr>
                          <w:del w:id="2472" w:author="Peter Freiling" w:date="2018-12-03T11:28:00Z">
                            <w:r w:rsidRPr="00426BC9" w:rsidDel="00290325">
                              <w:rPr>
                                <w:rFonts w:ascii="Consolas" w:hAnsi="Consolas" w:cs="Consolas"/>
                                <w:color w:val="0000FF"/>
                                <w:sz w:val="18"/>
                                <w:szCs w:val="18"/>
                                <w:highlight w:val="white"/>
                                <w:rPrChange w:id="2473" w:author="Peter Freiling" w:date="2018-12-03T11:34:00Z">
                                  <w:rPr>
                                    <w:rFonts w:ascii="Consolas" w:hAnsi="Consolas" w:cs="Consolas"/>
                                    <w:color w:val="0000FF"/>
                                    <w:sz w:val="19"/>
                                    <w:szCs w:val="19"/>
                                    <w:highlight w:val="white"/>
                                  </w:rPr>
                                </w:rPrChange>
                              </w:rPr>
                              <w:delText>using</w:delText>
                            </w:r>
                            <w:r w:rsidRPr="00426BC9" w:rsidDel="00290325">
                              <w:rPr>
                                <w:rFonts w:ascii="Consolas" w:hAnsi="Consolas" w:cs="Consolas"/>
                                <w:color w:val="000000"/>
                                <w:sz w:val="18"/>
                                <w:szCs w:val="18"/>
                                <w:highlight w:val="white"/>
                                <w:rPrChange w:id="2474" w:author="Peter Freiling" w:date="2018-12-03T11:34:00Z">
                                  <w:rPr>
                                    <w:rFonts w:ascii="Consolas" w:hAnsi="Consolas" w:cs="Consolas"/>
                                    <w:color w:val="000000"/>
                                    <w:sz w:val="19"/>
                                    <w:szCs w:val="19"/>
                                    <w:highlight w:val="white"/>
                                  </w:rPr>
                                </w:rPrChange>
                              </w:rPr>
                              <w:delText xml:space="preserve"> Research.Trill.IO;</w:delText>
                            </w:r>
                          </w:del>
                        </w:p>
                        <w:p w14:paraId="364EBC51" w14:textId="22F5A1EF" w:rsidR="00E80C46" w:rsidRPr="00426BC9" w:rsidDel="00290325" w:rsidRDefault="00E80C46" w:rsidP="00BB2AD4">
                          <w:pPr>
                            <w:autoSpaceDE w:val="0"/>
                            <w:autoSpaceDN w:val="0"/>
                            <w:adjustRightInd w:val="0"/>
                            <w:spacing w:after="0" w:line="240" w:lineRule="auto"/>
                            <w:rPr>
                              <w:del w:id="2475" w:author="Peter Freiling" w:date="2018-12-03T11:28:00Z"/>
                              <w:rFonts w:ascii="Consolas" w:hAnsi="Consolas" w:cs="Consolas"/>
                              <w:color w:val="000000"/>
                              <w:sz w:val="18"/>
                              <w:szCs w:val="18"/>
                              <w:highlight w:val="white"/>
                              <w:rPrChange w:id="2476" w:author="Peter Freiling" w:date="2018-12-03T11:34:00Z">
                                <w:rPr>
                                  <w:del w:id="2477" w:author="Peter Freiling" w:date="2018-12-03T11:28:00Z"/>
                                  <w:rFonts w:ascii="Consolas" w:hAnsi="Consolas" w:cs="Consolas"/>
                                  <w:color w:val="000000"/>
                                  <w:sz w:val="19"/>
                                  <w:szCs w:val="19"/>
                                  <w:highlight w:val="white"/>
                                </w:rPr>
                              </w:rPrChange>
                            </w:rPr>
                          </w:pPr>
                          <w:del w:id="2478" w:author="Peter Freiling" w:date="2018-12-03T11:28:00Z">
                            <w:r w:rsidRPr="00426BC9" w:rsidDel="00290325">
                              <w:rPr>
                                <w:rFonts w:ascii="Consolas" w:hAnsi="Consolas" w:cs="Consolas"/>
                                <w:color w:val="0000FF"/>
                                <w:sz w:val="18"/>
                                <w:szCs w:val="18"/>
                                <w:highlight w:val="white"/>
                                <w:rPrChange w:id="2479" w:author="Peter Freiling" w:date="2018-12-03T11:34:00Z">
                                  <w:rPr>
                                    <w:rFonts w:ascii="Consolas" w:hAnsi="Consolas" w:cs="Consolas"/>
                                    <w:color w:val="0000FF"/>
                                    <w:sz w:val="19"/>
                                    <w:szCs w:val="19"/>
                                    <w:highlight w:val="white"/>
                                  </w:rPr>
                                </w:rPrChange>
                              </w:rPr>
                              <w:delText>using</w:delText>
                            </w:r>
                            <w:r w:rsidRPr="00426BC9" w:rsidDel="00290325">
                              <w:rPr>
                                <w:rFonts w:ascii="Consolas" w:hAnsi="Consolas" w:cs="Consolas"/>
                                <w:color w:val="000000"/>
                                <w:sz w:val="18"/>
                                <w:szCs w:val="18"/>
                                <w:highlight w:val="white"/>
                                <w:rPrChange w:id="2480" w:author="Peter Freiling" w:date="2018-12-03T11:34:00Z">
                                  <w:rPr>
                                    <w:rFonts w:ascii="Consolas" w:hAnsi="Consolas" w:cs="Consolas"/>
                                    <w:color w:val="000000"/>
                                    <w:sz w:val="19"/>
                                    <w:szCs w:val="19"/>
                                    <w:highlight w:val="white"/>
                                  </w:rPr>
                                </w:rPrChange>
                              </w:rPr>
                              <w:delText xml:space="preserve"> Research.Trill.Utilities;</w:delText>
                            </w:r>
                          </w:del>
                        </w:p>
                        <w:p w14:paraId="6045B2E2" w14:textId="445223B1" w:rsidR="00E80C46" w:rsidRPr="00426BC9" w:rsidDel="00290325" w:rsidRDefault="00E80C46" w:rsidP="00BB2AD4">
                          <w:pPr>
                            <w:spacing w:after="0"/>
                            <w:rPr>
                              <w:del w:id="2481" w:author="Peter Freiling" w:date="2018-12-03T11:28:00Z"/>
                              <w:rFonts w:ascii="Consolas" w:hAnsi="Consolas" w:cs="Consolas"/>
                              <w:color w:val="000000"/>
                              <w:sz w:val="18"/>
                              <w:szCs w:val="18"/>
                              <w:highlight w:val="white"/>
                              <w:rPrChange w:id="2482" w:author="Peter Freiling" w:date="2018-12-03T11:34:00Z">
                                <w:rPr>
                                  <w:del w:id="2483" w:author="Peter Freiling" w:date="2018-12-03T11:28:00Z"/>
                                  <w:rFonts w:ascii="Consolas" w:hAnsi="Consolas" w:cs="Consolas"/>
                                  <w:color w:val="000000"/>
                                  <w:sz w:val="19"/>
                                  <w:szCs w:val="19"/>
                                  <w:highlight w:val="white"/>
                                </w:rPr>
                              </w:rPrChange>
                            </w:rPr>
                          </w:pPr>
                        </w:p>
                        <w:p w14:paraId="69C241BB" w14:textId="1919A497" w:rsidR="00E80C46" w:rsidRPr="00426BC9" w:rsidDel="000D2C0B" w:rsidRDefault="00E80C46" w:rsidP="00F60FE2">
                          <w:pPr>
                            <w:autoSpaceDE w:val="0"/>
                            <w:autoSpaceDN w:val="0"/>
                            <w:adjustRightInd w:val="0"/>
                            <w:spacing w:after="0" w:line="240" w:lineRule="auto"/>
                            <w:rPr>
                              <w:del w:id="2484" w:author="Peter Freiling" w:date="2018-12-03T10:31:00Z"/>
                              <w:rFonts w:ascii="Consolas" w:hAnsi="Consolas" w:cs="Consolas"/>
                              <w:color w:val="000000"/>
                              <w:sz w:val="18"/>
                              <w:szCs w:val="18"/>
                              <w:highlight w:val="white"/>
                              <w:rPrChange w:id="2485" w:author="Peter Freiling" w:date="2018-12-03T11:34:00Z">
                                <w:rPr>
                                  <w:del w:id="2486" w:author="Peter Freiling" w:date="2018-12-03T10:31:00Z"/>
                                  <w:rFonts w:ascii="Consolas" w:hAnsi="Consolas" w:cs="Consolas"/>
                                  <w:color w:val="000000"/>
                                  <w:sz w:val="19"/>
                                  <w:szCs w:val="19"/>
                                  <w:highlight w:val="white"/>
                                </w:rPr>
                              </w:rPrChange>
                            </w:rPr>
                          </w:pPr>
                          <w:del w:id="2487" w:author="Peter Freiling" w:date="2018-12-03T10:31:00Z">
                            <w:r w:rsidRPr="00426BC9" w:rsidDel="000D2C0B">
                              <w:rPr>
                                <w:rFonts w:ascii="Consolas" w:hAnsi="Consolas" w:cs="Consolas"/>
                                <w:color w:val="0000FF"/>
                                <w:sz w:val="18"/>
                                <w:szCs w:val="18"/>
                                <w:highlight w:val="white"/>
                                <w:rPrChange w:id="2488" w:author="Peter Freiling" w:date="2018-12-03T11:34:00Z">
                                  <w:rPr>
                                    <w:rFonts w:ascii="Consolas" w:hAnsi="Consolas" w:cs="Consolas"/>
                                    <w:color w:val="0000FF"/>
                                    <w:sz w:val="19"/>
                                    <w:szCs w:val="19"/>
                                    <w:highlight w:val="white"/>
                                  </w:rPr>
                                </w:rPrChange>
                              </w:rPr>
                              <w:delText>struct</w:delText>
                            </w:r>
                            <w:r w:rsidRPr="00426BC9" w:rsidDel="000D2C0B">
                              <w:rPr>
                                <w:rFonts w:ascii="Consolas" w:hAnsi="Consolas" w:cs="Consolas"/>
                                <w:color w:val="000000"/>
                                <w:sz w:val="18"/>
                                <w:szCs w:val="18"/>
                                <w:highlight w:val="white"/>
                                <w:rPrChange w:id="2489"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2B91AF"/>
                                <w:sz w:val="18"/>
                                <w:szCs w:val="18"/>
                                <w:highlight w:val="white"/>
                                <w:rPrChange w:id="2490" w:author="Peter Freiling" w:date="2018-12-03T11:34:00Z">
                                  <w:rPr>
                                    <w:rFonts w:ascii="Consolas" w:hAnsi="Consolas" w:cs="Consolas"/>
                                    <w:color w:val="2B91AF"/>
                                    <w:sz w:val="19"/>
                                    <w:szCs w:val="19"/>
                                    <w:highlight w:val="white"/>
                                  </w:rPr>
                                </w:rPrChange>
                              </w:rPr>
                              <w:delText>ContextSwitch</w:delText>
                            </w:r>
                          </w:del>
                        </w:p>
                        <w:p w14:paraId="5C6094F9" w14:textId="37C1B257" w:rsidR="00E80C46" w:rsidRPr="00426BC9" w:rsidDel="000D2C0B" w:rsidRDefault="00E80C46" w:rsidP="00F60FE2">
                          <w:pPr>
                            <w:autoSpaceDE w:val="0"/>
                            <w:autoSpaceDN w:val="0"/>
                            <w:adjustRightInd w:val="0"/>
                            <w:spacing w:after="0" w:line="240" w:lineRule="auto"/>
                            <w:rPr>
                              <w:del w:id="2491" w:author="Peter Freiling" w:date="2018-12-03T10:31:00Z"/>
                              <w:rFonts w:ascii="Consolas" w:hAnsi="Consolas" w:cs="Consolas"/>
                              <w:color w:val="000000"/>
                              <w:sz w:val="18"/>
                              <w:szCs w:val="18"/>
                              <w:highlight w:val="white"/>
                              <w:rPrChange w:id="2492" w:author="Peter Freiling" w:date="2018-12-03T11:34:00Z">
                                <w:rPr>
                                  <w:del w:id="2493" w:author="Peter Freiling" w:date="2018-12-03T10:31:00Z"/>
                                  <w:rFonts w:ascii="Consolas" w:hAnsi="Consolas" w:cs="Consolas"/>
                                  <w:color w:val="000000"/>
                                  <w:sz w:val="19"/>
                                  <w:szCs w:val="19"/>
                                  <w:highlight w:val="white"/>
                                </w:rPr>
                              </w:rPrChange>
                            </w:rPr>
                          </w:pPr>
                          <w:del w:id="2494" w:author="Peter Freiling" w:date="2018-12-03T10:31:00Z">
                            <w:r w:rsidRPr="00426BC9" w:rsidDel="000D2C0B">
                              <w:rPr>
                                <w:rFonts w:ascii="Consolas" w:hAnsi="Consolas" w:cs="Consolas"/>
                                <w:color w:val="000000"/>
                                <w:sz w:val="18"/>
                                <w:szCs w:val="18"/>
                                <w:highlight w:val="white"/>
                                <w:rPrChange w:id="2495" w:author="Peter Freiling" w:date="2018-12-03T11:34:00Z">
                                  <w:rPr>
                                    <w:rFonts w:ascii="Consolas" w:hAnsi="Consolas" w:cs="Consolas"/>
                                    <w:color w:val="000000"/>
                                    <w:sz w:val="19"/>
                                    <w:szCs w:val="19"/>
                                    <w:highlight w:val="white"/>
                                  </w:rPr>
                                </w:rPrChange>
                              </w:rPr>
                              <w:delText>{</w:delText>
                            </w:r>
                          </w:del>
                        </w:p>
                        <w:p w14:paraId="00400B4C" w14:textId="68E0C389" w:rsidR="00E80C46" w:rsidRPr="00426BC9" w:rsidDel="000D2C0B" w:rsidRDefault="00E80C46" w:rsidP="00F60FE2">
                          <w:pPr>
                            <w:autoSpaceDE w:val="0"/>
                            <w:autoSpaceDN w:val="0"/>
                            <w:adjustRightInd w:val="0"/>
                            <w:spacing w:after="0" w:line="240" w:lineRule="auto"/>
                            <w:rPr>
                              <w:del w:id="2496" w:author="Peter Freiling" w:date="2018-12-03T10:31:00Z"/>
                              <w:rFonts w:ascii="Consolas" w:hAnsi="Consolas" w:cs="Consolas"/>
                              <w:color w:val="000000"/>
                              <w:sz w:val="18"/>
                              <w:szCs w:val="18"/>
                              <w:highlight w:val="white"/>
                              <w:rPrChange w:id="2497" w:author="Peter Freiling" w:date="2018-12-03T11:34:00Z">
                                <w:rPr>
                                  <w:del w:id="2498" w:author="Peter Freiling" w:date="2018-12-03T10:31:00Z"/>
                                  <w:rFonts w:ascii="Consolas" w:hAnsi="Consolas" w:cs="Consolas"/>
                                  <w:color w:val="000000"/>
                                  <w:sz w:val="19"/>
                                  <w:szCs w:val="19"/>
                                  <w:highlight w:val="white"/>
                                </w:rPr>
                              </w:rPrChange>
                            </w:rPr>
                          </w:pPr>
                          <w:del w:id="2499" w:author="Peter Freiling" w:date="2018-12-03T10:31:00Z">
                            <w:r w:rsidRPr="00426BC9" w:rsidDel="000D2C0B">
                              <w:rPr>
                                <w:rFonts w:ascii="Consolas" w:hAnsi="Consolas" w:cs="Consolas"/>
                                <w:color w:val="000000"/>
                                <w:sz w:val="18"/>
                                <w:szCs w:val="18"/>
                                <w:highlight w:val="white"/>
                                <w:rPrChange w:id="2500"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2501"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2502" w:author="Peter Freiling" w:date="2018-12-03T11:34:00Z">
                                  <w:rPr>
                                    <w:rFonts w:ascii="Consolas" w:hAnsi="Consolas" w:cs="Consolas"/>
                                    <w:color w:val="000000"/>
                                    <w:sz w:val="19"/>
                                    <w:szCs w:val="19"/>
                                    <w:highlight w:val="white"/>
                                  </w:rPr>
                                </w:rPrChange>
                              </w:rPr>
                              <w:delText xml:space="preserve"> ContextSwitch(</w:delText>
                            </w:r>
                            <w:r w:rsidRPr="00426BC9" w:rsidDel="000D2C0B">
                              <w:rPr>
                                <w:rFonts w:ascii="Consolas" w:hAnsi="Consolas" w:cs="Consolas"/>
                                <w:color w:val="0000FF"/>
                                <w:sz w:val="18"/>
                                <w:szCs w:val="18"/>
                                <w:highlight w:val="white"/>
                                <w:rPrChange w:id="2503"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2504" w:author="Peter Freiling" w:date="2018-12-03T11:34:00Z">
                                  <w:rPr>
                                    <w:rFonts w:ascii="Consolas" w:hAnsi="Consolas" w:cs="Consolas"/>
                                    <w:color w:val="000000"/>
                                    <w:sz w:val="19"/>
                                    <w:szCs w:val="19"/>
                                    <w:highlight w:val="white"/>
                                  </w:rPr>
                                </w:rPrChange>
                              </w:rPr>
                              <w:delText xml:space="preserve"> inCSTicks, </w:delText>
                            </w:r>
                            <w:r w:rsidRPr="00426BC9" w:rsidDel="000D2C0B">
                              <w:rPr>
                                <w:rFonts w:ascii="Consolas" w:hAnsi="Consolas" w:cs="Consolas"/>
                                <w:color w:val="0000FF"/>
                                <w:sz w:val="18"/>
                                <w:szCs w:val="18"/>
                                <w:highlight w:val="white"/>
                                <w:rPrChange w:id="2505"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2506" w:author="Peter Freiling" w:date="2018-12-03T11:34:00Z">
                                  <w:rPr>
                                    <w:rFonts w:ascii="Consolas" w:hAnsi="Consolas" w:cs="Consolas"/>
                                    <w:color w:val="000000"/>
                                    <w:sz w:val="19"/>
                                    <w:szCs w:val="19"/>
                                    <w:highlight w:val="white"/>
                                  </w:rPr>
                                </w:rPrChange>
                              </w:rPr>
                              <w:delText xml:space="preserve"> inPID, </w:delText>
                            </w:r>
                            <w:r w:rsidRPr="00426BC9" w:rsidDel="000D2C0B">
                              <w:rPr>
                                <w:rFonts w:ascii="Consolas" w:hAnsi="Consolas" w:cs="Consolas"/>
                                <w:color w:val="0000FF"/>
                                <w:sz w:val="18"/>
                                <w:szCs w:val="18"/>
                                <w:highlight w:val="white"/>
                                <w:rPrChange w:id="2507"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2508" w:author="Peter Freiling" w:date="2018-12-03T11:34:00Z">
                                  <w:rPr>
                                    <w:rFonts w:ascii="Consolas" w:hAnsi="Consolas" w:cs="Consolas"/>
                                    <w:color w:val="000000"/>
                                    <w:sz w:val="19"/>
                                    <w:szCs w:val="19"/>
                                    <w:highlight w:val="white"/>
                                  </w:rPr>
                                </w:rPrChange>
                              </w:rPr>
                              <w:delText xml:space="preserve"> inCID, </w:delText>
                            </w:r>
                            <w:r w:rsidRPr="00426BC9" w:rsidDel="000D2C0B">
                              <w:rPr>
                                <w:rFonts w:ascii="Consolas" w:hAnsi="Consolas" w:cs="Consolas"/>
                                <w:color w:val="0000FF"/>
                                <w:sz w:val="18"/>
                                <w:szCs w:val="18"/>
                                <w:highlight w:val="white"/>
                                <w:rPrChange w:id="2509"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2510" w:author="Peter Freiling" w:date="2018-12-03T11:34:00Z">
                                  <w:rPr>
                                    <w:rFonts w:ascii="Consolas" w:hAnsi="Consolas" w:cs="Consolas"/>
                                    <w:color w:val="000000"/>
                                    <w:sz w:val="19"/>
                                    <w:szCs w:val="19"/>
                                    <w:highlight w:val="white"/>
                                  </w:rPr>
                                </w:rPrChange>
                              </w:rPr>
                              <w:delText xml:space="preserve"> inCPUTemp)</w:delText>
                            </w:r>
                          </w:del>
                        </w:p>
                        <w:p w14:paraId="33FE193C" w14:textId="35C3492A" w:rsidR="00E80C46" w:rsidRPr="00426BC9" w:rsidDel="000D2C0B" w:rsidRDefault="00E80C46" w:rsidP="00F60FE2">
                          <w:pPr>
                            <w:autoSpaceDE w:val="0"/>
                            <w:autoSpaceDN w:val="0"/>
                            <w:adjustRightInd w:val="0"/>
                            <w:spacing w:after="0" w:line="240" w:lineRule="auto"/>
                            <w:rPr>
                              <w:del w:id="2511" w:author="Peter Freiling" w:date="2018-12-03T10:31:00Z"/>
                              <w:rFonts w:ascii="Consolas" w:hAnsi="Consolas" w:cs="Consolas"/>
                              <w:color w:val="000000"/>
                              <w:sz w:val="18"/>
                              <w:szCs w:val="18"/>
                              <w:highlight w:val="white"/>
                              <w:rPrChange w:id="2512" w:author="Peter Freiling" w:date="2018-12-03T11:34:00Z">
                                <w:rPr>
                                  <w:del w:id="2513" w:author="Peter Freiling" w:date="2018-12-03T10:31:00Z"/>
                                  <w:rFonts w:ascii="Consolas" w:hAnsi="Consolas" w:cs="Consolas"/>
                                  <w:color w:val="000000"/>
                                  <w:sz w:val="19"/>
                                  <w:szCs w:val="19"/>
                                  <w:highlight w:val="white"/>
                                </w:rPr>
                              </w:rPrChange>
                            </w:rPr>
                          </w:pPr>
                          <w:del w:id="2514" w:author="Peter Freiling" w:date="2018-12-03T10:31:00Z">
                            <w:r w:rsidRPr="00426BC9" w:rsidDel="000D2C0B">
                              <w:rPr>
                                <w:rFonts w:ascii="Consolas" w:hAnsi="Consolas" w:cs="Consolas"/>
                                <w:color w:val="000000"/>
                                <w:sz w:val="18"/>
                                <w:szCs w:val="18"/>
                                <w:highlight w:val="white"/>
                                <w:rPrChange w:id="2515" w:author="Peter Freiling" w:date="2018-12-03T11:34:00Z">
                                  <w:rPr>
                                    <w:rFonts w:ascii="Consolas" w:hAnsi="Consolas" w:cs="Consolas"/>
                                    <w:color w:val="000000"/>
                                    <w:sz w:val="19"/>
                                    <w:szCs w:val="19"/>
                                    <w:highlight w:val="white"/>
                                  </w:rPr>
                                </w:rPrChange>
                              </w:rPr>
                              <w:delText xml:space="preserve">    {</w:delText>
                            </w:r>
                          </w:del>
                        </w:p>
                        <w:p w14:paraId="361AD63C" w14:textId="21DC1CD8" w:rsidR="00E80C46" w:rsidRPr="00426BC9" w:rsidDel="000D2C0B" w:rsidRDefault="00E80C46" w:rsidP="00F60FE2">
                          <w:pPr>
                            <w:autoSpaceDE w:val="0"/>
                            <w:autoSpaceDN w:val="0"/>
                            <w:adjustRightInd w:val="0"/>
                            <w:spacing w:after="0" w:line="240" w:lineRule="auto"/>
                            <w:rPr>
                              <w:del w:id="2516" w:author="Peter Freiling" w:date="2018-12-03T10:31:00Z"/>
                              <w:rFonts w:ascii="Consolas" w:hAnsi="Consolas" w:cs="Consolas"/>
                              <w:color w:val="000000"/>
                              <w:sz w:val="18"/>
                              <w:szCs w:val="18"/>
                              <w:highlight w:val="white"/>
                              <w:rPrChange w:id="2517" w:author="Peter Freiling" w:date="2018-12-03T11:34:00Z">
                                <w:rPr>
                                  <w:del w:id="2518" w:author="Peter Freiling" w:date="2018-12-03T10:31:00Z"/>
                                  <w:rFonts w:ascii="Consolas" w:hAnsi="Consolas" w:cs="Consolas"/>
                                  <w:color w:val="000000"/>
                                  <w:sz w:val="19"/>
                                  <w:szCs w:val="19"/>
                                  <w:highlight w:val="white"/>
                                </w:rPr>
                              </w:rPrChange>
                            </w:rPr>
                          </w:pPr>
                          <w:del w:id="2519" w:author="Peter Freiling" w:date="2018-12-03T10:31:00Z">
                            <w:r w:rsidRPr="00426BC9" w:rsidDel="000D2C0B">
                              <w:rPr>
                                <w:rFonts w:ascii="Consolas" w:hAnsi="Consolas" w:cs="Consolas"/>
                                <w:color w:val="000000"/>
                                <w:sz w:val="18"/>
                                <w:szCs w:val="18"/>
                                <w:highlight w:val="white"/>
                                <w:rPrChange w:id="2520" w:author="Peter Freiling" w:date="2018-12-03T11:34:00Z">
                                  <w:rPr>
                                    <w:rFonts w:ascii="Consolas" w:hAnsi="Consolas" w:cs="Consolas"/>
                                    <w:color w:val="000000"/>
                                    <w:sz w:val="19"/>
                                    <w:szCs w:val="19"/>
                                    <w:highlight w:val="white"/>
                                  </w:rPr>
                                </w:rPrChange>
                              </w:rPr>
                              <w:delText xml:space="preserve">        CSTicks = inCSTicks;</w:delText>
                            </w:r>
                          </w:del>
                        </w:p>
                        <w:p w14:paraId="3E998FF1" w14:textId="27B0A646" w:rsidR="00E80C46" w:rsidRPr="00426BC9" w:rsidDel="000D2C0B" w:rsidRDefault="00E80C46" w:rsidP="00F60FE2">
                          <w:pPr>
                            <w:autoSpaceDE w:val="0"/>
                            <w:autoSpaceDN w:val="0"/>
                            <w:adjustRightInd w:val="0"/>
                            <w:spacing w:after="0" w:line="240" w:lineRule="auto"/>
                            <w:rPr>
                              <w:del w:id="2521" w:author="Peter Freiling" w:date="2018-12-03T10:31:00Z"/>
                              <w:rFonts w:ascii="Consolas" w:hAnsi="Consolas" w:cs="Consolas"/>
                              <w:color w:val="000000"/>
                              <w:sz w:val="18"/>
                              <w:szCs w:val="18"/>
                              <w:highlight w:val="white"/>
                              <w:rPrChange w:id="2522" w:author="Peter Freiling" w:date="2018-12-03T11:34:00Z">
                                <w:rPr>
                                  <w:del w:id="2523" w:author="Peter Freiling" w:date="2018-12-03T10:31:00Z"/>
                                  <w:rFonts w:ascii="Consolas" w:hAnsi="Consolas" w:cs="Consolas"/>
                                  <w:color w:val="000000"/>
                                  <w:sz w:val="19"/>
                                  <w:szCs w:val="19"/>
                                  <w:highlight w:val="white"/>
                                </w:rPr>
                              </w:rPrChange>
                            </w:rPr>
                          </w:pPr>
                          <w:del w:id="2524" w:author="Peter Freiling" w:date="2018-12-03T10:31:00Z">
                            <w:r w:rsidRPr="00426BC9" w:rsidDel="000D2C0B">
                              <w:rPr>
                                <w:rFonts w:ascii="Consolas" w:hAnsi="Consolas" w:cs="Consolas"/>
                                <w:color w:val="000000"/>
                                <w:sz w:val="18"/>
                                <w:szCs w:val="18"/>
                                <w:highlight w:val="white"/>
                                <w:rPrChange w:id="2525" w:author="Peter Freiling" w:date="2018-12-03T11:34:00Z">
                                  <w:rPr>
                                    <w:rFonts w:ascii="Consolas" w:hAnsi="Consolas" w:cs="Consolas"/>
                                    <w:color w:val="000000"/>
                                    <w:sz w:val="19"/>
                                    <w:szCs w:val="19"/>
                                    <w:highlight w:val="white"/>
                                  </w:rPr>
                                </w:rPrChange>
                              </w:rPr>
                              <w:delText xml:space="preserve">        PID = inPID;</w:delText>
                            </w:r>
                          </w:del>
                        </w:p>
                        <w:p w14:paraId="2433E9B8" w14:textId="568B6772" w:rsidR="00E80C46" w:rsidRPr="00426BC9" w:rsidDel="000D2C0B" w:rsidRDefault="00E80C46" w:rsidP="00F60FE2">
                          <w:pPr>
                            <w:autoSpaceDE w:val="0"/>
                            <w:autoSpaceDN w:val="0"/>
                            <w:adjustRightInd w:val="0"/>
                            <w:spacing w:after="0" w:line="240" w:lineRule="auto"/>
                            <w:rPr>
                              <w:del w:id="2526" w:author="Peter Freiling" w:date="2018-12-03T10:31:00Z"/>
                              <w:rFonts w:ascii="Consolas" w:hAnsi="Consolas" w:cs="Consolas"/>
                              <w:color w:val="000000"/>
                              <w:sz w:val="18"/>
                              <w:szCs w:val="18"/>
                              <w:highlight w:val="white"/>
                              <w:rPrChange w:id="2527" w:author="Peter Freiling" w:date="2018-12-03T11:34:00Z">
                                <w:rPr>
                                  <w:del w:id="2528" w:author="Peter Freiling" w:date="2018-12-03T10:31:00Z"/>
                                  <w:rFonts w:ascii="Consolas" w:hAnsi="Consolas" w:cs="Consolas"/>
                                  <w:color w:val="000000"/>
                                  <w:sz w:val="19"/>
                                  <w:szCs w:val="19"/>
                                  <w:highlight w:val="white"/>
                                </w:rPr>
                              </w:rPrChange>
                            </w:rPr>
                          </w:pPr>
                          <w:del w:id="2529" w:author="Peter Freiling" w:date="2018-12-03T10:31:00Z">
                            <w:r w:rsidRPr="00426BC9" w:rsidDel="000D2C0B">
                              <w:rPr>
                                <w:rFonts w:ascii="Consolas" w:hAnsi="Consolas" w:cs="Consolas"/>
                                <w:color w:val="000000"/>
                                <w:sz w:val="18"/>
                                <w:szCs w:val="18"/>
                                <w:highlight w:val="white"/>
                                <w:rPrChange w:id="2530" w:author="Peter Freiling" w:date="2018-12-03T11:34:00Z">
                                  <w:rPr>
                                    <w:rFonts w:ascii="Consolas" w:hAnsi="Consolas" w:cs="Consolas"/>
                                    <w:color w:val="000000"/>
                                    <w:sz w:val="19"/>
                                    <w:szCs w:val="19"/>
                                    <w:highlight w:val="white"/>
                                  </w:rPr>
                                </w:rPrChange>
                              </w:rPr>
                              <w:delText xml:space="preserve">        CID = inCID;</w:delText>
                            </w:r>
                          </w:del>
                        </w:p>
                        <w:p w14:paraId="4126A309" w14:textId="19F36D38" w:rsidR="00E80C46" w:rsidRPr="00426BC9" w:rsidDel="000D2C0B" w:rsidRDefault="00E80C46" w:rsidP="00F60FE2">
                          <w:pPr>
                            <w:autoSpaceDE w:val="0"/>
                            <w:autoSpaceDN w:val="0"/>
                            <w:adjustRightInd w:val="0"/>
                            <w:spacing w:after="0" w:line="240" w:lineRule="auto"/>
                            <w:rPr>
                              <w:del w:id="2531" w:author="Peter Freiling" w:date="2018-12-03T10:31:00Z"/>
                              <w:rFonts w:ascii="Consolas" w:hAnsi="Consolas" w:cs="Consolas"/>
                              <w:color w:val="000000"/>
                              <w:sz w:val="18"/>
                              <w:szCs w:val="18"/>
                              <w:highlight w:val="white"/>
                              <w:rPrChange w:id="2532" w:author="Peter Freiling" w:date="2018-12-03T11:34:00Z">
                                <w:rPr>
                                  <w:del w:id="2533" w:author="Peter Freiling" w:date="2018-12-03T10:31:00Z"/>
                                  <w:rFonts w:ascii="Consolas" w:hAnsi="Consolas" w:cs="Consolas"/>
                                  <w:color w:val="000000"/>
                                  <w:sz w:val="19"/>
                                  <w:szCs w:val="19"/>
                                  <w:highlight w:val="white"/>
                                </w:rPr>
                              </w:rPrChange>
                            </w:rPr>
                          </w:pPr>
                          <w:del w:id="2534" w:author="Peter Freiling" w:date="2018-12-03T10:31:00Z">
                            <w:r w:rsidRPr="00426BC9" w:rsidDel="000D2C0B">
                              <w:rPr>
                                <w:rFonts w:ascii="Consolas" w:hAnsi="Consolas" w:cs="Consolas"/>
                                <w:color w:val="000000"/>
                                <w:sz w:val="18"/>
                                <w:szCs w:val="18"/>
                                <w:highlight w:val="white"/>
                                <w:rPrChange w:id="2535" w:author="Peter Freiling" w:date="2018-12-03T11:34:00Z">
                                  <w:rPr>
                                    <w:rFonts w:ascii="Consolas" w:hAnsi="Consolas" w:cs="Consolas"/>
                                    <w:color w:val="000000"/>
                                    <w:sz w:val="19"/>
                                    <w:szCs w:val="19"/>
                                    <w:highlight w:val="white"/>
                                  </w:rPr>
                                </w:rPrChange>
                              </w:rPr>
                              <w:delText xml:space="preserve">        CPUTemp = inCPUTemp;</w:delText>
                            </w:r>
                          </w:del>
                        </w:p>
                        <w:p w14:paraId="7699F129" w14:textId="010F54FA" w:rsidR="00E80C46" w:rsidRPr="00426BC9" w:rsidDel="000D2C0B" w:rsidRDefault="00E80C46" w:rsidP="00F60FE2">
                          <w:pPr>
                            <w:autoSpaceDE w:val="0"/>
                            <w:autoSpaceDN w:val="0"/>
                            <w:adjustRightInd w:val="0"/>
                            <w:spacing w:after="0" w:line="240" w:lineRule="auto"/>
                            <w:rPr>
                              <w:del w:id="2536" w:author="Peter Freiling" w:date="2018-12-03T10:31:00Z"/>
                              <w:rFonts w:ascii="Consolas" w:hAnsi="Consolas" w:cs="Consolas"/>
                              <w:color w:val="000000"/>
                              <w:sz w:val="18"/>
                              <w:szCs w:val="18"/>
                              <w:highlight w:val="white"/>
                              <w:rPrChange w:id="2537" w:author="Peter Freiling" w:date="2018-12-03T11:34:00Z">
                                <w:rPr>
                                  <w:del w:id="2538" w:author="Peter Freiling" w:date="2018-12-03T10:31:00Z"/>
                                  <w:rFonts w:ascii="Consolas" w:hAnsi="Consolas" w:cs="Consolas"/>
                                  <w:color w:val="000000"/>
                                  <w:sz w:val="19"/>
                                  <w:szCs w:val="19"/>
                                  <w:highlight w:val="white"/>
                                </w:rPr>
                              </w:rPrChange>
                            </w:rPr>
                          </w:pPr>
                          <w:del w:id="2539" w:author="Peter Freiling" w:date="2018-12-03T10:31:00Z">
                            <w:r w:rsidRPr="00426BC9" w:rsidDel="000D2C0B">
                              <w:rPr>
                                <w:rFonts w:ascii="Consolas" w:hAnsi="Consolas" w:cs="Consolas"/>
                                <w:color w:val="000000"/>
                                <w:sz w:val="18"/>
                                <w:szCs w:val="18"/>
                                <w:highlight w:val="white"/>
                                <w:rPrChange w:id="2540" w:author="Peter Freiling" w:date="2018-12-03T11:34:00Z">
                                  <w:rPr>
                                    <w:rFonts w:ascii="Consolas" w:hAnsi="Consolas" w:cs="Consolas"/>
                                    <w:color w:val="000000"/>
                                    <w:sz w:val="19"/>
                                    <w:szCs w:val="19"/>
                                    <w:highlight w:val="white"/>
                                  </w:rPr>
                                </w:rPrChange>
                              </w:rPr>
                              <w:delText xml:space="preserve">    }</w:delText>
                            </w:r>
                          </w:del>
                        </w:p>
                        <w:p w14:paraId="0AC5B061" w14:textId="443BB87D" w:rsidR="00E80C46" w:rsidRPr="00426BC9" w:rsidDel="000D2C0B" w:rsidRDefault="00E80C46" w:rsidP="00F60FE2">
                          <w:pPr>
                            <w:autoSpaceDE w:val="0"/>
                            <w:autoSpaceDN w:val="0"/>
                            <w:adjustRightInd w:val="0"/>
                            <w:spacing w:after="0" w:line="240" w:lineRule="auto"/>
                            <w:rPr>
                              <w:del w:id="2541" w:author="Peter Freiling" w:date="2018-12-03T10:31:00Z"/>
                              <w:rFonts w:ascii="Consolas" w:hAnsi="Consolas" w:cs="Consolas"/>
                              <w:color w:val="000000"/>
                              <w:sz w:val="18"/>
                              <w:szCs w:val="18"/>
                              <w:highlight w:val="white"/>
                              <w:rPrChange w:id="2542" w:author="Peter Freiling" w:date="2018-12-03T11:34:00Z">
                                <w:rPr>
                                  <w:del w:id="2543" w:author="Peter Freiling" w:date="2018-12-03T10:31:00Z"/>
                                  <w:rFonts w:ascii="Consolas" w:hAnsi="Consolas" w:cs="Consolas"/>
                                  <w:color w:val="000000"/>
                                  <w:sz w:val="19"/>
                                  <w:szCs w:val="19"/>
                                  <w:highlight w:val="white"/>
                                </w:rPr>
                              </w:rPrChange>
                            </w:rPr>
                          </w:pPr>
                        </w:p>
                        <w:p w14:paraId="5D0C1DBA" w14:textId="49E79A21" w:rsidR="00E80C46" w:rsidRPr="00426BC9" w:rsidDel="000D2C0B" w:rsidRDefault="00E80C46" w:rsidP="00F60FE2">
                          <w:pPr>
                            <w:autoSpaceDE w:val="0"/>
                            <w:autoSpaceDN w:val="0"/>
                            <w:adjustRightInd w:val="0"/>
                            <w:spacing w:after="0" w:line="240" w:lineRule="auto"/>
                            <w:rPr>
                              <w:del w:id="2544" w:author="Peter Freiling" w:date="2018-12-03T10:31:00Z"/>
                              <w:rFonts w:ascii="Consolas" w:hAnsi="Consolas" w:cs="Consolas"/>
                              <w:color w:val="000000"/>
                              <w:sz w:val="18"/>
                              <w:szCs w:val="18"/>
                              <w:highlight w:val="white"/>
                              <w:rPrChange w:id="2545" w:author="Peter Freiling" w:date="2018-12-03T11:34:00Z">
                                <w:rPr>
                                  <w:del w:id="2546" w:author="Peter Freiling" w:date="2018-12-03T10:31:00Z"/>
                                  <w:rFonts w:ascii="Consolas" w:hAnsi="Consolas" w:cs="Consolas"/>
                                  <w:color w:val="000000"/>
                                  <w:sz w:val="19"/>
                                  <w:szCs w:val="19"/>
                                  <w:highlight w:val="white"/>
                                </w:rPr>
                              </w:rPrChange>
                            </w:rPr>
                          </w:pPr>
                          <w:del w:id="2547" w:author="Peter Freiling" w:date="2018-12-03T10:31:00Z">
                            <w:r w:rsidRPr="00426BC9" w:rsidDel="000D2C0B">
                              <w:rPr>
                                <w:rFonts w:ascii="Consolas" w:hAnsi="Consolas" w:cs="Consolas"/>
                                <w:color w:val="000000"/>
                                <w:sz w:val="18"/>
                                <w:szCs w:val="18"/>
                                <w:highlight w:val="white"/>
                                <w:rPrChange w:id="2548"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2549"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2550"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2551"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2552" w:author="Peter Freiling" w:date="2018-12-03T11:34:00Z">
                                  <w:rPr>
                                    <w:rFonts w:ascii="Consolas" w:hAnsi="Consolas" w:cs="Consolas"/>
                                    <w:color w:val="000000"/>
                                    <w:sz w:val="19"/>
                                    <w:szCs w:val="19"/>
                                    <w:highlight w:val="white"/>
                                  </w:rPr>
                                </w:rPrChange>
                              </w:rPr>
                              <w:delText xml:space="preserve"> CSTicks;</w:delText>
                            </w:r>
                          </w:del>
                        </w:p>
                        <w:p w14:paraId="34DD5405" w14:textId="172BB17F" w:rsidR="00E80C46" w:rsidRPr="00426BC9" w:rsidDel="000D2C0B" w:rsidRDefault="00E80C46" w:rsidP="00F60FE2">
                          <w:pPr>
                            <w:autoSpaceDE w:val="0"/>
                            <w:autoSpaceDN w:val="0"/>
                            <w:adjustRightInd w:val="0"/>
                            <w:spacing w:after="0" w:line="240" w:lineRule="auto"/>
                            <w:rPr>
                              <w:del w:id="2553" w:author="Peter Freiling" w:date="2018-12-03T10:31:00Z"/>
                              <w:rFonts w:ascii="Consolas" w:hAnsi="Consolas" w:cs="Consolas"/>
                              <w:color w:val="000000"/>
                              <w:sz w:val="18"/>
                              <w:szCs w:val="18"/>
                              <w:highlight w:val="white"/>
                              <w:rPrChange w:id="2554" w:author="Peter Freiling" w:date="2018-12-03T11:34:00Z">
                                <w:rPr>
                                  <w:del w:id="2555" w:author="Peter Freiling" w:date="2018-12-03T10:31:00Z"/>
                                  <w:rFonts w:ascii="Consolas" w:hAnsi="Consolas" w:cs="Consolas"/>
                                  <w:color w:val="000000"/>
                                  <w:sz w:val="19"/>
                                  <w:szCs w:val="19"/>
                                  <w:highlight w:val="white"/>
                                </w:rPr>
                              </w:rPrChange>
                            </w:rPr>
                          </w:pPr>
                          <w:del w:id="2556" w:author="Peter Freiling" w:date="2018-12-03T10:31:00Z">
                            <w:r w:rsidRPr="00426BC9" w:rsidDel="000D2C0B">
                              <w:rPr>
                                <w:rFonts w:ascii="Consolas" w:hAnsi="Consolas" w:cs="Consolas"/>
                                <w:color w:val="000000"/>
                                <w:sz w:val="18"/>
                                <w:szCs w:val="18"/>
                                <w:highlight w:val="white"/>
                                <w:rPrChange w:id="2557"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2558"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2559"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2560"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2561" w:author="Peter Freiling" w:date="2018-12-03T11:34:00Z">
                                  <w:rPr>
                                    <w:rFonts w:ascii="Consolas" w:hAnsi="Consolas" w:cs="Consolas"/>
                                    <w:color w:val="000000"/>
                                    <w:sz w:val="19"/>
                                    <w:szCs w:val="19"/>
                                    <w:highlight w:val="white"/>
                                  </w:rPr>
                                </w:rPrChange>
                              </w:rPr>
                              <w:delText xml:space="preserve"> PID;</w:delText>
                            </w:r>
                          </w:del>
                        </w:p>
                        <w:p w14:paraId="29ED096D" w14:textId="305F5EA9" w:rsidR="00E80C46" w:rsidRPr="00426BC9" w:rsidDel="000D2C0B" w:rsidRDefault="00E80C46" w:rsidP="00F60FE2">
                          <w:pPr>
                            <w:autoSpaceDE w:val="0"/>
                            <w:autoSpaceDN w:val="0"/>
                            <w:adjustRightInd w:val="0"/>
                            <w:spacing w:after="0" w:line="240" w:lineRule="auto"/>
                            <w:rPr>
                              <w:del w:id="2562" w:author="Peter Freiling" w:date="2018-12-03T10:31:00Z"/>
                              <w:rFonts w:ascii="Consolas" w:hAnsi="Consolas" w:cs="Consolas"/>
                              <w:color w:val="000000"/>
                              <w:sz w:val="18"/>
                              <w:szCs w:val="18"/>
                              <w:highlight w:val="white"/>
                              <w:rPrChange w:id="2563" w:author="Peter Freiling" w:date="2018-12-03T11:34:00Z">
                                <w:rPr>
                                  <w:del w:id="2564" w:author="Peter Freiling" w:date="2018-12-03T10:31:00Z"/>
                                  <w:rFonts w:ascii="Consolas" w:hAnsi="Consolas" w:cs="Consolas"/>
                                  <w:color w:val="000000"/>
                                  <w:sz w:val="19"/>
                                  <w:szCs w:val="19"/>
                                  <w:highlight w:val="white"/>
                                </w:rPr>
                              </w:rPrChange>
                            </w:rPr>
                          </w:pPr>
                          <w:del w:id="2565" w:author="Peter Freiling" w:date="2018-12-03T10:31:00Z">
                            <w:r w:rsidRPr="00426BC9" w:rsidDel="000D2C0B">
                              <w:rPr>
                                <w:rFonts w:ascii="Consolas" w:hAnsi="Consolas" w:cs="Consolas"/>
                                <w:color w:val="000000"/>
                                <w:sz w:val="18"/>
                                <w:szCs w:val="18"/>
                                <w:highlight w:val="white"/>
                                <w:rPrChange w:id="2566"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2567"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2568"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2569"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2570" w:author="Peter Freiling" w:date="2018-12-03T11:34:00Z">
                                  <w:rPr>
                                    <w:rFonts w:ascii="Consolas" w:hAnsi="Consolas" w:cs="Consolas"/>
                                    <w:color w:val="000000"/>
                                    <w:sz w:val="19"/>
                                    <w:szCs w:val="19"/>
                                    <w:highlight w:val="white"/>
                                  </w:rPr>
                                </w:rPrChange>
                              </w:rPr>
                              <w:delText xml:space="preserve"> CID;</w:delText>
                            </w:r>
                          </w:del>
                        </w:p>
                        <w:p w14:paraId="3F0B972B" w14:textId="49544BF7" w:rsidR="00E80C46" w:rsidRPr="00426BC9" w:rsidDel="000D2C0B" w:rsidRDefault="00E80C46" w:rsidP="00F60FE2">
                          <w:pPr>
                            <w:autoSpaceDE w:val="0"/>
                            <w:autoSpaceDN w:val="0"/>
                            <w:adjustRightInd w:val="0"/>
                            <w:spacing w:after="0" w:line="240" w:lineRule="auto"/>
                            <w:rPr>
                              <w:del w:id="2571" w:author="Peter Freiling" w:date="2018-12-03T10:31:00Z"/>
                              <w:rFonts w:ascii="Consolas" w:hAnsi="Consolas" w:cs="Consolas"/>
                              <w:color w:val="000000"/>
                              <w:sz w:val="18"/>
                              <w:szCs w:val="18"/>
                              <w:highlight w:val="white"/>
                              <w:rPrChange w:id="2572" w:author="Peter Freiling" w:date="2018-12-03T11:34:00Z">
                                <w:rPr>
                                  <w:del w:id="2573" w:author="Peter Freiling" w:date="2018-12-03T10:31:00Z"/>
                                  <w:rFonts w:ascii="Consolas" w:hAnsi="Consolas" w:cs="Consolas"/>
                                  <w:color w:val="000000"/>
                                  <w:sz w:val="19"/>
                                  <w:szCs w:val="19"/>
                                  <w:highlight w:val="white"/>
                                </w:rPr>
                              </w:rPrChange>
                            </w:rPr>
                          </w:pPr>
                          <w:del w:id="2574" w:author="Peter Freiling" w:date="2018-12-03T10:31:00Z">
                            <w:r w:rsidRPr="00426BC9" w:rsidDel="000D2C0B">
                              <w:rPr>
                                <w:rFonts w:ascii="Consolas" w:hAnsi="Consolas" w:cs="Consolas"/>
                                <w:color w:val="000000"/>
                                <w:sz w:val="18"/>
                                <w:szCs w:val="18"/>
                                <w:highlight w:val="white"/>
                                <w:rPrChange w:id="2575"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2576"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2577"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2578"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2579" w:author="Peter Freiling" w:date="2018-12-03T11:34:00Z">
                                  <w:rPr>
                                    <w:rFonts w:ascii="Consolas" w:hAnsi="Consolas" w:cs="Consolas"/>
                                    <w:color w:val="000000"/>
                                    <w:sz w:val="19"/>
                                    <w:szCs w:val="19"/>
                                    <w:highlight w:val="white"/>
                                  </w:rPr>
                                </w:rPrChange>
                              </w:rPr>
                              <w:delText xml:space="preserve"> CPUTemp;</w:delText>
                            </w:r>
                          </w:del>
                        </w:p>
                        <w:p w14:paraId="7315A454" w14:textId="28C3C5E2" w:rsidR="00E80C46" w:rsidRPr="00426BC9" w:rsidDel="000D2C0B" w:rsidRDefault="00E80C46" w:rsidP="00F60FE2">
                          <w:pPr>
                            <w:autoSpaceDE w:val="0"/>
                            <w:autoSpaceDN w:val="0"/>
                            <w:adjustRightInd w:val="0"/>
                            <w:spacing w:after="0" w:line="240" w:lineRule="auto"/>
                            <w:rPr>
                              <w:del w:id="2580" w:author="Peter Freiling" w:date="2018-12-03T10:31:00Z"/>
                              <w:rFonts w:ascii="Consolas" w:hAnsi="Consolas" w:cs="Consolas"/>
                              <w:color w:val="000000"/>
                              <w:sz w:val="18"/>
                              <w:szCs w:val="18"/>
                              <w:highlight w:val="white"/>
                              <w:rPrChange w:id="2581" w:author="Peter Freiling" w:date="2018-12-03T11:34:00Z">
                                <w:rPr>
                                  <w:del w:id="2582" w:author="Peter Freiling" w:date="2018-12-03T10:31:00Z"/>
                                  <w:rFonts w:ascii="Consolas" w:hAnsi="Consolas" w:cs="Consolas"/>
                                  <w:color w:val="000000"/>
                                  <w:sz w:val="19"/>
                                  <w:szCs w:val="19"/>
                                  <w:highlight w:val="white"/>
                                </w:rPr>
                              </w:rPrChange>
                            </w:rPr>
                          </w:pPr>
                          <w:del w:id="2583" w:author="Peter Freiling" w:date="2018-12-03T10:31:00Z">
                            <w:r w:rsidRPr="00426BC9" w:rsidDel="000D2C0B">
                              <w:rPr>
                                <w:rFonts w:ascii="Consolas" w:hAnsi="Consolas" w:cs="Consolas"/>
                                <w:color w:val="000000"/>
                                <w:sz w:val="18"/>
                                <w:szCs w:val="18"/>
                                <w:highlight w:val="white"/>
                                <w:rPrChange w:id="2584" w:author="Peter Freiling" w:date="2018-12-03T11:34:00Z">
                                  <w:rPr>
                                    <w:rFonts w:ascii="Consolas" w:hAnsi="Consolas" w:cs="Consolas"/>
                                    <w:color w:val="000000"/>
                                    <w:sz w:val="19"/>
                                    <w:szCs w:val="19"/>
                                    <w:highlight w:val="white"/>
                                  </w:rPr>
                                </w:rPrChange>
                              </w:rPr>
                              <w:delText>};</w:delText>
                            </w:r>
                          </w:del>
                        </w:p>
                        <w:p w14:paraId="4ADB461E" w14:textId="6370559E" w:rsidR="00E80C46" w:rsidRPr="00426BC9" w:rsidDel="00290325" w:rsidRDefault="00E80C46" w:rsidP="00F60FE2">
                          <w:pPr>
                            <w:autoSpaceDE w:val="0"/>
                            <w:autoSpaceDN w:val="0"/>
                            <w:adjustRightInd w:val="0"/>
                            <w:spacing w:after="0" w:line="240" w:lineRule="auto"/>
                            <w:rPr>
                              <w:del w:id="2585" w:author="Peter Freiling" w:date="2018-12-03T11:28:00Z"/>
                              <w:rFonts w:ascii="Consolas" w:hAnsi="Consolas" w:cs="Consolas"/>
                              <w:color w:val="000000"/>
                              <w:sz w:val="18"/>
                              <w:szCs w:val="18"/>
                              <w:highlight w:val="white"/>
                              <w:rPrChange w:id="2586" w:author="Peter Freiling" w:date="2018-12-03T11:34:00Z">
                                <w:rPr>
                                  <w:del w:id="2587" w:author="Peter Freiling" w:date="2018-12-03T11:28:00Z"/>
                                  <w:rFonts w:ascii="Consolas" w:hAnsi="Consolas" w:cs="Consolas"/>
                                  <w:color w:val="000000"/>
                                  <w:sz w:val="19"/>
                                  <w:szCs w:val="19"/>
                                  <w:highlight w:val="white"/>
                                </w:rPr>
                              </w:rPrChange>
                            </w:rPr>
                          </w:pPr>
                        </w:p>
                        <w:p w14:paraId="6940D118" w14:textId="3B5AC9E9" w:rsidR="00E80C46" w:rsidRPr="00426BC9" w:rsidDel="00290325" w:rsidRDefault="00E80C46" w:rsidP="00D3660E">
                          <w:pPr>
                            <w:autoSpaceDE w:val="0"/>
                            <w:autoSpaceDN w:val="0"/>
                            <w:adjustRightInd w:val="0"/>
                            <w:spacing w:after="0" w:line="240" w:lineRule="auto"/>
                            <w:rPr>
                              <w:del w:id="2588" w:author="Peter Freiling" w:date="2018-12-03T11:28:00Z"/>
                              <w:rFonts w:ascii="Consolas" w:hAnsi="Consolas" w:cs="Consolas"/>
                              <w:color w:val="000000"/>
                              <w:sz w:val="18"/>
                              <w:szCs w:val="18"/>
                              <w:highlight w:val="white"/>
                              <w:rPrChange w:id="2589" w:author="Peter Freiling" w:date="2018-12-03T11:34:00Z">
                                <w:rPr>
                                  <w:del w:id="2590" w:author="Peter Freiling" w:date="2018-12-03T11:28:00Z"/>
                                  <w:rFonts w:ascii="Consolas" w:hAnsi="Consolas" w:cs="Consolas"/>
                                  <w:color w:val="000000"/>
                                  <w:sz w:val="19"/>
                                  <w:szCs w:val="19"/>
                                  <w:highlight w:val="white"/>
                                </w:rPr>
                              </w:rPrChange>
                            </w:rPr>
                          </w:pPr>
                          <w:del w:id="2591" w:author="Peter Freiling" w:date="2018-12-03T11:28:00Z">
                            <w:r w:rsidRPr="00426BC9" w:rsidDel="00290325">
                              <w:rPr>
                                <w:rFonts w:ascii="Consolas" w:hAnsi="Consolas" w:cs="Consolas"/>
                                <w:color w:val="0000FF"/>
                                <w:sz w:val="18"/>
                                <w:szCs w:val="18"/>
                                <w:highlight w:val="white"/>
                                <w:rPrChange w:id="2592" w:author="Peter Freiling" w:date="2018-12-03T11:34:00Z">
                                  <w:rPr>
                                    <w:rFonts w:ascii="Consolas" w:hAnsi="Consolas" w:cs="Consolas"/>
                                    <w:color w:val="0000FF"/>
                                    <w:sz w:val="19"/>
                                    <w:szCs w:val="19"/>
                                    <w:highlight w:val="white"/>
                                  </w:rPr>
                                </w:rPrChange>
                              </w:rPr>
                              <w:delText>static</w:delText>
                            </w:r>
                            <w:r w:rsidRPr="00426BC9" w:rsidDel="00290325">
                              <w:rPr>
                                <w:rFonts w:ascii="Consolas" w:hAnsi="Consolas" w:cs="Consolas"/>
                                <w:color w:val="000000"/>
                                <w:sz w:val="18"/>
                                <w:szCs w:val="18"/>
                                <w:highlight w:val="white"/>
                                <w:rPrChange w:id="2593"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2594" w:author="Peter Freiling" w:date="2018-12-03T11:34:00Z">
                                  <w:rPr>
                                    <w:rFonts w:ascii="Consolas" w:hAnsi="Consolas" w:cs="Consolas"/>
                                    <w:color w:val="0000FF"/>
                                    <w:sz w:val="19"/>
                                    <w:szCs w:val="19"/>
                                    <w:highlight w:val="white"/>
                                  </w:rPr>
                                </w:rPrChange>
                              </w:rPr>
                              <w:delText>void</w:delText>
                            </w:r>
                            <w:r w:rsidRPr="00426BC9" w:rsidDel="00290325">
                              <w:rPr>
                                <w:rFonts w:ascii="Consolas" w:hAnsi="Consolas" w:cs="Consolas"/>
                                <w:color w:val="000000"/>
                                <w:sz w:val="18"/>
                                <w:szCs w:val="18"/>
                                <w:highlight w:val="white"/>
                                <w:rPrChange w:id="2595" w:author="Peter Freiling" w:date="2018-12-03T11:34:00Z">
                                  <w:rPr>
                                    <w:rFonts w:ascii="Consolas" w:hAnsi="Consolas" w:cs="Consolas"/>
                                    <w:color w:val="000000"/>
                                    <w:sz w:val="19"/>
                                    <w:szCs w:val="19"/>
                                    <w:highlight w:val="white"/>
                                  </w:rPr>
                                </w:rPrChange>
                              </w:rPr>
                              <w:delText xml:space="preserve"> Main(</w:delText>
                            </w:r>
                            <w:r w:rsidRPr="00426BC9" w:rsidDel="00290325">
                              <w:rPr>
                                <w:rFonts w:ascii="Consolas" w:hAnsi="Consolas" w:cs="Consolas"/>
                                <w:color w:val="0000FF"/>
                                <w:sz w:val="18"/>
                                <w:szCs w:val="18"/>
                                <w:highlight w:val="white"/>
                                <w:rPrChange w:id="2596" w:author="Peter Freiling" w:date="2018-12-03T11:34:00Z">
                                  <w:rPr>
                                    <w:rFonts w:ascii="Consolas" w:hAnsi="Consolas" w:cs="Consolas"/>
                                    <w:color w:val="0000FF"/>
                                    <w:sz w:val="19"/>
                                    <w:szCs w:val="19"/>
                                    <w:highlight w:val="white"/>
                                  </w:rPr>
                                </w:rPrChange>
                              </w:rPr>
                              <w:delText>string</w:delText>
                            </w:r>
                            <w:r w:rsidRPr="00426BC9" w:rsidDel="00290325">
                              <w:rPr>
                                <w:rFonts w:ascii="Consolas" w:hAnsi="Consolas" w:cs="Consolas"/>
                                <w:color w:val="000000"/>
                                <w:sz w:val="18"/>
                                <w:szCs w:val="18"/>
                                <w:highlight w:val="white"/>
                                <w:rPrChange w:id="2597" w:author="Peter Freiling" w:date="2018-12-03T11:34:00Z">
                                  <w:rPr>
                                    <w:rFonts w:ascii="Consolas" w:hAnsi="Consolas" w:cs="Consolas"/>
                                    <w:color w:val="000000"/>
                                    <w:sz w:val="19"/>
                                    <w:szCs w:val="19"/>
                                    <w:highlight w:val="white"/>
                                  </w:rPr>
                                </w:rPrChange>
                              </w:rPr>
                              <w:delText>[] args)</w:delText>
                            </w:r>
                          </w:del>
                        </w:p>
                        <w:p w14:paraId="76A26E2A" w14:textId="295B55F0" w:rsidR="00E80C46" w:rsidRPr="00426BC9" w:rsidDel="00290325" w:rsidRDefault="00E80C46" w:rsidP="00D3660E">
                          <w:pPr>
                            <w:autoSpaceDE w:val="0"/>
                            <w:autoSpaceDN w:val="0"/>
                            <w:adjustRightInd w:val="0"/>
                            <w:spacing w:after="0" w:line="240" w:lineRule="auto"/>
                            <w:rPr>
                              <w:del w:id="2598" w:author="Peter Freiling" w:date="2018-12-03T11:28:00Z"/>
                              <w:rFonts w:ascii="Consolas" w:hAnsi="Consolas" w:cs="Consolas"/>
                              <w:color w:val="000000"/>
                              <w:sz w:val="18"/>
                              <w:szCs w:val="18"/>
                              <w:highlight w:val="white"/>
                              <w:rPrChange w:id="2599" w:author="Peter Freiling" w:date="2018-12-03T11:34:00Z">
                                <w:rPr>
                                  <w:del w:id="2600" w:author="Peter Freiling" w:date="2018-12-03T11:28:00Z"/>
                                  <w:rFonts w:ascii="Consolas" w:hAnsi="Consolas" w:cs="Consolas"/>
                                  <w:color w:val="000000"/>
                                  <w:sz w:val="19"/>
                                  <w:szCs w:val="19"/>
                                  <w:highlight w:val="white"/>
                                </w:rPr>
                              </w:rPrChange>
                            </w:rPr>
                          </w:pPr>
                          <w:del w:id="2601" w:author="Peter Freiling" w:date="2018-12-03T11:28:00Z">
                            <w:r w:rsidRPr="00426BC9" w:rsidDel="00290325">
                              <w:rPr>
                                <w:rFonts w:ascii="Consolas" w:hAnsi="Consolas" w:cs="Consolas"/>
                                <w:color w:val="000000"/>
                                <w:sz w:val="18"/>
                                <w:szCs w:val="18"/>
                                <w:highlight w:val="white"/>
                                <w:rPrChange w:id="2602" w:author="Peter Freiling" w:date="2018-12-03T11:34:00Z">
                                  <w:rPr>
                                    <w:rFonts w:ascii="Consolas" w:hAnsi="Consolas" w:cs="Consolas"/>
                                    <w:color w:val="000000"/>
                                    <w:sz w:val="19"/>
                                    <w:szCs w:val="19"/>
                                    <w:highlight w:val="white"/>
                                  </w:rPr>
                                </w:rPrChange>
                              </w:rPr>
                              <w:delText>{</w:delText>
                            </w:r>
                          </w:del>
                        </w:p>
                        <w:p w14:paraId="50694967" w14:textId="2FFC9DDF" w:rsidR="00E80C46" w:rsidRPr="00426BC9" w:rsidDel="00290325" w:rsidRDefault="00E80C46" w:rsidP="00D3660E">
                          <w:pPr>
                            <w:autoSpaceDE w:val="0"/>
                            <w:autoSpaceDN w:val="0"/>
                            <w:adjustRightInd w:val="0"/>
                            <w:spacing w:after="0" w:line="240" w:lineRule="auto"/>
                            <w:rPr>
                              <w:del w:id="2603" w:author="Peter Freiling" w:date="2018-12-03T11:28:00Z"/>
                              <w:rFonts w:ascii="Consolas" w:hAnsi="Consolas" w:cs="Consolas"/>
                              <w:color w:val="000000"/>
                              <w:sz w:val="18"/>
                              <w:szCs w:val="18"/>
                              <w:highlight w:val="white"/>
                              <w:rPrChange w:id="2604" w:author="Peter Freiling" w:date="2018-12-03T11:34:00Z">
                                <w:rPr>
                                  <w:del w:id="2605" w:author="Peter Freiling" w:date="2018-12-03T11:28:00Z"/>
                                  <w:rFonts w:ascii="Consolas" w:hAnsi="Consolas" w:cs="Consolas"/>
                                  <w:color w:val="000000"/>
                                  <w:sz w:val="19"/>
                                  <w:szCs w:val="19"/>
                                  <w:highlight w:val="white"/>
                                </w:rPr>
                              </w:rPrChange>
                            </w:rPr>
                          </w:pPr>
                        </w:p>
                        <w:p w14:paraId="7231CFE7" w14:textId="68FB3174" w:rsidR="00E80C46" w:rsidRPr="00426BC9" w:rsidDel="00290325" w:rsidRDefault="00E80C46" w:rsidP="00D3660E">
                          <w:pPr>
                            <w:autoSpaceDE w:val="0"/>
                            <w:autoSpaceDN w:val="0"/>
                            <w:adjustRightInd w:val="0"/>
                            <w:spacing w:after="0" w:line="240" w:lineRule="auto"/>
                            <w:rPr>
                              <w:del w:id="2606" w:author="Peter Freiling" w:date="2018-12-03T11:28:00Z"/>
                              <w:rFonts w:ascii="Consolas" w:hAnsi="Consolas" w:cs="Consolas"/>
                              <w:color w:val="000000"/>
                              <w:sz w:val="18"/>
                              <w:szCs w:val="18"/>
                              <w:highlight w:val="white"/>
                              <w:rPrChange w:id="2607" w:author="Peter Freiling" w:date="2018-12-03T11:34:00Z">
                                <w:rPr>
                                  <w:del w:id="2608" w:author="Peter Freiling" w:date="2018-12-03T11:28:00Z"/>
                                  <w:rFonts w:ascii="Consolas" w:hAnsi="Consolas" w:cs="Consolas"/>
                                  <w:color w:val="000000"/>
                                  <w:sz w:val="19"/>
                                  <w:szCs w:val="19"/>
                                  <w:highlight w:val="white"/>
                                </w:rPr>
                              </w:rPrChange>
                            </w:rPr>
                          </w:pPr>
                          <w:ins w:id="2609" w:author="Jonathan Goldstein" w:date="2013-10-14T11:57:00Z">
                            <w:del w:id="2610" w:author="Peter Freiling" w:date="2018-12-03T11:28:00Z">
                              <w:r w:rsidRPr="00426BC9" w:rsidDel="00290325">
                                <w:rPr>
                                  <w:rFonts w:ascii="Consolas" w:hAnsi="Consolas" w:cs="Consolas"/>
                                  <w:color w:val="0000FF"/>
                                  <w:sz w:val="18"/>
                                  <w:szCs w:val="18"/>
                                  <w:highlight w:val="white"/>
                                  <w:rPrChange w:id="2611" w:author="Peter Freiling" w:date="2018-12-03T11:34:00Z">
                                    <w:rPr>
                                      <w:rFonts w:ascii="Consolas" w:hAnsi="Consolas" w:cs="Consolas"/>
                                      <w:color w:val="0000FF"/>
                                      <w:sz w:val="19"/>
                                      <w:szCs w:val="19"/>
                                      <w:highlight w:val="white"/>
                                    </w:rPr>
                                  </w:rPrChange>
                                </w:rPr>
                                <w:delText xml:space="preserve">    </w:delText>
                              </w:r>
                            </w:del>
                          </w:ins>
                          <w:del w:id="2612" w:author="Peter Freiling" w:date="2018-12-03T11:28:00Z">
                            <w:r w:rsidRPr="00426BC9" w:rsidDel="00290325">
                              <w:rPr>
                                <w:rFonts w:ascii="Consolas" w:hAnsi="Consolas" w:cs="Consolas"/>
                                <w:color w:val="0000FF"/>
                                <w:sz w:val="18"/>
                                <w:szCs w:val="18"/>
                                <w:highlight w:val="white"/>
                                <w:rPrChange w:id="2613"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2614" w:author="Peter Freiling" w:date="2018-12-03T11:34:00Z">
                                  <w:rPr>
                                    <w:rFonts w:ascii="Consolas" w:hAnsi="Consolas" w:cs="Consolas"/>
                                    <w:color w:val="000000"/>
                                    <w:sz w:val="19"/>
                                    <w:szCs w:val="19"/>
                                    <w:highlight w:val="white"/>
                                  </w:rPr>
                                </w:rPrChange>
                              </w:rPr>
                              <w:delText xml:space="preserve"> cSTicksObs = </w:delText>
                            </w:r>
                            <w:r w:rsidRPr="00426BC9" w:rsidDel="00290325">
                              <w:rPr>
                                <w:rFonts w:ascii="Consolas" w:hAnsi="Consolas" w:cs="Consolas"/>
                                <w:color w:val="0000FF"/>
                                <w:sz w:val="18"/>
                                <w:szCs w:val="18"/>
                                <w:highlight w:val="white"/>
                                <w:rPrChange w:id="2615"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2616" w:author="Peter Freiling" w:date="2018-12-03T11:34:00Z">
                                  <w:rPr>
                                    <w:rFonts w:ascii="Consolas" w:hAnsi="Consolas" w:cs="Consolas"/>
                                    <w:color w:val="000000"/>
                                    <w:sz w:val="19"/>
                                    <w:szCs w:val="19"/>
                                    <w:highlight w:val="white"/>
                                  </w:rPr>
                                </w:rPrChange>
                              </w:rPr>
                              <w:delText>[]</w:delText>
                            </w:r>
                          </w:del>
                        </w:p>
                        <w:p w14:paraId="7C01C8CD" w14:textId="64449519" w:rsidR="00E80C46" w:rsidRPr="00426BC9" w:rsidDel="00290325" w:rsidRDefault="00E80C46" w:rsidP="00D3660E">
                          <w:pPr>
                            <w:autoSpaceDE w:val="0"/>
                            <w:autoSpaceDN w:val="0"/>
                            <w:adjustRightInd w:val="0"/>
                            <w:spacing w:after="0" w:line="240" w:lineRule="auto"/>
                            <w:rPr>
                              <w:del w:id="2617" w:author="Peter Freiling" w:date="2018-12-03T11:28:00Z"/>
                              <w:rFonts w:ascii="Consolas" w:hAnsi="Consolas" w:cs="Consolas"/>
                              <w:color w:val="000000"/>
                              <w:sz w:val="18"/>
                              <w:szCs w:val="18"/>
                              <w:highlight w:val="white"/>
                              <w:rPrChange w:id="2618" w:author="Peter Freiling" w:date="2018-12-03T11:34:00Z">
                                <w:rPr>
                                  <w:del w:id="2619" w:author="Peter Freiling" w:date="2018-12-03T11:28:00Z"/>
                                  <w:rFonts w:ascii="Consolas" w:hAnsi="Consolas" w:cs="Consolas"/>
                                  <w:color w:val="000000"/>
                                  <w:sz w:val="19"/>
                                  <w:szCs w:val="19"/>
                                  <w:highlight w:val="white"/>
                                </w:rPr>
                              </w:rPrChange>
                            </w:rPr>
                          </w:pPr>
                          <w:del w:id="2620" w:author="Peter Freiling" w:date="2018-12-03T11:28:00Z">
                            <w:r w:rsidRPr="00426BC9" w:rsidDel="00290325">
                              <w:rPr>
                                <w:rFonts w:ascii="Consolas" w:hAnsi="Consolas" w:cs="Consolas"/>
                                <w:color w:val="000000"/>
                                <w:sz w:val="18"/>
                                <w:szCs w:val="18"/>
                                <w:highlight w:val="white"/>
                                <w:rPrChange w:id="2621" w:author="Peter Freiling" w:date="2018-12-03T11:34:00Z">
                                  <w:rPr>
                                    <w:rFonts w:ascii="Consolas" w:hAnsi="Consolas" w:cs="Consolas"/>
                                    <w:color w:val="000000"/>
                                    <w:sz w:val="19"/>
                                    <w:szCs w:val="19"/>
                                    <w:highlight w:val="white"/>
                                  </w:rPr>
                                </w:rPrChange>
                              </w:rPr>
                              <w:delText xml:space="preserve">    {</w:delText>
                            </w:r>
                          </w:del>
                        </w:p>
                        <w:p w14:paraId="6B815249" w14:textId="1FBAABEE" w:rsidR="00E80C46" w:rsidRPr="00426BC9" w:rsidDel="00290325" w:rsidRDefault="00E80C46" w:rsidP="00D3660E">
                          <w:pPr>
                            <w:autoSpaceDE w:val="0"/>
                            <w:autoSpaceDN w:val="0"/>
                            <w:adjustRightInd w:val="0"/>
                            <w:spacing w:after="0" w:line="240" w:lineRule="auto"/>
                            <w:rPr>
                              <w:del w:id="2622" w:author="Peter Freiling" w:date="2018-12-03T11:28:00Z"/>
                              <w:rFonts w:ascii="Consolas" w:hAnsi="Consolas" w:cs="Consolas"/>
                              <w:color w:val="000000"/>
                              <w:sz w:val="18"/>
                              <w:szCs w:val="18"/>
                              <w:highlight w:val="white"/>
                              <w:rPrChange w:id="2623" w:author="Peter Freiling" w:date="2018-12-03T11:34:00Z">
                                <w:rPr>
                                  <w:del w:id="2624" w:author="Peter Freiling" w:date="2018-12-03T11:28:00Z"/>
                                  <w:rFonts w:ascii="Consolas" w:hAnsi="Consolas" w:cs="Consolas"/>
                                  <w:color w:val="000000"/>
                                  <w:sz w:val="19"/>
                                  <w:szCs w:val="19"/>
                                  <w:highlight w:val="white"/>
                                </w:rPr>
                              </w:rPrChange>
                            </w:rPr>
                          </w:pPr>
                          <w:del w:id="2625" w:author="Peter Freiling" w:date="2018-12-03T11:28:00Z">
                            <w:r w:rsidRPr="00426BC9" w:rsidDel="00290325">
                              <w:rPr>
                                <w:rFonts w:ascii="Consolas" w:hAnsi="Consolas" w:cs="Consolas"/>
                                <w:color w:val="000000"/>
                                <w:sz w:val="18"/>
                                <w:szCs w:val="18"/>
                                <w:highlight w:val="white"/>
                                <w:rPrChange w:id="2626"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2627"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2628"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2629"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2630" w:author="Peter Freiling" w:date="2018-12-03T11:34:00Z">
                                  <w:rPr>
                                    <w:rFonts w:ascii="Consolas" w:hAnsi="Consolas" w:cs="Consolas"/>
                                    <w:color w:val="000000"/>
                                    <w:sz w:val="19"/>
                                    <w:szCs w:val="19"/>
                                    <w:highlight w:val="white"/>
                                  </w:rPr>
                                </w:rPrChange>
                              </w:rPr>
                              <w:delText>(0, 1, 1, 120),</w:delText>
                            </w:r>
                          </w:del>
                        </w:p>
                        <w:p w14:paraId="5B3EB76C" w14:textId="6F5FBBE6" w:rsidR="00E80C46" w:rsidRPr="00426BC9" w:rsidDel="00290325" w:rsidRDefault="00E80C46" w:rsidP="00D3660E">
                          <w:pPr>
                            <w:autoSpaceDE w:val="0"/>
                            <w:autoSpaceDN w:val="0"/>
                            <w:adjustRightInd w:val="0"/>
                            <w:spacing w:after="0" w:line="240" w:lineRule="auto"/>
                            <w:rPr>
                              <w:del w:id="2631" w:author="Peter Freiling" w:date="2018-12-03T11:28:00Z"/>
                              <w:rFonts w:ascii="Consolas" w:hAnsi="Consolas" w:cs="Consolas"/>
                              <w:color w:val="000000"/>
                              <w:sz w:val="18"/>
                              <w:szCs w:val="18"/>
                              <w:highlight w:val="white"/>
                              <w:rPrChange w:id="2632" w:author="Peter Freiling" w:date="2018-12-03T11:34:00Z">
                                <w:rPr>
                                  <w:del w:id="2633" w:author="Peter Freiling" w:date="2018-12-03T11:28:00Z"/>
                                  <w:rFonts w:ascii="Consolas" w:hAnsi="Consolas" w:cs="Consolas"/>
                                  <w:color w:val="000000"/>
                                  <w:sz w:val="19"/>
                                  <w:szCs w:val="19"/>
                                  <w:highlight w:val="white"/>
                                </w:rPr>
                              </w:rPrChange>
                            </w:rPr>
                          </w:pPr>
                          <w:del w:id="2634" w:author="Peter Freiling" w:date="2018-12-03T11:28:00Z">
                            <w:r w:rsidRPr="00426BC9" w:rsidDel="00290325">
                              <w:rPr>
                                <w:rFonts w:ascii="Consolas" w:hAnsi="Consolas" w:cs="Consolas"/>
                                <w:color w:val="000000"/>
                                <w:sz w:val="18"/>
                                <w:szCs w:val="18"/>
                                <w:highlight w:val="white"/>
                                <w:rPrChange w:id="2635"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2636"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2637"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2638"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2639" w:author="Peter Freiling" w:date="2018-12-03T11:34:00Z">
                                  <w:rPr>
                                    <w:rFonts w:ascii="Consolas" w:hAnsi="Consolas" w:cs="Consolas"/>
                                    <w:color w:val="000000"/>
                                    <w:sz w:val="19"/>
                                    <w:szCs w:val="19"/>
                                    <w:highlight w:val="white"/>
                                  </w:rPr>
                                </w:rPrChange>
                              </w:rPr>
                              <w:delText>(0, 3, 2, 121),</w:delText>
                            </w:r>
                          </w:del>
                        </w:p>
                        <w:p w14:paraId="100FA2A6" w14:textId="16C0E3A8" w:rsidR="00E80C46" w:rsidRPr="00426BC9" w:rsidDel="00290325" w:rsidRDefault="00E80C46" w:rsidP="00D3660E">
                          <w:pPr>
                            <w:autoSpaceDE w:val="0"/>
                            <w:autoSpaceDN w:val="0"/>
                            <w:adjustRightInd w:val="0"/>
                            <w:spacing w:after="0" w:line="240" w:lineRule="auto"/>
                            <w:rPr>
                              <w:del w:id="2640" w:author="Peter Freiling" w:date="2018-12-03T11:28:00Z"/>
                              <w:rFonts w:ascii="Consolas" w:hAnsi="Consolas" w:cs="Consolas"/>
                              <w:color w:val="000000"/>
                              <w:sz w:val="18"/>
                              <w:szCs w:val="18"/>
                              <w:highlight w:val="white"/>
                              <w:rPrChange w:id="2641" w:author="Peter Freiling" w:date="2018-12-03T11:34:00Z">
                                <w:rPr>
                                  <w:del w:id="2642" w:author="Peter Freiling" w:date="2018-12-03T11:28:00Z"/>
                                  <w:rFonts w:ascii="Consolas" w:hAnsi="Consolas" w:cs="Consolas"/>
                                  <w:color w:val="000000"/>
                                  <w:sz w:val="19"/>
                                  <w:szCs w:val="19"/>
                                  <w:highlight w:val="white"/>
                                </w:rPr>
                              </w:rPrChange>
                            </w:rPr>
                          </w:pPr>
                          <w:del w:id="2643" w:author="Peter Freiling" w:date="2018-12-03T11:28:00Z">
                            <w:r w:rsidRPr="00426BC9" w:rsidDel="00290325">
                              <w:rPr>
                                <w:rFonts w:ascii="Consolas" w:hAnsi="Consolas" w:cs="Consolas"/>
                                <w:color w:val="000000"/>
                                <w:sz w:val="18"/>
                                <w:szCs w:val="18"/>
                                <w:highlight w:val="white"/>
                                <w:rPrChange w:id="2644"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2645"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2646"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2647"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2648" w:author="Peter Freiling" w:date="2018-12-03T11:34:00Z">
                                  <w:rPr>
                                    <w:rFonts w:ascii="Consolas" w:hAnsi="Consolas" w:cs="Consolas"/>
                                    <w:color w:val="000000"/>
                                    <w:sz w:val="19"/>
                                    <w:szCs w:val="19"/>
                                    <w:highlight w:val="white"/>
                                  </w:rPr>
                                </w:rPrChange>
                              </w:rPr>
                              <w:delText>(0, 5, 3, 124),</w:delText>
                            </w:r>
                          </w:del>
                        </w:p>
                        <w:p w14:paraId="42DF69CF" w14:textId="3A97EAFB" w:rsidR="00E80C46" w:rsidRPr="00426BC9" w:rsidDel="00290325" w:rsidRDefault="00E80C46" w:rsidP="00D3660E">
                          <w:pPr>
                            <w:autoSpaceDE w:val="0"/>
                            <w:autoSpaceDN w:val="0"/>
                            <w:adjustRightInd w:val="0"/>
                            <w:spacing w:after="0" w:line="240" w:lineRule="auto"/>
                            <w:rPr>
                              <w:del w:id="2649" w:author="Peter Freiling" w:date="2018-12-03T11:28:00Z"/>
                              <w:rFonts w:ascii="Consolas" w:hAnsi="Consolas" w:cs="Consolas"/>
                              <w:color w:val="000000"/>
                              <w:sz w:val="18"/>
                              <w:szCs w:val="18"/>
                              <w:highlight w:val="white"/>
                              <w:rPrChange w:id="2650" w:author="Peter Freiling" w:date="2018-12-03T11:34:00Z">
                                <w:rPr>
                                  <w:del w:id="2651" w:author="Peter Freiling" w:date="2018-12-03T11:28:00Z"/>
                                  <w:rFonts w:ascii="Consolas" w:hAnsi="Consolas" w:cs="Consolas"/>
                                  <w:color w:val="000000"/>
                                  <w:sz w:val="19"/>
                                  <w:szCs w:val="19"/>
                                  <w:highlight w:val="white"/>
                                </w:rPr>
                              </w:rPrChange>
                            </w:rPr>
                          </w:pPr>
                          <w:del w:id="2652" w:author="Peter Freiling" w:date="2018-12-03T11:28:00Z">
                            <w:r w:rsidRPr="00426BC9" w:rsidDel="00290325">
                              <w:rPr>
                                <w:rFonts w:ascii="Consolas" w:hAnsi="Consolas" w:cs="Consolas"/>
                                <w:color w:val="000000"/>
                                <w:sz w:val="18"/>
                                <w:szCs w:val="18"/>
                                <w:highlight w:val="white"/>
                                <w:rPrChange w:id="2653"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2654"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2655"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2656"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2657" w:author="Peter Freiling" w:date="2018-12-03T11:34:00Z">
                                  <w:rPr>
                                    <w:rFonts w:ascii="Consolas" w:hAnsi="Consolas" w:cs="Consolas"/>
                                    <w:color w:val="000000"/>
                                    <w:sz w:val="19"/>
                                    <w:szCs w:val="19"/>
                                    <w:highlight w:val="white"/>
                                  </w:rPr>
                                </w:rPrChange>
                              </w:rPr>
                              <w:delText>(120, 2, 1, 123),</w:delText>
                            </w:r>
                          </w:del>
                        </w:p>
                        <w:p w14:paraId="0FEB0A30" w14:textId="3EE718C7" w:rsidR="00E80C46" w:rsidRPr="00426BC9" w:rsidDel="00290325" w:rsidRDefault="00E80C46" w:rsidP="00D3660E">
                          <w:pPr>
                            <w:autoSpaceDE w:val="0"/>
                            <w:autoSpaceDN w:val="0"/>
                            <w:adjustRightInd w:val="0"/>
                            <w:spacing w:after="0" w:line="240" w:lineRule="auto"/>
                            <w:rPr>
                              <w:del w:id="2658" w:author="Peter Freiling" w:date="2018-12-03T11:28:00Z"/>
                              <w:rFonts w:ascii="Consolas" w:hAnsi="Consolas" w:cs="Consolas"/>
                              <w:color w:val="000000"/>
                              <w:sz w:val="18"/>
                              <w:szCs w:val="18"/>
                              <w:highlight w:val="white"/>
                              <w:rPrChange w:id="2659" w:author="Peter Freiling" w:date="2018-12-03T11:34:00Z">
                                <w:rPr>
                                  <w:del w:id="2660" w:author="Peter Freiling" w:date="2018-12-03T11:28:00Z"/>
                                  <w:rFonts w:ascii="Consolas" w:hAnsi="Consolas" w:cs="Consolas"/>
                                  <w:color w:val="000000"/>
                                  <w:sz w:val="19"/>
                                  <w:szCs w:val="19"/>
                                  <w:highlight w:val="white"/>
                                </w:rPr>
                              </w:rPrChange>
                            </w:rPr>
                          </w:pPr>
                          <w:del w:id="2661" w:author="Peter Freiling" w:date="2018-12-03T11:28:00Z">
                            <w:r w:rsidRPr="00426BC9" w:rsidDel="00290325">
                              <w:rPr>
                                <w:rFonts w:ascii="Consolas" w:hAnsi="Consolas" w:cs="Consolas"/>
                                <w:color w:val="000000"/>
                                <w:sz w:val="18"/>
                                <w:szCs w:val="18"/>
                                <w:highlight w:val="white"/>
                                <w:rPrChange w:id="2662"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2663"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2664"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2665"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2666" w:author="Peter Freiling" w:date="2018-12-03T11:34:00Z">
                                  <w:rPr>
                                    <w:rFonts w:ascii="Consolas" w:hAnsi="Consolas" w:cs="Consolas"/>
                                    <w:color w:val="000000"/>
                                    <w:sz w:val="19"/>
                                    <w:szCs w:val="19"/>
                                    <w:highlight w:val="white"/>
                                  </w:rPr>
                                </w:rPrChange>
                              </w:rPr>
                              <w:delText>(300, 1, 1, 122),</w:delText>
                            </w:r>
                          </w:del>
                        </w:p>
                        <w:p w14:paraId="46F27AB3" w14:textId="04A0DD76" w:rsidR="00E80C46" w:rsidRPr="00426BC9" w:rsidDel="00290325" w:rsidRDefault="00E80C46" w:rsidP="00D3660E">
                          <w:pPr>
                            <w:autoSpaceDE w:val="0"/>
                            <w:autoSpaceDN w:val="0"/>
                            <w:adjustRightInd w:val="0"/>
                            <w:spacing w:after="0" w:line="240" w:lineRule="auto"/>
                            <w:rPr>
                              <w:del w:id="2667" w:author="Peter Freiling" w:date="2018-12-03T11:28:00Z"/>
                              <w:rFonts w:ascii="Consolas" w:hAnsi="Consolas" w:cs="Consolas"/>
                              <w:color w:val="000000"/>
                              <w:sz w:val="18"/>
                              <w:szCs w:val="18"/>
                              <w:highlight w:val="white"/>
                              <w:rPrChange w:id="2668" w:author="Peter Freiling" w:date="2018-12-03T11:34:00Z">
                                <w:rPr>
                                  <w:del w:id="2669" w:author="Peter Freiling" w:date="2018-12-03T11:28:00Z"/>
                                  <w:rFonts w:ascii="Consolas" w:hAnsi="Consolas" w:cs="Consolas"/>
                                  <w:color w:val="000000"/>
                                  <w:sz w:val="19"/>
                                  <w:szCs w:val="19"/>
                                  <w:highlight w:val="white"/>
                                </w:rPr>
                              </w:rPrChange>
                            </w:rPr>
                          </w:pPr>
                          <w:del w:id="2670" w:author="Peter Freiling" w:date="2018-12-03T11:28:00Z">
                            <w:r w:rsidRPr="00426BC9" w:rsidDel="00290325">
                              <w:rPr>
                                <w:rFonts w:ascii="Consolas" w:hAnsi="Consolas" w:cs="Consolas"/>
                                <w:color w:val="000000"/>
                                <w:sz w:val="18"/>
                                <w:szCs w:val="18"/>
                                <w:highlight w:val="white"/>
                                <w:rPrChange w:id="2671"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2672"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2673"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2674"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2675" w:author="Peter Freiling" w:date="2018-12-03T11:34:00Z">
                                  <w:rPr>
                                    <w:rFonts w:ascii="Consolas" w:hAnsi="Consolas" w:cs="Consolas"/>
                                    <w:color w:val="000000"/>
                                    <w:sz w:val="19"/>
                                    <w:szCs w:val="19"/>
                                    <w:highlight w:val="white"/>
                                  </w:rPr>
                                </w:rPrChange>
                              </w:rPr>
                              <w:delText>(1800, 4, 2, 125),</w:delText>
                            </w:r>
                          </w:del>
                        </w:p>
                        <w:p w14:paraId="5F5A05C2" w14:textId="72B71AE8" w:rsidR="00E80C46" w:rsidRPr="00426BC9" w:rsidDel="00290325" w:rsidRDefault="00E80C46" w:rsidP="00D3660E">
                          <w:pPr>
                            <w:autoSpaceDE w:val="0"/>
                            <w:autoSpaceDN w:val="0"/>
                            <w:adjustRightInd w:val="0"/>
                            <w:spacing w:after="0" w:line="240" w:lineRule="auto"/>
                            <w:rPr>
                              <w:del w:id="2676" w:author="Peter Freiling" w:date="2018-12-03T11:28:00Z"/>
                              <w:rFonts w:ascii="Consolas" w:hAnsi="Consolas" w:cs="Consolas"/>
                              <w:color w:val="000000"/>
                              <w:sz w:val="18"/>
                              <w:szCs w:val="18"/>
                              <w:highlight w:val="white"/>
                              <w:rPrChange w:id="2677" w:author="Peter Freiling" w:date="2018-12-03T11:34:00Z">
                                <w:rPr>
                                  <w:del w:id="2678" w:author="Peter Freiling" w:date="2018-12-03T11:28:00Z"/>
                                  <w:rFonts w:ascii="Consolas" w:hAnsi="Consolas" w:cs="Consolas"/>
                                  <w:color w:val="000000"/>
                                  <w:sz w:val="19"/>
                                  <w:szCs w:val="19"/>
                                  <w:highlight w:val="white"/>
                                </w:rPr>
                              </w:rPrChange>
                            </w:rPr>
                          </w:pPr>
                          <w:del w:id="2679" w:author="Peter Freiling" w:date="2018-12-03T11:28:00Z">
                            <w:r w:rsidRPr="00426BC9" w:rsidDel="00290325">
                              <w:rPr>
                                <w:rFonts w:ascii="Consolas" w:hAnsi="Consolas" w:cs="Consolas"/>
                                <w:color w:val="000000"/>
                                <w:sz w:val="18"/>
                                <w:szCs w:val="18"/>
                                <w:highlight w:val="white"/>
                                <w:rPrChange w:id="2680"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2681"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2682"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2683"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2684" w:author="Peter Freiling" w:date="2018-12-03T11:34:00Z">
                                  <w:rPr>
                                    <w:rFonts w:ascii="Consolas" w:hAnsi="Consolas" w:cs="Consolas"/>
                                    <w:color w:val="000000"/>
                                    <w:sz w:val="19"/>
                                    <w:szCs w:val="19"/>
                                    <w:highlight w:val="white"/>
                                  </w:rPr>
                                </w:rPrChange>
                              </w:rPr>
                              <w:delText>(3540, 2, 1, 119),</w:delText>
                            </w:r>
                          </w:del>
                        </w:p>
                        <w:p w14:paraId="1B9BD06D" w14:textId="121EED04" w:rsidR="00E80C46" w:rsidRPr="00426BC9" w:rsidDel="00290325" w:rsidRDefault="00E80C46" w:rsidP="00D3660E">
                          <w:pPr>
                            <w:autoSpaceDE w:val="0"/>
                            <w:autoSpaceDN w:val="0"/>
                            <w:adjustRightInd w:val="0"/>
                            <w:spacing w:after="0" w:line="240" w:lineRule="auto"/>
                            <w:rPr>
                              <w:del w:id="2685" w:author="Peter Freiling" w:date="2018-12-03T11:28:00Z"/>
                              <w:rFonts w:ascii="Consolas" w:hAnsi="Consolas" w:cs="Consolas"/>
                              <w:color w:val="000000"/>
                              <w:sz w:val="18"/>
                              <w:szCs w:val="18"/>
                              <w:highlight w:val="white"/>
                              <w:rPrChange w:id="2686" w:author="Peter Freiling" w:date="2018-12-03T11:34:00Z">
                                <w:rPr>
                                  <w:del w:id="2687" w:author="Peter Freiling" w:date="2018-12-03T11:28:00Z"/>
                                  <w:rFonts w:ascii="Consolas" w:hAnsi="Consolas" w:cs="Consolas"/>
                                  <w:color w:val="000000"/>
                                  <w:sz w:val="19"/>
                                  <w:szCs w:val="19"/>
                                  <w:highlight w:val="white"/>
                                </w:rPr>
                              </w:rPrChange>
                            </w:rPr>
                          </w:pPr>
                          <w:del w:id="2688" w:author="Peter Freiling" w:date="2018-12-03T11:28:00Z">
                            <w:r w:rsidRPr="00426BC9" w:rsidDel="00290325">
                              <w:rPr>
                                <w:rFonts w:ascii="Consolas" w:hAnsi="Consolas" w:cs="Consolas"/>
                                <w:color w:val="000000"/>
                                <w:sz w:val="18"/>
                                <w:szCs w:val="18"/>
                                <w:highlight w:val="white"/>
                                <w:rPrChange w:id="2689"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2690"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2691"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2692"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2693" w:author="Peter Freiling" w:date="2018-12-03T11:34:00Z">
                                  <w:rPr>
                                    <w:rFonts w:ascii="Consolas" w:hAnsi="Consolas" w:cs="Consolas"/>
                                    <w:color w:val="000000"/>
                                    <w:sz w:val="19"/>
                                    <w:szCs w:val="19"/>
                                    <w:highlight w:val="white"/>
                                  </w:rPr>
                                </w:rPrChange>
                              </w:rPr>
                              <w:delText>(3600, 1, 1, 120),</w:delText>
                            </w:r>
                          </w:del>
                        </w:p>
                        <w:p w14:paraId="43979D1F" w14:textId="4E0F1049" w:rsidR="00E80C46" w:rsidRPr="00426BC9" w:rsidDel="00290325" w:rsidRDefault="00E80C46" w:rsidP="00D3660E">
                          <w:pPr>
                            <w:autoSpaceDE w:val="0"/>
                            <w:autoSpaceDN w:val="0"/>
                            <w:adjustRightInd w:val="0"/>
                            <w:spacing w:after="0" w:line="240" w:lineRule="auto"/>
                            <w:rPr>
                              <w:del w:id="2694" w:author="Peter Freiling" w:date="2018-12-03T11:28:00Z"/>
                              <w:rFonts w:ascii="Consolas" w:hAnsi="Consolas" w:cs="Consolas"/>
                              <w:color w:val="000000"/>
                              <w:sz w:val="18"/>
                              <w:szCs w:val="18"/>
                              <w:highlight w:val="white"/>
                              <w:rPrChange w:id="2695" w:author="Peter Freiling" w:date="2018-12-03T11:34:00Z">
                                <w:rPr>
                                  <w:del w:id="2696" w:author="Peter Freiling" w:date="2018-12-03T11:28:00Z"/>
                                  <w:rFonts w:ascii="Consolas" w:hAnsi="Consolas" w:cs="Consolas"/>
                                  <w:color w:val="000000"/>
                                  <w:sz w:val="19"/>
                                  <w:szCs w:val="19"/>
                                  <w:highlight w:val="white"/>
                                </w:rPr>
                              </w:rPrChange>
                            </w:rPr>
                          </w:pPr>
                          <w:del w:id="2697" w:author="Peter Freiling" w:date="2018-12-03T11:28:00Z">
                            <w:r w:rsidRPr="00426BC9" w:rsidDel="00290325">
                              <w:rPr>
                                <w:rFonts w:ascii="Consolas" w:hAnsi="Consolas" w:cs="Consolas"/>
                                <w:color w:val="000000"/>
                                <w:sz w:val="18"/>
                                <w:szCs w:val="18"/>
                                <w:highlight w:val="white"/>
                                <w:rPrChange w:id="2698" w:author="Peter Freiling" w:date="2018-12-03T11:34:00Z">
                                  <w:rPr>
                                    <w:rFonts w:ascii="Consolas" w:hAnsi="Consolas" w:cs="Consolas"/>
                                    <w:color w:val="000000"/>
                                    <w:sz w:val="19"/>
                                    <w:szCs w:val="19"/>
                                    <w:highlight w:val="white"/>
                                  </w:rPr>
                                </w:rPrChange>
                              </w:rPr>
                              <w:delText xml:space="preserve">    }.ToObservable();</w:delText>
                            </w:r>
                          </w:del>
                        </w:p>
                        <w:p w14:paraId="2A737898" w14:textId="32F094BD" w:rsidR="00E80C46" w:rsidRPr="00426BC9" w:rsidDel="00290325" w:rsidRDefault="00E80C46" w:rsidP="00D3660E">
                          <w:pPr>
                            <w:autoSpaceDE w:val="0"/>
                            <w:autoSpaceDN w:val="0"/>
                            <w:adjustRightInd w:val="0"/>
                            <w:spacing w:after="0" w:line="240" w:lineRule="auto"/>
                            <w:rPr>
                              <w:del w:id="2699" w:author="Peter Freiling" w:date="2018-12-03T11:28:00Z"/>
                              <w:rFonts w:ascii="Consolas" w:hAnsi="Consolas" w:cs="Consolas"/>
                              <w:color w:val="000000"/>
                              <w:sz w:val="18"/>
                              <w:szCs w:val="18"/>
                              <w:highlight w:val="white"/>
                              <w:rPrChange w:id="2700" w:author="Peter Freiling" w:date="2018-12-03T11:34:00Z">
                                <w:rPr>
                                  <w:del w:id="2701" w:author="Peter Freiling" w:date="2018-12-03T11:28:00Z"/>
                                  <w:rFonts w:ascii="Consolas" w:hAnsi="Consolas" w:cs="Consolas"/>
                                  <w:color w:val="000000"/>
                                  <w:sz w:val="19"/>
                                  <w:szCs w:val="19"/>
                                  <w:highlight w:val="white"/>
                                </w:rPr>
                              </w:rPrChange>
                            </w:rPr>
                          </w:pPr>
                        </w:p>
                        <w:p w14:paraId="2AE619E4" w14:textId="2D3E3F22" w:rsidR="00E80C46" w:rsidRPr="00426BC9" w:rsidDel="00290325" w:rsidRDefault="00E80C46" w:rsidP="00D3660E">
                          <w:pPr>
                            <w:autoSpaceDE w:val="0"/>
                            <w:autoSpaceDN w:val="0"/>
                            <w:adjustRightInd w:val="0"/>
                            <w:spacing w:after="0" w:line="240" w:lineRule="auto"/>
                            <w:rPr>
                              <w:del w:id="2702" w:author="Peter Freiling" w:date="2018-12-03T11:28:00Z"/>
                              <w:rFonts w:ascii="Consolas" w:hAnsi="Consolas" w:cs="Consolas"/>
                              <w:color w:val="000000"/>
                              <w:sz w:val="18"/>
                              <w:szCs w:val="18"/>
                              <w:highlight w:val="white"/>
                              <w:rPrChange w:id="2703" w:author="Peter Freiling" w:date="2018-12-03T11:34:00Z">
                                <w:rPr>
                                  <w:del w:id="2704" w:author="Peter Freiling" w:date="2018-12-03T11:28:00Z"/>
                                  <w:rFonts w:ascii="Consolas" w:hAnsi="Consolas" w:cs="Consolas"/>
                                  <w:color w:val="000000"/>
                                  <w:sz w:val="19"/>
                                  <w:szCs w:val="19"/>
                                  <w:highlight w:val="white"/>
                                </w:rPr>
                              </w:rPrChange>
                            </w:rPr>
                          </w:pPr>
                          <w:del w:id="2705" w:author="Peter Freiling" w:date="2018-12-03T11:28:00Z">
                            <w:r w:rsidRPr="00426BC9" w:rsidDel="00290325">
                              <w:rPr>
                                <w:rFonts w:ascii="Consolas" w:hAnsi="Consolas" w:cs="Consolas"/>
                                <w:color w:val="000000"/>
                                <w:sz w:val="18"/>
                                <w:szCs w:val="18"/>
                                <w:highlight w:val="white"/>
                                <w:rPrChange w:id="2706"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2707"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2708" w:author="Peter Freiling" w:date="2018-12-03T11:34:00Z">
                                  <w:rPr>
                                    <w:rFonts w:ascii="Consolas" w:hAnsi="Consolas" w:cs="Consolas"/>
                                    <w:color w:val="000000"/>
                                    <w:sz w:val="19"/>
                                    <w:szCs w:val="19"/>
                                    <w:highlight w:val="white"/>
                                  </w:rPr>
                                </w:rPrChange>
                              </w:rPr>
                              <w:delText xml:space="preserve"> cSTicksEventObs = cSTicksObs.Select(</w:delText>
                            </w:r>
                          </w:del>
                        </w:p>
                        <w:p w14:paraId="587BFBEB" w14:textId="751EA3D9" w:rsidR="00E80C46" w:rsidRPr="00426BC9" w:rsidDel="00290325" w:rsidRDefault="00E80C46" w:rsidP="00D3660E">
                          <w:pPr>
                            <w:autoSpaceDE w:val="0"/>
                            <w:autoSpaceDN w:val="0"/>
                            <w:adjustRightInd w:val="0"/>
                            <w:spacing w:after="0" w:line="240" w:lineRule="auto"/>
                            <w:rPr>
                              <w:del w:id="2709" w:author="Peter Freiling" w:date="2018-12-03T11:28:00Z"/>
                              <w:rFonts w:ascii="Consolas" w:hAnsi="Consolas" w:cs="Consolas"/>
                              <w:color w:val="000000"/>
                              <w:sz w:val="18"/>
                              <w:szCs w:val="18"/>
                              <w:highlight w:val="white"/>
                              <w:rPrChange w:id="2710" w:author="Peter Freiling" w:date="2018-12-03T11:34:00Z">
                                <w:rPr>
                                  <w:del w:id="2711" w:author="Peter Freiling" w:date="2018-12-03T11:28:00Z"/>
                                  <w:rFonts w:ascii="Consolas" w:hAnsi="Consolas" w:cs="Consolas"/>
                                  <w:color w:val="000000"/>
                                  <w:sz w:val="19"/>
                                  <w:szCs w:val="19"/>
                                  <w:highlight w:val="white"/>
                                </w:rPr>
                              </w:rPrChange>
                            </w:rPr>
                          </w:pPr>
                          <w:del w:id="2712" w:author="Peter Freiling" w:date="2018-12-03T11:28:00Z">
                            <w:r w:rsidRPr="00426BC9" w:rsidDel="00290325">
                              <w:rPr>
                                <w:rFonts w:ascii="Consolas" w:hAnsi="Consolas" w:cs="Consolas"/>
                                <w:color w:val="000000"/>
                                <w:sz w:val="18"/>
                                <w:szCs w:val="18"/>
                                <w:highlight w:val="white"/>
                                <w:rPrChange w:id="2713" w:author="Peter Freiling" w:date="2018-12-03T11:34:00Z">
                                  <w:rPr>
                                    <w:rFonts w:ascii="Consolas" w:hAnsi="Consolas" w:cs="Consolas"/>
                                    <w:color w:val="000000"/>
                                    <w:sz w:val="19"/>
                                    <w:szCs w:val="19"/>
                                    <w:highlight w:val="white"/>
                                  </w:rPr>
                                </w:rPrChange>
                              </w:rPr>
                              <w:delText xml:space="preserve">                e =&gt; </w:delText>
                            </w:r>
                            <w:r w:rsidRPr="00426BC9" w:rsidDel="00290325">
                              <w:rPr>
                                <w:rFonts w:ascii="Consolas" w:hAnsi="Consolas" w:cs="Consolas"/>
                                <w:color w:val="2B91AF"/>
                                <w:sz w:val="18"/>
                                <w:szCs w:val="18"/>
                                <w:highlight w:val="white"/>
                                <w:rPrChange w:id="2714" w:author="Peter Freiling" w:date="2018-12-03T11:34:00Z">
                                  <w:rPr>
                                    <w:rFonts w:ascii="Consolas" w:hAnsi="Consolas" w:cs="Consolas"/>
                                    <w:color w:val="2B91AF"/>
                                    <w:sz w:val="19"/>
                                    <w:szCs w:val="19"/>
                                    <w:highlight w:val="white"/>
                                  </w:rPr>
                                </w:rPrChange>
                              </w:rPr>
                              <w:delText>StreamEvent</w:delText>
                            </w:r>
                            <w:r w:rsidRPr="00426BC9" w:rsidDel="00290325">
                              <w:rPr>
                                <w:rFonts w:ascii="Consolas" w:hAnsi="Consolas" w:cs="Consolas"/>
                                <w:color w:val="000000"/>
                                <w:sz w:val="18"/>
                                <w:szCs w:val="18"/>
                                <w:highlight w:val="white"/>
                                <w:rPrChange w:id="2715" w:author="Peter Freiling" w:date="2018-12-03T11:34:00Z">
                                  <w:rPr>
                                    <w:rFonts w:ascii="Consolas" w:hAnsi="Consolas" w:cs="Consolas"/>
                                    <w:color w:val="000000"/>
                                    <w:sz w:val="19"/>
                                    <w:szCs w:val="19"/>
                                    <w:highlight w:val="white"/>
                                  </w:rPr>
                                </w:rPrChange>
                              </w:rPr>
                              <w:delText>&lt;</w:delText>
                            </w:r>
                            <w:r w:rsidRPr="00426BC9" w:rsidDel="00290325">
                              <w:rPr>
                                <w:rFonts w:ascii="Consolas" w:hAnsi="Consolas" w:cs="Consolas"/>
                                <w:color w:val="2B91AF"/>
                                <w:sz w:val="18"/>
                                <w:szCs w:val="18"/>
                                <w:highlight w:val="white"/>
                                <w:rPrChange w:id="2716"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2717" w:author="Peter Freiling" w:date="2018-12-03T11:34:00Z">
                                  <w:rPr>
                                    <w:rFonts w:ascii="Consolas" w:hAnsi="Consolas" w:cs="Consolas"/>
                                    <w:color w:val="000000"/>
                                    <w:sz w:val="19"/>
                                    <w:szCs w:val="19"/>
                                    <w:highlight w:val="white"/>
                                  </w:rPr>
                                </w:rPrChange>
                              </w:rPr>
                              <w:delText>&gt;.CreateInterval(e.CSTicks, e.CSTicks + 1, e));</w:delText>
                            </w:r>
                          </w:del>
                        </w:p>
                        <w:p w14:paraId="277C5A23" w14:textId="46B256D7" w:rsidR="00E80C46" w:rsidRPr="00426BC9" w:rsidDel="00290325" w:rsidRDefault="00E80C46" w:rsidP="00D3660E">
                          <w:pPr>
                            <w:autoSpaceDE w:val="0"/>
                            <w:autoSpaceDN w:val="0"/>
                            <w:adjustRightInd w:val="0"/>
                            <w:spacing w:after="0" w:line="240" w:lineRule="auto"/>
                            <w:rPr>
                              <w:del w:id="2718" w:author="Peter Freiling" w:date="2018-12-03T11:28:00Z"/>
                              <w:rFonts w:ascii="Consolas" w:hAnsi="Consolas" w:cs="Consolas"/>
                              <w:color w:val="000000"/>
                              <w:sz w:val="18"/>
                              <w:szCs w:val="18"/>
                              <w:highlight w:val="white"/>
                              <w:rPrChange w:id="2719" w:author="Peter Freiling" w:date="2018-12-03T11:34:00Z">
                                <w:rPr>
                                  <w:del w:id="2720" w:author="Peter Freiling" w:date="2018-12-03T11:28:00Z"/>
                                  <w:rFonts w:ascii="Consolas" w:hAnsi="Consolas" w:cs="Consolas"/>
                                  <w:color w:val="000000"/>
                                  <w:sz w:val="19"/>
                                  <w:szCs w:val="19"/>
                                  <w:highlight w:val="white"/>
                                </w:rPr>
                              </w:rPrChange>
                            </w:rPr>
                          </w:pPr>
                          <w:del w:id="2721" w:author="Peter Freiling" w:date="2018-12-03T11:28:00Z">
                            <w:r w:rsidRPr="00426BC9" w:rsidDel="00290325">
                              <w:rPr>
                                <w:rFonts w:ascii="Consolas" w:hAnsi="Consolas" w:cs="Consolas"/>
                                <w:color w:val="000000"/>
                                <w:sz w:val="18"/>
                                <w:szCs w:val="18"/>
                                <w:highlight w:val="white"/>
                                <w:rPrChange w:id="2722"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2723"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2724" w:author="Peter Freiling" w:date="2018-12-03T11:34:00Z">
                                  <w:rPr>
                                    <w:rFonts w:ascii="Consolas" w:hAnsi="Consolas" w:cs="Consolas"/>
                                    <w:color w:val="000000"/>
                                    <w:sz w:val="19"/>
                                    <w:szCs w:val="19"/>
                                    <w:highlight w:val="white"/>
                                  </w:rPr>
                                </w:rPrChange>
                              </w:rPr>
                              <w:delText xml:space="preserve"> cSTicksStream = </w:delText>
                            </w:r>
                          </w:del>
                        </w:p>
                        <w:p w14:paraId="1A9C621A" w14:textId="757FB478" w:rsidR="00E80C46" w:rsidRPr="00426BC9" w:rsidDel="00290325" w:rsidRDefault="00E80C46" w:rsidP="001D4922">
                          <w:pPr>
                            <w:autoSpaceDE w:val="0"/>
                            <w:autoSpaceDN w:val="0"/>
                            <w:adjustRightInd w:val="0"/>
                            <w:spacing w:after="0" w:line="240" w:lineRule="auto"/>
                            <w:rPr>
                              <w:ins w:id="2725" w:author="Jonathan Goldstein" w:date="2013-10-14T11:56:00Z"/>
                              <w:del w:id="2726" w:author="Peter Freiling" w:date="2018-12-03T11:28:00Z"/>
                              <w:rFonts w:ascii="Consolas" w:hAnsi="Consolas" w:cs="Consolas"/>
                              <w:color w:val="000000"/>
                              <w:sz w:val="18"/>
                              <w:szCs w:val="18"/>
                              <w:highlight w:val="white"/>
                              <w:rPrChange w:id="2727" w:author="Peter Freiling" w:date="2018-12-03T11:34:00Z">
                                <w:rPr>
                                  <w:ins w:id="2728" w:author="Jonathan Goldstein" w:date="2013-10-14T11:56:00Z"/>
                                  <w:del w:id="2729" w:author="Peter Freiling" w:date="2018-12-03T11:28:00Z"/>
                                  <w:rFonts w:ascii="Consolas" w:hAnsi="Consolas" w:cs="Consolas"/>
                                  <w:color w:val="000000"/>
                                  <w:sz w:val="19"/>
                                  <w:szCs w:val="19"/>
                                  <w:highlight w:val="white"/>
                                </w:rPr>
                              </w:rPrChange>
                            </w:rPr>
                          </w:pPr>
                          <w:ins w:id="2730" w:author="Jonathan Goldstein" w:date="2013-09-24T09:56:00Z">
                            <w:del w:id="2731" w:author="Peter Freiling" w:date="2018-12-03T11:28:00Z">
                              <w:r w:rsidRPr="00426BC9" w:rsidDel="00290325">
                                <w:rPr>
                                  <w:rFonts w:ascii="Consolas" w:hAnsi="Consolas" w:cs="Consolas"/>
                                  <w:color w:val="000000"/>
                                  <w:sz w:val="18"/>
                                  <w:szCs w:val="18"/>
                                  <w:highlight w:val="white"/>
                                  <w:rPrChange w:id="2732" w:author="Peter Freiling" w:date="2018-12-03T11:34:00Z">
                                    <w:rPr>
                                      <w:rFonts w:ascii="Consolas" w:hAnsi="Consolas" w:cs="Consolas"/>
                                      <w:color w:val="000000"/>
                                      <w:sz w:val="19"/>
                                      <w:szCs w:val="19"/>
                                      <w:highlight w:val="white"/>
                                    </w:rPr>
                                  </w:rPrChange>
                                </w:rPr>
                                <w:delText xml:space="preserve">            cSTicksEventObs.ToStreamable(</w:delText>
                              </w:r>
                            </w:del>
                          </w:ins>
                          <w:ins w:id="2733" w:author="Jonathan Goldstein" w:date="2013-10-14T11:56:00Z">
                            <w:del w:id="2734" w:author="Peter Freiling" w:date="2018-12-03T11:28:00Z">
                              <w:r w:rsidRPr="00426BC9" w:rsidDel="00290325">
                                <w:rPr>
                                  <w:rFonts w:ascii="Consolas" w:hAnsi="Consolas" w:cs="Consolas"/>
                                  <w:color w:val="2B91AF"/>
                                  <w:sz w:val="18"/>
                                  <w:szCs w:val="18"/>
                                  <w:highlight w:val="white"/>
                                  <w:rPrChange w:id="2735" w:author="Peter Freiling" w:date="2018-12-03T11:34:00Z">
                                    <w:rPr>
                                      <w:rFonts w:ascii="Consolas" w:hAnsi="Consolas" w:cs="Consolas"/>
                                      <w:color w:val="2B91AF"/>
                                      <w:sz w:val="19"/>
                                      <w:szCs w:val="19"/>
                                      <w:highlight w:val="white"/>
                                    </w:rPr>
                                  </w:rPrChange>
                                </w:rPr>
                                <w:delText>OnCompletedPolicy</w:delText>
                              </w:r>
                              <w:r w:rsidRPr="00426BC9" w:rsidDel="00290325">
                                <w:rPr>
                                  <w:rFonts w:ascii="Consolas" w:hAnsi="Consolas" w:cs="Consolas"/>
                                  <w:color w:val="000000"/>
                                  <w:sz w:val="18"/>
                                  <w:szCs w:val="18"/>
                                  <w:highlight w:val="white"/>
                                  <w:rPrChange w:id="2736" w:author="Peter Freiling" w:date="2018-12-03T11:34:00Z">
                                    <w:rPr>
                                      <w:rFonts w:ascii="Consolas" w:hAnsi="Consolas" w:cs="Consolas"/>
                                      <w:color w:val="000000"/>
                                      <w:sz w:val="19"/>
                                      <w:szCs w:val="19"/>
                                      <w:highlight w:val="white"/>
                                    </w:rPr>
                                  </w:rPrChange>
                                </w:rPr>
                                <w:delText>.EndOfStream(),</w:delText>
                              </w:r>
                            </w:del>
                          </w:ins>
                        </w:p>
                        <w:p w14:paraId="69CBA0DA" w14:textId="3E744CEA" w:rsidR="00E80C46" w:rsidRPr="00426BC9" w:rsidDel="00290325" w:rsidRDefault="00E80C46" w:rsidP="001D4922">
                          <w:pPr>
                            <w:autoSpaceDE w:val="0"/>
                            <w:autoSpaceDN w:val="0"/>
                            <w:adjustRightInd w:val="0"/>
                            <w:spacing w:after="0" w:line="240" w:lineRule="auto"/>
                            <w:rPr>
                              <w:ins w:id="2737" w:author="Jonathan Goldstein" w:date="2013-09-24T09:56:00Z"/>
                              <w:del w:id="2738" w:author="Peter Freiling" w:date="2018-12-03T11:28:00Z"/>
                              <w:rFonts w:ascii="Consolas" w:hAnsi="Consolas" w:cs="Consolas"/>
                              <w:color w:val="000000"/>
                              <w:sz w:val="18"/>
                              <w:szCs w:val="18"/>
                              <w:highlight w:val="white"/>
                              <w:rPrChange w:id="2739" w:author="Peter Freiling" w:date="2018-12-03T11:34:00Z">
                                <w:rPr>
                                  <w:ins w:id="2740" w:author="Jonathan Goldstein" w:date="2013-09-24T09:56:00Z"/>
                                  <w:del w:id="2741" w:author="Peter Freiling" w:date="2018-12-03T11:28:00Z"/>
                                  <w:rFonts w:ascii="Consolas" w:hAnsi="Consolas" w:cs="Consolas"/>
                                  <w:color w:val="000000"/>
                                  <w:sz w:val="19"/>
                                  <w:szCs w:val="19"/>
                                  <w:highlight w:val="white"/>
                                </w:rPr>
                              </w:rPrChange>
                            </w:rPr>
                          </w:pPr>
                          <w:ins w:id="2742" w:author="Jonathan Goldstein" w:date="2013-10-14T11:56:00Z">
                            <w:del w:id="2743" w:author="Peter Freiling" w:date="2018-12-03T11:28:00Z">
                              <w:r w:rsidRPr="00426BC9" w:rsidDel="00290325">
                                <w:rPr>
                                  <w:rFonts w:ascii="Consolas" w:hAnsi="Consolas" w:cs="Consolas"/>
                                  <w:color w:val="000000"/>
                                  <w:sz w:val="18"/>
                                  <w:szCs w:val="18"/>
                                  <w:highlight w:val="white"/>
                                  <w:rPrChange w:id="2744"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2745" w:author="Peter Freiling" w:date="2018-12-03T11:34:00Z">
                                    <w:rPr>
                                      <w:rFonts w:ascii="Consolas" w:hAnsi="Consolas" w:cs="Consolas"/>
                                      <w:color w:val="2B91AF"/>
                                      <w:sz w:val="19"/>
                                      <w:szCs w:val="19"/>
                                      <w:highlight w:val="white"/>
                                    </w:rPr>
                                  </w:rPrChange>
                                </w:rPr>
                                <w:delText>DisorderPolicy</w:delText>
                              </w:r>
                              <w:r w:rsidRPr="00426BC9" w:rsidDel="00290325">
                                <w:rPr>
                                  <w:rFonts w:ascii="Consolas" w:hAnsi="Consolas" w:cs="Consolas"/>
                                  <w:color w:val="000000"/>
                                  <w:sz w:val="18"/>
                                  <w:szCs w:val="18"/>
                                  <w:highlight w:val="white"/>
                                  <w:rPrChange w:id="2746" w:author="Peter Freiling" w:date="2018-12-03T11:34:00Z">
                                    <w:rPr>
                                      <w:rFonts w:ascii="Consolas" w:hAnsi="Consolas" w:cs="Consolas"/>
                                      <w:color w:val="000000"/>
                                      <w:sz w:val="19"/>
                                      <w:szCs w:val="19"/>
                                      <w:highlight w:val="white"/>
                                    </w:rPr>
                                  </w:rPrChange>
                                </w:rPr>
                                <w:delText>.Drop()</w:delText>
                              </w:r>
                            </w:del>
                          </w:ins>
                          <w:ins w:id="2747" w:author="Jonathan Goldstein" w:date="2013-09-24T09:56:00Z">
                            <w:del w:id="2748" w:author="Peter Freiling" w:date="2018-12-03T11:28:00Z">
                              <w:r w:rsidRPr="00426BC9" w:rsidDel="00290325">
                                <w:rPr>
                                  <w:rFonts w:ascii="Consolas" w:hAnsi="Consolas" w:cs="Consolas"/>
                                  <w:color w:val="000000"/>
                                  <w:sz w:val="18"/>
                                  <w:szCs w:val="18"/>
                                  <w:highlight w:val="white"/>
                                  <w:rPrChange w:id="2749" w:author="Peter Freiling" w:date="2018-12-03T11:34:00Z">
                                    <w:rPr>
                                      <w:rFonts w:ascii="Consolas" w:hAnsi="Consolas" w:cs="Consolas"/>
                                      <w:color w:val="000000"/>
                                      <w:sz w:val="19"/>
                                      <w:szCs w:val="19"/>
                                      <w:highlight w:val="white"/>
                                    </w:rPr>
                                  </w:rPrChange>
                                </w:rPr>
                                <w:delText>);</w:delText>
                              </w:r>
                            </w:del>
                          </w:ins>
                        </w:p>
                        <w:p w14:paraId="689ABC8A" w14:textId="60691677" w:rsidR="00E80C46" w:rsidRPr="00426BC9" w:rsidDel="00290325" w:rsidRDefault="00E80C46" w:rsidP="00D3660E">
                          <w:pPr>
                            <w:autoSpaceDE w:val="0"/>
                            <w:autoSpaceDN w:val="0"/>
                            <w:adjustRightInd w:val="0"/>
                            <w:spacing w:after="0" w:line="240" w:lineRule="auto"/>
                            <w:rPr>
                              <w:del w:id="2750" w:author="Peter Freiling" w:date="2018-12-03T11:28:00Z"/>
                              <w:rFonts w:ascii="Consolas" w:hAnsi="Consolas" w:cs="Consolas"/>
                              <w:color w:val="000000"/>
                              <w:sz w:val="18"/>
                              <w:szCs w:val="18"/>
                              <w:highlight w:val="white"/>
                              <w:rPrChange w:id="2751" w:author="Peter Freiling" w:date="2018-12-03T11:34:00Z">
                                <w:rPr>
                                  <w:del w:id="2752" w:author="Peter Freiling" w:date="2018-12-03T11:28:00Z"/>
                                  <w:rFonts w:ascii="Consolas" w:hAnsi="Consolas" w:cs="Consolas"/>
                                  <w:color w:val="000000"/>
                                  <w:sz w:val="19"/>
                                  <w:szCs w:val="19"/>
                                  <w:highlight w:val="white"/>
                                </w:rPr>
                              </w:rPrChange>
                            </w:rPr>
                          </w:pPr>
                          <w:del w:id="2753" w:author="Peter Freiling" w:date="2018-12-03T11:28:00Z">
                            <w:r w:rsidRPr="00426BC9" w:rsidDel="00290325">
                              <w:rPr>
                                <w:rFonts w:ascii="Consolas" w:hAnsi="Consolas" w:cs="Consolas"/>
                                <w:color w:val="000000"/>
                                <w:sz w:val="18"/>
                                <w:szCs w:val="18"/>
                                <w:highlight w:val="white"/>
                                <w:rPrChange w:id="2754" w:author="Peter Freiling" w:date="2018-12-03T11:34:00Z">
                                  <w:rPr>
                                    <w:rFonts w:ascii="Consolas" w:hAnsi="Consolas" w:cs="Consolas"/>
                                    <w:color w:val="000000"/>
                                    <w:sz w:val="19"/>
                                    <w:szCs w:val="19"/>
                                    <w:highlight w:val="white"/>
                                  </w:rPr>
                                </w:rPrChange>
                              </w:rPr>
                              <w:delText xml:space="preserve">            cSTicksEventObs.ToStreamable(</w:delText>
                            </w:r>
                            <w:r w:rsidRPr="00426BC9" w:rsidDel="00290325">
                              <w:rPr>
                                <w:rFonts w:ascii="Consolas" w:hAnsi="Consolas" w:cs="Consolas"/>
                                <w:color w:val="2B91AF"/>
                                <w:sz w:val="18"/>
                                <w:szCs w:val="18"/>
                                <w:highlight w:val="white"/>
                                <w:rPrChange w:id="2755" w:author="Peter Freiling" w:date="2018-12-03T11:34:00Z">
                                  <w:rPr>
                                    <w:rFonts w:ascii="Consolas" w:hAnsi="Consolas" w:cs="Consolas"/>
                                    <w:color w:val="2B91AF"/>
                                    <w:sz w:val="19"/>
                                    <w:szCs w:val="19"/>
                                    <w:highlight w:val="white"/>
                                  </w:rPr>
                                </w:rPrChange>
                              </w:rPr>
                              <w:delText>DisorderPolicy</w:delText>
                            </w:r>
                            <w:r w:rsidRPr="00426BC9" w:rsidDel="00290325">
                              <w:rPr>
                                <w:rFonts w:ascii="Consolas" w:hAnsi="Consolas" w:cs="Consolas"/>
                                <w:color w:val="000000"/>
                                <w:sz w:val="18"/>
                                <w:szCs w:val="18"/>
                                <w:highlight w:val="white"/>
                                <w:rPrChange w:id="2756" w:author="Peter Freiling" w:date="2018-12-03T11:34:00Z">
                                  <w:rPr>
                                    <w:rFonts w:ascii="Consolas" w:hAnsi="Consolas" w:cs="Consolas"/>
                                    <w:color w:val="000000"/>
                                    <w:sz w:val="19"/>
                                    <w:szCs w:val="19"/>
                                    <w:highlight w:val="white"/>
                                  </w:rPr>
                                </w:rPrChange>
                              </w:rPr>
                              <w:delText>.Drop());</w:delText>
                            </w:r>
                          </w:del>
                        </w:p>
                        <w:p w14:paraId="133FF372" w14:textId="1146839F" w:rsidR="00E80C46" w:rsidRPr="00426BC9" w:rsidDel="00290325" w:rsidRDefault="00E80C46" w:rsidP="00D3660E">
                          <w:pPr>
                            <w:autoSpaceDE w:val="0"/>
                            <w:autoSpaceDN w:val="0"/>
                            <w:adjustRightInd w:val="0"/>
                            <w:spacing w:after="0" w:line="240" w:lineRule="auto"/>
                            <w:rPr>
                              <w:del w:id="2757" w:author="Peter Freiling" w:date="2018-12-03T11:28:00Z"/>
                              <w:rFonts w:ascii="Consolas" w:hAnsi="Consolas" w:cs="Consolas"/>
                              <w:color w:val="000000"/>
                              <w:sz w:val="18"/>
                              <w:szCs w:val="18"/>
                              <w:highlight w:val="white"/>
                              <w:rPrChange w:id="2758" w:author="Peter Freiling" w:date="2018-12-03T11:34:00Z">
                                <w:rPr>
                                  <w:del w:id="2759" w:author="Peter Freiling" w:date="2018-12-03T11:28:00Z"/>
                                  <w:rFonts w:ascii="Consolas" w:hAnsi="Consolas" w:cs="Consolas"/>
                                  <w:color w:val="000000"/>
                                  <w:sz w:val="19"/>
                                  <w:szCs w:val="19"/>
                                  <w:highlight w:val="white"/>
                                </w:rPr>
                              </w:rPrChange>
                            </w:rPr>
                          </w:pPr>
                          <w:del w:id="2760" w:author="Peter Freiling" w:date="2018-12-03T11:28:00Z">
                            <w:r w:rsidRPr="00426BC9" w:rsidDel="00290325">
                              <w:rPr>
                                <w:rFonts w:ascii="Consolas" w:hAnsi="Consolas" w:cs="Consolas"/>
                                <w:color w:val="000000"/>
                                <w:sz w:val="18"/>
                                <w:szCs w:val="18"/>
                                <w:highlight w:val="white"/>
                                <w:rPrChange w:id="2761"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2762"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2763" w:author="Peter Freiling" w:date="2018-12-03T11:34:00Z">
                                  <w:rPr>
                                    <w:rFonts w:ascii="Consolas" w:hAnsi="Consolas" w:cs="Consolas"/>
                                    <w:color w:val="000000"/>
                                    <w:sz w:val="19"/>
                                    <w:szCs w:val="19"/>
                                    <w:highlight w:val="white"/>
                                  </w:rPr>
                                </w:rPrChange>
                              </w:rPr>
                              <w:delText xml:space="preserve"> </w:delText>
                            </w:r>
                          </w:del>
                          <w:del w:id="2764" w:author="Peter Freiling" w:date="2018-12-03T11:12:00Z">
                            <w:r w:rsidRPr="00426BC9" w:rsidDel="00823C8F">
                              <w:rPr>
                                <w:rFonts w:ascii="Consolas" w:hAnsi="Consolas" w:cs="Consolas"/>
                                <w:color w:val="000000"/>
                                <w:sz w:val="18"/>
                                <w:szCs w:val="18"/>
                                <w:highlight w:val="white"/>
                                <w:rPrChange w:id="2765" w:author="Peter Freiling" w:date="2018-12-03T11:34:00Z">
                                  <w:rPr>
                                    <w:rFonts w:ascii="Consolas" w:hAnsi="Consolas" w:cs="Consolas"/>
                                    <w:color w:val="000000"/>
                                    <w:sz w:val="19"/>
                                    <w:szCs w:val="19"/>
                                    <w:highlight w:val="white"/>
                                  </w:rPr>
                                </w:rPrChange>
                              </w:rPr>
                              <w:delText>origCSTicksEventObs</w:delText>
                            </w:r>
                          </w:del>
                          <w:del w:id="2766" w:author="Peter Freiling" w:date="2018-12-03T11:28:00Z">
                            <w:r w:rsidRPr="00426BC9" w:rsidDel="00290325">
                              <w:rPr>
                                <w:rFonts w:ascii="Consolas" w:hAnsi="Consolas" w:cs="Consolas"/>
                                <w:color w:val="000000"/>
                                <w:sz w:val="18"/>
                                <w:szCs w:val="18"/>
                                <w:highlight w:val="white"/>
                                <w:rPrChange w:id="2767" w:author="Peter Freiling" w:date="2018-12-03T11:34:00Z">
                                  <w:rPr>
                                    <w:rFonts w:ascii="Consolas" w:hAnsi="Consolas" w:cs="Consolas"/>
                                    <w:color w:val="000000"/>
                                    <w:sz w:val="19"/>
                                    <w:szCs w:val="19"/>
                                    <w:highlight w:val="white"/>
                                  </w:rPr>
                                </w:rPrChange>
                              </w:rPr>
                              <w:delText xml:space="preserve"> = cSTicksStream.ToStreamEventObservable();</w:delText>
                            </w:r>
                          </w:del>
                        </w:p>
                        <w:p w14:paraId="176B12D1" w14:textId="3E86B416" w:rsidR="00E80C46" w:rsidRPr="00426BC9" w:rsidDel="00290325" w:rsidRDefault="00E80C46" w:rsidP="00D3660E">
                          <w:pPr>
                            <w:autoSpaceDE w:val="0"/>
                            <w:autoSpaceDN w:val="0"/>
                            <w:adjustRightInd w:val="0"/>
                            <w:spacing w:after="0" w:line="240" w:lineRule="auto"/>
                            <w:rPr>
                              <w:del w:id="2768" w:author="Peter Freiling" w:date="2018-12-03T11:28:00Z"/>
                              <w:rFonts w:ascii="Consolas" w:hAnsi="Consolas" w:cs="Consolas"/>
                              <w:color w:val="000000"/>
                              <w:sz w:val="18"/>
                              <w:szCs w:val="18"/>
                              <w:highlight w:val="white"/>
                              <w:rPrChange w:id="2769" w:author="Peter Freiling" w:date="2018-12-03T11:34:00Z">
                                <w:rPr>
                                  <w:del w:id="2770" w:author="Peter Freiling" w:date="2018-12-03T11:28:00Z"/>
                                  <w:rFonts w:ascii="Consolas" w:hAnsi="Consolas" w:cs="Consolas"/>
                                  <w:color w:val="000000"/>
                                  <w:sz w:val="19"/>
                                  <w:szCs w:val="19"/>
                                  <w:highlight w:val="white"/>
                                </w:rPr>
                              </w:rPrChange>
                            </w:rPr>
                          </w:pPr>
                          <w:del w:id="2771" w:author="Peter Freiling" w:date="2018-12-03T11:28:00Z">
                            <w:r w:rsidRPr="00426BC9" w:rsidDel="00290325">
                              <w:rPr>
                                <w:rFonts w:ascii="Consolas" w:hAnsi="Consolas" w:cs="Consolas"/>
                                <w:color w:val="000000"/>
                                <w:sz w:val="18"/>
                                <w:szCs w:val="18"/>
                                <w:highlight w:val="white"/>
                                <w:rPrChange w:id="2772" w:author="Peter Freiling" w:date="2018-12-03T11:34:00Z">
                                  <w:rPr>
                                    <w:rFonts w:ascii="Consolas" w:hAnsi="Consolas" w:cs="Consolas"/>
                                    <w:color w:val="000000"/>
                                    <w:sz w:val="19"/>
                                    <w:szCs w:val="19"/>
                                    <w:highlight w:val="white"/>
                                  </w:rPr>
                                </w:rPrChange>
                              </w:rPr>
                              <w:delText xml:space="preserve">    </w:delText>
                            </w:r>
                          </w:del>
                          <w:del w:id="2773" w:author="Peter Freiling" w:date="2018-12-03T11:12:00Z">
                            <w:r w:rsidRPr="00426BC9" w:rsidDel="00823C8F">
                              <w:rPr>
                                <w:rFonts w:ascii="Consolas" w:hAnsi="Consolas" w:cs="Consolas"/>
                                <w:color w:val="000000"/>
                                <w:sz w:val="18"/>
                                <w:szCs w:val="18"/>
                                <w:highlight w:val="white"/>
                                <w:rPrChange w:id="2774" w:author="Peter Freiling" w:date="2018-12-03T11:34:00Z">
                                  <w:rPr>
                                    <w:rFonts w:ascii="Consolas" w:hAnsi="Consolas" w:cs="Consolas"/>
                                    <w:color w:val="000000"/>
                                    <w:sz w:val="19"/>
                                    <w:szCs w:val="19"/>
                                    <w:highlight w:val="white"/>
                                  </w:rPr>
                                </w:rPrChange>
                              </w:rPr>
                              <w:delText>origCSTicksEventObs</w:delText>
                            </w:r>
                          </w:del>
                          <w:del w:id="2775" w:author="Peter Freiling" w:date="2018-12-03T11:28:00Z">
                            <w:r w:rsidRPr="00426BC9" w:rsidDel="00290325">
                              <w:rPr>
                                <w:rFonts w:ascii="Consolas" w:hAnsi="Consolas" w:cs="Consolas"/>
                                <w:color w:val="000000"/>
                                <w:sz w:val="18"/>
                                <w:szCs w:val="18"/>
                                <w:highlight w:val="white"/>
                                <w:rPrChange w:id="2776" w:author="Peter Freiling" w:date="2018-12-03T11:34:00Z">
                                  <w:rPr>
                                    <w:rFonts w:ascii="Consolas" w:hAnsi="Consolas" w:cs="Consolas"/>
                                    <w:color w:val="000000"/>
                                    <w:sz w:val="19"/>
                                    <w:szCs w:val="19"/>
                                    <w:highlight w:val="white"/>
                                  </w:rPr>
                                </w:rPrChange>
                              </w:rPr>
                              <w:delText xml:space="preserve">.Where(e =&gt; e.IsData).ForEach(e =&gt; </w:delText>
                            </w:r>
                            <w:r w:rsidRPr="00426BC9" w:rsidDel="00290325">
                              <w:rPr>
                                <w:rFonts w:ascii="Consolas" w:hAnsi="Consolas" w:cs="Consolas"/>
                                <w:color w:val="2B91AF"/>
                                <w:sz w:val="18"/>
                                <w:szCs w:val="18"/>
                                <w:highlight w:val="white"/>
                                <w:rPrChange w:id="2777" w:author="Peter Freiling" w:date="2018-12-03T11:34:00Z">
                                  <w:rPr>
                                    <w:rFonts w:ascii="Consolas" w:hAnsi="Consolas" w:cs="Consolas"/>
                                    <w:color w:val="2B91AF"/>
                                    <w:sz w:val="19"/>
                                    <w:szCs w:val="19"/>
                                    <w:highlight w:val="white"/>
                                  </w:rPr>
                                </w:rPrChange>
                              </w:rPr>
                              <w:delText>Console</w:delText>
                            </w:r>
                            <w:r w:rsidRPr="00426BC9" w:rsidDel="00290325">
                              <w:rPr>
                                <w:rFonts w:ascii="Consolas" w:hAnsi="Consolas" w:cs="Consolas"/>
                                <w:color w:val="000000"/>
                                <w:sz w:val="18"/>
                                <w:szCs w:val="18"/>
                                <w:highlight w:val="white"/>
                                <w:rPrChange w:id="2778" w:author="Peter Freiling" w:date="2018-12-03T11:34:00Z">
                                  <w:rPr>
                                    <w:rFonts w:ascii="Consolas" w:hAnsi="Consolas" w:cs="Consolas"/>
                                    <w:color w:val="000000"/>
                                    <w:sz w:val="19"/>
                                    <w:szCs w:val="19"/>
                                    <w:highlight w:val="white"/>
                                  </w:rPr>
                                </w:rPrChange>
                              </w:rPr>
                              <w:delText>.WriteLine(</w:delText>
                            </w:r>
                          </w:del>
                        </w:p>
                        <w:p w14:paraId="01BD8A76" w14:textId="1AD3636F" w:rsidR="00E80C46" w:rsidRPr="00426BC9" w:rsidDel="00290325" w:rsidRDefault="00E80C46" w:rsidP="00D3660E">
                          <w:pPr>
                            <w:autoSpaceDE w:val="0"/>
                            <w:autoSpaceDN w:val="0"/>
                            <w:adjustRightInd w:val="0"/>
                            <w:spacing w:after="0" w:line="240" w:lineRule="auto"/>
                            <w:rPr>
                              <w:del w:id="2779" w:author="Peter Freiling" w:date="2018-12-03T11:28:00Z"/>
                              <w:rFonts w:ascii="Consolas" w:hAnsi="Consolas" w:cs="Consolas"/>
                              <w:color w:val="000000"/>
                              <w:sz w:val="18"/>
                              <w:szCs w:val="18"/>
                              <w:highlight w:val="white"/>
                              <w:rPrChange w:id="2780" w:author="Peter Freiling" w:date="2018-12-03T11:34:00Z">
                                <w:rPr>
                                  <w:del w:id="2781" w:author="Peter Freiling" w:date="2018-12-03T11:28:00Z"/>
                                  <w:rFonts w:ascii="Consolas" w:hAnsi="Consolas" w:cs="Consolas"/>
                                  <w:color w:val="000000"/>
                                  <w:sz w:val="19"/>
                                  <w:szCs w:val="19"/>
                                  <w:highlight w:val="white"/>
                                </w:rPr>
                              </w:rPrChange>
                            </w:rPr>
                          </w:pPr>
                          <w:del w:id="2782" w:author="Peter Freiling" w:date="2018-12-03T11:28:00Z">
                            <w:r w:rsidRPr="00426BC9" w:rsidDel="00290325">
                              <w:rPr>
                                <w:rFonts w:ascii="Consolas" w:hAnsi="Consolas" w:cs="Consolas"/>
                                <w:color w:val="000000"/>
                                <w:sz w:val="18"/>
                                <w:szCs w:val="18"/>
                                <w:highlight w:val="white"/>
                                <w:rPrChange w:id="2783"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A31515"/>
                                <w:sz w:val="18"/>
                                <w:szCs w:val="18"/>
                                <w:highlight w:val="white"/>
                                <w:rPrChange w:id="2784" w:author="Peter Freiling" w:date="2018-12-03T11:34:00Z">
                                  <w:rPr>
                                    <w:rFonts w:ascii="Consolas" w:hAnsi="Consolas" w:cs="Consolas"/>
                                    <w:color w:val="A31515"/>
                                    <w:sz w:val="19"/>
                                    <w:szCs w:val="19"/>
                                    <w:highlight w:val="white"/>
                                  </w:rPr>
                                </w:rPrChange>
                              </w:rPr>
                              <w:delText>"Start Time={0}\tEnd Time={1}\tCSTicks={2}\t</w:delText>
                            </w:r>
                          </w:del>
                          <w:del w:id="2785" w:author="Peter Freiling" w:date="2018-12-03T10:32:00Z">
                            <w:r w:rsidRPr="00426BC9" w:rsidDel="00D77883">
                              <w:rPr>
                                <w:rFonts w:ascii="Consolas" w:hAnsi="Consolas" w:cs="Consolas"/>
                                <w:color w:val="A31515"/>
                                <w:sz w:val="18"/>
                                <w:szCs w:val="18"/>
                                <w:highlight w:val="white"/>
                                <w:rPrChange w:id="2786" w:author="Peter Freiling" w:date="2018-12-03T11:34:00Z">
                                  <w:rPr>
                                    <w:rFonts w:ascii="Consolas" w:hAnsi="Consolas" w:cs="Consolas"/>
                                    <w:color w:val="A31515"/>
                                    <w:sz w:val="19"/>
                                    <w:szCs w:val="19"/>
                                    <w:highlight w:val="white"/>
                                  </w:rPr>
                                </w:rPrChange>
                              </w:rPr>
                              <w:delText>PID</w:delText>
                            </w:r>
                          </w:del>
                          <w:del w:id="2787" w:author="Peter Freiling" w:date="2018-12-03T11:28:00Z">
                            <w:r w:rsidRPr="00426BC9" w:rsidDel="00290325">
                              <w:rPr>
                                <w:rFonts w:ascii="Consolas" w:hAnsi="Consolas" w:cs="Consolas"/>
                                <w:color w:val="A31515"/>
                                <w:sz w:val="18"/>
                                <w:szCs w:val="18"/>
                                <w:highlight w:val="white"/>
                                <w:rPrChange w:id="2788" w:author="Peter Freiling" w:date="2018-12-03T11:34:00Z">
                                  <w:rPr>
                                    <w:rFonts w:ascii="Consolas" w:hAnsi="Consolas" w:cs="Consolas"/>
                                    <w:color w:val="A31515"/>
                                    <w:sz w:val="19"/>
                                    <w:szCs w:val="19"/>
                                    <w:highlight w:val="white"/>
                                  </w:rPr>
                                </w:rPrChange>
                              </w:rPr>
                              <w:delText>={3}\t</w:delText>
                            </w:r>
                          </w:del>
                          <w:del w:id="2789" w:author="Peter Freiling" w:date="2018-12-03T10:32:00Z">
                            <w:r w:rsidRPr="00426BC9" w:rsidDel="00D77883">
                              <w:rPr>
                                <w:rFonts w:ascii="Consolas" w:hAnsi="Consolas" w:cs="Consolas"/>
                                <w:color w:val="A31515"/>
                                <w:sz w:val="18"/>
                                <w:szCs w:val="18"/>
                                <w:highlight w:val="white"/>
                                <w:rPrChange w:id="2790" w:author="Peter Freiling" w:date="2018-12-03T11:34:00Z">
                                  <w:rPr>
                                    <w:rFonts w:ascii="Consolas" w:hAnsi="Consolas" w:cs="Consolas"/>
                                    <w:color w:val="A31515"/>
                                    <w:sz w:val="19"/>
                                    <w:szCs w:val="19"/>
                                    <w:highlight w:val="white"/>
                                  </w:rPr>
                                </w:rPrChange>
                              </w:rPr>
                              <w:delText>CID</w:delText>
                            </w:r>
                          </w:del>
                          <w:del w:id="2791" w:author="Peter Freiling" w:date="2018-12-03T11:28:00Z">
                            <w:r w:rsidRPr="00426BC9" w:rsidDel="00290325">
                              <w:rPr>
                                <w:rFonts w:ascii="Consolas" w:hAnsi="Consolas" w:cs="Consolas"/>
                                <w:color w:val="A31515"/>
                                <w:sz w:val="18"/>
                                <w:szCs w:val="18"/>
                                <w:highlight w:val="white"/>
                                <w:rPrChange w:id="2792" w:author="Peter Freiling" w:date="2018-12-03T11:34:00Z">
                                  <w:rPr>
                                    <w:rFonts w:ascii="Consolas" w:hAnsi="Consolas" w:cs="Consolas"/>
                                    <w:color w:val="A31515"/>
                                    <w:sz w:val="19"/>
                                    <w:szCs w:val="19"/>
                                    <w:highlight w:val="white"/>
                                  </w:rPr>
                                </w:rPrChange>
                              </w:rPr>
                              <w:delText>={4}\t</w:delText>
                            </w:r>
                          </w:del>
                          <w:del w:id="2793" w:author="Peter Freiling" w:date="2018-12-03T10:32:00Z">
                            <w:r w:rsidRPr="00426BC9" w:rsidDel="00D77883">
                              <w:rPr>
                                <w:rFonts w:ascii="Consolas" w:hAnsi="Consolas" w:cs="Consolas"/>
                                <w:color w:val="A31515"/>
                                <w:sz w:val="18"/>
                                <w:szCs w:val="18"/>
                                <w:highlight w:val="white"/>
                                <w:rPrChange w:id="2794" w:author="Peter Freiling" w:date="2018-12-03T11:34:00Z">
                                  <w:rPr>
                                    <w:rFonts w:ascii="Consolas" w:hAnsi="Consolas" w:cs="Consolas"/>
                                    <w:color w:val="A31515"/>
                                    <w:sz w:val="19"/>
                                    <w:szCs w:val="19"/>
                                    <w:highlight w:val="white"/>
                                  </w:rPr>
                                </w:rPrChange>
                              </w:rPr>
                              <w:delText>CPUTemp</w:delText>
                            </w:r>
                          </w:del>
                          <w:del w:id="2795" w:author="Peter Freiling" w:date="2018-12-03T11:28:00Z">
                            <w:r w:rsidRPr="00426BC9" w:rsidDel="00290325">
                              <w:rPr>
                                <w:rFonts w:ascii="Consolas" w:hAnsi="Consolas" w:cs="Consolas"/>
                                <w:color w:val="A31515"/>
                                <w:sz w:val="18"/>
                                <w:szCs w:val="18"/>
                                <w:highlight w:val="white"/>
                                <w:rPrChange w:id="2796" w:author="Peter Freiling" w:date="2018-12-03T11:34:00Z">
                                  <w:rPr>
                                    <w:rFonts w:ascii="Consolas" w:hAnsi="Consolas" w:cs="Consolas"/>
                                    <w:color w:val="A31515"/>
                                    <w:sz w:val="19"/>
                                    <w:szCs w:val="19"/>
                                    <w:highlight w:val="white"/>
                                  </w:rPr>
                                </w:rPrChange>
                              </w:rPr>
                              <w:delText>={5}"</w:delText>
                            </w:r>
                            <w:r w:rsidRPr="00426BC9" w:rsidDel="00290325">
                              <w:rPr>
                                <w:rFonts w:ascii="Consolas" w:hAnsi="Consolas" w:cs="Consolas"/>
                                <w:color w:val="000000"/>
                                <w:sz w:val="18"/>
                                <w:szCs w:val="18"/>
                                <w:highlight w:val="white"/>
                                <w:rPrChange w:id="2797" w:author="Peter Freiling" w:date="2018-12-03T11:34:00Z">
                                  <w:rPr>
                                    <w:rFonts w:ascii="Consolas" w:hAnsi="Consolas" w:cs="Consolas"/>
                                    <w:color w:val="000000"/>
                                    <w:sz w:val="19"/>
                                    <w:szCs w:val="19"/>
                                    <w:highlight w:val="white"/>
                                  </w:rPr>
                                </w:rPrChange>
                              </w:rPr>
                              <w:delText>,</w:delText>
                            </w:r>
                          </w:del>
                        </w:p>
                        <w:p w14:paraId="5F757CA0" w14:textId="71F7541A" w:rsidR="00E80C46" w:rsidRPr="00426BC9" w:rsidDel="00290325" w:rsidRDefault="00E80C46" w:rsidP="00D3660E">
                          <w:pPr>
                            <w:autoSpaceDE w:val="0"/>
                            <w:autoSpaceDN w:val="0"/>
                            <w:adjustRightInd w:val="0"/>
                            <w:spacing w:after="0" w:line="240" w:lineRule="auto"/>
                            <w:rPr>
                              <w:del w:id="2798" w:author="Peter Freiling" w:date="2018-12-03T11:28:00Z"/>
                              <w:rFonts w:ascii="Consolas" w:hAnsi="Consolas" w:cs="Consolas"/>
                              <w:color w:val="000000"/>
                              <w:sz w:val="18"/>
                              <w:szCs w:val="18"/>
                              <w:highlight w:val="white"/>
                              <w:rPrChange w:id="2799" w:author="Peter Freiling" w:date="2018-12-03T11:34:00Z">
                                <w:rPr>
                                  <w:del w:id="2800" w:author="Peter Freiling" w:date="2018-12-03T11:28:00Z"/>
                                  <w:rFonts w:ascii="Consolas" w:hAnsi="Consolas" w:cs="Consolas"/>
                                  <w:color w:val="000000"/>
                                  <w:sz w:val="19"/>
                                  <w:szCs w:val="19"/>
                                  <w:highlight w:val="white"/>
                                </w:rPr>
                              </w:rPrChange>
                            </w:rPr>
                          </w:pPr>
                          <w:del w:id="2801" w:author="Peter Freiling" w:date="2018-12-03T11:28:00Z">
                            <w:r w:rsidRPr="00426BC9" w:rsidDel="00290325">
                              <w:rPr>
                                <w:rFonts w:ascii="Consolas" w:hAnsi="Consolas" w:cs="Consolas"/>
                                <w:color w:val="000000"/>
                                <w:sz w:val="18"/>
                                <w:szCs w:val="18"/>
                                <w:highlight w:val="white"/>
                                <w:rPrChange w:id="2802" w:author="Peter Freiling" w:date="2018-12-03T11:34:00Z">
                                  <w:rPr>
                                    <w:rFonts w:ascii="Consolas" w:hAnsi="Consolas" w:cs="Consolas"/>
                                    <w:color w:val="000000"/>
                                    <w:sz w:val="19"/>
                                    <w:szCs w:val="19"/>
                                    <w:highlight w:val="white"/>
                                  </w:rPr>
                                </w:rPrChange>
                              </w:rPr>
                              <w:delText xml:space="preserve">            e.SyncTime, e.OtherTime, e.Payload.CSTicks, e.Payload.</w:delText>
                            </w:r>
                          </w:del>
                          <w:del w:id="2803" w:author="Peter Freiling" w:date="2018-12-03T10:32:00Z">
                            <w:r w:rsidRPr="00426BC9" w:rsidDel="00D77883">
                              <w:rPr>
                                <w:rFonts w:ascii="Consolas" w:hAnsi="Consolas" w:cs="Consolas"/>
                                <w:color w:val="000000"/>
                                <w:sz w:val="18"/>
                                <w:szCs w:val="18"/>
                                <w:highlight w:val="white"/>
                                <w:rPrChange w:id="2804" w:author="Peter Freiling" w:date="2018-12-03T11:34:00Z">
                                  <w:rPr>
                                    <w:rFonts w:ascii="Consolas" w:hAnsi="Consolas" w:cs="Consolas"/>
                                    <w:color w:val="000000"/>
                                    <w:sz w:val="19"/>
                                    <w:szCs w:val="19"/>
                                    <w:highlight w:val="white"/>
                                  </w:rPr>
                                </w:rPrChange>
                              </w:rPr>
                              <w:delText>PID</w:delText>
                            </w:r>
                          </w:del>
                          <w:del w:id="2805" w:author="Peter Freiling" w:date="2018-12-03T11:28:00Z">
                            <w:r w:rsidRPr="00426BC9" w:rsidDel="00290325">
                              <w:rPr>
                                <w:rFonts w:ascii="Consolas" w:hAnsi="Consolas" w:cs="Consolas"/>
                                <w:color w:val="000000"/>
                                <w:sz w:val="18"/>
                                <w:szCs w:val="18"/>
                                <w:highlight w:val="white"/>
                                <w:rPrChange w:id="2806" w:author="Peter Freiling" w:date="2018-12-03T11:34:00Z">
                                  <w:rPr>
                                    <w:rFonts w:ascii="Consolas" w:hAnsi="Consolas" w:cs="Consolas"/>
                                    <w:color w:val="000000"/>
                                    <w:sz w:val="19"/>
                                    <w:szCs w:val="19"/>
                                    <w:highlight w:val="white"/>
                                  </w:rPr>
                                </w:rPrChange>
                              </w:rPr>
                              <w:delText>, e.Payload.</w:delText>
                            </w:r>
                          </w:del>
                          <w:del w:id="2807" w:author="Peter Freiling" w:date="2018-12-03T10:32:00Z">
                            <w:r w:rsidRPr="00426BC9" w:rsidDel="00D77883">
                              <w:rPr>
                                <w:rFonts w:ascii="Consolas" w:hAnsi="Consolas" w:cs="Consolas"/>
                                <w:color w:val="000000"/>
                                <w:sz w:val="18"/>
                                <w:szCs w:val="18"/>
                                <w:highlight w:val="white"/>
                                <w:rPrChange w:id="2808" w:author="Peter Freiling" w:date="2018-12-03T11:34:00Z">
                                  <w:rPr>
                                    <w:rFonts w:ascii="Consolas" w:hAnsi="Consolas" w:cs="Consolas"/>
                                    <w:color w:val="000000"/>
                                    <w:sz w:val="19"/>
                                    <w:szCs w:val="19"/>
                                    <w:highlight w:val="white"/>
                                  </w:rPr>
                                </w:rPrChange>
                              </w:rPr>
                              <w:delText>CID</w:delText>
                            </w:r>
                          </w:del>
                          <w:del w:id="2809" w:author="Peter Freiling" w:date="2018-12-03T11:28:00Z">
                            <w:r w:rsidRPr="00426BC9" w:rsidDel="00290325">
                              <w:rPr>
                                <w:rFonts w:ascii="Consolas" w:hAnsi="Consolas" w:cs="Consolas"/>
                                <w:color w:val="000000"/>
                                <w:sz w:val="18"/>
                                <w:szCs w:val="18"/>
                                <w:highlight w:val="white"/>
                                <w:rPrChange w:id="2810" w:author="Peter Freiling" w:date="2018-12-03T11:34:00Z">
                                  <w:rPr>
                                    <w:rFonts w:ascii="Consolas" w:hAnsi="Consolas" w:cs="Consolas"/>
                                    <w:color w:val="000000"/>
                                    <w:sz w:val="19"/>
                                    <w:szCs w:val="19"/>
                                    <w:highlight w:val="white"/>
                                  </w:rPr>
                                </w:rPrChange>
                              </w:rPr>
                              <w:delText>,</w:delText>
                            </w:r>
                          </w:del>
                        </w:p>
                        <w:p w14:paraId="393AE2F7" w14:textId="5482F299" w:rsidR="00E80C46" w:rsidRPr="00426BC9" w:rsidDel="00290325" w:rsidRDefault="00E80C46" w:rsidP="00D3660E">
                          <w:pPr>
                            <w:autoSpaceDE w:val="0"/>
                            <w:autoSpaceDN w:val="0"/>
                            <w:adjustRightInd w:val="0"/>
                            <w:spacing w:after="0" w:line="240" w:lineRule="auto"/>
                            <w:rPr>
                              <w:del w:id="2811" w:author="Peter Freiling" w:date="2018-12-03T11:28:00Z"/>
                              <w:rFonts w:ascii="Consolas" w:hAnsi="Consolas" w:cs="Consolas"/>
                              <w:color w:val="000000"/>
                              <w:sz w:val="18"/>
                              <w:szCs w:val="18"/>
                              <w:highlight w:val="white"/>
                              <w:rPrChange w:id="2812" w:author="Peter Freiling" w:date="2018-12-03T11:34:00Z">
                                <w:rPr>
                                  <w:del w:id="2813" w:author="Peter Freiling" w:date="2018-12-03T11:28:00Z"/>
                                  <w:rFonts w:ascii="Consolas" w:hAnsi="Consolas" w:cs="Consolas"/>
                                  <w:color w:val="000000"/>
                                  <w:sz w:val="19"/>
                                  <w:szCs w:val="19"/>
                                  <w:highlight w:val="white"/>
                                </w:rPr>
                              </w:rPrChange>
                            </w:rPr>
                          </w:pPr>
                          <w:del w:id="2814" w:author="Peter Freiling" w:date="2018-12-03T11:28:00Z">
                            <w:r w:rsidRPr="00426BC9" w:rsidDel="00290325">
                              <w:rPr>
                                <w:rFonts w:ascii="Consolas" w:hAnsi="Consolas" w:cs="Consolas"/>
                                <w:color w:val="000000"/>
                                <w:sz w:val="18"/>
                                <w:szCs w:val="18"/>
                                <w:highlight w:val="white"/>
                                <w:rPrChange w:id="2815" w:author="Peter Freiling" w:date="2018-12-03T11:34:00Z">
                                  <w:rPr>
                                    <w:rFonts w:ascii="Consolas" w:hAnsi="Consolas" w:cs="Consolas"/>
                                    <w:color w:val="000000"/>
                                    <w:sz w:val="19"/>
                                    <w:szCs w:val="19"/>
                                    <w:highlight w:val="white"/>
                                  </w:rPr>
                                </w:rPrChange>
                              </w:rPr>
                              <w:delText xml:space="preserve">            e.Payload.</w:delText>
                            </w:r>
                          </w:del>
                          <w:del w:id="2816" w:author="Peter Freiling" w:date="2018-12-03T10:32:00Z">
                            <w:r w:rsidRPr="00426BC9" w:rsidDel="00D77883">
                              <w:rPr>
                                <w:rFonts w:ascii="Consolas" w:hAnsi="Consolas" w:cs="Consolas"/>
                                <w:color w:val="000000"/>
                                <w:sz w:val="18"/>
                                <w:szCs w:val="18"/>
                                <w:highlight w:val="white"/>
                                <w:rPrChange w:id="2817" w:author="Peter Freiling" w:date="2018-12-03T11:34:00Z">
                                  <w:rPr>
                                    <w:rFonts w:ascii="Consolas" w:hAnsi="Consolas" w:cs="Consolas"/>
                                    <w:color w:val="000000"/>
                                    <w:sz w:val="19"/>
                                    <w:szCs w:val="19"/>
                                    <w:highlight w:val="white"/>
                                  </w:rPr>
                                </w:rPrChange>
                              </w:rPr>
                              <w:delText>CPUTemp</w:delText>
                            </w:r>
                          </w:del>
                          <w:del w:id="2818" w:author="Peter Freiling" w:date="2018-12-03T11:28:00Z">
                            <w:r w:rsidRPr="00426BC9" w:rsidDel="00290325">
                              <w:rPr>
                                <w:rFonts w:ascii="Consolas" w:hAnsi="Consolas" w:cs="Consolas"/>
                                <w:color w:val="000000"/>
                                <w:sz w:val="18"/>
                                <w:szCs w:val="18"/>
                                <w:highlight w:val="white"/>
                                <w:rPrChange w:id="2819" w:author="Peter Freiling" w:date="2018-12-03T11:34:00Z">
                                  <w:rPr>
                                    <w:rFonts w:ascii="Consolas" w:hAnsi="Consolas" w:cs="Consolas"/>
                                    <w:color w:val="000000"/>
                                    <w:sz w:val="19"/>
                                    <w:szCs w:val="19"/>
                                    <w:highlight w:val="white"/>
                                  </w:rPr>
                                </w:rPrChange>
                              </w:rPr>
                              <w:delText>));</w:delText>
                            </w:r>
                          </w:del>
                        </w:p>
                        <w:p w14:paraId="2321EA3C" w14:textId="0728A1C9" w:rsidR="00E80C46" w:rsidRPr="00426BC9" w:rsidDel="00426BC9" w:rsidRDefault="00E80C46" w:rsidP="00D3660E">
                          <w:pPr>
                            <w:spacing w:after="0"/>
                            <w:rPr>
                              <w:del w:id="2820" w:author="Peter Freiling" w:date="2018-12-03T11:33:00Z"/>
                              <w:rFonts w:ascii="Consolas" w:hAnsi="Consolas" w:cs="Consolas"/>
                              <w:color w:val="000000"/>
                              <w:sz w:val="18"/>
                              <w:szCs w:val="18"/>
                              <w:highlight w:val="white"/>
                              <w:rPrChange w:id="2821" w:author="Peter Freiling" w:date="2018-12-03T11:34:00Z">
                                <w:rPr>
                                  <w:del w:id="2822" w:author="Peter Freiling" w:date="2018-12-03T11:33:00Z"/>
                                  <w:rFonts w:ascii="Consolas" w:hAnsi="Consolas" w:cs="Consolas"/>
                                  <w:color w:val="000000"/>
                                  <w:sz w:val="19"/>
                                  <w:szCs w:val="19"/>
                                  <w:highlight w:val="white"/>
                                </w:rPr>
                              </w:rPrChange>
                            </w:rPr>
                          </w:pPr>
                          <w:r w:rsidRPr="00426BC9">
                            <w:rPr>
                              <w:rFonts w:ascii="Consolas" w:hAnsi="Consolas" w:cs="Consolas"/>
                              <w:color w:val="000000"/>
                              <w:sz w:val="18"/>
                              <w:szCs w:val="18"/>
                              <w:highlight w:val="white"/>
                              <w:rPrChange w:id="2823" w:author="Peter Freiling" w:date="2018-12-03T11:34:00Z">
                                <w:rPr>
                                  <w:rFonts w:ascii="Consolas" w:hAnsi="Consolas" w:cs="Consolas"/>
                                  <w:color w:val="000000"/>
                                  <w:sz w:val="19"/>
                                  <w:szCs w:val="19"/>
                                  <w:highlight w:val="white"/>
                                </w:rPr>
                              </w:rPrChange>
                            </w:rPr>
                            <w:t>}</w:t>
                          </w:r>
                        </w:p>
                        <w:p w14:paraId="591DD9FE" w14:textId="77777777" w:rsidR="00E80C46" w:rsidRPr="00426BC9" w:rsidRDefault="00E80C46" w:rsidP="00426BC9">
                          <w:pPr>
                            <w:spacing w:after="0"/>
                            <w:rPr>
                              <w:rFonts w:ascii="Consolas" w:hAnsi="Consolas" w:cs="Consolas"/>
                              <w:color w:val="000000"/>
                              <w:sz w:val="18"/>
                              <w:szCs w:val="18"/>
                              <w:highlight w:val="white"/>
                              <w:rPrChange w:id="2824" w:author="Peter Freiling" w:date="2018-12-03T11:34:00Z">
                                <w:rPr>
                                  <w:rFonts w:ascii="Consolas" w:hAnsi="Consolas" w:cs="Consolas"/>
                                  <w:color w:val="000000"/>
                                  <w:sz w:val="19"/>
                                  <w:szCs w:val="19"/>
                                  <w:highlight w:val="white"/>
                                </w:rPr>
                              </w:rPrChange>
                            </w:rPr>
                            <w:pPrChange w:id="2825" w:author="Peter Freiling" w:date="2018-12-03T11:33:00Z">
                              <w:pPr>
                                <w:autoSpaceDE w:val="0"/>
                                <w:autoSpaceDN w:val="0"/>
                                <w:adjustRightInd w:val="0"/>
                                <w:spacing w:after="0" w:line="240" w:lineRule="auto"/>
                              </w:pPr>
                            </w:pPrChange>
                          </w:pPr>
                        </w:p>
                      </w:txbxContent>
                    </v:textbox>
                  </v:shape>
                  <v:shape id="Text Box 18" o:spid="_x0000_s1045" type="#_x0000_t202" style="position:absolute;top:77533;width:6391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5CD617D9" w14:textId="2A10682C" w:rsidR="00E80C46" w:rsidRPr="00A618B8" w:rsidRDefault="00E80C46" w:rsidP="00427809">
                          <w:pPr>
                            <w:pStyle w:val="Caption"/>
                            <w:rPr>
                              <w:b/>
                              <w:bCs/>
                              <w:smallCaps/>
                              <w:color w:val="000000" w:themeColor="text1"/>
                              <w:sz w:val="36"/>
                              <w:szCs w:val="36"/>
                            </w:rPr>
                          </w:pPr>
                          <w:r>
                            <w:t>ll Query Program</w:t>
                          </w:r>
                        </w:p>
                      </w:txbxContent>
                    </v:textbox>
                  </v:shape>
                  <w10:wrap type="topAndBottom" anchorx="page"/>
                </v:group>
              </w:pict>
            </mc:Fallback>
          </mc:AlternateContent>
        </w:r>
      </w:del>
      <w:del w:id="2826" w:author="Peter Freiling" w:date="2018-12-03T11:37:00Z">
        <w:r w:rsidDel="0024000E">
          <w:delText xml:space="preserve">In practice, it is much easier using the “var” statement, which implicitly assigns the correct type to </w:delText>
        </w:r>
        <w:r w:rsidR="00781A4B" w:rsidDel="0024000E">
          <w:delText xml:space="preserve">the result of </w:delText>
        </w:r>
        <w:r w:rsidDel="0024000E">
          <w:delText>an assignment statement. We therefore show our complete pass</w:delText>
        </w:r>
      </w:del>
      <w:ins w:id="2827" w:author="James Terwilliger" w:date="2013-08-26T16:21:00Z">
        <w:del w:id="2828" w:author="Peter Freiling" w:date="2018-12-03T11:37:00Z">
          <w:r w:rsidR="00E56D22" w:rsidDel="0024000E">
            <w:delText>-</w:delText>
          </w:r>
        </w:del>
      </w:ins>
      <w:del w:id="2829" w:author="Peter Freiling" w:date="2018-12-03T11:37:00Z">
        <w:r w:rsidDel="0024000E">
          <w:delText xml:space="preserve"> through Trill program below, using “var” where </w:delText>
        </w:r>
        <w:r w:rsidR="00781A4B" w:rsidDel="0024000E">
          <w:delText>appropriate</w:delText>
        </w:r>
        <w:r w:rsidDel="0024000E">
          <w:delText>.</w:delText>
        </w:r>
      </w:del>
    </w:p>
    <w:p w14:paraId="5D36E524" w14:textId="119E8675" w:rsidR="007B60C3" w:rsidRDefault="007653CD" w:rsidP="00E45BB2">
      <w:r>
        <w:t xml:space="preserve">Note the </w:t>
      </w:r>
      <w:r w:rsidR="007B60C3">
        <w:t>“</w:t>
      </w:r>
      <w:r>
        <w:t>using</w:t>
      </w:r>
      <w:r w:rsidR="007B60C3">
        <w:t>”</w:t>
      </w:r>
      <w:r>
        <w:t xml:space="preserve"> statement</w:t>
      </w:r>
      <w:del w:id="2830" w:author="James Terwilliger" w:date="2017-03-27T11:16:00Z">
        <w:r w:rsidDel="00E80C46">
          <w:delText>s</w:delText>
        </w:r>
      </w:del>
      <w:r>
        <w:t xml:space="preserve"> at the top of the program. </w:t>
      </w:r>
      <w:commentRangeStart w:id="2831"/>
      <w:del w:id="2832" w:author="James Terwilliger" w:date="2017-03-27T11:16:00Z">
        <w:r w:rsidDel="00E80C46">
          <w:delText>The</w:delText>
        </w:r>
        <w:r w:rsidR="002B5DCB" w:rsidDel="00E80C46">
          <w:delText>s</w:delText>
        </w:r>
        <w:r w:rsidDel="00E80C46">
          <w:delText xml:space="preserve">e </w:delText>
        </w:r>
      </w:del>
      <w:commentRangeEnd w:id="2831"/>
      <w:ins w:id="2833" w:author="James Terwilliger" w:date="2017-03-27T11:16:00Z">
        <w:r w:rsidR="00E80C46">
          <w:t xml:space="preserve">This statement </w:t>
        </w:r>
      </w:ins>
      <w:r w:rsidR="00E56D22">
        <w:rPr>
          <w:rStyle w:val="CommentReference"/>
        </w:rPr>
        <w:commentReference w:id="2831"/>
      </w:r>
      <w:r w:rsidR="007B60C3">
        <w:t>refer</w:t>
      </w:r>
      <w:ins w:id="2834" w:author="James Terwilliger" w:date="2017-03-27T11:16:00Z">
        <w:r w:rsidR="00E80C46">
          <w:t>s</w:t>
        </w:r>
      </w:ins>
      <w:r w:rsidR="007B60C3">
        <w:t xml:space="preserve"> to</w:t>
      </w:r>
      <w:r>
        <w:t xml:space="preserve"> the </w:t>
      </w:r>
      <w:del w:id="2835" w:author="James Terwilliger" w:date="2017-03-27T11:16:00Z">
        <w:r w:rsidDel="00E80C46">
          <w:delText xml:space="preserve">three </w:delText>
        </w:r>
      </w:del>
      <w:r>
        <w:t xml:space="preserve">assemblies </w:t>
      </w:r>
      <w:ins w:id="2836" w:author="James Terwilliger" w:date="2017-03-27T11:16:00Z">
        <w:r w:rsidR="00E80C46">
          <w:t>that</w:t>
        </w:r>
      </w:ins>
      <w:del w:id="2837" w:author="James Terwilliger" w:date="2017-03-27T11:16:00Z">
        <w:r w:rsidDel="00E80C46">
          <w:delText>which</w:delText>
        </w:r>
      </w:del>
      <w:r>
        <w:t xml:space="preserve"> need to be included in every Trill program. </w:t>
      </w:r>
      <w:r w:rsidR="00781A4B">
        <w:t>T</w:t>
      </w:r>
      <w:r>
        <w:t>here is no installation or configuration</w:t>
      </w:r>
      <w:r w:rsidR="00781A4B">
        <w:t xml:space="preserve"> for these assemblies</w:t>
      </w:r>
      <w:ins w:id="2838" w:author="James Terwilliger" w:date="2017-03-27T11:17:00Z">
        <w:r w:rsidR="00E80C46">
          <w:t xml:space="preserve">, which </w:t>
        </w:r>
      </w:ins>
      <w:del w:id="2839" w:author="James Terwilliger" w:date="2017-03-27T11:17:00Z">
        <w:r w:rsidDel="00E80C46">
          <w:delText xml:space="preserve">. This greatly </w:delText>
        </w:r>
      </w:del>
      <w:r>
        <w:t>facilitates deployment in datacenter apps.</w:t>
      </w:r>
      <w:r w:rsidR="007B60C3">
        <w:t xml:space="preserve"> </w:t>
      </w:r>
    </w:p>
    <w:p w14:paraId="7EF17CE2" w14:textId="678848A2" w:rsidR="007653CD" w:rsidRDefault="007B60C3" w:rsidP="00E45BB2">
      <w:pPr>
        <w:rPr>
          <w:ins w:id="2840" w:author="Peter Freiling" w:date="2018-12-03T11:38:00Z"/>
        </w:rPr>
      </w:pPr>
      <w:r>
        <w:t xml:space="preserve">Through the rest of this guide, rather than presenting complete programs, </w:t>
      </w:r>
      <w:commentRangeStart w:id="2841"/>
      <w:r>
        <w:t>we present code fragments, most of which are operations on Streamables.</w:t>
      </w:r>
      <w:commentRangeEnd w:id="2841"/>
      <w:r w:rsidR="00E56D22">
        <w:rPr>
          <w:rStyle w:val="CommentReference"/>
        </w:rPr>
        <w:commentReference w:id="2841"/>
      </w:r>
      <w:ins w:id="2842" w:author="Peter Freiling" w:date="2018-12-03T11:39:00Z">
        <w:r w:rsidR="003C776F">
          <w:t xml:space="preserve"> Refer to the QueryWrit</w:t>
        </w:r>
        <w:r w:rsidR="00E46355">
          <w:t>ers</w:t>
        </w:r>
        <w:r w:rsidR="003C776F">
          <w:t>Guide sample</w:t>
        </w:r>
        <w:r w:rsidR="00E46355">
          <w:t xml:space="preserve"> for a complete example.</w:t>
        </w:r>
      </w:ins>
    </w:p>
    <w:p w14:paraId="0F12BC65" w14:textId="54855085" w:rsidR="003C776F" w:rsidRDefault="003C776F" w:rsidP="00E45BB2">
      <w:ins w:id="2843" w:author="Peter Freiling" w:date="2018-12-03T11:38:00Z">
        <w:r>
          <w:rPr>
            <w:noProof/>
          </w:rPr>
          <mc:AlternateContent>
            <mc:Choice Requires="wpg">
              <w:drawing>
                <wp:inline distT="0" distB="0" distL="0" distR="0" wp14:anchorId="196EE75E" wp14:editId="069D9C57">
                  <wp:extent cx="6457950" cy="8020050"/>
                  <wp:effectExtent l="0" t="0" r="19050" b="0"/>
                  <wp:docPr id="259" name="Group 259"/>
                  <wp:cNvGraphicFramePr/>
                  <a:graphic xmlns:a="http://schemas.openxmlformats.org/drawingml/2006/main">
                    <a:graphicData uri="http://schemas.microsoft.com/office/word/2010/wordprocessingGroup">
                      <wpg:wgp>
                        <wpg:cNvGrpSpPr/>
                        <wpg:grpSpPr>
                          <a:xfrm>
                            <a:off x="0" y="0"/>
                            <a:ext cx="6457950" cy="8020050"/>
                            <a:chOff x="0" y="0"/>
                            <a:chExt cx="6457950" cy="8020050"/>
                          </a:xfrm>
                        </wpg:grpSpPr>
                        <wps:wsp>
                          <wps:cNvPr id="260" name="Text Box 2"/>
                          <wps:cNvSpPr txBox="1">
                            <a:spLocks noChangeArrowheads="1"/>
                          </wps:cNvSpPr>
                          <wps:spPr bwMode="auto">
                            <a:xfrm>
                              <a:off x="1" y="0"/>
                              <a:ext cx="6457949" cy="7734300"/>
                            </a:xfrm>
                            <a:prstGeom prst="rect">
                              <a:avLst/>
                            </a:prstGeom>
                            <a:solidFill>
                              <a:srgbClr val="FFFFFF"/>
                            </a:solidFill>
                            <a:ln w="9525">
                              <a:solidFill>
                                <a:srgbClr val="000000"/>
                              </a:solidFill>
                              <a:miter lim="800000"/>
                              <a:headEnd/>
                              <a:tailEnd/>
                            </a:ln>
                          </wps:spPr>
                          <wps:txbx>
                            <w:txbxContent>
                              <w:p w14:paraId="298A908D" w14:textId="77777777" w:rsidR="003C776F" w:rsidRPr="00426BC9" w:rsidRDefault="003C776F" w:rsidP="003C776F">
                                <w:pPr>
                                  <w:pStyle w:val="HTMLPreformatted"/>
                                  <w:shd w:val="clear" w:color="auto" w:fill="FFFFFF"/>
                                  <w:rPr>
                                    <w:ins w:id="2844" w:author="Peter Freiling" w:date="2018-12-03T11:28:00Z"/>
                                    <w:rFonts w:ascii="Consolas" w:hAnsi="Consolas"/>
                                    <w:color w:val="000000"/>
                                    <w:sz w:val="18"/>
                                    <w:szCs w:val="18"/>
                                    <w:rPrChange w:id="2845" w:author="Peter Freiling" w:date="2018-12-03T11:34:00Z">
                                      <w:rPr>
                                        <w:ins w:id="2846" w:author="Peter Freiling" w:date="2018-12-03T11:28:00Z"/>
                                        <w:rFonts w:ascii="Consolas" w:hAnsi="Consolas"/>
                                        <w:color w:val="000000"/>
                                      </w:rPr>
                                    </w:rPrChange>
                                  </w:rPr>
                                </w:pPr>
                                <w:ins w:id="2847" w:author="Peter Freiling" w:date="2018-12-03T11:28:00Z">
                                  <w:r w:rsidRPr="00426BC9">
                                    <w:rPr>
                                      <w:rFonts w:ascii="Consolas" w:hAnsi="Consolas"/>
                                      <w:color w:val="0000FF"/>
                                      <w:sz w:val="18"/>
                                      <w:szCs w:val="18"/>
                                      <w:rPrChange w:id="2848" w:author="Peter Freiling" w:date="2018-12-03T11:34:00Z">
                                        <w:rPr>
                                          <w:rFonts w:ascii="Consolas" w:hAnsi="Consolas"/>
                                          <w:color w:val="0000FF"/>
                                        </w:rPr>
                                      </w:rPrChange>
                                    </w:rPr>
                                    <w:t>using</w:t>
                                  </w:r>
                                  <w:r w:rsidRPr="00426BC9">
                                    <w:rPr>
                                      <w:rFonts w:ascii="Consolas" w:hAnsi="Consolas"/>
                                      <w:color w:val="000000"/>
                                      <w:sz w:val="18"/>
                                      <w:szCs w:val="18"/>
                                      <w:rPrChange w:id="2849" w:author="Peter Freiling" w:date="2018-12-03T11:34:00Z">
                                        <w:rPr>
                                          <w:rFonts w:ascii="Consolas" w:hAnsi="Consolas"/>
                                          <w:color w:val="000000"/>
                                        </w:rPr>
                                      </w:rPrChange>
                                    </w:rPr>
                                    <w:t> System;</w:t>
                                  </w:r>
                                </w:ins>
                              </w:p>
                              <w:p w14:paraId="43D84B5D" w14:textId="77777777" w:rsidR="003C776F" w:rsidRPr="00426BC9" w:rsidRDefault="003C776F" w:rsidP="003C776F">
                                <w:pPr>
                                  <w:pStyle w:val="HTMLPreformatted"/>
                                  <w:shd w:val="clear" w:color="auto" w:fill="FFFFFF"/>
                                  <w:rPr>
                                    <w:ins w:id="2850" w:author="Peter Freiling" w:date="2018-12-03T11:28:00Z"/>
                                    <w:rFonts w:ascii="Consolas" w:hAnsi="Consolas"/>
                                    <w:color w:val="000000"/>
                                    <w:sz w:val="18"/>
                                    <w:szCs w:val="18"/>
                                    <w:rPrChange w:id="2851" w:author="Peter Freiling" w:date="2018-12-03T11:34:00Z">
                                      <w:rPr>
                                        <w:ins w:id="2852" w:author="Peter Freiling" w:date="2018-12-03T11:28:00Z"/>
                                        <w:rFonts w:ascii="Consolas" w:hAnsi="Consolas"/>
                                        <w:color w:val="000000"/>
                                      </w:rPr>
                                    </w:rPrChange>
                                  </w:rPr>
                                </w:pPr>
                                <w:ins w:id="2853" w:author="Peter Freiling" w:date="2018-12-03T11:28:00Z">
                                  <w:r w:rsidRPr="00426BC9">
                                    <w:rPr>
                                      <w:rFonts w:ascii="Consolas" w:hAnsi="Consolas"/>
                                      <w:color w:val="0000FF"/>
                                      <w:sz w:val="18"/>
                                      <w:szCs w:val="18"/>
                                      <w:rPrChange w:id="2854" w:author="Peter Freiling" w:date="2018-12-03T11:34:00Z">
                                        <w:rPr>
                                          <w:rFonts w:ascii="Consolas" w:hAnsi="Consolas"/>
                                          <w:color w:val="0000FF"/>
                                        </w:rPr>
                                      </w:rPrChange>
                                    </w:rPr>
                                    <w:t>using</w:t>
                                  </w:r>
                                  <w:r w:rsidRPr="00426BC9">
                                    <w:rPr>
                                      <w:rFonts w:ascii="Consolas" w:hAnsi="Consolas"/>
                                      <w:color w:val="000000"/>
                                      <w:sz w:val="18"/>
                                      <w:szCs w:val="18"/>
                                      <w:rPrChange w:id="2855" w:author="Peter Freiling" w:date="2018-12-03T11:34:00Z">
                                        <w:rPr>
                                          <w:rFonts w:ascii="Consolas" w:hAnsi="Consolas"/>
                                          <w:color w:val="000000"/>
                                        </w:rPr>
                                      </w:rPrChange>
                                    </w:rPr>
                                    <w:t> System.Reactive;</w:t>
                                  </w:r>
                                </w:ins>
                              </w:p>
                              <w:p w14:paraId="5BD00CF8" w14:textId="77777777" w:rsidR="003C776F" w:rsidRPr="00426BC9" w:rsidRDefault="003C776F" w:rsidP="003C776F">
                                <w:pPr>
                                  <w:pStyle w:val="HTMLPreformatted"/>
                                  <w:shd w:val="clear" w:color="auto" w:fill="FFFFFF"/>
                                  <w:rPr>
                                    <w:ins w:id="2856" w:author="Peter Freiling" w:date="2018-12-03T11:28:00Z"/>
                                    <w:rFonts w:ascii="Consolas" w:hAnsi="Consolas"/>
                                    <w:color w:val="000000"/>
                                    <w:sz w:val="18"/>
                                    <w:szCs w:val="18"/>
                                    <w:rPrChange w:id="2857" w:author="Peter Freiling" w:date="2018-12-03T11:34:00Z">
                                      <w:rPr>
                                        <w:ins w:id="2858" w:author="Peter Freiling" w:date="2018-12-03T11:28:00Z"/>
                                        <w:rFonts w:ascii="Consolas" w:hAnsi="Consolas"/>
                                        <w:color w:val="000000"/>
                                      </w:rPr>
                                    </w:rPrChange>
                                  </w:rPr>
                                </w:pPr>
                                <w:ins w:id="2859" w:author="Peter Freiling" w:date="2018-12-03T11:28:00Z">
                                  <w:r w:rsidRPr="00426BC9">
                                    <w:rPr>
                                      <w:rFonts w:ascii="Consolas" w:hAnsi="Consolas"/>
                                      <w:color w:val="0000FF"/>
                                      <w:sz w:val="18"/>
                                      <w:szCs w:val="18"/>
                                      <w:rPrChange w:id="2860" w:author="Peter Freiling" w:date="2018-12-03T11:34:00Z">
                                        <w:rPr>
                                          <w:rFonts w:ascii="Consolas" w:hAnsi="Consolas"/>
                                          <w:color w:val="0000FF"/>
                                        </w:rPr>
                                      </w:rPrChange>
                                    </w:rPr>
                                    <w:t>using</w:t>
                                  </w:r>
                                  <w:r w:rsidRPr="00426BC9">
                                    <w:rPr>
                                      <w:rFonts w:ascii="Consolas" w:hAnsi="Consolas"/>
                                      <w:color w:val="000000"/>
                                      <w:sz w:val="18"/>
                                      <w:szCs w:val="18"/>
                                      <w:rPrChange w:id="2861" w:author="Peter Freiling" w:date="2018-12-03T11:34:00Z">
                                        <w:rPr>
                                          <w:rFonts w:ascii="Consolas" w:hAnsi="Consolas"/>
                                          <w:color w:val="000000"/>
                                        </w:rPr>
                                      </w:rPrChange>
                                    </w:rPr>
                                    <w:t> System.Reactive.Linq;</w:t>
                                  </w:r>
                                </w:ins>
                              </w:p>
                              <w:p w14:paraId="578E6C4B" w14:textId="77777777" w:rsidR="003C776F" w:rsidRPr="00426BC9" w:rsidRDefault="003C776F" w:rsidP="003C776F">
                                <w:pPr>
                                  <w:pStyle w:val="HTMLPreformatted"/>
                                  <w:shd w:val="clear" w:color="auto" w:fill="FFFFFF"/>
                                  <w:rPr>
                                    <w:ins w:id="2862" w:author="Peter Freiling" w:date="2018-12-03T11:28:00Z"/>
                                    <w:rFonts w:ascii="Consolas" w:hAnsi="Consolas"/>
                                    <w:color w:val="000000"/>
                                    <w:sz w:val="18"/>
                                    <w:szCs w:val="18"/>
                                    <w:rPrChange w:id="2863" w:author="Peter Freiling" w:date="2018-12-03T11:34:00Z">
                                      <w:rPr>
                                        <w:ins w:id="2864" w:author="Peter Freiling" w:date="2018-12-03T11:28:00Z"/>
                                        <w:rFonts w:ascii="Consolas" w:hAnsi="Consolas"/>
                                        <w:color w:val="000000"/>
                                      </w:rPr>
                                    </w:rPrChange>
                                  </w:rPr>
                                </w:pPr>
                                <w:ins w:id="2865" w:author="Peter Freiling" w:date="2018-12-03T11:28:00Z">
                                  <w:r w:rsidRPr="00426BC9">
                                    <w:rPr>
                                      <w:rFonts w:ascii="Consolas" w:hAnsi="Consolas"/>
                                      <w:color w:val="0000FF"/>
                                      <w:sz w:val="18"/>
                                      <w:szCs w:val="18"/>
                                      <w:rPrChange w:id="2866" w:author="Peter Freiling" w:date="2018-12-03T11:34:00Z">
                                        <w:rPr>
                                          <w:rFonts w:ascii="Consolas" w:hAnsi="Consolas"/>
                                          <w:color w:val="0000FF"/>
                                        </w:rPr>
                                      </w:rPrChange>
                                    </w:rPr>
                                    <w:t>using</w:t>
                                  </w:r>
                                  <w:r w:rsidRPr="00426BC9">
                                    <w:rPr>
                                      <w:rFonts w:ascii="Consolas" w:hAnsi="Consolas"/>
                                      <w:color w:val="000000"/>
                                      <w:sz w:val="18"/>
                                      <w:szCs w:val="18"/>
                                      <w:rPrChange w:id="2867" w:author="Peter Freiling" w:date="2018-12-03T11:34:00Z">
                                        <w:rPr>
                                          <w:rFonts w:ascii="Consolas" w:hAnsi="Consolas"/>
                                          <w:color w:val="000000"/>
                                        </w:rPr>
                                      </w:rPrChange>
                                    </w:rPr>
                                    <w:t> Microsoft.StreamProcessing;</w:t>
                                  </w:r>
                                </w:ins>
                              </w:p>
                              <w:p w14:paraId="0DDD7029" w14:textId="77777777" w:rsidR="003C776F" w:rsidRPr="00426BC9" w:rsidRDefault="003C776F" w:rsidP="003C776F">
                                <w:pPr>
                                  <w:pStyle w:val="HTMLPreformatted"/>
                                  <w:shd w:val="clear" w:color="auto" w:fill="FFFFFF"/>
                                  <w:rPr>
                                    <w:ins w:id="2868" w:author="Peter Freiling" w:date="2018-12-03T11:28:00Z"/>
                                    <w:rFonts w:ascii="Consolas" w:hAnsi="Consolas"/>
                                    <w:color w:val="000000"/>
                                    <w:sz w:val="18"/>
                                    <w:szCs w:val="18"/>
                                    <w:rPrChange w:id="2869" w:author="Peter Freiling" w:date="2018-12-03T11:34:00Z">
                                      <w:rPr>
                                        <w:ins w:id="2870" w:author="Peter Freiling" w:date="2018-12-03T11:28:00Z"/>
                                        <w:rFonts w:ascii="Consolas" w:hAnsi="Consolas"/>
                                        <w:color w:val="000000"/>
                                      </w:rPr>
                                    </w:rPrChange>
                                  </w:rPr>
                                </w:pPr>
                                <w:ins w:id="2871" w:author="Peter Freiling" w:date="2018-12-03T11:28:00Z">
                                  <w:r w:rsidRPr="00426BC9">
                                    <w:rPr>
                                      <w:rFonts w:ascii="Consolas" w:hAnsi="Consolas"/>
                                      <w:color w:val="000000"/>
                                      <w:sz w:val="18"/>
                                      <w:szCs w:val="18"/>
                                      <w:rPrChange w:id="2872" w:author="Peter Freiling" w:date="2018-12-03T11:34:00Z">
                                        <w:rPr>
                                          <w:rFonts w:ascii="Consolas" w:hAnsi="Consolas"/>
                                          <w:color w:val="000000"/>
                                        </w:rPr>
                                      </w:rPrChange>
                                    </w:rPr>
                                    <w:t xml:space="preserve"> </w:t>
                                  </w:r>
                                </w:ins>
                              </w:p>
                              <w:p w14:paraId="0324927D" w14:textId="77777777" w:rsidR="003C776F" w:rsidRPr="00426BC9" w:rsidRDefault="003C776F" w:rsidP="003C776F">
                                <w:pPr>
                                  <w:pStyle w:val="HTMLPreformatted"/>
                                  <w:shd w:val="clear" w:color="auto" w:fill="FFFFFF"/>
                                  <w:rPr>
                                    <w:ins w:id="2873" w:author="Peter Freiling" w:date="2018-12-03T11:28:00Z"/>
                                    <w:rFonts w:ascii="Consolas" w:hAnsi="Consolas"/>
                                    <w:color w:val="000000"/>
                                    <w:sz w:val="18"/>
                                    <w:szCs w:val="18"/>
                                    <w:rPrChange w:id="2874" w:author="Peter Freiling" w:date="2018-12-03T11:34:00Z">
                                      <w:rPr>
                                        <w:ins w:id="2875" w:author="Peter Freiling" w:date="2018-12-03T11:28:00Z"/>
                                        <w:rFonts w:ascii="Consolas" w:hAnsi="Consolas"/>
                                        <w:color w:val="000000"/>
                                      </w:rPr>
                                    </w:rPrChange>
                                  </w:rPr>
                                </w:pPr>
                                <w:ins w:id="2876" w:author="Peter Freiling" w:date="2018-12-03T11:28:00Z">
                                  <w:r w:rsidRPr="00426BC9">
                                    <w:rPr>
                                      <w:rFonts w:ascii="Consolas" w:hAnsi="Consolas"/>
                                      <w:color w:val="0000FF"/>
                                      <w:sz w:val="18"/>
                                      <w:szCs w:val="18"/>
                                      <w:rPrChange w:id="2877" w:author="Peter Freiling" w:date="2018-12-03T11:34:00Z">
                                        <w:rPr>
                                          <w:rFonts w:ascii="Consolas" w:hAnsi="Consolas"/>
                                          <w:color w:val="0000FF"/>
                                        </w:rPr>
                                      </w:rPrChange>
                                    </w:rPr>
                                    <w:t>internal</w:t>
                                  </w:r>
                                  <w:r w:rsidRPr="00426BC9">
                                    <w:rPr>
                                      <w:rFonts w:ascii="Consolas" w:hAnsi="Consolas"/>
                                      <w:color w:val="000000"/>
                                      <w:sz w:val="18"/>
                                      <w:szCs w:val="18"/>
                                      <w:rPrChange w:id="2878" w:author="Peter Freiling" w:date="2018-12-03T11:34:00Z">
                                        <w:rPr>
                                          <w:rFonts w:ascii="Consolas" w:hAnsi="Consolas"/>
                                          <w:color w:val="000000"/>
                                        </w:rPr>
                                      </w:rPrChange>
                                    </w:rPr>
                                    <w:t> </w:t>
                                  </w:r>
                                  <w:r w:rsidRPr="00426BC9">
                                    <w:rPr>
                                      <w:rFonts w:ascii="Consolas" w:hAnsi="Consolas"/>
                                      <w:color w:val="0000FF"/>
                                      <w:sz w:val="18"/>
                                      <w:szCs w:val="18"/>
                                      <w:rPrChange w:id="2879" w:author="Peter Freiling" w:date="2018-12-03T11:34:00Z">
                                        <w:rPr>
                                          <w:rFonts w:ascii="Consolas" w:hAnsi="Consolas"/>
                                          <w:color w:val="0000FF"/>
                                        </w:rPr>
                                      </w:rPrChange>
                                    </w:rPr>
                                    <w:t>class</w:t>
                                  </w:r>
                                  <w:r w:rsidRPr="00426BC9">
                                    <w:rPr>
                                      <w:rFonts w:ascii="Consolas" w:hAnsi="Consolas"/>
                                      <w:color w:val="000000"/>
                                      <w:sz w:val="18"/>
                                      <w:szCs w:val="18"/>
                                      <w:rPrChange w:id="2880" w:author="Peter Freiling" w:date="2018-12-03T11:34:00Z">
                                        <w:rPr>
                                          <w:rFonts w:ascii="Consolas" w:hAnsi="Consolas"/>
                                          <w:color w:val="000000"/>
                                        </w:rPr>
                                      </w:rPrChange>
                                    </w:rPr>
                                    <w:t> </w:t>
                                  </w:r>
                                  <w:r w:rsidRPr="00426BC9">
                                    <w:rPr>
                                      <w:rFonts w:ascii="Consolas" w:hAnsi="Consolas"/>
                                      <w:color w:val="2B91AF"/>
                                      <w:sz w:val="18"/>
                                      <w:szCs w:val="18"/>
                                      <w:rPrChange w:id="2881" w:author="Peter Freiling" w:date="2018-12-03T11:34:00Z">
                                        <w:rPr>
                                          <w:rFonts w:ascii="Consolas" w:hAnsi="Consolas"/>
                                          <w:color w:val="2B91AF"/>
                                        </w:rPr>
                                      </w:rPrChange>
                                    </w:rPr>
                                    <w:t>Program</w:t>
                                  </w:r>
                                </w:ins>
                              </w:p>
                              <w:p w14:paraId="2D1484BA" w14:textId="77777777" w:rsidR="003C776F" w:rsidRPr="00426BC9" w:rsidRDefault="003C776F" w:rsidP="003C776F">
                                <w:pPr>
                                  <w:pStyle w:val="HTMLPreformatted"/>
                                  <w:shd w:val="clear" w:color="auto" w:fill="FFFFFF"/>
                                  <w:rPr>
                                    <w:ins w:id="2882" w:author="Peter Freiling" w:date="2018-12-03T11:28:00Z"/>
                                    <w:rFonts w:ascii="Consolas" w:hAnsi="Consolas"/>
                                    <w:color w:val="000000"/>
                                    <w:sz w:val="18"/>
                                    <w:szCs w:val="18"/>
                                    <w:rPrChange w:id="2883" w:author="Peter Freiling" w:date="2018-12-03T11:34:00Z">
                                      <w:rPr>
                                        <w:ins w:id="2884" w:author="Peter Freiling" w:date="2018-12-03T11:28:00Z"/>
                                        <w:rFonts w:ascii="Consolas" w:hAnsi="Consolas"/>
                                        <w:color w:val="000000"/>
                                      </w:rPr>
                                    </w:rPrChange>
                                  </w:rPr>
                                </w:pPr>
                                <w:ins w:id="2885" w:author="Peter Freiling" w:date="2018-12-03T11:28:00Z">
                                  <w:r w:rsidRPr="00426BC9">
                                    <w:rPr>
                                      <w:rFonts w:ascii="Consolas" w:hAnsi="Consolas"/>
                                      <w:color w:val="000000"/>
                                      <w:sz w:val="18"/>
                                      <w:szCs w:val="18"/>
                                      <w:rPrChange w:id="2886" w:author="Peter Freiling" w:date="2018-12-03T11:34:00Z">
                                        <w:rPr>
                                          <w:rFonts w:ascii="Consolas" w:hAnsi="Consolas"/>
                                          <w:color w:val="000000"/>
                                        </w:rPr>
                                      </w:rPrChange>
                                    </w:rPr>
                                    <w:t>{</w:t>
                                  </w:r>
                                </w:ins>
                              </w:p>
                              <w:p w14:paraId="073499B6" w14:textId="77777777" w:rsidR="003C776F" w:rsidRPr="00426BC9" w:rsidRDefault="003C776F" w:rsidP="003C776F">
                                <w:pPr>
                                  <w:pStyle w:val="HTMLPreformatted"/>
                                  <w:shd w:val="clear" w:color="auto" w:fill="FFFFFF"/>
                                  <w:rPr>
                                    <w:ins w:id="2887" w:author="Peter Freiling" w:date="2018-12-03T11:28:00Z"/>
                                    <w:rFonts w:ascii="Consolas" w:hAnsi="Consolas"/>
                                    <w:color w:val="000000"/>
                                    <w:sz w:val="18"/>
                                    <w:szCs w:val="18"/>
                                    <w:rPrChange w:id="2888" w:author="Peter Freiling" w:date="2018-12-03T11:34:00Z">
                                      <w:rPr>
                                        <w:ins w:id="2889" w:author="Peter Freiling" w:date="2018-12-03T11:28:00Z"/>
                                        <w:rFonts w:ascii="Consolas" w:hAnsi="Consolas"/>
                                        <w:color w:val="000000"/>
                                      </w:rPr>
                                    </w:rPrChange>
                                  </w:rPr>
                                </w:pPr>
                                <w:ins w:id="2890" w:author="Peter Freiling" w:date="2018-12-03T11:28:00Z">
                                  <w:r w:rsidRPr="00426BC9">
                                    <w:rPr>
                                      <w:rFonts w:ascii="Consolas" w:hAnsi="Consolas"/>
                                      <w:color w:val="000000"/>
                                      <w:sz w:val="18"/>
                                      <w:szCs w:val="18"/>
                                      <w:rPrChange w:id="2891" w:author="Peter Freiling" w:date="2018-12-03T11:34:00Z">
                                        <w:rPr>
                                          <w:rFonts w:ascii="Consolas" w:hAnsi="Consolas"/>
                                          <w:color w:val="000000"/>
                                        </w:rPr>
                                      </w:rPrChange>
                                    </w:rPr>
                                    <w:t>    </w:t>
                                  </w:r>
                                  <w:r w:rsidRPr="00426BC9">
                                    <w:rPr>
                                      <w:rFonts w:ascii="Consolas" w:hAnsi="Consolas"/>
                                      <w:color w:val="0000FF"/>
                                      <w:sz w:val="18"/>
                                      <w:szCs w:val="18"/>
                                      <w:rPrChange w:id="2892" w:author="Peter Freiling" w:date="2018-12-03T11:34:00Z">
                                        <w:rPr>
                                          <w:rFonts w:ascii="Consolas" w:hAnsi="Consolas"/>
                                          <w:color w:val="0000FF"/>
                                        </w:rPr>
                                      </w:rPrChange>
                                    </w:rPr>
                                    <w:t>private</w:t>
                                  </w:r>
                                  <w:r w:rsidRPr="00426BC9">
                                    <w:rPr>
                                      <w:rFonts w:ascii="Consolas" w:hAnsi="Consolas"/>
                                      <w:color w:val="000000"/>
                                      <w:sz w:val="18"/>
                                      <w:szCs w:val="18"/>
                                      <w:rPrChange w:id="2893" w:author="Peter Freiling" w:date="2018-12-03T11:34:00Z">
                                        <w:rPr>
                                          <w:rFonts w:ascii="Consolas" w:hAnsi="Consolas"/>
                                          <w:color w:val="000000"/>
                                        </w:rPr>
                                      </w:rPrChange>
                                    </w:rPr>
                                    <w:t> </w:t>
                                  </w:r>
                                  <w:r w:rsidRPr="00426BC9">
                                    <w:rPr>
                                      <w:rFonts w:ascii="Consolas" w:hAnsi="Consolas"/>
                                      <w:color w:val="0000FF"/>
                                      <w:sz w:val="18"/>
                                      <w:szCs w:val="18"/>
                                      <w:rPrChange w:id="2894" w:author="Peter Freiling" w:date="2018-12-03T11:34:00Z">
                                        <w:rPr>
                                          <w:rFonts w:ascii="Consolas" w:hAnsi="Consolas"/>
                                          <w:color w:val="0000FF"/>
                                        </w:rPr>
                                      </w:rPrChange>
                                    </w:rPr>
                                    <w:t>struct</w:t>
                                  </w:r>
                                  <w:r w:rsidRPr="00426BC9">
                                    <w:rPr>
                                      <w:rFonts w:ascii="Consolas" w:hAnsi="Consolas"/>
                                      <w:color w:val="000000"/>
                                      <w:sz w:val="18"/>
                                      <w:szCs w:val="18"/>
                                      <w:rPrChange w:id="2895" w:author="Peter Freiling" w:date="2018-12-03T11:34:00Z">
                                        <w:rPr>
                                          <w:rFonts w:ascii="Consolas" w:hAnsi="Consolas"/>
                                          <w:color w:val="000000"/>
                                        </w:rPr>
                                      </w:rPrChange>
                                    </w:rPr>
                                    <w:t> </w:t>
                                  </w:r>
                                  <w:r w:rsidRPr="00426BC9">
                                    <w:rPr>
                                      <w:rFonts w:ascii="Consolas" w:hAnsi="Consolas"/>
                                      <w:color w:val="2B91AF"/>
                                      <w:sz w:val="18"/>
                                      <w:szCs w:val="18"/>
                                      <w:rPrChange w:id="2896" w:author="Peter Freiling" w:date="2018-12-03T11:34:00Z">
                                        <w:rPr>
                                          <w:rFonts w:ascii="Consolas" w:hAnsi="Consolas"/>
                                          <w:color w:val="2B91AF"/>
                                        </w:rPr>
                                      </w:rPrChange>
                                    </w:rPr>
                                    <w:t>ContextSwitch</w:t>
                                  </w:r>
                                </w:ins>
                              </w:p>
                              <w:p w14:paraId="07F97FD6" w14:textId="77777777" w:rsidR="003C776F" w:rsidRPr="00426BC9" w:rsidRDefault="003C776F" w:rsidP="003C776F">
                                <w:pPr>
                                  <w:pStyle w:val="HTMLPreformatted"/>
                                  <w:shd w:val="clear" w:color="auto" w:fill="FFFFFF"/>
                                  <w:rPr>
                                    <w:ins w:id="2897" w:author="Peter Freiling" w:date="2018-12-03T11:28:00Z"/>
                                    <w:rFonts w:ascii="Consolas" w:hAnsi="Consolas"/>
                                    <w:color w:val="000000"/>
                                    <w:sz w:val="18"/>
                                    <w:szCs w:val="18"/>
                                    <w:rPrChange w:id="2898" w:author="Peter Freiling" w:date="2018-12-03T11:34:00Z">
                                      <w:rPr>
                                        <w:ins w:id="2899" w:author="Peter Freiling" w:date="2018-12-03T11:28:00Z"/>
                                        <w:rFonts w:ascii="Consolas" w:hAnsi="Consolas"/>
                                        <w:color w:val="000000"/>
                                      </w:rPr>
                                    </w:rPrChange>
                                  </w:rPr>
                                </w:pPr>
                                <w:ins w:id="2900" w:author="Peter Freiling" w:date="2018-12-03T11:28:00Z">
                                  <w:r w:rsidRPr="00426BC9">
                                    <w:rPr>
                                      <w:rFonts w:ascii="Consolas" w:hAnsi="Consolas"/>
                                      <w:color w:val="000000"/>
                                      <w:sz w:val="18"/>
                                      <w:szCs w:val="18"/>
                                      <w:rPrChange w:id="2901" w:author="Peter Freiling" w:date="2018-12-03T11:34:00Z">
                                        <w:rPr>
                                          <w:rFonts w:ascii="Consolas" w:hAnsi="Consolas"/>
                                          <w:color w:val="000000"/>
                                        </w:rPr>
                                      </w:rPrChange>
                                    </w:rPr>
                                    <w:t>    {</w:t>
                                  </w:r>
                                </w:ins>
                              </w:p>
                              <w:p w14:paraId="09A9E85F" w14:textId="77777777" w:rsidR="003C776F" w:rsidRPr="00426BC9" w:rsidRDefault="003C776F" w:rsidP="003C776F">
                                <w:pPr>
                                  <w:pStyle w:val="HTMLPreformatted"/>
                                  <w:shd w:val="clear" w:color="auto" w:fill="FFFFFF"/>
                                  <w:rPr>
                                    <w:ins w:id="2902" w:author="Peter Freiling" w:date="2018-12-03T11:28:00Z"/>
                                    <w:rFonts w:ascii="Consolas" w:hAnsi="Consolas"/>
                                    <w:color w:val="000000"/>
                                    <w:sz w:val="18"/>
                                    <w:szCs w:val="18"/>
                                    <w:rPrChange w:id="2903" w:author="Peter Freiling" w:date="2018-12-03T11:34:00Z">
                                      <w:rPr>
                                        <w:ins w:id="2904" w:author="Peter Freiling" w:date="2018-12-03T11:28:00Z"/>
                                        <w:rFonts w:ascii="Consolas" w:hAnsi="Consolas"/>
                                        <w:color w:val="000000"/>
                                      </w:rPr>
                                    </w:rPrChange>
                                  </w:rPr>
                                </w:pPr>
                                <w:ins w:id="2905" w:author="Peter Freiling" w:date="2018-12-03T11:28:00Z">
                                  <w:r w:rsidRPr="00426BC9">
                                    <w:rPr>
                                      <w:rFonts w:ascii="Consolas" w:hAnsi="Consolas"/>
                                      <w:color w:val="000000"/>
                                      <w:sz w:val="18"/>
                                      <w:szCs w:val="18"/>
                                      <w:rPrChange w:id="2906" w:author="Peter Freiling" w:date="2018-12-03T11:34:00Z">
                                        <w:rPr>
                                          <w:rFonts w:ascii="Consolas" w:hAnsi="Consolas"/>
                                          <w:color w:val="000000"/>
                                        </w:rPr>
                                      </w:rPrChange>
                                    </w:rPr>
                                    <w:t>        </w:t>
                                  </w:r>
                                  <w:r w:rsidRPr="00426BC9">
                                    <w:rPr>
                                      <w:rFonts w:ascii="Consolas" w:hAnsi="Consolas"/>
                                      <w:color w:val="0000FF"/>
                                      <w:sz w:val="18"/>
                                      <w:szCs w:val="18"/>
                                      <w:rPrChange w:id="2907" w:author="Peter Freiling" w:date="2018-12-03T11:34:00Z">
                                        <w:rPr>
                                          <w:rFonts w:ascii="Consolas" w:hAnsi="Consolas"/>
                                          <w:color w:val="0000FF"/>
                                        </w:rPr>
                                      </w:rPrChange>
                                    </w:rPr>
                                    <w:t>public</w:t>
                                  </w:r>
                                  <w:r w:rsidRPr="00426BC9">
                                    <w:rPr>
                                      <w:rFonts w:ascii="Consolas" w:hAnsi="Consolas"/>
                                      <w:color w:val="000000"/>
                                      <w:sz w:val="18"/>
                                      <w:szCs w:val="18"/>
                                      <w:rPrChange w:id="2908" w:author="Peter Freiling" w:date="2018-12-03T11:34:00Z">
                                        <w:rPr>
                                          <w:rFonts w:ascii="Consolas" w:hAnsi="Consolas"/>
                                          <w:color w:val="000000"/>
                                        </w:rPr>
                                      </w:rPrChange>
                                    </w:rPr>
                                    <w:t> ContextSwitch(</w:t>
                                  </w:r>
                                  <w:r w:rsidRPr="00426BC9">
                                    <w:rPr>
                                      <w:rFonts w:ascii="Consolas" w:hAnsi="Consolas"/>
                                      <w:color w:val="0000FF"/>
                                      <w:sz w:val="18"/>
                                      <w:szCs w:val="18"/>
                                      <w:rPrChange w:id="2909" w:author="Peter Freiling" w:date="2018-12-03T11:34:00Z">
                                        <w:rPr>
                                          <w:rFonts w:ascii="Consolas" w:hAnsi="Consolas"/>
                                          <w:color w:val="0000FF"/>
                                        </w:rPr>
                                      </w:rPrChange>
                                    </w:rPr>
                                    <w:t>long</w:t>
                                  </w:r>
                                  <w:r w:rsidRPr="00426BC9">
                                    <w:rPr>
                                      <w:rFonts w:ascii="Consolas" w:hAnsi="Consolas"/>
                                      <w:color w:val="000000"/>
                                      <w:sz w:val="18"/>
                                      <w:szCs w:val="18"/>
                                      <w:rPrChange w:id="2910" w:author="Peter Freiling" w:date="2018-12-03T11:34:00Z">
                                        <w:rPr>
                                          <w:rFonts w:ascii="Consolas" w:hAnsi="Consolas"/>
                                          <w:color w:val="000000"/>
                                        </w:rPr>
                                      </w:rPrChange>
                                    </w:rPr>
                                    <w:t> tick, </w:t>
                                  </w:r>
                                  <w:r w:rsidRPr="00426BC9">
                                    <w:rPr>
                                      <w:rFonts w:ascii="Consolas" w:hAnsi="Consolas"/>
                                      <w:color w:val="0000FF"/>
                                      <w:sz w:val="18"/>
                                      <w:szCs w:val="18"/>
                                      <w:rPrChange w:id="2911" w:author="Peter Freiling" w:date="2018-12-03T11:34:00Z">
                                        <w:rPr>
                                          <w:rFonts w:ascii="Consolas" w:hAnsi="Consolas"/>
                                          <w:color w:val="0000FF"/>
                                        </w:rPr>
                                      </w:rPrChange>
                                    </w:rPr>
                                    <w:t>long</w:t>
                                  </w:r>
                                  <w:r w:rsidRPr="00426BC9">
                                    <w:rPr>
                                      <w:rFonts w:ascii="Consolas" w:hAnsi="Consolas"/>
                                      <w:color w:val="000000"/>
                                      <w:sz w:val="18"/>
                                      <w:szCs w:val="18"/>
                                      <w:rPrChange w:id="2912" w:author="Peter Freiling" w:date="2018-12-03T11:34:00Z">
                                        <w:rPr>
                                          <w:rFonts w:ascii="Consolas" w:hAnsi="Consolas"/>
                                          <w:color w:val="000000"/>
                                        </w:rPr>
                                      </w:rPrChange>
                                    </w:rPr>
                                    <w:t> pid, </w:t>
                                  </w:r>
                                  <w:r w:rsidRPr="00426BC9">
                                    <w:rPr>
                                      <w:rFonts w:ascii="Consolas" w:hAnsi="Consolas"/>
                                      <w:color w:val="0000FF"/>
                                      <w:sz w:val="18"/>
                                      <w:szCs w:val="18"/>
                                      <w:rPrChange w:id="2913" w:author="Peter Freiling" w:date="2018-12-03T11:34:00Z">
                                        <w:rPr>
                                          <w:rFonts w:ascii="Consolas" w:hAnsi="Consolas"/>
                                          <w:color w:val="0000FF"/>
                                        </w:rPr>
                                      </w:rPrChange>
                                    </w:rPr>
                                    <w:t>long</w:t>
                                  </w:r>
                                  <w:r w:rsidRPr="00426BC9">
                                    <w:rPr>
                                      <w:rFonts w:ascii="Consolas" w:hAnsi="Consolas"/>
                                      <w:color w:val="000000"/>
                                      <w:sz w:val="18"/>
                                      <w:szCs w:val="18"/>
                                      <w:rPrChange w:id="2914" w:author="Peter Freiling" w:date="2018-12-03T11:34:00Z">
                                        <w:rPr>
                                          <w:rFonts w:ascii="Consolas" w:hAnsi="Consolas"/>
                                          <w:color w:val="000000"/>
                                        </w:rPr>
                                      </w:rPrChange>
                                    </w:rPr>
                                    <w:t> cid, </w:t>
                                  </w:r>
                                  <w:r w:rsidRPr="00426BC9">
                                    <w:rPr>
                                      <w:rFonts w:ascii="Consolas" w:hAnsi="Consolas"/>
                                      <w:color w:val="0000FF"/>
                                      <w:sz w:val="18"/>
                                      <w:szCs w:val="18"/>
                                      <w:rPrChange w:id="2915" w:author="Peter Freiling" w:date="2018-12-03T11:34:00Z">
                                        <w:rPr>
                                          <w:rFonts w:ascii="Consolas" w:hAnsi="Consolas"/>
                                          <w:color w:val="0000FF"/>
                                        </w:rPr>
                                      </w:rPrChange>
                                    </w:rPr>
                                    <w:t>long</w:t>
                                  </w:r>
                                  <w:r w:rsidRPr="00426BC9">
                                    <w:rPr>
                                      <w:rFonts w:ascii="Consolas" w:hAnsi="Consolas"/>
                                      <w:color w:val="000000"/>
                                      <w:sz w:val="18"/>
                                      <w:szCs w:val="18"/>
                                      <w:rPrChange w:id="2916" w:author="Peter Freiling" w:date="2018-12-03T11:34:00Z">
                                        <w:rPr>
                                          <w:rFonts w:ascii="Consolas" w:hAnsi="Consolas"/>
                                          <w:color w:val="000000"/>
                                        </w:rPr>
                                      </w:rPrChange>
                                    </w:rPr>
                                    <w:t> cpuTemp)</w:t>
                                  </w:r>
                                </w:ins>
                              </w:p>
                              <w:p w14:paraId="56443DC2" w14:textId="77777777" w:rsidR="003C776F" w:rsidRPr="00426BC9" w:rsidRDefault="003C776F" w:rsidP="003C776F">
                                <w:pPr>
                                  <w:pStyle w:val="HTMLPreformatted"/>
                                  <w:shd w:val="clear" w:color="auto" w:fill="FFFFFF"/>
                                  <w:rPr>
                                    <w:ins w:id="2917" w:author="Peter Freiling" w:date="2018-12-03T11:28:00Z"/>
                                    <w:rFonts w:ascii="Consolas" w:hAnsi="Consolas"/>
                                    <w:color w:val="000000"/>
                                    <w:sz w:val="18"/>
                                    <w:szCs w:val="18"/>
                                    <w:rPrChange w:id="2918" w:author="Peter Freiling" w:date="2018-12-03T11:34:00Z">
                                      <w:rPr>
                                        <w:ins w:id="2919" w:author="Peter Freiling" w:date="2018-12-03T11:28:00Z"/>
                                        <w:rFonts w:ascii="Consolas" w:hAnsi="Consolas"/>
                                        <w:color w:val="000000"/>
                                      </w:rPr>
                                    </w:rPrChange>
                                  </w:rPr>
                                </w:pPr>
                                <w:ins w:id="2920" w:author="Peter Freiling" w:date="2018-12-03T11:28:00Z">
                                  <w:r w:rsidRPr="00426BC9">
                                    <w:rPr>
                                      <w:rFonts w:ascii="Consolas" w:hAnsi="Consolas"/>
                                      <w:color w:val="000000"/>
                                      <w:sz w:val="18"/>
                                      <w:szCs w:val="18"/>
                                      <w:rPrChange w:id="2921" w:author="Peter Freiling" w:date="2018-12-03T11:34:00Z">
                                        <w:rPr>
                                          <w:rFonts w:ascii="Consolas" w:hAnsi="Consolas"/>
                                          <w:color w:val="000000"/>
                                        </w:rPr>
                                      </w:rPrChange>
                                    </w:rPr>
                                    <w:t>        {</w:t>
                                  </w:r>
                                </w:ins>
                              </w:p>
                              <w:p w14:paraId="13020CA1" w14:textId="77777777" w:rsidR="003C776F" w:rsidRPr="00426BC9" w:rsidRDefault="003C776F" w:rsidP="003C776F">
                                <w:pPr>
                                  <w:pStyle w:val="HTMLPreformatted"/>
                                  <w:shd w:val="clear" w:color="auto" w:fill="FFFFFF"/>
                                  <w:rPr>
                                    <w:ins w:id="2922" w:author="Peter Freiling" w:date="2018-12-03T11:28:00Z"/>
                                    <w:rFonts w:ascii="Consolas" w:hAnsi="Consolas"/>
                                    <w:color w:val="000000"/>
                                    <w:sz w:val="18"/>
                                    <w:szCs w:val="18"/>
                                    <w:rPrChange w:id="2923" w:author="Peter Freiling" w:date="2018-12-03T11:34:00Z">
                                      <w:rPr>
                                        <w:ins w:id="2924" w:author="Peter Freiling" w:date="2018-12-03T11:28:00Z"/>
                                        <w:rFonts w:ascii="Consolas" w:hAnsi="Consolas"/>
                                        <w:color w:val="000000"/>
                                      </w:rPr>
                                    </w:rPrChange>
                                  </w:rPr>
                                </w:pPr>
                                <w:ins w:id="2925" w:author="Peter Freiling" w:date="2018-12-03T11:28:00Z">
                                  <w:r w:rsidRPr="00426BC9">
                                    <w:rPr>
                                      <w:rFonts w:ascii="Consolas" w:hAnsi="Consolas"/>
                                      <w:color w:val="000000"/>
                                      <w:sz w:val="18"/>
                                      <w:szCs w:val="18"/>
                                      <w:rPrChange w:id="2926" w:author="Peter Freiling" w:date="2018-12-03T11:34:00Z">
                                        <w:rPr>
                                          <w:rFonts w:ascii="Consolas" w:hAnsi="Consolas"/>
                                          <w:color w:val="000000"/>
                                        </w:rPr>
                                      </w:rPrChange>
                                    </w:rPr>
                                    <w:t>            </w:t>
                                  </w:r>
                                  <w:r w:rsidRPr="00426BC9">
                                    <w:rPr>
                                      <w:rFonts w:ascii="Consolas" w:hAnsi="Consolas"/>
                                      <w:color w:val="0000FF"/>
                                      <w:sz w:val="18"/>
                                      <w:szCs w:val="18"/>
                                      <w:rPrChange w:id="2927" w:author="Peter Freiling" w:date="2018-12-03T11:34:00Z">
                                        <w:rPr>
                                          <w:rFonts w:ascii="Consolas" w:hAnsi="Consolas"/>
                                          <w:color w:val="0000FF"/>
                                        </w:rPr>
                                      </w:rPrChange>
                                    </w:rPr>
                                    <w:t>this</w:t>
                                  </w:r>
                                  <w:r w:rsidRPr="00426BC9">
                                    <w:rPr>
                                      <w:rFonts w:ascii="Consolas" w:hAnsi="Consolas"/>
                                      <w:color w:val="000000"/>
                                      <w:sz w:val="18"/>
                                      <w:szCs w:val="18"/>
                                      <w:rPrChange w:id="2928" w:author="Peter Freiling" w:date="2018-12-03T11:34:00Z">
                                        <w:rPr>
                                          <w:rFonts w:ascii="Consolas" w:hAnsi="Consolas"/>
                                          <w:color w:val="000000"/>
                                        </w:rPr>
                                      </w:rPrChange>
                                    </w:rPr>
                                    <w:t>.Tick = tick;</w:t>
                                  </w:r>
                                </w:ins>
                              </w:p>
                              <w:p w14:paraId="50AB2519" w14:textId="77777777" w:rsidR="003C776F" w:rsidRPr="00426BC9" w:rsidRDefault="003C776F" w:rsidP="003C776F">
                                <w:pPr>
                                  <w:pStyle w:val="HTMLPreformatted"/>
                                  <w:shd w:val="clear" w:color="auto" w:fill="FFFFFF"/>
                                  <w:rPr>
                                    <w:ins w:id="2929" w:author="Peter Freiling" w:date="2018-12-03T11:28:00Z"/>
                                    <w:rFonts w:ascii="Consolas" w:hAnsi="Consolas"/>
                                    <w:color w:val="000000"/>
                                    <w:sz w:val="18"/>
                                    <w:szCs w:val="18"/>
                                    <w:rPrChange w:id="2930" w:author="Peter Freiling" w:date="2018-12-03T11:34:00Z">
                                      <w:rPr>
                                        <w:ins w:id="2931" w:author="Peter Freiling" w:date="2018-12-03T11:28:00Z"/>
                                        <w:rFonts w:ascii="Consolas" w:hAnsi="Consolas"/>
                                        <w:color w:val="000000"/>
                                      </w:rPr>
                                    </w:rPrChange>
                                  </w:rPr>
                                </w:pPr>
                                <w:ins w:id="2932" w:author="Peter Freiling" w:date="2018-12-03T11:28:00Z">
                                  <w:r w:rsidRPr="00426BC9">
                                    <w:rPr>
                                      <w:rFonts w:ascii="Consolas" w:hAnsi="Consolas"/>
                                      <w:color w:val="000000"/>
                                      <w:sz w:val="18"/>
                                      <w:szCs w:val="18"/>
                                      <w:rPrChange w:id="2933" w:author="Peter Freiling" w:date="2018-12-03T11:34:00Z">
                                        <w:rPr>
                                          <w:rFonts w:ascii="Consolas" w:hAnsi="Consolas"/>
                                          <w:color w:val="000000"/>
                                        </w:rPr>
                                      </w:rPrChange>
                                    </w:rPr>
                                    <w:t>            </w:t>
                                  </w:r>
                                  <w:r w:rsidRPr="00426BC9">
                                    <w:rPr>
                                      <w:rFonts w:ascii="Consolas" w:hAnsi="Consolas"/>
                                      <w:color w:val="0000FF"/>
                                      <w:sz w:val="18"/>
                                      <w:szCs w:val="18"/>
                                      <w:rPrChange w:id="2934" w:author="Peter Freiling" w:date="2018-12-03T11:34:00Z">
                                        <w:rPr>
                                          <w:rFonts w:ascii="Consolas" w:hAnsi="Consolas"/>
                                          <w:color w:val="0000FF"/>
                                        </w:rPr>
                                      </w:rPrChange>
                                    </w:rPr>
                                    <w:t>this</w:t>
                                  </w:r>
                                  <w:r w:rsidRPr="00426BC9">
                                    <w:rPr>
                                      <w:rFonts w:ascii="Consolas" w:hAnsi="Consolas"/>
                                      <w:color w:val="000000"/>
                                      <w:sz w:val="18"/>
                                      <w:szCs w:val="18"/>
                                      <w:rPrChange w:id="2935" w:author="Peter Freiling" w:date="2018-12-03T11:34:00Z">
                                        <w:rPr>
                                          <w:rFonts w:ascii="Consolas" w:hAnsi="Consolas"/>
                                          <w:color w:val="000000"/>
                                        </w:rPr>
                                      </w:rPrChange>
                                    </w:rPr>
                                    <w:t>.ProcessId = pid;</w:t>
                                  </w:r>
                                </w:ins>
                              </w:p>
                              <w:p w14:paraId="50BB1B27" w14:textId="77777777" w:rsidR="003C776F" w:rsidRPr="00426BC9" w:rsidRDefault="003C776F" w:rsidP="003C776F">
                                <w:pPr>
                                  <w:pStyle w:val="HTMLPreformatted"/>
                                  <w:shd w:val="clear" w:color="auto" w:fill="FFFFFF"/>
                                  <w:rPr>
                                    <w:ins w:id="2936" w:author="Peter Freiling" w:date="2018-12-03T11:28:00Z"/>
                                    <w:rFonts w:ascii="Consolas" w:hAnsi="Consolas"/>
                                    <w:color w:val="000000"/>
                                    <w:sz w:val="18"/>
                                    <w:szCs w:val="18"/>
                                    <w:rPrChange w:id="2937" w:author="Peter Freiling" w:date="2018-12-03T11:34:00Z">
                                      <w:rPr>
                                        <w:ins w:id="2938" w:author="Peter Freiling" w:date="2018-12-03T11:28:00Z"/>
                                        <w:rFonts w:ascii="Consolas" w:hAnsi="Consolas"/>
                                        <w:color w:val="000000"/>
                                      </w:rPr>
                                    </w:rPrChange>
                                  </w:rPr>
                                </w:pPr>
                                <w:ins w:id="2939" w:author="Peter Freiling" w:date="2018-12-03T11:28:00Z">
                                  <w:r w:rsidRPr="00426BC9">
                                    <w:rPr>
                                      <w:rFonts w:ascii="Consolas" w:hAnsi="Consolas"/>
                                      <w:color w:val="000000"/>
                                      <w:sz w:val="18"/>
                                      <w:szCs w:val="18"/>
                                      <w:rPrChange w:id="2940" w:author="Peter Freiling" w:date="2018-12-03T11:34:00Z">
                                        <w:rPr>
                                          <w:rFonts w:ascii="Consolas" w:hAnsi="Consolas"/>
                                          <w:color w:val="000000"/>
                                        </w:rPr>
                                      </w:rPrChange>
                                    </w:rPr>
                                    <w:t>            </w:t>
                                  </w:r>
                                  <w:r w:rsidRPr="00426BC9">
                                    <w:rPr>
                                      <w:rFonts w:ascii="Consolas" w:hAnsi="Consolas"/>
                                      <w:color w:val="0000FF"/>
                                      <w:sz w:val="18"/>
                                      <w:szCs w:val="18"/>
                                      <w:rPrChange w:id="2941" w:author="Peter Freiling" w:date="2018-12-03T11:34:00Z">
                                        <w:rPr>
                                          <w:rFonts w:ascii="Consolas" w:hAnsi="Consolas"/>
                                          <w:color w:val="0000FF"/>
                                        </w:rPr>
                                      </w:rPrChange>
                                    </w:rPr>
                                    <w:t>this</w:t>
                                  </w:r>
                                  <w:r w:rsidRPr="00426BC9">
                                    <w:rPr>
                                      <w:rFonts w:ascii="Consolas" w:hAnsi="Consolas"/>
                                      <w:color w:val="000000"/>
                                      <w:sz w:val="18"/>
                                      <w:szCs w:val="18"/>
                                      <w:rPrChange w:id="2942" w:author="Peter Freiling" w:date="2018-12-03T11:34:00Z">
                                        <w:rPr>
                                          <w:rFonts w:ascii="Consolas" w:hAnsi="Consolas"/>
                                          <w:color w:val="000000"/>
                                        </w:rPr>
                                      </w:rPrChange>
                                    </w:rPr>
                                    <w:t>.CpuId = cid;</w:t>
                                  </w:r>
                                </w:ins>
                              </w:p>
                              <w:p w14:paraId="350D96AA" w14:textId="77777777" w:rsidR="003C776F" w:rsidRPr="00426BC9" w:rsidRDefault="003C776F" w:rsidP="003C776F">
                                <w:pPr>
                                  <w:pStyle w:val="HTMLPreformatted"/>
                                  <w:shd w:val="clear" w:color="auto" w:fill="FFFFFF"/>
                                  <w:rPr>
                                    <w:ins w:id="2943" w:author="Peter Freiling" w:date="2018-12-03T11:28:00Z"/>
                                    <w:rFonts w:ascii="Consolas" w:hAnsi="Consolas"/>
                                    <w:color w:val="000000"/>
                                    <w:sz w:val="18"/>
                                    <w:szCs w:val="18"/>
                                    <w:rPrChange w:id="2944" w:author="Peter Freiling" w:date="2018-12-03T11:34:00Z">
                                      <w:rPr>
                                        <w:ins w:id="2945" w:author="Peter Freiling" w:date="2018-12-03T11:28:00Z"/>
                                        <w:rFonts w:ascii="Consolas" w:hAnsi="Consolas"/>
                                        <w:color w:val="000000"/>
                                      </w:rPr>
                                    </w:rPrChange>
                                  </w:rPr>
                                </w:pPr>
                                <w:ins w:id="2946" w:author="Peter Freiling" w:date="2018-12-03T11:28:00Z">
                                  <w:r w:rsidRPr="00426BC9">
                                    <w:rPr>
                                      <w:rFonts w:ascii="Consolas" w:hAnsi="Consolas"/>
                                      <w:color w:val="000000"/>
                                      <w:sz w:val="18"/>
                                      <w:szCs w:val="18"/>
                                      <w:rPrChange w:id="2947" w:author="Peter Freiling" w:date="2018-12-03T11:34:00Z">
                                        <w:rPr>
                                          <w:rFonts w:ascii="Consolas" w:hAnsi="Consolas"/>
                                          <w:color w:val="000000"/>
                                        </w:rPr>
                                      </w:rPrChange>
                                    </w:rPr>
                                    <w:t>            </w:t>
                                  </w:r>
                                  <w:r w:rsidRPr="00426BC9">
                                    <w:rPr>
                                      <w:rFonts w:ascii="Consolas" w:hAnsi="Consolas"/>
                                      <w:color w:val="0000FF"/>
                                      <w:sz w:val="18"/>
                                      <w:szCs w:val="18"/>
                                      <w:rPrChange w:id="2948" w:author="Peter Freiling" w:date="2018-12-03T11:34:00Z">
                                        <w:rPr>
                                          <w:rFonts w:ascii="Consolas" w:hAnsi="Consolas"/>
                                          <w:color w:val="0000FF"/>
                                        </w:rPr>
                                      </w:rPrChange>
                                    </w:rPr>
                                    <w:t>this</w:t>
                                  </w:r>
                                  <w:r w:rsidRPr="00426BC9">
                                    <w:rPr>
                                      <w:rFonts w:ascii="Consolas" w:hAnsi="Consolas"/>
                                      <w:color w:val="000000"/>
                                      <w:sz w:val="18"/>
                                      <w:szCs w:val="18"/>
                                      <w:rPrChange w:id="2949" w:author="Peter Freiling" w:date="2018-12-03T11:34:00Z">
                                        <w:rPr>
                                          <w:rFonts w:ascii="Consolas" w:hAnsi="Consolas"/>
                                          <w:color w:val="000000"/>
                                        </w:rPr>
                                      </w:rPrChange>
                                    </w:rPr>
                                    <w:t>.CpuTemp = cpuTemp;</w:t>
                                  </w:r>
                                </w:ins>
                              </w:p>
                              <w:p w14:paraId="6559B605" w14:textId="77777777" w:rsidR="003C776F" w:rsidRPr="00426BC9" w:rsidRDefault="003C776F" w:rsidP="003C776F">
                                <w:pPr>
                                  <w:pStyle w:val="HTMLPreformatted"/>
                                  <w:shd w:val="clear" w:color="auto" w:fill="FFFFFF"/>
                                  <w:rPr>
                                    <w:ins w:id="2950" w:author="Peter Freiling" w:date="2018-12-03T11:28:00Z"/>
                                    <w:rFonts w:ascii="Consolas" w:hAnsi="Consolas"/>
                                    <w:color w:val="000000"/>
                                    <w:sz w:val="18"/>
                                    <w:szCs w:val="18"/>
                                    <w:rPrChange w:id="2951" w:author="Peter Freiling" w:date="2018-12-03T11:34:00Z">
                                      <w:rPr>
                                        <w:ins w:id="2952" w:author="Peter Freiling" w:date="2018-12-03T11:28:00Z"/>
                                        <w:rFonts w:ascii="Consolas" w:hAnsi="Consolas"/>
                                        <w:color w:val="000000"/>
                                      </w:rPr>
                                    </w:rPrChange>
                                  </w:rPr>
                                </w:pPr>
                                <w:ins w:id="2953" w:author="Peter Freiling" w:date="2018-12-03T11:28:00Z">
                                  <w:r w:rsidRPr="00426BC9">
                                    <w:rPr>
                                      <w:rFonts w:ascii="Consolas" w:hAnsi="Consolas"/>
                                      <w:color w:val="000000"/>
                                      <w:sz w:val="18"/>
                                      <w:szCs w:val="18"/>
                                      <w:rPrChange w:id="2954" w:author="Peter Freiling" w:date="2018-12-03T11:34:00Z">
                                        <w:rPr>
                                          <w:rFonts w:ascii="Consolas" w:hAnsi="Consolas"/>
                                          <w:color w:val="000000"/>
                                        </w:rPr>
                                      </w:rPrChange>
                                    </w:rPr>
                                    <w:t>        }</w:t>
                                  </w:r>
                                </w:ins>
                              </w:p>
                              <w:p w14:paraId="3DA8DBD9" w14:textId="77777777" w:rsidR="003C776F" w:rsidRPr="00426BC9" w:rsidRDefault="003C776F" w:rsidP="003C776F">
                                <w:pPr>
                                  <w:pStyle w:val="HTMLPreformatted"/>
                                  <w:shd w:val="clear" w:color="auto" w:fill="FFFFFF"/>
                                  <w:rPr>
                                    <w:ins w:id="2955" w:author="Peter Freiling" w:date="2018-12-03T11:28:00Z"/>
                                    <w:rFonts w:ascii="Consolas" w:hAnsi="Consolas"/>
                                    <w:color w:val="000000"/>
                                    <w:sz w:val="18"/>
                                    <w:szCs w:val="18"/>
                                    <w:rPrChange w:id="2956" w:author="Peter Freiling" w:date="2018-12-03T11:34:00Z">
                                      <w:rPr>
                                        <w:ins w:id="2957" w:author="Peter Freiling" w:date="2018-12-03T11:28:00Z"/>
                                        <w:rFonts w:ascii="Consolas" w:hAnsi="Consolas"/>
                                        <w:color w:val="000000"/>
                                      </w:rPr>
                                    </w:rPrChange>
                                  </w:rPr>
                                </w:pPr>
                                <w:ins w:id="2958" w:author="Peter Freiling" w:date="2018-12-03T11:28:00Z">
                                  <w:r w:rsidRPr="00426BC9">
                                    <w:rPr>
                                      <w:rFonts w:ascii="Consolas" w:hAnsi="Consolas"/>
                                      <w:color w:val="000000"/>
                                      <w:sz w:val="18"/>
                                      <w:szCs w:val="18"/>
                                      <w:rPrChange w:id="2959" w:author="Peter Freiling" w:date="2018-12-03T11:34:00Z">
                                        <w:rPr>
                                          <w:rFonts w:ascii="Consolas" w:hAnsi="Consolas"/>
                                          <w:color w:val="000000"/>
                                        </w:rPr>
                                      </w:rPrChange>
                                    </w:rPr>
                                    <w:t xml:space="preserve"> </w:t>
                                  </w:r>
                                </w:ins>
                              </w:p>
                              <w:p w14:paraId="1206DB3E" w14:textId="77777777" w:rsidR="003C776F" w:rsidRPr="00426BC9" w:rsidRDefault="003C776F" w:rsidP="003C776F">
                                <w:pPr>
                                  <w:pStyle w:val="HTMLPreformatted"/>
                                  <w:shd w:val="clear" w:color="auto" w:fill="FFFFFF"/>
                                  <w:rPr>
                                    <w:ins w:id="2960" w:author="Peter Freiling" w:date="2018-12-03T11:28:00Z"/>
                                    <w:rFonts w:ascii="Consolas" w:hAnsi="Consolas"/>
                                    <w:color w:val="000000"/>
                                    <w:sz w:val="18"/>
                                    <w:szCs w:val="18"/>
                                    <w:rPrChange w:id="2961" w:author="Peter Freiling" w:date="2018-12-03T11:34:00Z">
                                      <w:rPr>
                                        <w:ins w:id="2962" w:author="Peter Freiling" w:date="2018-12-03T11:28:00Z"/>
                                        <w:rFonts w:ascii="Consolas" w:hAnsi="Consolas"/>
                                        <w:color w:val="000000"/>
                                      </w:rPr>
                                    </w:rPrChange>
                                  </w:rPr>
                                </w:pPr>
                                <w:ins w:id="2963" w:author="Peter Freiling" w:date="2018-12-03T11:28:00Z">
                                  <w:r w:rsidRPr="00426BC9">
                                    <w:rPr>
                                      <w:rFonts w:ascii="Consolas" w:hAnsi="Consolas"/>
                                      <w:color w:val="000000"/>
                                      <w:sz w:val="18"/>
                                      <w:szCs w:val="18"/>
                                      <w:rPrChange w:id="2964" w:author="Peter Freiling" w:date="2018-12-03T11:34:00Z">
                                        <w:rPr>
                                          <w:rFonts w:ascii="Consolas" w:hAnsi="Consolas"/>
                                          <w:color w:val="000000"/>
                                        </w:rPr>
                                      </w:rPrChange>
                                    </w:rPr>
                                    <w:t>        </w:t>
                                  </w:r>
                                  <w:r w:rsidRPr="00426BC9">
                                    <w:rPr>
                                      <w:rFonts w:ascii="Consolas" w:hAnsi="Consolas"/>
                                      <w:color w:val="0000FF"/>
                                      <w:sz w:val="18"/>
                                      <w:szCs w:val="18"/>
                                      <w:rPrChange w:id="2965" w:author="Peter Freiling" w:date="2018-12-03T11:34:00Z">
                                        <w:rPr>
                                          <w:rFonts w:ascii="Consolas" w:hAnsi="Consolas"/>
                                          <w:color w:val="0000FF"/>
                                        </w:rPr>
                                      </w:rPrChange>
                                    </w:rPr>
                                    <w:t>public</w:t>
                                  </w:r>
                                  <w:r w:rsidRPr="00426BC9">
                                    <w:rPr>
                                      <w:rFonts w:ascii="Consolas" w:hAnsi="Consolas"/>
                                      <w:color w:val="000000"/>
                                      <w:sz w:val="18"/>
                                      <w:szCs w:val="18"/>
                                      <w:rPrChange w:id="2966" w:author="Peter Freiling" w:date="2018-12-03T11:34:00Z">
                                        <w:rPr>
                                          <w:rFonts w:ascii="Consolas" w:hAnsi="Consolas"/>
                                          <w:color w:val="000000"/>
                                        </w:rPr>
                                      </w:rPrChange>
                                    </w:rPr>
                                    <w:t> </w:t>
                                  </w:r>
                                  <w:r w:rsidRPr="00426BC9">
                                    <w:rPr>
                                      <w:rFonts w:ascii="Consolas" w:hAnsi="Consolas"/>
                                      <w:color w:val="0000FF"/>
                                      <w:sz w:val="18"/>
                                      <w:szCs w:val="18"/>
                                      <w:rPrChange w:id="2967" w:author="Peter Freiling" w:date="2018-12-03T11:34:00Z">
                                        <w:rPr>
                                          <w:rFonts w:ascii="Consolas" w:hAnsi="Consolas"/>
                                          <w:color w:val="0000FF"/>
                                        </w:rPr>
                                      </w:rPrChange>
                                    </w:rPr>
                                    <w:t>long</w:t>
                                  </w:r>
                                  <w:r w:rsidRPr="00426BC9">
                                    <w:rPr>
                                      <w:rFonts w:ascii="Consolas" w:hAnsi="Consolas"/>
                                      <w:color w:val="000000"/>
                                      <w:sz w:val="18"/>
                                      <w:szCs w:val="18"/>
                                      <w:rPrChange w:id="2968" w:author="Peter Freiling" w:date="2018-12-03T11:34:00Z">
                                        <w:rPr>
                                          <w:rFonts w:ascii="Consolas" w:hAnsi="Consolas"/>
                                          <w:color w:val="000000"/>
                                        </w:rPr>
                                      </w:rPrChange>
                                    </w:rPr>
                                    <w:t> Tick;</w:t>
                                  </w:r>
                                </w:ins>
                              </w:p>
                              <w:p w14:paraId="2C1590F9" w14:textId="77777777" w:rsidR="003C776F" w:rsidRPr="00426BC9" w:rsidRDefault="003C776F" w:rsidP="003C776F">
                                <w:pPr>
                                  <w:pStyle w:val="HTMLPreformatted"/>
                                  <w:shd w:val="clear" w:color="auto" w:fill="FFFFFF"/>
                                  <w:rPr>
                                    <w:ins w:id="2969" w:author="Peter Freiling" w:date="2018-12-03T11:28:00Z"/>
                                    <w:rFonts w:ascii="Consolas" w:hAnsi="Consolas"/>
                                    <w:color w:val="000000"/>
                                    <w:sz w:val="18"/>
                                    <w:szCs w:val="18"/>
                                    <w:rPrChange w:id="2970" w:author="Peter Freiling" w:date="2018-12-03T11:34:00Z">
                                      <w:rPr>
                                        <w:ins w:id="2971" w:author="Peter Freiling" w:date="2018-12-03T11:28:00Z"/>
                                        <w:rFonts w:ascii="Consolas" w:hAnsi="Consolas"/>
                                        <w:color w:val="000000"/>
                                      </w:rPr>
                                    </w:rPrChange>
                                  </w:rPr>
                                </w:pPr>
                                <w:ins w:id="2972" w:author="Peter Freiling" w:date="2018-12-03T11:28:00Z">
                                  <w:r w:rsidRPr="00426BC9">
                                    <w:rPr>
                                      <w:rFonts w:ascii="Consolas" w:hAnsi="Consolas"/>
                                      <w:color w:val="000000"/>
                                      <w:sz w:val="18"/>
                                      <w:szCs w:val="18"/>
                                      <w:rPrChange w:id="2973" w:author="Peter Freiling" w:date="2018-12-03T11:34:00Z">
                                        <w:rPr>
                                          <w:rFonts w:ascii="Consolas" w:hAnsi="Consolas"/>
                                          <w:color w:val="000000"/>
                                        </w:rPr>
                                      </w:rPrChange>
                                    </w:rPr>
                                    <w:t>        </w:t>
                                  </w:r>
                                  <w:r w:rsidRPr="00426BC9">
                                    <w:rPr>
                                      <w:rFonts w:ascii="Consolas" w:hAnsi="Consolas"/>
                                      <w:color w:val="0000FF"/>
                                      <w:sz w:val="18"/>
                                      <w:szCs w:val="18"/>
                                      <w:rPrChange w:id="2974" w:author="Peter Freiling" w:date="2018-12-03T11:34:00Z">
                                        <w:rPr>
                                          <w:rFonts w:ascii="Consolas" w:hAnsi="Consolas"/>
                                          <w:color w:val="0000FF"/>
                                        </w:rPr>
                                      </w:rPrChange>
                                    </w:rPr>
                                    <w:t>public</w:t>
                                  </w:r>
                                  <w:r w:rsidRPr="00426BC9">
                                    <w:rPr>
                                      <w:rFonts w:ascii="Consolas" w:hAnsi="Consolas"/>
                                      <w:color w:val="000000"/>
                                      <w:sz w:val="18"/>
                                      <w:szCs w:val="18"/>
                                      <w:rPrChange w:id="2975" w:author="Peter Freiling" w:date="2018-12-03T11:34:00Z">
                                        <w:rPr>
                                          <w:rFonts w:ascii="Consolas" w:hAnsi="Consolas"/>
                                          <w:color w:val="000000"/>
                                        </w:rPr>
                                      </w:rPrChange>
                                    </w:rPr>
                                    <w:t> </w:t>
                                  </w:r>
                                  <w:r w:rsidRPr="00426BC9">
                                    <w:rPr>
                                      <w:rFonts w:ascii="Consolas" w:hAnsi="Consolas"/>
                                      <w:color w:val="0000FF"/>
                                      <w:sz w:val="18"/>
                                      <w:szCs w:val="18"/>
                                      <w:rPrChange w:id="2976" w:author="Peter Freiling" w:date="2018-12-03T11:34:00Z">
                                        <w:rPr>
                                          <w:rFonts w:ascii="Consolas" w:hAnsi="Consolas"/>
                                          <w:color w:val="0000FF"/>
                                        </w:rPr>
                                      </w:rPrChange>
                                    </w:rPr>
                                    <w:t>long</w:t>
                                  </w:r>
                                  <w:r w:rsidRPr="00426BC9">
                                    <w:rPr>
                                      <w:rFonts w:ascii="Consolas" w:hAnsi="Consolas"/>
                                      <w:color w:val="000000"/>
                                      <w:sz w:val="18"/>
                                      <w:szCs w:val="18"/>
                                      <w:rPrChange w:id="2977" w:author="Peter Freiling" w:date="2018-12-03T11:34:00Z">
                                        <w:rPr>
                                          <w:rFonts w:ascii="Consolas" w:hAnsi="Consolas"/>
                                          <w:color w:val="000000"/>
                                        </w:rPr>
                                      </w:rPrChange>
                                    </w:rPr>
                                    <w:t> ProcessId;</w:t>
                                  </w:r>
                                </w:ins>
                              </w:p>
                              <w:p w14:paraId="526763D1" w14:textId="77777777" w:rsidR="003C776F" w:rsidRPr="00426BC9" w:rsidRDefault="003C776F" w:rsidP="003C776F">
                                <w:pPr>
                                  <w:pStyle w:val="HTMLPreformatted"/>
                                  <w:shd w:val="clear" w:color="auto" w:fill="FFFFFF"/>
                                  <w:rPr>
                                    <w:ins w:id="2978" w:author="Peter Freiling" w:date="2018-12-03T11:28:00Z"/>
                                    <w:rFonts w:ascii="Consolas" w:hAnsi="Consolas"/>
                                    <w:color w:val="000000"/>
                                    <w:sz w:val="18"/>
                                    <w:szCs w:val="18"/>
                                    <w:rPrChange w:id="2979" w:author="Peter Freiling" w:date="2018-12-03T11:34:00Z">
                                      <w:rPr>
                                        <w:ins w:id="2980" w:author="Peter Freiling" w:date="2018-12-03T11:28:00Z"/>
                                        <w:rFonts w:ascii="Consolas" w:hAnsi="Consolas"/>
                                        <w:color w:val="000000"/>
                                      </w:rPr>
                                    </w:rPrChange>
                                  </w:rPr>
                                </w:pPr>
                                <w:ins w:id="2981" w:author="Peter Freiling" w:date="2018-12-03T11:28:00Z">
                                  <w:r w:rsidRPr="00426BC9">
                                    <w:rPr>
                                      <w:rFonts w:ascii="Consolas" w:hAnsi="Consolas"/>
                                      <w:color w:val="000000"/>
                                      <w:sz w:val="18"/>
                                      <w:szCs w:val="18"/>
                                      <w:rPrChange w:id="2982" w:author="Peter Freiling" w:date="2018-12-03T11:34:00Z">
                                        <w:rPr>
                                          <w:rFonts w:ascii="Consolas" w:hAnsi="Consolas"/>
                                          <w:color w:val="000000"/>
                                        </w:rPr>
                                      </w:rPrChange>
                                    </w:rPr>
                                    <w:t>        </w:t>
                                  </w:r>
                                  <w:r w:rsidRPr="00426BC9">
                                    <w:rPr>
                                      <w:rFonts w:ascii="Consolas" w:hAnsi="Consolas"/>
                                      <w:color w:val="0000FF"/>
                                      <w:sz w:val="18"/>
                                      <w:szCs w:val="18"/>
                                      <w:rPrChange w:id="2983" w:author="Peter Freiling" w:date="2018-12-03T11:34:00Z">
                                        <w:rPr>
                                          <w:rFonts w:ascii="Consolas" w:hAnsi="Consolas"/>
                                          <w:color w:val="0000FF"/>
                                        </w:rPr>
                                      </w:rPrChange>
                                    </w:rPr>
                                    <w:t>public</w:t>
                                  </w:r>
                                  <w:r w:rsidRPr="00426BC9">
                                    <w:rPr>
                                      <w:rFonts w:ascii="Consolas" w:hAnsi="Consolas"/>
                                      <w:color w:val="000000"/>
                                      <w:sz w:val="18"/>
                                      <w:szCs w:val="18"/>
                                      <w:rPrChange w:id="2984" w:author="Peter Freiling" w:date="2018-12-03T11:34:00Z">
                                        <w:rPr>
                                          <w:rFonts w:ascii="Consolas" w:hAnsi="Consolas"/>
                                          <w:color w:val="000000"/>
                                        </w:rPr>
                                      </w:rPrChange>
                                    </w:rPr>
                                    <w:t> </w:t>
                                  </w:r>
                                  <w:r w:rsidRPr="00426BC9">
                                    <w:rPr>
                                      <w:rFonts w:ascii="Consolas" w:hAnsi="Consolas"/>
                                      <w:color w:val="0000FF"/>
                                      <w:sz w:val="18"/>
                                      <w:szCs w:val="18"/>
                                      <w:rPrChange w:id="2985" w:author="Peter Freiling" w:date="2018-12-03T11:34:00Z">
                                        <w:rPr>
                                          <w:rFonts w:ascii="Consolas" w:hAnsi="Consolas"/>
                                          <w:color w:val="0000FF"/>
                                        </w:rPr>
                                      </w:rPrChange>
                                    </w:rPr>
                                    <w:t>long</w:t>
                                  </w:r>
                                  <w:r w:rsidRPr="00426BC9">
                                    <w:rPr>
                                      <w:rFonts w:ascii="Consolas" w:hAnsi="Consolas"/>
                                      <w:color w:val="000000"/>
                                      <w:sz w:val="18"/>
                                      <w:szCs w:val="18"/>
                                      <w:rPrChange w:id="2986" w:author="Peter Freiling" w:date="2018-12-03T11:34:00Z">
                                        <w:rPr>
                                          <w:rFonts w:ascii="Consolas" w:hAnsi="Consolas"/>
                                          <w:color w:val="000000"/>
                                        </w:rPr>
                                      </w:rPrChange>
                                    </w:rPr>
                                    <w:t> CpuId;</w:t>
                                  </w:r>
                                </w:ins>
                              </w:p>
                              <w:p w14:paraId="636D2E14" w14:textId="77777777" w:rsidR="003C776F" w:rsidRPr="00426BC9" w:rsidRDefault="003C776F" w:rsidP="003C776F">
                                <w:pPr>
                                  <w:pStyle w:val="HTMLPreformatted"/>
                                  <w:shd w:val="clear" w:color="auto" w:fill="FFFFFF"/>
                                  <w:rPr>
                                    <w:ins w:id="2987" w:author="Peter Freiling" w:date="2018-12-03T11:31:00Z"/>
                                    <w:rFonts w:ascii="Consolas" w:hAnsi="Consolas"/>
                                    <w:color w:val="000000"/>
                                    <w:sz w:val="18"/>
                                    <w:szCs w:val="18"/>
                                    <w:rPrChange w:id="2988" w:author="Peter Freiling" w:date="2018-12-03T11:34:00Z">
                                      <w:rPr>
                                        <w:ins w:id="2989" w:author="Peter Freiling" w:date="2018-12-03T11:31:00Z"/>
                                        <w:rFonts w:ascii="Consolas" w:hAnsi="Consolas"/>
                                        <w:color w:val="000000"/>
                                      </w:rPr>
                                    </w:rPrChange>
                                  </w:rPr>
                                </w:pPr>
                                <w:ins w:id="2990" w:author="Peter Freiling" w:date="2018-12-03T11:28:00Z">
                                  <w:r w:rsidRPr="00426BC9">
                                    <w:rPr>
                                      <w:rFonts w:ascii="Consolas" w:hAnsi="Consolas"/>
                                      <w:color w:val="000000"/>
                                      <w:sz w:val="18"/>
                                      <w:szCs w:val="18"/>
                                      <w:rPrChange w:id="2991" w:author="Peter Freiling" w:date="2018-12-03T11:34:00Z">
                                        <w:rPr>
                                          <w:rFonts w:ascii="Consolas" w:hAnsi="Consolas"/>
                                          <w:color w:val="000000"/>
                                        </w:rPr>
                                      </w:rPrChange>
                                    </w:rPr>
                                    <w:t>        </w:t>
                                  </w:r>
                                  <w:r w:rsidRPr="00426BC9">
                                    <w:rPr>
                                      <w:rFonts w:ascii="Consolas" w:hAnsi="Consolas"/>
                                      <w:color w:val="0000FF"/>
                                      <w:sz w:val="18"/>
                                      <w:szCs w:val="18"/>
                                      <w:rPrChange w:id="2992" w:author="Peter Freiling" w:date="2018-12-03T11:34:00Z">
                                        <w:rPr>
                                          <w:rFonts w:ascii="Consolas" w:hAnsi="Consolas"/>
                                          <w:color w:val="0000FF"/>
                                        </w:rPr>
                                      </w:rPrChange>
                                    </w:rPr>
                                    <w:t>public</w:t>
                                  </w:r>
                                  <w:r w:rsidRPr="00426BC9">
                                    <w:rPr>
                                      <w:rFonts w:ascii="Consolas" w:hAnsi="Consolas"/>
                                      <w:color w:val="000000"/>
                                      <w:sz w:val="18"/>
                                      <w:szCs w:val="18"/>
                                      <w:rPrChange w:id="2993" w:author="Peter Freiling" w:date="2018-12-03T11:34:00Z">
                                        <w:rPr>
                                          <w:rFonts w:ascii="Consolas" w:hAnsi="Consolas"/>
                                          <w:color w:val="000000"/>
                                        </w:rPr>
                                      </w:rPrChange>
                                    </w:rPr>
                                    <w:t> </w:t>
                                  </w:r>
                                  <w:r w:rsidRPr="00426BC9">
                                    <w:rPr>
                                      <w:rFonts w:ascii="Consolas" w:hAnsi="Consolas"/>
                                      <w:color w:val="0000FF"/>
                                      <w:sz w:val="18"/>
                                      <w:szCs w:val="18"/>
                                      <w:rPrChange w:id="2994" w:author="Peter Freiling" w:date="2018-12-03T11:34:00Z">
                                        <w:rPr>
                                          <w:rFonts w:ascii="Consolas" w:hAnsi="Consolas"/>
                                          <w:color w:val="0000FF"/>
                                        </w:rPr>
                                      </w:rPrChange>
                                    </w:rPr>
                                    <w:t>long</w:t>
                                  </w:r>
                                  <w:r w:rsidRPr="00426BC9">
                                    <w:rPr>
                                      <w:rFonts w:ascii="Consolas" w:hAnsi="Consolas"/>
                                      <w:color w:val="000000"/>
                                      <w:sz w:val="18"/>
                                      <w:szCs w:val="18"/>
                                      <w:rPrChange w:id="2995" w:author="Peter Freiling" w:date="2018-12-03T11:34:00Z">
                                        <w:rPr>
                                          <w:rFonts w:ascii="Consolas" w:hAnsi="Consolas"/>
                                          <w:color w:val="000000"/>
                                        </w:rPr>
                                      </w:rPrChange>
                                    </w:rPr>
                                    <w:t> CpuTemp;</w:t>
                                  </w:r>
                                </w:ins>
                                <w:ins w:id="2996" w:author="Peter Freiling" w:date="2018-12-03T11:31:00Z">
                                  <w:r w:rsidRPr="00426BC9">
                                    <w:rPr>
                                      <w:rFonts w:ascii="Consolas" w:hAnsi="Consolas"/>
                                      <w:color w:val="000000"/>
                                      <w:sz w:val="18"/>
                                      <w:szCs w:val="18"/>
                                      <w:rPrChange w:id="2997" w:author="Peter Freiling" w:date="2018-12-03T11:34:00Z">
                                        <w:rPr>
                                          <w:rFonts w:ascii="Consolas" w:hAnsi="Consolas"/>
                                          <w:color w:val="000000"/>
                                        </w:rPr>
                                      </w:rPrChange>
                                    </w:rPr>
                                    <w:t xml:space="preserve"> </w:t>
                                  </w:r>
                                </w:ins>
                              </w:p>
                              <w:p w14:paraId="6E8D9758" w14:textId="77777777" w:rsidR="003C776F" w:rsidRPr="00426BC9" w:rsidRDefault="003C776F" w:rsidP="003C776F">
                                <w:pPr>
                                  <w:pStyle w:val="HTMLPreformatted"/>
                                  <w:shd w:val="clear" w:color="auto" w:fill="FFFFFF"/>
                                  <w:rPr>
                                    <w:ins w:id="2998" w:author="Peter Freiling" w:date="2018-12-03T11:31:00Z"/>
                                    <w:rFonts w:ascii="Consolas" w:hAnsi="Consolas"/>
                                    <w:color w:val="000000"/>
                                    <w:sz w:val="18"/>
                                    <w:szCs w:val="18"/>
                                    <w:rPrChange w:id="2999" w:author="Peter Freiling" w:date="2018-12-03T11:34:00Z">
                                      <w:rPr>
                                        <w:ins w:id="3000" w:author="Peter Freiling" w:date="2018-12-03T11:31:00Z"/>
                                        <w:rFonts w:ascii="Consolas" w:hAnsi="Consolas"/>
                                        <w:color w:val="000000"/>
                                      </w:rPr>
                                    </w:rPrChange>
                                  </w:rPr>
                                </w:pPr>
                                <w:ins w:id="3001" w:author="Peter Freiling" w:date="2018-12-03T11:31:00Z">
                                  <w:r w:rsidRPr="00426BC9">
                                    <w:rPr>
                                      <w:rFonts w:ascii="Consolas" w:hAnsi="Consolas"/>
                                      <w:color w:val="000000"/>
                                      <w:sz w:val="18"/>
                                      <w:szCs w:val="18"/>
                                      <w:rPrChange w:id="3002" w:author="Peter Freiling" w:date="2018-12-03T11:34:00Z">
                                        <w:rPr>
                                          <w:rFonts w:ascii="Consolas" w:hAnsi="Consolas"/>
                                          <w:color w:val="000000"/>
                                        </w:rPr>
                                      </w:rPrChange>
                                    </w:rPr>
                                    <w:t xml:space="preserve"> </w:t>
                                  </w:r>
                                </w:ins>
                              </w:p>
                              <w:p w14:paraId="48F40241" w14:textId="77777777" w:rsidR="003C776F" w:rsidRPr="00426BC9" w:rsidRDefault="003C776F" w:rsidP="003C776F">
                                <w:pPr>
                                  <w:pStyle w:val="HTMLPreformatted"/>
                                  <w:shd w:val="clear" w:color="auto" w:fill="FFFFFF"/>
                                  <w:rPr>
                                    <w:ins w:id="3003" w:author="Peter Freiling" w:date="2018-12-03T11:31:00Z"/>
                                    <w:rFonts w:ascii="Consolas" w:hAnsi="Consolas"/>
                                    <w:color w:val="000000"/>
                                    <w:sz w:val="18"/>
                                    <w:szCs w:val="18"/>
                                    <w:rPrChange w:id="3004" w:author="Peter Freiling" w:date="2018-12-03T11:34:00Z">
                                      <w:rPr>
                                        <w:ins w:id="3005" w:author="Peter Freiling" w:date="2018-12-03T11:31:00Z"/>
                                        <w:rFonts w:ascii="Consolas" w:hAnsi="Consolas"/>
                                        <w:color w:val="000000"/>
                                      </w:rPr>
                                    </w:rPrChange>
                                  </w:rPr>
                                </w:pPr>
                                <w:ins w:id="3006" w:author="Peter Freiling" w:date="2018-12-03T11:31:00Z">
                                  <w:r w:rsidRPr="00426BC9">
                                    <w:rPr>
                                      <w:rFonts w:ascii="Consolas" w:hAnsi="Consolas"/>
                                      <w:color w:val="0000FF"/>
                                      <w:sz w:val="18"/>
                                      <w:szCs w:val="18"/>
                                      <w:rPrChange w:id="3007" w:author="Peter Freiling" w:date="2018-12-03T11:34:00Z">
                                        <w:rPr>
                                          <w:rFonts w:ascii="Consolas" w:hAnsi="Consolas"/>
                                          <w:color w:val="0000FF"/>
                                        </w:rPr>
                                      </w:rPrChange>
                                    </w:rPr>
                                    <w:t xml:space="preserve">        public</w:t>
                                  </w:r>
                                  <w:r w:rsidRPr="00426BC9">
                                    <w:rPr>
                                      <w:rFonts w:ascii="Consolas" w:hAnsi="Consolas"/>
                                      <w:color w:val="000000"/>
                                      <w:sz w:val="18"/>
                                      <w:szCs w:val="18"/>
                                      <w:rPrChange w:id="3008" w:author="Peter Freiling" w:date="2018-12-03T11:34:00Z">
                                        <w:rPr>
                                          <w:rFonts w:ascii="Consolas" w:hAnsi="Consolas"/>
                                          <w:color w:val="000000"/>
                                        </w:rPr>
                                      </w:rPrChange>
                                    </w:rPr>
                                    <w:t> </w:t>
                                  </w:r>
                                  <w:r w:rsidRPr="00426BC9">
                                    <w:rPr>
                                      <w:rFonts w:ascii="Consolas" w:hAnsi="Consolas"/>
                                      <w:color w:val="0000FF"/>
                                      <w:sz w:val="18"/>
                                      <w:szCs w:val="18"/>
                                      <w:rPrChange w:id="3009" w:author="Peter Freiling" w:date="2018-12-03T11:34:00Z">
                                        <w:rPr>
                                          <w:rFonts w:ascii="Consolas" w:hAnsi="Consolas"/>
                                          <w:color w:val="0000FF"/>
                                        </w:rPr>
                                      </w:rPrChange>
                                    </w:rPr>
                                    <w:t>override</w:t>
                                  </w:r>
                                  <w:r w:rsidRPr="00426BC9">
                                    <w:rPr>
                                      <w:rFonts w:ascii="Consolas" w:hAnsi="Consolas"/>
                                      <w:color w:val="000000"/>
                                      <w:sz w:val="18"/>
                                      <w:szCs w:val="18"/>
                                      <w:rPrChange w:id="3010" w:author="Peter Freiling" w:date="2018-12-03T11:34:00Z">
                                        <w:rPr>
                                          <w:rFonts w:ascii="Consolas" w:hAnsi="Consolas"/>
                                          <w:color w:val="000000"/>
                                        </w:rPr>
                                      </w:rPrChange>
                                    </w:rPr>
                                    <w:t> </w:t>
                                  </w:r>
                                  <w:r w:rsidRPr="00426BC9">
                                    <w:rPr>
                                      <w:rFonts w:ascii="Consolas" w:hAnsi="Consolas"/>
                                      <w:color w:val="0000FF"/>
                                      <w:sz w:val="18"/>
                                      <w:szCs w:val="18"/>
                                      <w:rPrChange w:id="3011" w:author="Peter Freiling" w:date="2018-12-03T11:34:00Z">
                                        <w:rPr>
                                          <w:rFonts w:ascii="Consolas" w:hAnsi="Consolas"/>
                                          <w:color w:val="0000FF"/>
                                        </w:rPr>
                                      </w:rPrChange>
                                    </w:rPr>
                                    <w:t>string</w:t>
                                  </w:r>
                                  <w:r w:rsidRPr="00426BC9">
                                    <w:rPr>
                                      <w:rFonts w:ascii="Consolas" w:hAnsi="Consolas"/>
                                      <w:color w:val="000000"/>
                                      <w:sz w:val="18"/>
                                      <w:szCs w:val="18"/>
                                      <w:rPrChange w:id="3012" w:author="Peter Freiling" w:date="2018-12-03T11:34:00Z">
                                        <w:rPr>
                                          <w:rFonts w:ascii="Consolas" w:hAnsi="Consolas"/>
                                          <w:color w:val="000000"/>
                                        </w:rPr>
                                      </w:rPrChange>
                                    </w:rPr>
                                    <w:t> ToString() =&gt;</w:t>
                                  </w:r>
                                </w:ins>
                                <w:ins w:id="3013" w:author="Peter Freiling" w:date="2018-12-03T11:32:00Z">
                                  <w:r w:rsidRPr="00426BC9">
                                    <w:rPr>
                                      <w:rFonts w:ascii="Consolas" w:hAnsi="Consolas"/>
                                      <w:color w:val="000000"/>
                                      <w:sz w:val="18"/>
                                      <w:szCs w:val="18"/>
                                      <w:rPrChange w:id="3014" w:author="Peter Freiling" w:date="2018-12-03T11:34:00Z">
                                        <w:rPr>
                                          <w:rFonts w:ascii="Consolas" w:hAnsi="Consolas"/>
                                          <w:color w:val="000000"/>
                                        </w:rPr>
                                      </w:rPrChange>
                                    </w:rPr>
                                    <w:t xml:space="preserve"> </w:t>
                                  </w:r>
                                </w:ins>
                                <w:ins w:id="3015" w:author="Peter Freiling" w:date="2018-12-03T11:31:00Z">
                                  <w:r w:rsidRPr="00426BC9">
                                    <w:rPr>
                                      <w:rFonts w:ascii="Consolas" w:hAnsi="Consolas"/>
                                      <w:color w:val="A31515"/>
                                      <w:sz w:val="18"/>
                                      <w:szCs w:val="18"/>
                                      <w:rPrChange w:id="3016" w:author="Peter Freiling" w:date="2018-12-03T11:34:00Z">
                                        <w:rPr>
                                          <w:rFonts w:ascii="Consolas" w:hAnsi="Consolas"/>
                                          <w:color w:val="A31515"/>
                                        </w:rPr>
                                      </w:rPrChange>
                                    </w:rPr>
                                    <w:t>$"Tick=</w:t>
                                  </w:r>
                                  <w:r w:rsidRPr="00426BC9">
                                    <w:rPr>
                                      <w:rFonts w:ascii="Consolas" w:hAnsi="Consolas"/>
                                      <w:color w:val="000000"/>
                                      <w:sz w:val="18"/>
                                      <w:szCs w:val="18"/>
                                      <w:rPrChange w:id="3017" w:author="Peter Freiling" w:date="2018-12-03T11:34:00Z">
                                        <w:rPr>
                                          <w:rFonts w:ascii="Consolas" w:hAnsi="Consolas"/>
                                          <w:color w:val="000000"/>
                                        </w:rPr>
                                      </w:rPrChange>
                                    </w:rPr>
                                    <w:t>{</w:t>
                                  </w:r>
                                  <w:r w:rsidRPr="00426BC9">
                                    <w:rPr>
                                      <w:rFonts w:ascii="Consolas" w:hAnsi="Consolas"/>
                                      <w:color w:val="0000FF"/>
                                      <w:sz w:val="18"/>
                                      <w:szCs w:val="18"/>
                                      <w:rPrChange w:id="3018" w:author="Peter Freiling" w:date="2018-12-03T11:34:00Z">
                                        <w:rPr>
                                          <w:rFonts w:ascii="Consolas" w:hAnsi="Consolas"/>
                                          <w:color w:val="0000FF"/>
                                        </w:rPr>
                                      </w:rPrChange>
                                    </w:rPr>
                                    <w:t>this</w:t>
                                  </w:r>
                                  <w:r w:rsidRPr="00426BC9">
                                    <w:rPr>
                                      <w:rFonts w:ascii="Consolas" w:hAnsi="Consolas"/>
                                      <w:color w:val="000000"/>
                                      <w:sz w:val="18"/>
                                      <w:szCs w:val="18"/>
                                      <w:rPrChange w:id="3019" w:author="Peter Freiling" w:date="2018-12-03T11:34:00Z">
                                        <w:rPr>
                                          <w:rFonts w:ascii="Consolas" w:hAnsi="Consolas"/>
                                          <w:color w:val="000000"/>
                                        </w:rPr>
                                      </w:rPrChange>
                                    </w:rPr>
                                    <w:t>.Tick}</w:t>
                                  </w:r>
                                  <w:r w:rsidRPr="00426BC9">
                                    <w:rPr>
                                      <w:rFonts w:ascii="Consolas" w:hAnsi="Consolas"/>
                                      <w:color w:val="A31515"/>
                                      <w:sz w:val="18"/>
                                      <w:szCs w:val="18"/>
                                      <w:rPrChange w:id="3020" w:author="Peter Freiling" w:date="2018-12-03T11:34:00Z">
                                        <w:rPr>
                                          <w:rFonts w:ascii="Consolas" w:hAnsi="Consolas"/>
                                          <w:color w:val="A31515"/>
                                        </w:rPr>
                                      </w:rPrChange>
                                    </w:rPr>
                                    <w:t>\tProcessId=</w:t>
                                  </w:r>
                                  <w:r w:rsidRPr="00426BC9">
                                    <w:rPr>
                                      <w:rFonts w:ascii="Consolas" w:hAnsi="Consolas"/>
                                      <w:color w:val="000000"/>
                                      <w:sz w:val="18"/>
                                      <w:szCs w:val="18"/>
                                      <w:rPrChange w:id="3021" w:author="Peter Freiling" w:date="2018-12-03T11:34:00Z">
                                        <w:rPr>
                                          <w:rFonts w:ascii="Consolas" w:hAnsi="Consolas"/>
                                          <w:color w:val="000000"/>
                                        </w:rPr>
                                      </w:rPrChange>
                                    </w:rPr>
                                    <w:t>{</w:t>
                                  </w:r>
                                  <w:r w:rsidRPr="00426BC9">
                                    <w:rPr>
                                      <w:rFonts w:ascii="Consolas" w:hAnsi="Consolas"/>
                                      <w:color w:val="0000FF"/>
                                      <w:sz w:val="18"/>
                                      <w:szCs w:val="18"/>
                                      <w:rPrChange w:id="3022" w:author="Peter Freiling" w:date="2018-12-03T11:34:00Z">
                                        <w:rPr>
                                          <w:rFonts w:ascii="Consolas" w:hAnsi="Consolas"/>
                                          <w:color w:val="0000FF"/>
                                        </w:rPr>
                                      </w:rPrChange>
                                    </w:rPr>
                                    <w:t>this</w:t>
                                  </w:r>
                                  <w:r w:rsidRPr="00426BC9">
                                    <w:rPr>
                                      <w:rFonts w:ascii="Consolas" w:hAnsi="Consolas"/>
                                      <w:color w:val="000000"/>
                                      <w:sz w:val="18"/>
                                      <w:szCs w:val="18"/>
                                      <w:rPrChange w:id="3023" w:author="Peter Freiling" w:date="2018-12-03T11:34:00Z">
                                        <w:rPr>
                                          <w:rFonts w:ascii="Consolas" w:hAnsi="Consolas"/>
                                          <w:color w:val="000000"/>
                                        </w:rPr>
                                      </w:rPrChange>
                                    </w:rPr>
                                    <w:t>.ProcessId}</w:t>
                                  </w:r>
                                  <w:r w:rsidRPr="00426BC9">
                                    <w:rPr>
                                      <w:rFonts w:ascii="Consolas" w:hAnsi="Consolas"/>
                                      <w:color w:val="A31515"/>
                                      <w:sz w:val="18"/>
                                      <w:szCs w:val="18"/>
                                      <w:rPrChange w:id="3024" w:author="Peter Freiling" w:date="2018-12-03T11:34:00Z">
                                        <w:rPr>
                                          <w:rFonts w:ascii="Consolas" w:hAnsi="Consolas"/>
                                          <w:color w:val="A31515"/>
                                        </w:rPr>
                                      </w:rPrChange>
                                    </w:rPr>
                                    <w:t>\t"</w:t>
                                  </w:r>
                                  <w:r w:rsidRPr="00426BC9">
                                    <w:rPr>
                                      <w:rFonts w:ascii="Consolas" w:hAnsi="Consolas"/>
                                      <w:color w:val="000000"/>
                                      <w:sz w:val="18"/>
                                      <w:szCs w:val="18"/>
                                      <w:rPrChange w:id="3025" w:author="Peter Freiling" w:date="2018-12-03T11:34:00Z">
                                        <w:rPr>
                                          <w:rFonts w:ascii="Consolas" w:hAnsi="Consolas"/>
                                          <w:color w:val="000000"/>
                                        </w:rPr>
                                      </w:rPrChange>
                                    </w:rPr>
                                    <w:t> +</w:t>
                                  </w:r>
                                </w:ins>
                              </w:p>
                              <w:p w14:paraId="5407580C" w14:textId="77777777" w:rsidR="003C776F" w:rsidRPr="00426BC9" w:rsidRDefault="003C776F" w:rsidP="00FC144B">
                                <w:pPr>
                                  <w:pStyle w:val="HTMLPreformatted"/>
                                  <w:shd w:val="clear" w:color="auto" w:fill="FFFFFF"/>
                                  <w:rPr>
                                    <w:ins w:id="3026" w:author="Peter Freiling" w:date="2018-12-03T11:31:00Z"/>
                                    <w:rFonts w:ascii="Consolas" w:hAnsi="Consolas"/>
                                    <w:color w:val="000000"/>
                                    <w:sz w:val="18"/>
                                    <w:szCs w:val="18"/>
                                    <w:rPrChange w:id="3027" w:author="Peter Freiling" w:date="2018-12-03T11:34:00Z">
                                      <w:rPr>
                                        <w:ins w:id="3028" w:author="Peter Freiling" w:date="2018-12-03T11:31:00Z"/>
                                        <w:rFonts w:ascii="Consolas" w:hAnsi="Consolas"/>
                                        <w:color w:val="000000"/>
                                      </w:rPr>
                                    </w:rPrChange>
                                  </w:rPr>
                                </w:pPr>
                                <w:ins w:id="3029" w:author="Peter Freiling" w:date="2018-12-03T11:31:00Z">
                                  <w:r w:rsidRPr="00426BC9">
                                    <w:rPr>
                                      <w:rFonts w:ascii="Consolas" w:hAnsi="Consolas"/>
                                      <w:color w:val="000000"/>
                                      <w:sz w:val="18"/>
                                      <w:szCs w:val="18"/>
                                      <w:rPrChange w:id="3030" w:author="Peter Freiling" w:date="2018-12-03T11:34:00Z">
                                        <w:rPr>
                                          <w:rFonts w:ascii="Consolas" w:hAnsi="Consolas"/>
                                          <w:color w:val="000000"/>
                                        </w:rPr>
                                      </w:rPrChange>
                                    </w:rPr>
                                    <w:t xml:space="preserve">            </w:t>
                                  </w:r>
                                  <w:r w:rsidRPr="00426BC9">
                                    <w:rPr>
                                      <w:rFonts w:ascii="Consolas" w:hAnsi="Consolas"/>
                                      <w:color w:val="A31515"/>
                                      <w:sz w:val="18"/>
                                      <w:szCs w:val="18"/>
                                      <w:rPrChange w:id="3031" w:author="Peter Freiling" w:date="2018-12-03T11:34:00Z">
                                        <w:rPr>
                                          <w:rFonts w:ascii="Consolas" w:hAnsi="Consolas"/>
                                          <w:color w:val="A31515"/>
                                        </w:rPr>
                                      </w:rPrChange>
                                    </w:rPr>
                                    <w:t>$"CpuId=</w:t>
                                  </w:r>
                                  <w:r w:rsidRPr="00426BC9">
                                    <w:rPr>
                                      <w:rFonts w:ascii="Consolas" w:hAnsi="Consolas"/>
                                      <w:color w:val="000000"/>
                                      <w:sz w:val="18"/>
                                      <w:szCs w:val="18"/>
                                      <w:rPrChange w:id="3032" w:author="Peter Freiling" w:date="2018-12-03T11:34:00Z">
                                        <w:rPr>
                                          <w:rFonts w:ascii="Consolas" w:hAnsi="Consolas"/>
                                          <w:color w:val="000000"/>
                                        </w:rPr>
                                      </w:rPrChange>
                                    </w:rPr>
                                    <w:t>{</w:t>
                                  </w:r>
                                  <w:r w:rsidRPr="00426BC9">
                                    <w:rPr>
                                      <w:rFonts w:ascii="Consolas" w:hAnsi="Consolas"/>
                                      <w:color w:val="0000FF"/>
                                      <w:sz w:val="18"/>
                                      <w:szCs w:val="18"/>
                                      <w:rPrChange w:id="3033" w:author="Peter Freiling" w:date="2018-12-03T11:34:00Z">
                                        <w:rPr>
                                          <w:rFonts w:ascii="Consolas" w:hAnsi="Consolas"/>
                                          <w:color w:val="0000FF"/>
                                        </w:rPr>
                                      </w:rPrChange>
                                    </w:rPr>
                                    <w:t>this</w:t>
                                  </w:r>
                                  <w:r w:rsidRPr="00426BC9">
                                    <w:rPr>
                                      <w:rFonts w:ascii="Consolas" w:hAnsi="Consolas"/>
                                      <w:color w:val="000000"/>
                                      <w:sz w:val="18"/>
                                      <w:szCs w:val="18"/>
                                      <w:rPrChange w:id="3034" w:author="Peter Freiling" w:date="2018-12-03T11:34:00Z">
                                        <w:rPr>
                                          <w:rFonts w:ascii="Consolas" w:hAnsi="Consolas"/>
                                          <w:color w:val="000000"/>
                                        </w:rPr>
                                      </w:rPrChange>
                                    </w:rPr>
                                    <w:t>.CpuId}</w:t>
                                  </w:r>
                                  <w:r w:rsidRPr="00426BC9">
                                    <w:rPr>
                                      <w:rFonts w:ascii="Consolas" w:hAnsi="Consolas"/>
                                      <w:color w:val="A31515"/>
                                      <w:sz w:val="18"/>
                                      <w:szCs w:val="18"/>
                                      <w:rPrChange w:id="3035" w:author="Peter Freiling" w:date="2018-12-03T11:34:00Z">
                                        <w:rPr>
                                          <w:rFonts w:ascii="Consolas" w:hAnsi="Consolas"/>
                                          <w:color w:val="A31515"/>
                                        </w:rPr>
                                      </w:rPrChange>
                                    </w:rPr>
                                    <w:t>\tCpuTemp=</w:t>
                                  </w:r>
                                  <w:r w:rsidRPr="00426BC9">
                                    <w:rPr>
                                      <w:rFonts w:ascii="Consolas" w:hAnsi="Consolas"/>
                                      <w:color w:val="000000"/>
                                      <w:sz w:val="18"/>
                                      <w:szCs w:val="18"/>
                                      <w:rPrChange w:id="3036" w:author="Peter Freiling" w:date="2018-12-03T11:34:00Z">
                                        <w:rPr>
                                          <w:rFonts w:ascii="Consolas" w:hAnsi="Consolas"/>
                                          <w:color w:val="000000"/>
                                        </w:rPr>
                                      </w:rPrChange>
                                    </w:rPr>
                                    <w:t>{</w:t>
                                  </w:r>
                                  <w:r w:rsidRPr="00426BC9">
                                    <w:rPr>
                                      <w:rFonts w:ascii="Consolas" w:hAnsi="Consolas"/>
                                      <w:color w:val="0000FF"/>
                                      <w:sz w:val="18"/>
                                      <w:szCs w:val="18"/>
                                      <w:rPrChange w:id="3037" w:author="Peter Freiling" w:date="2018-12-03T11:34:00Z">
                                        <w:rPr>
                                          <w:rFonts w:ascii="Consolas" w:hAnsi="Consolas"/>
                                          <w:color w:val="0000FF"/>
                                        </w:rPr>
                                      </w:rPrChange>
                                    </w:rPr>
                                    <w:t>this</w:t>
                                  </w:r>
                                  <w:r w:rsidRPr="00426BC9">
                                    <w:rPr>
                                      <w:rFonts w:ascii="Consolas" w:hAnsi="Consolas"/>
                                      <w:color w:val="000000"/>
                                      <w:sz w:val="18"/>
                                      <w:szCs w:val="18"/>
                                      <w:rPrChange w:id="3038" w:author="Peter Freiling" w:date="2018-12-03T11:34:00Z">
                                        <w:rPr>
                                          <w:rFonts w:ascii="Consolas" w:hAnsi="Consolas"/>
                                          <w:color w:val="000000"/>
                                        </w:rPr>
                                      </w:rPrChange>
                                    </w:rPr>
                                    <w:t>.CpuTemp}</w:t>
                                  </w:r>
                                  <w:r w:rsidRPr="00426BC9">
                                    <w:rPr>
                                      <w:rFonts w:ascii="Consolas" w:hAnsi="Consolas"/>
                                      <w:color w:val="A31515"/>
                                      <w:sz w:val="18"/>
                                      <w:szCs w:val="18"/>
                                      <w:rPrChange w:id="3039" w:author="Peter Freiling" w:date="2018-12-03T11:34:00Z">
                                        <w:rPr>
                                          <w:rFonts w:ascii="Consolas" w:hAnsi="Consolas"/>
                                          <w:color w:val="A31515"/>
                                        </w:rPr>
                                      </w:rPrChange>
                                    </w:rPr>
                                    <w:t>"</w:t>
                                  </w:r>
                                  <w:r w:rsidRPr="00426BC9">
                                    <w:rPr>
                                      <w:rFonts w:ascii="Consolas" w:hAnsi="Consolas"/>
                                      <w:color w:val="000000"/>
                                      <w:sz w:val="18"/>
                                      <w:szCs w:val="18"/>
                                      <w:rPrChange w:id="3040" w:author="Peter Freiling" w:date="2018-12-03T11:34:00Z">
                                        <w:rPr>
                                          <w:rFonts w:ascii="Consolas" w:hAnsi="Consolas"/>
                                          <w:color w:val="000000"/>
                                        </w:rPr>
                                      </w:rPrChange>
                                    </w:rPr>
                                    <w:t>;</w:t>
                                  </w:r>
                                </w:ins>
                              </w:p>
                              <w:p w14:paraId="38C9956F" w14:textId="77777777" w:rsidR="003C776F" w:rsidRPr="00426BC9" w:rsidRDefault="003C776F" w:rsidP="003C776F">
                                <w:pPr>
                                  <w:pStyle w:val="HTMLPreformatted"/>
                                  <w:shd w:val="clear" w:color="auto" w:fill="FFFFFF"/>
                                  <w:rPr>
                                    <w:ins w:id="3041" w:author="Peter Freiling" w:date="2018-12-03T11:28:00Z"/>
                                    <w:rFonts w:ascii="Consolas" w:hAnsi="Consolas"/>
                                    <w:color w:val="000000"/>
                                    <w:sz w:val="18"/>
                                    <w:szCs w:val="18"/>
                                    <w:rPrChange w:id="3042" w:author="Peter Freiling" w:date="2018-12-03T11:34:00Z">
                                      <w:rPr>
                                        <w:ins w:id="3043" w:author="Peter Freiling" w:date="2018-12-03T11:28:00Z"/>
                                        <w:rFonts w:ascii="Consolas" w:hAnsi="Consolas"/>
                                        <w:color w:val="000000"/>
                                      </w:rPr>
                                    </w:rPrChange>
                                  </w:rPr>
                                </w:pPr>
                                <w:ins w:id="3044" w:author="Peter Freiling" w:date="2018-12-03T11:28:00Z">
                                  <w:r w:rsidRPr="00426BC9">
                                    <w:rPr>
                                      <w:rFonts w:ascii="Consolas" w:hAnsi="Consolas"/>
                                      <w:color w:val="000000"/>
                                      <w:sz w:val="18"/>
                                      <w:szCs w:val="18"/>
                                      <w:rPrChange w:id="3045" w:author="Peter Freiling" w:date="2018-12-03T11:34:00Z">
                                        <w:rPr>
                                          <w:rFonts w:ascii="Consolas" w:hAnsi="Consolas"/>
                                          <w:color w:val="000000"/>
                                        </w:rPr>
                                      </w:rPrChange>
                                    </w:rPr>
                                    <w:t>    };</w:t>
                                  </w:r>
                                </w:ins>
                              </w:p>
                              <w:p w14:paraId="28768B55" w14:textId="77777777" w:rsidR="003C776F" w:rsidRPr="00426BC9" w:rsidRDefault="003C776F" w:rsidP="003C776F">
                                <w:pPr>
                                  <w:pStyle w:val="HTMLPreformatted"/>
                                  <w:shd w:val="clear" w:color="auto" w:fill="FFFFFF"/>
                                  <w:rPr>
                                    <w:ins w:id="3046" w:author="Peter Freiling" w:date="2018-12-03T11:28:00Z"/>
                                    <w:rFonts w:ascii="Consolas" w:hAnsi="Consolas"/>
                                    <w:color w:val="000000"/>
                                    <w:sz w:val="18"/>
                                    <w:szCs w:val="18"/>
                                    <w:rPrChange w:id="3047" w:author="Peter Freiling" w:date="2018-12-03T11:34:00Z">
                                      <w:rPr>
                                        <w:ins w:id="3048" w:author="Peter Freiling" w:date="2018-12-03T11:28:00Z"/>
                                        <w:rFonts w:ascii="Consolas" w:hAnsi="Consolas"/>
                                        <w:color w:val="000000"/>
                                      </w:rPr>
                                    </w:rPrChange>
                                  </w:rPr>
                                </w:pPr>
                                <w:ins w:id="3049" w:author="Peter Freiling" w:date="2018-12-03T11:28:00Z">
                                  <w:r w:rsidRPr="00426BC9">
                                    <w:rPr>
                                      <w:rFonts w:ascii="Consolas" w:hAnsi="Consolas"/>
                                      <w:color w:val="000000"/>
                                      <w:sz w:val="18"/>
                                      <w:szCs w:val="18"/>
                                      <w:rPrChange w:id="3050" w:author="Peter Freiling" w:date="2018-12-03T11:34:00Z">
                                        <w:rPr>
                                          <w:rFonts w:ascii="Consolas" w:hAnsi="Consolas"/>
                                          <w:color w:val="000000"/>
                                        </w:rPr>
                                      </w:rPrChange>
                                    </w:rPr>
                                    <w:t xml:space="preserve"> </w:t>
                                  </w:r>
                                </w:ins>
                              </w:p>
                              <w:p w14:paraId="66CC04B5" w14:textId="77777777" w:rsidR="003C776F" w:rsidRPr="00426BC9" w:rsidRDefault="003C776F" w:rsidP="003C776F">
                                <w:pPr>
                                  <w:pStyle w:val="HTMLPreformatted"/>
                                  <w:shd w:val="clear" w:color="auto" w:fill="FFFFFF"/>
                                  <w:rPr>
                                    <w:ins w:id="3051" w:author="Peter Freiling" w:date="2018-12-03T11:32:00Z"/>
                                    <w:rFonts w:ascii="Consolas" w:hAnsi="Consolas"/>
                                    <w:color w:val="000000"/>
                                    <w:sz w:val="18"/>
                                    <w:szCs w:val="18"/>
                                    <w:rPrChange w:id="3052" w:author="Peter Freiling" w:date="2018-12-03T11:34:00Z">
                                      <w:rPr>
                                        <w:ins w:id="3053" w:author="Peter Freiling" w:date="2018-12-03T11:32:00Z"/>
                                        <w:rFonts w:ascii="Consolas" w:hAnsi="Consolas"/>
                                        <w:color w:val="000000"/>
                                      </w:rPr>
                                    </w:rPrChange>
                                  </w:rPr>
                                </w:pPr>
                                <w:ins w:id="3054" w:author="Peter Freiling" w:date="2018-12-03T11:30:00Z">
                                  <w:r w:rsidRPr="00426BC9">
                                    <w:rPr>
                                      <w:rFonts w:ascii="Consolas" w:hAnsi="Consolas"/>
                                      <w:color w:val="0000FF"/>
                                      <w:sz w:val="18"/>
                                      <w:szCs w:val="18"/>
                                      <w:rPrChange w:id="3055" w:author="Peter Freiling" w:date="2018-12-03T11:34:00Z">
                                        <w:rPr>
                                          <w:rFonts w:ascii="Consolas" w:hAnsi="Consolas"/>
                                          <w:color w:val="0000FF"/>
                                        </w:rPr>
                                      </w:rPrChange>
                                    </w:rPr>
                                    <w:t xml:space="preserve">    private</w:t>
                                  </w:r>
                                  <w:r w:rsidRPr="00426BC9">
                                    <w:rPr>
                                      <w:rFonts w:ascii="Consolas" w:hAnsi="Consolas"/>
                                      <w:color w:val="000000"/>
                                      <w:sz w:val="18"/>
                                      <w:szCs w:val="18"/>
                                      <w:rPrChange w:id="3056" w:author="Peter Freiling" w:date="2018-12-03T11:34:00Z">
                                        <w:rPr>
                                          <w:rFonts w:ascii="Consolas" w:hAnsi="Consolas"/>
                                          <w:color w:val="000000"/>
                                        </w:rPr>
                                      </w:rPrChange>
                                    </w:rPr>
                                    <w:t> </w:t>
                                  </w:r>
                                  <w:r w:rsidRPr="00426BC9">
                                    <w:rPr>
                                      <w:rFonts w:ascii="Consolas" w:hAnsi="Consolas"/>
                                      <w:color w:val="0000FF"/>
                                      <w:sz w:val="18"/>
                                      <w:szCs w:val="18"/>
                                      <w:rPrChange w:id="3057" w:author="Peter Freiling" w:date="2018-12-03T11:34:00Z">
                                        <w:rPr>
                                          <w:rFonts w:ascii="Consolas" w:hAnsi="Consolas"/>
                                          <w:color w:val="0000FF"/>
                                        </w:rPr>
                                      </w:rPrChange>
                                    </w:rPr>
                                    <w:t>static</w:t>
                                  </w:r>
                                  <w:r w:rsidRPr="00426BC9">
                                    <w:rPr>
                                      <w:rFonts w:ascii="Consolas" w:hAnsi="Consolas"/>
                                      <w:color w:val="000000"/>
                                      <w:sz w:val="18"/>
                                      <w:szCs w:val="18"/>
                                      <w:rPrChange w:id="3058" w:author="Peter Freiling" w:date="2018-12-03T11:34:00Z">
                                        <w:rPr>
                                          <w:rFonts w:ascii="Consolas" w:hAnsi="Consolas"/>
                                          <w:color w:val="000000"/>
                                        </w:rPr>
                                      </w:rPrChange>
                                    </w:rPr>
                                    <w:t> </w:t>
                                  </w:r>
                                  <w:r w:rsidRPr="00426BC9">
                                    <w:rPr>
                                      <w:rFonts w:ascii="Consolas" w:hAnsi="Consolas"/>
                                      <w:color w:val="0000FF"/>
                                      <w:sz w:val="18"/>
                                      <w:szCs w:val="18"/>
                                      <w:rPrChange w:id="3059" w:author="Peter Freiling" w:date="2018-12-03T11:34:00Z">
                                        <w:rPr>
                                          <w:rFonts w:ascii="Consolas" w:hAnsi="Consolas"/>
                                          <w:color w:val="0000FF"/>
                                        </w:rPr>
                                      </w:rPrChange>
                                    </w:rPr>
                                    <w:t>void</w:t>
                                  </w:r>
                                  <w:r w:rsidRPr="00426BC9">
                                    <w:rPr>
                                      <w:rFonts w:ascii="Consolas" w:hAnsi="Consolas"/>
                                      <w:color w:val="000000"/>
                                      <w:sz w:val="18"/>
                                      <w:szCs w:val="18"/>
                                      <w:rPrChange w:id="3060" w:author="Peter Freiling" w:date="2018-12-03T11:34:00Z">
                                        <w:rPr>
                                          <w:rFonts w:ascii="Consolas" w:hAnsi="Consolas"/>
                                          <w:color w:val="000000"/>
                                        </w:rPr>
                                      </w:rPrChange>
                                    </w:rPr>
                                    <w:t> WriteEvent&lt;</w:t>
                                  </w:r>
                                  <w:r w:rsidRPr="00426BC9">
                                    <w:rPr>
                                      <w:rFonts w:ascii="Consolas" w:hAnsi="Consolas"/>
                                      <w:color w:val="2B91AF"/>
                                      <w:sz w:val="18"/>
                                      <w:szCs w:val="18"/>
                                      <w:rPrChange w:id="3061" w:author="Peter Freiling" w:date="2018-12-03T11:34:00Z">
                                        <w:rPr>
                                          <w:rFonts w:ascii="Consolas" w:hAnsi="Consolas"/>
                                          <w:color w:val="2B91AF"/>
                                        </w:rPr>
                                      </w:rPrChange>
                                    </w:rPr>
                                    <w:t>T</w:t>
                                  </w:r>
                                  <w:r w:rsidRPr="00426BC9">
                                    <w:rPr>
                                      <w:rFonts w:ascii="Consolas" w:hAnsi="Consolas"/>
                                      <w:color w:val="000000"/>
                                      <w:sz w:val="18"/>
                                      <w:szCs w:val="18"/>
                                      <w:rPrChange w:id="3062" w:author="Peter Freiling" w:date="2018-12-03T11:34:00Z">
                                        <w:rPr>
                                          <w:rFonts w:ascii="Consolas" w:hAnsi="Consolas"/>
                                          <w:color w:val="000000"/>
                                        </w:rPr>
                                      </w:rPrChange>
                                    </w:rPr>
                                    <w:t>&gt;(</w:t>
                                  </w:r>
                                  <w:r w:rsidRPr="00426BC9">
                                    <w:rPr>
                                      <w:rFonts w:ascii="Consolas" w:hAnsi="Consolas"/>
                                      <w:color w:val="2B91AF"/>
                                      <w:sz w:val="18"/>
                                      <w:szCs w:val="18"/>
                                      <w:rPrChange w:id="3063" w:author="Peter Freiling" w:date="2018-12-03T11:34:00Z">
                                        <w:rPr>
                                          <w:rFonts w:ascii="Consolas" w:hAnsi="Consolas"/>
                                          <w:color w:val="2B91AF"/>
                                        </w:rPr>
                                      </w:rPrChange>
                                    </w:rPr>
                                    <w:t>StreamEvent</w:t>
                                  </w:r>
                                  <w:r w:rsidRPr="00426BC9">
                                    <w:rPr>
                                      <w:rFonts w:ascii="Consolas" w:hAnsi="Consolas"/>
                                      <w:color w:val="000000"/>
                                      <w:sz w:val="18"/>
                                      <w:szCs w:val="18"/>
                                      <w:rPrChange w:id="3064" w:author="Peter Freiling" w:date="2018-12-03T11:34:00Z">
                                        <w:rPr>
                                          <w:rFonts w:ascii="Consolas" w:hAnsi="Consolas"/>
                                          <w:color w:val="000000"/>
                                        </w:rPr>
                                      </w:rPrChange>
                                    </w:rPr>
                                    <w:t>&lt;</w:t>
                                  </w:r>
                                  <w:r w:rsidRPr="00426BC9">
                                    <w:rPr>
                                      <w:rFonts w:ascii="Consolas" w:hAnsi="Consolas"/>
                                      <w:color w:val="2B91AF"/>
                                      <w:sz w:val="18"/>
                                      <w:szCs w:val="18"/>
                                      <w:rPrChange w:id="3065" w:author="Peter Freiling" w:date="2018-12-03T11:34:00Z">
                                        <w:rPr>
                                          <w:rFonts w:ascii="Consolas" w:hAnsi="Consolas"/>
                                          <w:color w:val="2B91AF"/>
                                        </w:rPr>
                                      </w:rPrChange>
                                    </w:rPr>
                                    <w:t>T</w:t>
                                  </w:r>
                                  <w:r w:rsidRPr="00426BC9">
                                    <w:rPr>
                                      <w:rFonts w:ascii="Consolas" w:hAnsi="Consolas"/>
                                      <w:color w:val="000000"/>
                                      <w:sz w:val="18"/>
                                      <w:szCs w:val="18"/>
                                      <w:rPrChange w:id="3066" w:author="Peter Freiling" w:date="2018-12-03T11:34:00Z">
                                        <w:rPr>
                                          <w:rFonts w:ascii="Consolas" w:hAnsi="Consolas"/>
                                          <w:color w:val="000000"/>
                                        </w:rPr>
                                      </w:rPrChange>
                                    </w:rPr>
                                    <w:t>&gt; e) =&gt;</w:t>
                                  </w:r>
                                </w:ins>
                                <w:ins w:id="3067" w:author="Peter Freiling" w:date="2018-12-03T11:32:00Z">
                                  <w:r w:rsidRPr="00426BC9">
                                    <w:rPr>
                                      <w:rFonts w:ascii="Consolas" w:hAnsi="Consolas"/>
                                      <w:color w:val="000000"/>
                                      <w:sz w:val="18"/>
                                      <w:szCs w:val="18"/>
                                      <w:rPrChange w:id="3068" w:author="Peter Freiling" w:date="2018-12-03T11:34:00Z">
                                        <w:rPr>
                                          <w:rFonts w:ascii="Consolas" w:hAnsi="Consolas"/>
                                          <w:color w:val="000000"/>
                                        </w:rPr>
                                      </w:rPrChange>
                                    </w:rPr>
                                    <w:t xml:space="preserve"> </w:t>
                                  </w:r>
                                </w:ins>
                                <w:ins w:id="3069" w:author="Peter Freiling" w:date="2018-12-03T11:30:00Z">
                                  <w:r w:rsidRPr="00426BC9">
                                    <w:rPr>
                                      <w:rFonts w:ascii="Consolas" w:hAnsi="Consolas"/>
                                      <w:color w:val="2B91AF"/>
                                      <w:sz w:val="18"/>
                                      <w:szCs w:val="18"/>
                                      <w:rPrChange w:id="3070" w:author="Peter Freiling" w:date="2018-12-03T11:34:00Z">
                                        <w:rPr>
                                          <w:rFonts w:ascii="Consolas" w:hAnsi="Consolas"/>
                                          <w:color w:val="2B91AF"/>
                                        </w:rPr>
                                      </w:rPrChange>
                                    </w:rPr>
                                    <w:t>Console</w:t>
                                  </w:r>
                                  <w:r w:rsidRPr="00426BC9">
                                    <w:rPr>
                                      <w:rFonts w:ascii="Consolas" w:hAnsi="Consolas"/>
                                      <w:color w:val="000000"/>
                                      <w:sz w:val="18"/>
                                      <w:szCs w:val="18"/>
                                      <w:rPrChange w:id="3071" w:author="Peter Freiling" w:date="2018-12-03T11:34:00Z">
                                        <w:rPr>
                                          <w:rFonts w:ascii="Consolas" w:hAnsi="Consolas"/>
                                          <w:color w:val="000000"/>
                                        </w:rPr>
                                      </w:rPrChange>
                                    </w:rPr>
                                    <w:t>.WriteLine(</w:t>
                                  </w:r>
                                </w:ins>
                              </w:p>
                              <w:p w14:paraId="3BDD82E0" w14:textId="77777777" w:rsidR="003C776F" w:rsidRPr="00426BC9" w:rsidRDefault="003C776F" w:rsidP="00FC144B">
                                <w:pPr>
                                  <w:pStyle w:val="HTMLPreformatted"/>
                                  <w:shd w:val="clear" w:color="auto" w:fill="FFFFFF"/>
                                  <w:rPr>
                                    <w:ins w:id="3072" w:author="Peter Freiling" w:date="2018-12-03T11:30:00Z"/>
                                    <w:rFonts w:ascii="Consolas" w:hAnsi="Consolas"/>
                                    <w:color w:val="000000"/>
                                    <w:sz w:val="18"/>
                                    <w:szCs w:val="18"/>
                                    <w:rPrChange w:id="3073" w:author="Peter Freiling" w:date="2018-12-03T11:34:00Z">
                                      <w:rPr>
                                        <w:ins w:id="3074" w:author="Peter Freiling" w:date="2018-12-03T11:30:00Z"/>
                                        <w:rFonts w:ascii="Consolas" w:hAnsi="Consolas"/>
                                        <w:color w:val="000000"/>
                                      </w:rPr>
                                    </w:rPrChange>
                                  </w:rPr>
                                </w:pPr>
                                <w:ins w:id="3075" w:author="Peter Freiling" w:date="2018-12-03T11:32:00Z">
                                  <w:r w:rsidRPr="00426BC9">
                                    <w:rPr>
                                      <w:rFonts w:ascii="Consolas" w:hAnsi="Consolas"/>
                                      <w:color w:val="A31515"/>
                                      <w:sz w:val="18"/>
                                      <w:szCs w:val="18"/>
                                      <w:rPrChange w:id="3076" w:author="Peter Freiling" w:date="2018-12-03T11:34:00Z">
                                        <w:rPr>
                                          <w:rFonts w:ascii="Consolas" w:hAnsi="Consolas"/>
                                          <w:color w:val="A31515"/>
                                        </w:rPr>
                                      </w:rPrChange>
                                    </w:rPr>
                                    <w:t xml:space="preserve">        </w:t>
                                  </w:r>
                                </w:ins>
                                <w:ins w:id="3077" w:author="Peter Freiling" w:date="2018-12-03T11:30:00Z">
                                  <w:r w:rsidRPr="00426BC9">
                                    <w:rPr>
                                      <w:rFonts w:ascii="Consolas" w:hAnsi="Consolas"/>
                                      <w:color w:val="A31515"/>
                                      <w:sz w:val="18"/>
                                      <w:szCs w:val="18"/>
                                      <w:rPrChange w:id="3078" w:author="Peter Freiling" w:date="2018-12-03T11:34:00Z">
                                        <w:rPr>
                                          <w:rFonts w:ascii="Consolas" w:hAnsi="Consolas"/>
                                          <w:color w:val="A31515"/>
                                        </w:rPr>
                                      </w:rPrChange>
                                    </w:rPr>
                                    <w:t>$"Event Kind = Interval\tStart Time = </w:t>
                                  </w:r>
                                  <w:r w:rsidRPr="00426BC9">
                                    <w:rPr>
                                      <w:rFonts w:ascii="Consolas" w:hAnsi="Consolas"/>
                                      <w:color w:val="000000"/>
                                      <w:sz w:val="18"/>
                                      <w:szCs w:val="18"/>
                                      <w:rPrChange w:id="3079" w:author="Peter Freiling" w:date="2018-12-03T11:34:00Z">
                                        <w:rPr>
                                          <w:rFonts w:ascii="Consolas" w:hAnsi="Consolas"/>
                                          <w:color w:val="000000"/>
                                        </w:rPr>
                                      </w:rPrChange>
                                    </w:rPr>
                                    <w:t>{e.StartTime}</w:t>
                                  </w:r>
                                  <w:r w:rsidRPr="00426BC9">
                                    <w:rPr>
                                      <w:rFonts w:ascii="Consolas" w:hAnsi="Consolas"/>
                                      <w:color w:val="A31515"/>
                                      <w:sz w:val="18"/>
                                      <w:szCs w:val="18"/>
                                      <w:rPrChange w:id="3080" w:author="Peter Freiling" w:date="2018-12-03T11:34:00Z">
                                        <w:rPr>
                                          <w:rFonts w:ascii="Consolas" w:hAnsi="Consolas"/>
                                          <w:color w:val="A31515"/>
                                        </w:rPr>
                                      </w:rPrChange>
                                    </w:rPr>
                                    <w:t>\t"</w:t>
                                  </w:r>
                                  <w:r w:rsidRPr="00426BC9">
                                    <w:rPr>
                                      <w:rFonts w:ascii="Consolas" w:hAnsi="Consolas"/>
                                      <w:color w:val="000000"/>
                                      <w:sz w:val="18"/>
                                      <w:szCs w:val="18"/>
                                      <w:rPrChange w:id="3081" w:author="Peter Freiling" w:date="2018-12-03T11:34:00Z">
                                        <w:rPr>
                                          <w:rFonts w:ascii="Consolas" w:hAnsi="Consolas"/>
                                          <w:color w:val="000000"/>
                                        </w:rPr>
                                      </w:rPrChange>
                                    </w:rPr>
                                    <w:t> +</w:t>
                                  </w:r>
                                </w:ins>
                              </w:p>
                              <w:p w14:paraId="3BF28D2A" w14:textId="77777777" w:rsidR="003C776F" w:rsidRPr="00426BC9" w:rsidRDefault="003C776F" w:rsidP="003C776F">
                                <w:pPr>
                                  <w:pStyle w:val="HTMLPreformatted"/>
                                  <w:shd w:val="clear" w:color="auto" w:fill="FFFFFF"/>
                                  <w:rPr>
                                    <w:ins w:id="3082" w:author="Peter Freiling" w:date="2018-12-03T11:30:00Z"/>
                                    <w:rFonts w:ascii="Consolas" w:hAnsi="Consolas"/>
                                    <w:color w:val="000000"/>
                                    <w:sz w:val="18"/>
                                    <w:szCs w:val="18"/>
                                    <w:rPrChange w:id="3083" w:author="Peter Freiling" w:date="2018-12-03T11:34:00Z">
                                      <w:rPr>
                                        <w:ins w:id="3084" w:author="Peter Freiling" w:date="2018-12-03T11:30:00Z"/>
                                        <w:rFonts w:ascii="Consolas" w:hAnsi="Consolas"/>
                                        <w:color w:val="000000"/>
                                      </w:rPr>
                                    </w:rPrChange>
                                  </w:rPr>
                                  <w:pPrChange w:id="3085" w:author="Peter Freiling" w:date="2018-12-03T11:32:00Z">
                                    <w:pPr>
                                      <w:pStyle w:val="HTMLPreformatted"/>
                                      <w:shd w:val="clear" w:color="auto" w:fill="FFFFFF"/>
                                    </w:pPr>
                                  </w:pPrChange>
                                </w:pPr>
                                <w:ins w:id="3086" w:author="Peter Freiling" w:date="2018-12-03T11:30:00Z">
                                  <w:r w:rsidRPr="00426BC9">
                                    <w:rPr>
                                      <w:rFonts w:ascii="Consolas" w:hAnsi="Consolas"/>
                                      <w:color w:val="000000"/>
                                      <w:sz w:val="18"/>
                                      <w:szCs w:val="18"/>
                                      <w:rPrChange w:id="3087" w:author="Peter Freiling" w:date="2018-12-03T11:34:00Z">
                                        <w:rPr>
                                          <w:rFonts w:ascii="Consolas" w:hAnsi="Consolas"/>
                                          <w:color w:val="000000"/>
                                        </w:rPr>
                                      </w:rPrChange>
                                    </w:rPr>
                                    <w:t xml:space="preserve">        </w:t>
                                  </w:r>
                                  <w:r w:rsidRPr="00426BC9">
                                    <w:rPr>
                                      <w:rFonts w:ascii="Consolas" w:hAnsi="Consolas"/>
                                      <w:color w:val="A31515"/>
                                      <w:sz w:val="18"/>
                                      <w:szCs w:val="18"/>
                                      <w:rPrChange w:id="3088" w:author="Peter Freiling" w:date="2018-12-03T11:34:00Z">
                                        <w:rPr>
                                          <w:rFonts w:ascii="Consolas" w:hAnsi="Consolas"/>
                                          <w:color w:val="A31515"/>
                                        </w:rPr>
                                      </w:rPrChange>
                                    </w:rPr>
                                    <w:t>$"End Time = </w:t>
                                  </w:r>
                                  <w:r w:rsidRPr="00426BC9">
                                    <w:rPr>
                                      <w:rFonts w:ascii="Consolas" w:hAnsi="Consolas"/>
                                      <w:color w:val="000000"/>
                                      <w:sz w:val="18"/>
                                      <w:szCs w:val="18"/>
                                      <w:rPrChange w:id="3089" w:author="Peter Freiling" w:date="2018-12-03T11:34:00Z">
                                        <w:rPr>
                                          <w:rFonts w:ascii="Consolas" w:hAnsi="Consolas"/>
                                          <w:color w:val="000000"/>
                                        </w:rPr>
                                      </w:rPrChange>
                                    </w:rPr>
                                    <w:t>{e.EndTime}</w:t>
                                  </w:r>
                                  <w:r w:rsidRPr="00426BC9">
                                    <w:rPr>
                                      <w:rFonts w:ascii="Consolas" w:hAnsi="Consolas"/>
                                      <w:color w:val="A31515"/>
                                      <w:sz w:val="18"/>
                                      <w:szCs w:val="18"/>
                                      <w:rPrChange w:id="3090" w:author="Peter Freiling" w:date="2018-12-03T11:34:00Z">
                                        <w:rPr>
                                          <w:rFonts w:ascii="Consolas" w:hAnsi="Consolas"/>
                                          <w:color w:val="A31515"/>
                                        </w:rPr>
                                      </w:rPrChange>
                                    </w:rPr>
                                    <w:t>\tPayload = (</w:t>
                                  </w:r>
                                  <w:r w:rsidRPr="00426BC9">
                                    <w:rPr>
                                      <w:rFonts w:ascii="Consolas" w:hAnsi="Consolas"/>
                                      <w:color w:val="000000"/>
                                      <w:sz w:val="18"/>
                                      <w:szCs w:val="18"/>
                                      <w:rPrChange w:id="3091" w:author="Peter Freiling" w:date="2018-12-03T11:34:00Z">
                                        <w:rPr>
                                          <w:rFonts w:ascii="Consolas" w:hAnsi="Consolas"/>
                                          <w:color w:val="000000"/>
                                        </w:rPr>
                                      </w:rPrChange>
                                    </w:rPr>
                                    <w:t>{e.Payload.ToString()}</w:t>
                                  </w:r>
                                  <w:r w:rsidRPr="00426BC9">
                                    <w:rPr>
                                      <w:rFonts w:ascii="Consolas" w:hAnsi="Consolas"/>
                                      <w:color w:val="A31515"/>
                                      <w:sz w:val="18"/>
                                      <w:szCs w:val="18"/>
                                      <w:rPrChange w:id="3092" w:author="Peter Freiling" w:date="2018-12-03T11:34:00Z">
                                        <w:rPr>
                                          <w:rFonts w:ascii="Consolas" w:hAnsi="Consolas"/>
                                          <w:color w:val="A31515"/>
                                        </w:rPr>
                                      </w:rPrChange>
                                    </w:rPr>
                                    <w:t>)"</w:t>
                                  </w:r>
                                  <w:r w:rsidRPr="00426BC9">
                                    <w:rPr>
                                      <w:rFonts w:ascii="Consolas" w:hAnsi="Consolas"/>
                                      <w:color w:val="000000"/>
                                      <w:sz w:val="18"/>
                                      <w:szCs w:val="18"/>
                                      <w:rPrChange w:id="3093" w:author="Peter Freiling" w:date="2018-12-03T11:34:00Z">
                                        <w:rPr>
                                          <w:rFonts w:ascii="Consolas" w:hAnsi="Consolas"/>
                                          <w:color w:val="000000"/>
                                        </w:rPr>
                                      </w:rPrChange>
                                    </w:rPr>
                                    <w:t>);</w:t>
                                  </w:r>
                                </w:ins>
                              </w:p>
                              <w:p w14:paraId="631E4A2A" w14:textId="77777777" w:rsidR="003C776F" w:rsidRPr="00426BC9" w:rsidRDefault="003C776F" w:rsidP="003C776F">
                                <w:pPr>
                                  <w:pStyle w:val="HTMLPreformatted"/>
                                  <w:shd w:val="clear" w:color="auto" w:fill="FFFFFF"/>
                                  <w:rPr>
                                    <w:ins w:id="3094" w:author="Peter Freiling" w:date="2018-12-03T11:28:00Z"/>
                                    <w:rFonts w:ascii="Consolas" w:hAnsi="Consolas"/>
                                    <w:color w:val="000000"/>
                                    <w:sz w:val="18"/>
                                    <w:szCs w:val="18"/>
                                    <w:rPrChange w:id="3095" w:author="Peter Freiling" w:date="2018-12-03T11:34:00Z">
                                      <w:rPr>
                                        <w:ins w:id="3096" w:author="Peter Freiling" w:date="2018-12-03T11:28:00Z"/>
                                        <w:rFonts w:ascii="Consolas" w:hAnsi="Consolas"/>
                                        <w:color w:val="000000"/>
                                      </w:rPr>
                                    </w:rPrChange>
                                  </w:rPr>
                                </w:pPr>
                                <w:ins w:id="3097" w:author="Peter Freiling" w:date="2018-12-03T11:28:00Z">
                                  <w:r w:rsidRPr="00426BC9">
                                    <w:rPr>
                                      <w:rFonts w:ascii="Consolas" w:hAnsi="Consolas"/>
                                      <w:color w:val="000000"/>
                                      <w:sz w:val="18"/>
                                      <w:szCs w:val="18"/>
                                      <w:rPrChange w:id="3098" w:author="Peter Freiling" w:date="2018-12-03T11:34:00Z">
                                        <w:rPr>
                                          <w:rFonts w:ascii="Consolas" w:hAnsi="Consolas"/>
                                          <w:color w:val="000000"/>
                                        </w:rPr>
                                      </w:rPrChange>
                                    </w:rPr>
                                    <w:t xml:space="preserve"> </w:t>
                                  </w:r>
                                </w:ins>
                              </w:p>
                              <w:p w14:paraId="1C101928" w14:textId="77777777" w:rsidR="003C776F" w:rsidRPr="00426BC9" w:rsidRDefault="003C776F" w:rsidP="003C776F">
                                <w:pPr>
                                  <w:pStyle w:val="HTMLPreformatted"/>
                                  <w:shd w:val="clear" w:color="auto" w:fill="FFFFFF"/>
                                  <w:rPr>
                                    <w:ins w:id="3099" w:author="Peter Freiling" w:date="2018-12-03T11:28:00Z"/>
                                    <w:rFonts w:ascii="Consolas" w:hAnsi="Consolas"/>
                                    <w:color w:val="000000"/>
                                    <w:sz w:val="18"/>
                                    <w:szCs w:val="18"/>
                                    <w:rPrChange w:id="3100" w:author="Peter Freiling" w:date="2018-12-03T11:34:00Z">
                                      <w:rPr>
                                        <w:ins w:id="3101" w:author="Peter Freiling" w:date="2018-12-03T11:28:00Z"/>
                                        <w:rFonts w:ascii="Consolas" w:hAnsi="Consolas"/>
                                        <w:color w:val="000000"/>
                                      </w:rPr>
                                    </w:rPrChange>
                                  </w:rPr>
                                </w:pPr>
                                <w:ins w:id="3102" w:author="Peter Freiling" w:date="2018-12-03T11:28:00Z">
                                  <w:r w:rsidRPr="00426BC9">
                                    <w:rPr>
                                      <w:rFonts w:ascii="Consolas" w:hAnsi="Consolas"/>
                                      <w:color w:val="000000"/>
                                      <w:sz w:val="18"/>
                                      <w:szCs w:val="18"/>
                                      <w:rPrChange w:id="3103" w:author="Peter Freiling" w:date="2018-12-03T11:34:00Z">
                                        <w:rPr>
                                          <w:rFonts w:ascii="Consolas" w:hAnsi="Consolas"/>
                                          <w:color w:val="000000"/>
                                        </w:rPr>
                                      </w:rPrChange>
                                    </w:rPr>
                                    <w:t>    </w:t>
                                  </w:r>
                                  <w:r w:rsidRPr="00426BC9">
                                    <w:rPr>
                                      <w:rFonts w:ascii="Consolas" w:hAnsi="Consolas"/>
                                      <w:color w:val="0000FF"/>
                                      <w:sz w:val="18"/>
                                      <w:szCs w:val="18"/>
                                      <w:rPrChange w:id="3104" w:author="Peter Freiling" w:date="2018-12-03T11:34:00Z">
                                        <w:rPr>
                                          <w:rFonts w:ascii="Consolas" w:hAnsi="Consolas"/>
                                          <w:color w:val="0000FF"/>
                                        </w:rPr>
                                      </w:rPrChange>
                                    </w:rPr>
                                    <w:t>public</w:t>
                                  </w:r>
                                  <w:r w:rsidRPr="00426BC9">
                                    <w:rPr>
                                      <w:rFonts w:ascii="Consolas" w:hAnsi="Consolas"/>
                                      <w:color w:val="000000"/>
                                      <w:sz w:val="18"/>
                                      <w:szCs w:val="18"/>
                                      <w:rPrChange w:id="3105" w:author="Peter Freiling" w:date="2018-12-03T11:34:00Z">
                                        <w:rPr>
                                          <w:rFonts w:ascii="Consolas" w:hAnsi="Consolas"/>
                                          <w:color w:val="000000"/>
                                        </w:rPr>
                                      </w:rPrChange>
                                    </w:rPr>
                                    <w:t> </w:t>
                                  </w:r>
                                  <w:r w:rsidRPr="00426BC9">
                                    <w:rPr>
                                      <w:rFonts w:ascii="Consolas" w:hAnsi="Consolas"/>
                                      <w:color w:val="0000FF"/>
                                      <w:sz w:val="18"/>
                                      <w:szCs w:val="18"/>
                                      <w:rPrChange w:id="3106" w:author="Peter Freiling" w:date="2018-12-03T11:34:00Z">
                                        <w:rPr>
                                          <w:rFonts w:ascii="Consolas" w:hAnsi="Consolas"/>
                                          <w:color w:val="0000FF"/>
                                        </w:rPr>
                                      </w:rPrChange>
                                    </w:rPr>
                                    <w:t>static</w:t>
                                  </w:r>
                                  <w:r w:rsidRPr="00426BC9">
                                    <w:rPr>
                                      <w:rFonts w:ascii="Consolas" w:hAnsi="Consolas"/>
                                      <w:color w:val="000000"/>
                                      <w:sz w:val="18"/>
                                      <w:szCs w:val="18"/>
                                      <w:rPrChange w:id="3107" w:author="Peter Freiling" w:date="2018-12-03T11:34:00Z">
                                        <w:rPr>
                                          <w:rFonts w:ascii="Consolas" w:hAnsi="Consolas"/>
                                          <w:color w:val="000000"/>
                                        </w:rPr>
                                      </w:rPrChange>
                                    </w:rPr>
                                    <w:t> </w:t>
                                  </w:r>
                                  <w:r w:rsidRPr="00426BC9">
                                    <w:rPr>
                                      <w:rFonts w:ascii="Consolas" w:hAnsi="Consolas"/>
                                      <w:color w:val="0000FF"/>
                                      <w:sz w:val="18"/>
                                      <w:szCs w:val="18"/>
                                      <w:rPrChange w:id="3108" w:author="Peter Freiling" w:date="2018-12-03T11:34:00Z">
                                        <w:rPr>
                                          <w:rFonts w:ascii="Consolas" w:hAnsi="Consolas"/>
                                          <w:color w:val="0000FF"/>
                                        </w:rPr>
                                      </w:rPrChange>
                                    </w:rPr>
                                    <w:t>void</w:t>
                                  </w:r>
                                  <w:r w:rsidRPr="00426BC9">
                                    <w:rPr>
                                      <w:rFonts w:ascii="Consolas" w:hAnsi="Consolas"/>
                                      <w:color w:val="000000"/>
                                      <w:sz w:val="18"/>
                                      <w:szCs w:val="18"/>
                                      <w:rPrChange w:id="3109" w:author="Peter Freiling" w:date="2018-12-03T11:34:00Z">
                                        <w:rPr>
                                          <w:rFonts w:ascii="Consolas" w:hAnsi="Consolas"/>
                                          <w:color w:val="000000"/>
                                        </w:rPr>
                                      </w:rPrChange>
                                    </w:rPr>
                                    <w:t> Main(</w:t>
                                  </w:r>
                                  <w:r w:rsidRPr="00426BC9">
                                    <w:rPr>
                                      <w:rFonts w:ascii="Consolas" w:hAnsi="Consolas"/>
                                      <w:color w:val="0000FF"/>
                                      <w:sz w:val="18"/>
                                      <w:szCs w:val="18"/>
                                      <w:rPrChange w:id="3110" w:author="Peter Freiling" w:date="2018-12-03T11:34:00Z">
                                        <w:rPr>
                                          <w:rFonts w:ascii="Consolas" w:hAnsi="Consolas"/>
                                          <w:color w:val="0000FF"/>
                                        </w:rPr>
                                      </w:rPrChange>
                                    </w:rPr>
                                    <w:t>string</w:t>
                                  </w:r>
                                  <w:r w:rsidRPr="00426BC9">
                                    <w:rPr>
                                      <w:rFonts w:ascii="Consolas" w:hAnsi="Consolas"/>
                                      <w:color w:val="000000"/>
                                      <w:sz w:val="18"/>
                                      <w:szCs w:val="18"/>
                                      <w:rPrChange w:id="3111" w:author="Peter Freiling" w:date="2018-12-03T11:34:00Z">
                                        <w:rPr>
                                          <w:rFonts w:ascii="Consolas" w:hAnsi="Consolas"/>
                                          <w:color w:val="000000"/>
                                        </w:rPr>
                                      </w:rPrChange>
                                    </w:rPr>
                                    <w:t>[] args)</w:t>
                                  </w:r>
                                </w:ins>
                              </w:p>
                              <w:p w14:paraId="30A1DC96" w14:textId="77777777" w:rsidR="003C776F" w:rsidRPr="00426BC9" w:rsidRDefault="003C776F" w:rsidP="003C776F">
                                <w:pPr>
                                  <w:pStyle w:val="HTMLPreformatted"/>
                                  <w:shd w:val="clear" w:color="auto" w:fill="FFFFFF"/>
                                  <w:rPr>
                                    <w:ins w:id="3112" w:author="Peter Freiling" w:date="2018-12-03T11:28:00Z"/>
                                    <w:rFonts w:ascii="Consolas" w:hAnsi="Consolas"/>
                                    <w:color w:val="000000"/>
                                    <w:sz w:val="18"/>
                                    <w:szCs w:val="18"/>
                                    <w:rPrChange w:id="3113" w:author="Peter Freiling" w:date="2018-12-03T11:34:00Z">
                                      <w:rPr>
                                        <w:ins w:id="3114" w:author="Peter Freiling" w:date="2018-12-03T11:28:00Z"/>
                                        <w:rFonts w:ascii="Consolas" w:hAnsi="Consolas"/>
                                        <w:color w:val="000000"/>
                                      </w:rPr>
                                    </w:rPrChange>
                                  </w:rPr>
                                </w:pPr>
                                <w:ins w:id="3115" w:author="Peter Freiling" w:date="2018-12-03T11:28:00Z">
                                  <w:r w:rsidRPr="00426BC9">
                                    <w:rPr>
                                      <w:rFonts w:ascii="Consolas" w:hAnsi="Consolas"/>
                                      <w:color w:val="000000"/>
                                      <w:sz w:val="18"/>
                                      <w:szCs w:val="18"/>
                                      <w:rPrChange w:id="3116" w:author="Peter Freiling" w:date="2018-12-03T11:34:00Z">
                                        <w:rPr>
                                          <w:rFonts w:ascii="Consolas" w:hAnsi="Consolas"/>
                                          <w:color w:val="000000"/>
                                        </w:rPr>
                                      </w:rPrChange>
                                    </w:rPr>
                                    <w:t>    {</w:t>
                                  </w:r>
                                </w:ins>
                              </w:p>
                              <w:p w14:paraId="4C984427" w14:textId="77777777" w:rsidR="003C776F" w:rsidRPr="00426BC9" w:rsidRDefault="003C776F" w:rsidP="003C776F">
                                <w:pPr>
                                  <w:pStyle w:val="HTMLPreformatted"/>
                                  <w:shd w:val="clear" w:color="auto" w:fill="FFFFFF"/>
                                  <w:rPr>
                                    <w:ins w:id="3117" w:author="Peter Freiling" w:date="2018-12-03T11:28:00Z"/>
                                    <w:rFonts w:ascii="Consolas" w:hAnsi="Consolas"/>
                                    <w:color w:val="000000"/>
                                    <w:sz w:val="18"/>
                                    <w:szCs w:val="18"/>
                                    <w:rPrChange w:id="3118" w:author="Peter Freiling" w:date="2018-12-03T11:34:00Z">
                                      <w:rPr>
                                        <w:ins w:id="3119" w:author="Peter Freiling" w:date="2018-12-03T11:28:00Z"/>
                                        <w:rFonts w:ascii="Consolas" w:hAnsi="Consolas"/>
                                        <w:color w:val="000000"/>
                                      </w:rPr>
                                    </w:rPrChange>
                                  </w:rPr>
                                </w:pPr>
                                <w:ins w:id="3120" w:author="Peter Freiling" w:date="2018-12-03T11:28:00Z">
                                  <w:r w:rsidRPr="00426BC9">
                                    <w:rPr>
                                      <w:rFonts w:ascii="Consolas" w:hAnsi="Consolas"/>
                                      <w:color w:val="000000"/>
                                      <w:sz w:val="18"/>
                                      <w:szCs w:val="18"/>
                                      <w:rPrChange w:id="3121" w:author="Peter Freiling" w:date="2018-12-03T11:34:00Z">
                                        <w:rPr>
                                          <w:rFonts w:ascii="Consolas" w:hAnsi="Consolas"/>
                                          <w:color w:val="000000"/>
                                        </w:rPr>
                                      </w:rPrChange>
                                    </w:rPr>
                                    <w:t>        </w:t>
                                  </w:r>
                                  <w:r w:rsidRPr="00426BC9">
                                    <w:rPr>
                                      <w:rFonts w:ascii="Consolas" w:hAnsi="Consolas"/>
                                      <w:color w:val="2B91AF"/>
                                      <w:sz w:val="18"/>
                                      <w:szCs w:val="18"/>
                                      <w:rPrChange w:id="3122" w:author="Peter Freiling" w:date="2018-12-03T11:34:00Z">
                                        <w:rPr>
                                          <w:rFonts w:ascii="Consolas" w:hAnsi="Consolas"/>
                                          <w:color w:val="2B91AF"/>
                                        </w:rPr>
                                      </w:rPrChange>
                                    </w:rPr>
                                    <w:t>IObservable</w:t>
                                  </w:r>
                                  <w:r w:rsidRPr="00426BC9">
                                    <w:rPr>
                                      <w:rFonts w:ascii="Consolas" w:hAnsi="Consolas"/>
                                      <w:color w:val="000000"/>
                                      <w:sz w:val="18"/>
                                      <w:szCs w:val="18"/>
                                      <w:rPrChange w:id="3123" w:author="Peter Freiling" w:date="2018-12-03T11:34:00Z">
                                        <w:rPr>
                                          <w:rFonts w:ascii="Consolas" w:hAnsi="Consolas"/>
                                          <w:color w:val="000000"/>
                                        </w:rPr>
                                      </w:rPrChange>
                                    </w:rPr>
                                    <w:t>&lt;</w:t>
                                  </w:r>
                                  <w:r w:rsidRPr="00426BC9">
                                    <w:rPr>
                                      <w:rFonts w:ascii="Consolas" w:hAnsi="Consolas"/>
                                      <w:color w:val="2B91AF"/>
                                      <w:sz w:val="18"/>
                                      <w:szCs w:val="18"/>
                                      <w:rPrChange w:id="3124" w:author="Peter Freiling" w:date="2018-12-03T11:34:00Z">
                                        <w:rPr>
                                          <w:rFonts w:ascii="Consolas" w:hAnsi="Consolas"/>
                                          <w:color w:val="2B91AF"/>
                                        </w:rPr>
                                      </w:rPrChange>
                                    </w:rPr>
                                    <w:t>ContextSwitch</w:t>
                                  </w:r>
                                  <w:r w:rsidRPr="00426BC9">
                                    <w:rPr>
                                      <w:rFonts w:ascii="Consolas" w:hAnsi="Consolas"/>
                                      <w:color w:val="000000"/>
                                      <w:sz w:val="18"/>
                                      <w:szCs w:val="18"/>
                                      <w:rPrChange w:id="3125" w:author="Peter Freiling" w:date="2018-12-03T11:34:00Z">
                                        <w:rPr>
                                          <w:rFonts w:ascii="Consolas" w:hAnsi="Consolas"/>
                                          <w:color w:val="000000"/>
                                        </w:rPr>
                                      </w:rPrChange>
                                    </w:rPr>
                                    <w:t>&gt; contextSwitchObservable = </w:t>
                                  </w:r>
                                  <w:r w:rsidRPr="00426BC9">
                                    <w:rPr>
                                      <w:rFonts w:ascii="Consolas" w:hAnsi="Consolas"/>
                                      <w:color w:val="0000FF"/>
                                      <w:sz w:val="18"/>
                                      <w:szCs w:val="18"/>
                                      <w:rPrChange w:id="3126" w:author="Peter Freiling" w:date="2018-12-03T11:34:00Z">
                                        <w:rPr>
                                          <w:rFonts w:ascii="Consolas" w:hAnsi="Consolas"/>
                                          <w:color w:val="0000FF"/>
                                        </w:rPr>
                                      </w:rPrChange>
                                    </w:rPr>
                                    <w:t>new</w:t>
                                  </w:r>
                                  <w:r w:rsidRPr="00426BC9">
                                    <w:rPr>
                                      <w:rFonts w:ascii="Consolas" w:hAnsi="Consolas"/>
                                      <w:color w:val="000000"/>
                                      <w:sz w:val="18"/>
                                      <w:szCs w:val="18"/>
                                      <w:rPrChange w:id="3127" w:author="Peter Freiling" w:date="2018-12-03T11:34:00Z">
                                        <w:rPr>
                                          <w:rFonts w:ascii="Consolas" w:hAnsi="Consolas"/>
                                          <w:color w:val="000000"/>
                                        </w:rPr>
                                      </w:rPrChange>
                                    </w:rPr>
                                    <w:t>[]</w:t>
                                  </w:r>
                                </w:ins>
                              </w:p>
                              <w:p w14:paraId="087B67F5" w14:textId="77777777" w:rsidR="003C776F" w:rsidRPr="00426BC9" w:rsidRDefault="003C776F" w:rsidP="003C776F">
                                <w:pPr>
                                  <w:pStyle w:val="HTMLPreformatted"/>
                                  <w:shd w:val="clear" w:color="auto" w:fill="FFFFFF"/>
                                  <w:rPr>
                                    <w:ins w:id="3128" w:author="Peter Freiling" w:date="2018-12-03T11:28:00Z"/>
                                    <w:rFonts w:ascii="Consolas" w:hAnsi="Consolas"/>
                                    <w:color w:val="000000"/>
                                    <w:sz w:val="18"/>
                                    <w:szCs w:val="18"/>
                                    <w:rPrChange w:id="3129" w:author="Peter Freiling" w:date="2018-12-03T11:34:00Z">
                                      <w:rPr>
                                        <w:ins w:id="3130" w:author="Peter Freiling" w:date="2018-12-03T11:28:00Z"/>
                                        <w:rFonts w:ascii="Consolas" w:hAnsi="Consolas"/>
                                        <w:color w:val="000000"/>
                                      </w:rPr>
                                    </w:rPrChange>
                                  </w:rPr>
                                </w:pPr>
                                <w:ins w:id="3131" w:author="Peter Freiling" w:date="2018-12-03T11:28:00Z">
                                  <w:r w:rsidRPr="00426BC9">
                                    <w:rPr>
                                      <w:rFonts w:ascii="Consolas" w:hAnsi="Consolas"/>
                                      <w:color w:val="000000"/>
                                      <w:sz w:val="18"/>
                                      <w:szCs w:val="18"/>
                                      <w:rPrChange w:id="3132" w:author="Peter Freiling" w:date="2018-12-03T11:34:00Z">
                                        <w:rPr>
                                          <w:rFonts w:ascii="Consolas" w:hAnsi="Consolas"/>
                                          <w:color w:val="000000"/>
                                        </w:rPr>
                                      </w:rPrChange>
                                    </w:rPr>
                                    <w:t>        {</w:t>
                                  </w:r>
                                </w:ins>
                              </w:p>
                              <w:p w14:paraId="014FE90A" w14:textId="77777777" w:rsidR="003C776F" w:rsidRPr="00426BC9" w:rsidRDefault="003C776F" w:rsidP="003C776F">
                                <w:pPr>
                                  <w:pStyle w:val="HTMLPreformatted"/>
                                  <w:shd w:val="clear" w:color="auto" w:fill="FFFFFF"/>
                                  <w:rPr>
                                    <w:ins w:id="3133" w:author="Peter Freiling" w:date="2018-12-03T11:28:00Z"/>
                                    <w:rFonts w:ascii="Consolas" w:hAnsi="Consolas"/>
                                    <w:color w:val="000000"/>
                                    <w:sz w:val="18"/>
                                    <w:szCs w:val="18"/>
                                    <w:rPrChange w:id="3134" w:author="Peter Freiling" w:date="2018-12-03T11:34:00Z">
                                      <w:rPr>
                                        <w:ins w:id="3135" w:author="Peter Freiling" w:date="2018-12-03T11:28:00Z"/>
                                        <w:rFonts w:ascii="Consolas" w:hAnsi="Consolas"/>
                                        <w:color w:val="000000"/>
                                      </w:rPr>
                                    </w:rPrChange>
                                  </w:rPr>
                                </w:pPr>
                                <w:ins w:id="3136" w:author="Peter Freiling" w:date="2018-12-03T11:28:00Z">
                                  <w:r w:rsidRPr="00426BC9">
                                    <w:rPr>
                                      <w:rFonts w:ascii="Consolas" w:hAnsi="Consolas"/>
                                      <w:color w:val="000000"/>
                                      <w:sz w:val="18"/>
                                      <w:szCs w:val="18"/>
                                      <w:rPrChange w:id="3137" w:author="Peter Freiling" w:date="2018-12-03T11:34:00Z">
                                        <w:rPr>
                                          <w:rFonts w:ascii="Consolas" w:hAnsi="Consolas"/>
                                          <w:color w:val="000000"/>
                                        </w:rPr>
                                      </w:rPrChange>
                                    </w:rPr>
                                    <w:t>            </w:t>
                                  </w:r>
                                  <w:r w:rsidRPr="00426BC9">
                                    <w:rPr>
                                      <w:rFonts w:ascii="Consolas" w:hAnsi="Consolas"/>
                                      <w:color w:val="0000FF"/>
                                      <w:sz w:val="18"/>
                                      <w:szCs w:val="18"/>
                                      <w:rPrChange w:id="3138" w:author="Peter Freiling" w:date="2018-12-03T11:34:00Z">
                                        <w:rPr>
                                          <w:rFonts w:ascii="Consolas" w:hAnsi="Consolas"/>
                                          <w:color w:val="0000FF"/>
                                        </w:rPr>
                                      </w:rPrChange>
                                    </w:rPr>
                                    <w:t>new</w:t>
                                  </w:r>
                                  <w:r w:rsidRPr="00426BC9">
                                    <w:rPr>
                                      <w:rFonts w:ascii="Consolas" w:hAnsi="Consolas"/>
                                      <w:color w:val="000000"/>
                                      <w:sz w:val="18"/>
                                      <w:szCs w:val="18"/>
                                      <w:rPrChange w:id="3139" w:author="Peter Freiling" w:date="2018-12-03T11:34:00Z">
                                        <w:rPr>
                                          <w:rFonts w:ascii="Consolas" w:hAnsi="Consolas"/>
                                          <w:color w:val="000000"/>
                                        </w:rPr>
                                      </w:rPrChange>
                                    </w:rPr>
                                    <w:t> </w:t>
                                  </w:r>
                                  <w:r w:rsidRPr="00426BC9">
                                    <w:rPr>
                                      <w:rFonts w:ascii="Consolas" w:hAnsi="Consolas"/>
                                      <w:color w:val="2B91AF"/>
                                      <w:sz w:val="18"/>
                                      <w:szCs w:val="18"/>
                                      <w:rPrChange w:id="3140" w:author="Peter Freiling" w:date="2018-12-03T11:34:00Z">
                                        <w:rPr>
                                          <w:rFonts w:ascii="Consolas" w:hAnsi="Consolas"/>
                                          <w:color w:val="2B91AF"/>
                                        </w:rPr>
                                      </w:rPrChange>
                                    </w:rPr>
                                    <w:t>ContextSwitch</w:t>
                                  </w:r>
                                  <w:r w:rsidRPr="00426BC9">
                                    <w:rPr>
                                      <w:rFonts w:ascii="Consolas" w:hAnsi="Consolas"/>
                                      <w:color w:val="000000"/>
                                      <w:sz w:val="18"/>
                                      <w:szCs w:val="18"/>
                                      <w:rPrChange w:id="3141" w:author="Peter Freiling" w:date="2018-12-03T11:34:00Z">
                                        <w:rPr>
                                          <w:rFonts w:ascii="Consolas" w:hAnsi="Consolas"/>
                                          <w:color w:val="000000"/>
                                        </w:rPr>
                                      </w:rPrChange>
                                    </w:rPr>
                                    <w:t>(0, 1, 1, 120),</w:t>
                                  </w:r>
                                </w:ins>
                              </w:p>
                              <w:p w14:paraId="71ABDF99" w14:textId="77777777" w:rsidR="003C776F" w:rsidRPr="00426BC9" w:rsidRDefault="003C776F" w:rsidP="003C776F">
                                <w:pPr>
                                  <w:pStyle w:val="HTMLPreformatted"/>
                                  <w:shd w:val="clear" w:color="auto" w:fill="FFFFFF"/>
                                  <w:rPr>
                                    <w:ins w:id="3142" w:author="Peter Freiling" w:date="2018-12-03T11:28:00Z"/>
                                    <w:rFonts w:ascii="Consolas" w:hAnsi="Consolas"/>
                                    <w:color w:val="000000"/>
                                    <w:sz w:val="18"/>
                                    <w:szCs w:val="18"/>
                                    <w:rPrChange w:id="3143" w:author="Peter Freiling" w:date="2018-12-03T11:34:00Z">
                                      <w:rPr>
                                        <w:ins w:id="3144" w:author="Peter Freiling" w:date="2018-12-03T11:28:00Z"/>
                                        <w:rFonts w:ascii="Consolas" w:hAnsi="Consolas"/>
                                        <w:color w:val="000000"/>
                                      </w:rPr>
                                    </w:rPrChange>
                                  </w:rPr>
                                </w:pPr>
                                <w:ins w:id="3145" w:author="Peter Freiling" w:date="2018-12-03T11:28:00Z">
                                  <w:r w:rsidRPr="00426BC9">
                                    <w:rPr>
                                      <w:rFonts w:ascii="Consolas" w:hAnsi="Consolas"/>
                                      <w:color w:val="000000"/>
                                      <w:sz w:val="18"/>
                                      <w:szCs w:val="18"/>
                                      <w:rPrChange w:id="3146" w:author="Peter Freiling" w:date="2018-12-03T11:34:00Z">
                                        <w:rPr>
                                          <w:rFonts w:ascii="Consolas" w:hAnsi="Consolas"/>
                                          <w:color w:val="000000"/>
                                        </w:rPr>
                                      </w:rPrChange>
                                    </w:rPr>
                                    <w:t>            </w:t>
                                  </w:r>
                                  <w:r w:rsidRPr="00426BC9">
                                    <w:rPr>
                                      <w:rFonts w:ascii="Consolas" w:hAnsi="Consolas"/>
                                      <w:color w:val="0000FF"/>
                                      <w:sz w:val="18"/>
                                      <w:szCs w:val="18"/>
                                      <w:rPrChange w:id="3147" w:author="Peter Freiling" w:date="2018-12-03T11:34:00Z">
                                        <w:rPr>
                                          <w:rFonts w:ascii="Consolas" w:hAnsi="Consolas"/>
                                          <w:color w:val="0000FF"/>
                                        </w:rPr>
                                      </w:rPrChange>
                                    </w:rPr>
                                    <w:t>new</w:t>
                                  </w:r>
                                  <w:r w:rsidRPr="00426BC9">
                                    <w:rPr>
                                      <w:rFonts w:ascii="Consolas" w:hAnsi="Consolas"/>
                                      <w:color w:val="000000"/>
                                      <w:sz w:val="18"/>
                                      <w:szCs w:val="18"/>
                                      <w:rPrChange w:id="3148" w:author="Peter Freiling" w:date="2018-12-03T11:34:00Z">
                                        <w:rPr>
                                          <w:rFonts w:ascii="Consolas" w:hAnsi="Consolas"/>
                                          <w:color w:val="000000"/>
                                        </w:rPr>
                                      </w:rPrChange>
                                    </w:rPr>
                                    <w:t> </w:t>
                                  </w:r>
                                  <w:r w:rsidRPr="00426BC9">
                                    <w:rPr>
                                      <w:rFonts w:ascii="Consolas" w:hAnsi="Consolas"/>
                                      <w:color w:val="2B91AF"/>
                                      <w:sz w:val="18"/>
                                      <w:szCs w:val="18"/>
                                      <w:rPrChange w:id="3149" w:author="Peter Freiling" w:date="2018-12-03T11:34:00Z">
                                        <w:rPr>
                                          <w:rFonts w:ascii="Consolas" w:hAnsi="Consolas"/>
                                          <w:color w:val="2B91AF"/>
                                        </w:rPr>
                                      </w:rPrChange>
                                    </w:rPr>
                                    <w:t>ContextSwitch</w:t>
                                  </w:r>
                                  <w:r w:rsidRPr="00426BC9">
                                    <w:rPr>
                                      <w:rFonts w:ascii="Consolas" w:hAnsi="Consolas"/>
                                      <w:color w:val="000000"/>
                                      <w:sz w:val="18"/>
                                      <w:szCs w:val="18"/>
                                      <w:rPrChange w:id="3150" w:author="Peter Freiling" w:date="2018-12-03T11:34:00Z">
                                        <w:rPr>
                                          <w:rFonts w:ascii="Consolas" w:hAnsi="Consolas"/>
                                          <w:color w:val="000000"/>
                                        </w:rPr>
                                      </w:rPrChange>
                                    </w:rPr>
                                    <w:t>(0, 3, 2, 121),</w:t>
                                  </w:r>
                                </w:ins>
                              </w:p>
                              <w:p w14:paraId="69ADEEE9" w14:textId="77777777" w:rsidR="003C776F" w:rsidRPr="00426BC9" w:rsidRDefault="003C776F" w:rsidP="003C776F">
                                <w:pPr>
                                  <w:pStyle w:val="HTMLPreformatted"/>
                                  <w:shd w:val="clear" w:color="auto" w:fill="FFFFFF"/>
                                  <w:rPr>
                                    <w:ins w:id="3151" w:author="Peter Freiling" w:date="2018-12-03T11:28:00Z"/>
                                    <w:rFonts w:ascii="Consolas" w:hAnsi="Consolas"/>
                                    <w:color w:val="000000"/>
                                    <w:sz w:val="18"/>
                                    <w:szCs w:val="18"/>
                                    <w:rPrChange w:id="3152" w:author="Peter Freiling" w:date="2018-12-03T11:34:00Z">
                                      <w:rPr>
                                        <w:ins w:id="3153" w:author="Peter Freiling" w:date="2018-12-03T11:28:00Z"/>
                                        <w:rFonts w:ascii="Consolas" w:hAnsi="Consolas"/>
                                        <w:color w:val="000000"/>
                                      </w:rPr>
                                    </w:rPrChange>
                                  </w:rPr>
                                </w:pPr>
                                <w:ins w:id="3154" w:author="Peter Freiling" w:date="2018-12-03T11:28:00Z">
                                  <w:r w:rsidRPr="00426BC9">
                                    <w:rPr>
                                      <w:rFonts w:ascii="Consolas" w:hAnsi="Consolas"/>
                                      <w:color w:val="000000"/>
                                      <w:sz w:val="18"/>
                                      <w:szCs w:val="18"/>
                                      <w:rPrChange w:id="3155" w:author="Peter Freiling" w:date="2018-12-03T11:34:00Z">
                                        <w:rPr>
                                          <w:rFonts w:ascii="Consolas" w:hAnsi="Consolas"/>
                                          <w:color w:val="000000"/>
                                        </w:rPr>
                                      </w:rPrChange>
                                    </w:rPr>
                                    <w:t>            </w:t>
                                  </w:r>
                                  <w:r w:rsidRPr="00426BC9">
                                    <w:rPr>
                                      <w:rFonts w:ascii="Consolas" w:hAnsi="Consolas"/>
                                      <w:color w:val="0000FF"/>
                                      <w:sz w:val="18"/>
                                      <w:szCs w:val="18"/>
                                      <w:rPrChange w:id="3156" w:author="Peter Freiling" w:date="2018-12-03T11:34:00Z">
                                        <w:rPr>
                                          <w:rFonts w:ascii="Consolas" w:hAnsi="Consolas"/>
                                          <w:color w:val="0000FF"/>
                                        </w:rPr>
                                      </w:rPrChange>
                                    </w:rPr>
                                    <w:t>new</w:t>
                                  </w:r>
                                  <w:r w:rsidRPr="00426BC9">
                                    <w:rPr>
                                      <w:rFonts w:ascii="Consolas" w:hAnsi="Consolas"/>
                                      <w:color w:val="000000"/>
                                      <w:sz w:val="18"/>
                                      <w:szCs w:val="18"/>
                                      <w:rPrChange w:id="3157" w:author="Peter Freiling" w:date="2018-12-03T11:34:00Z">
                                        <w:rPr>
                                          <w:rFonts w:ascii="Consolas" w:hAnsi="Consolas"/>
                                          <w:color w:val="000000"/>
                                        </w:rPr>
                                      </w:rPrChange>
                                    </w:rPr>
                                    <w:t> </w:t>
                                  </w:r>
                                  <w:r w:rsidRPr="00426BC9">
                                    <w:rPr>
                                      <w:rFonts w:ascii="Consolas" w:hAnsi="Consolas"/>
                                      <w:color w:val="2B91AF"/>
                                      <w:sz w:val="18"/>
                                      <w:szCs w:val="18"/>
                                      <w:rPrChange w:id="3158" w:author="Peter Freiling" w:date="2018-12-03T11:34:00Z">
                                        <w:rPr>
                                          <w:rFonts w:ascii="Consolas" w:hAnsi="Consolas"/>
                                          <w:color w:val="2B91AF"/>
                                        </w:rPr>
                                      </w:rPrChange>
                                    </w:rPr>
                                    <w:t>ContextSwitch</w:t>
                                  </w:r>
                                  <w:r w:rsidRPr="00426BC9">
                                    <w:rPr>
                                      <w:rFonts w:ascii="Consolas" w:hAnsi="Consolas"/>
                                      <w:color w:val="000000"/>
                                      <w:sz w:val="18"/>
                                      <w:szCs w:val="18"/>
                                      <w:rPrChange w:id="3159" w:author="Peter Freiling" w:date="2018-12-03T11:34:00Z">
                                        <w:rPr>
                                          <w:rFonts w:ascii="Consolas" w:hAnsi="Consolas"/>
                                          <w:color w:val="000000"/>
                                        </w:rPr>
                                      </w:rPrChange>
                                    </w:rPr>
                                    <w:t>(0, 5, 3, 124),</w:t>
                                  </w:r>
                                </w:ins>
                              </w:p>
                              <w:p w14:paraId="50B34F76" w14:textId="77777777" w:rsidR="003C776F" w:rsidRPr="00426BC9" w:rsidRDefault="003C776F" w:rsidP="003C776F">
                                <w:pPr>
                                  <w:pStyle w:val="HTMLPreformatted"/>
                                  <w:shd w:val="clear" w:color="auto" w:fill="FFFFFF"/>
                                  <w:rPr>
                                    <w:ins w:id="3160" w:author="Peter Freiling" w:date="2018-12-03T11:28:00Z"/>
                                    <w:rFonts w:ascii="Consolas" w:hAnsi="Consolas"/>
                                    <w:color w:val="000000"/>
                                    <w:sz w:val="18"/>
                                    <w:szCs w:val="18"/>
                                    <w:rPrChange w:id="3161" w:author="Peter Freiling" w:date="2018-12-03T11:34:00Z">
                                      <w:rPr>
                                        <w:ins w:id="3162" w:author="Peter Freiling" w:date="2018-12-03T11:28:00Z"/>
                                        <w:rFonts w:ascii="Consolas" w:hAnsi="Consolas"/>
                                        <w:color w:val="000000"/>
                                      </w:rPr>
                                    </w:rPrChange>
                                  </w:rPr>
                                </w:pPr>
                                <w:ins w:id="3163" w:author="Peter Freiling" w:date="2018-12-03T11:28:00Z">
                                  <w:r w:rsidRPr="00426BC9">
                                    <w:rPr>
                                      <w:rFonts w:ascii="Consolas" w:hAnsi="Consolas"/>
                                      <w:color w:val="000000"/>
                                      <w:sz w:val="18"/>
                                      <w:szCs w:val="18"/>
                                      <w:rPrChange w:id="3164" w:author="Peter Freiling" w:date="2018-12-03T11:34:00Z">
                                        <w:rPr>
                                          <w:rFonts w:ascii="Consolas" w:hAnsi="Consolas"/>
                                          <w:color w:val="000000"/>
                                        </w:rPr>
                                      </w:rPrChange>
                                    </w:rPr>
                                    <w:t>            </w:t>
                                  </w:r>
                                  <w:r w:rsidRPr="00426BC9">
                                    <w:rPr>
                                      <w:rFonts w:ascii="Consolas" w:hAnsi="Consolas"/>
                                      <w:color w:val="0000FF"/>
                                      <w:sz w:val="18"/>
                                      <w:szCs w:val="18"/>
                                      <w:rPrChange w:id="3165" w:author="Peter Freiling" w:date="2018-12-03T11:34:00Z">
                                        <w:rPr>
                                          <w:rFonts w:ascii="Consolas" w:hAnsi="Consolas"/>
                                          <w:color w:val="0000FF"/>
                                        </w:rPr>
                                      </w:rPrChange>
                                    </w:rPr>
                                    <w:t>new</w:t>
                                  </w:r>
                                  <w:r w:rsidRPr="00426BC9">
                                    <w:rPr>
                                      <w:rFonts w:ascii="Consolas" w:hAnsi="Consolas"/>
                                      <w:color w:val="000000"/>
                                      <w:sz w:val="18"/>
                                      <w:szCs w:val="18"/>
                                      <w:rPrChange w:id="3166" w:author="Peter Freiling" w:date="2018-12-03T11:34:00Z">
                                        <w:rPr>
                                          <w:rFonts w:ascii="Consolas" w:hAnsi="Consolas"/>
                                          <w:color w:val="000000"/>
                                        </w:rPr>
                                      </w:rPrChange>
                                    </w:rPr>
                                    <w:t> </w:t>
                                  </w:r>
                                  <w:r w:rsidRPr="00426BC9">
                                    <w:rPr>
                                      <w:rFonts w:ascii="Consolas" w:hAnsi="Consolas"/>
                                      <w:color w:val="2B91AF"/>
                                      <w:sz w:val="18"/>
                                      <w:szCs w:val="18"/>
                                      <w:rPrChange w:id="3167" w:author="Peter Freiling" w:date="2018-12-03T11:34:00Z">
                                        <w:rPr>
                                          <w:rFonts w:ascii="Consolas" w:hAnsi="Consolas"/>
                                          <w:color w:val="2B91AF"/>
                                        </w:rPr>
                                      </w:rPrChange>
                                    </w:rPr>
                                    <w:t>ContextSwitch</w:t>
                                  </w:r>
                                  <w:r w:rsidRPr="00426BC9">
                                    <w:rPr>
                                      <w:rFonts w:ascii="Consolas" w:hAnsi="Consolas"/>
                                      <w:color w:val="000000"/>
                                      <w:sz w:val="18"/>
                                      <w:szCs w:val="18"/>
                                      <w:rPrChange w:id="3168" w:author="Peter Freiling" w:date="2018-12-03T11:34:00Z">
                                        <w:rPr>
                                          <w:rFonts w:ascii="Consolas" w:hAnsi="Consolas"/>
                                          <w:color w:val="000000"/>
                                        </w:rPr>
                                      </w:rPrChange>
                                    </w:rPr>
                                    <w:t>(120, 2, 1, 123),</w:t>
                                  </w:r>
                                </w:ins>
                              </w:p>
                              <w:p w14:paraId="09FC5483" w14:textId="77777777" w:rsidR="003C776F" w:rsidRPr="00426BC9" w:rsidRDefault="003C776F" w:rsidP="003C776F">
                                <w:pPr>
                                  <w:pStyle w:val="HTMLPreformatted"/>
                                  <w:shd w:val="clear" w:color="auto" w:fill="FFFFFF"/>
                                  <w:rPr>
                                    <w:ins w:id="3169" w:author="Peter Freiling" w:date="2018-12-03T11:28:00Z"/>
                                    <w:rFonts w:ascii="Consolas" w:hAnsi="Consolas"/>
                                    <w:color w:val="000000"/>
                                    <w:sz w:val="18"/>
                                    <w:szCs w:val="18"/>
                                    <w:rPrChange w:id="3170" w:author="Peter Freiling" w:date="2018-12-03T11:34:00Z">
                                      <w:rPr>
                                        <w:ins w:id="3171" w:author="Peter Freiling" w:date="2018-12-03T11:28:00Z"/>
                                        <w:rFonts w:ascii="Consolas" w:hAnsi="Consolas"/>
                                        <w:color w:val="000000"/>
                                      </w:rPr>
                                    </w:rPrChange>
                                  </w:rPr>
                                </w:pPr>
                                <w:ins w:id="3172" w:author="Peter Freiling" w:date="2018-12-03T11:28:00Z">
                                  <w:r w:rsidRPr="00426BC9">
                                    <w:rPr>
                                      <w:rFonts w:ascii="Consolas" w:hAnsi="Consolas"/>
                                      <w:color w:val="000000"/>
                                      <w:sz w:val="18"/>
                                      <w:szCs w:val="18"/>
                                      <w:rPrChange w:id="3173" w:author="Peter Freiling" w:date="2018-12-03T11:34:00Z">
                                        <w:rPr>
                                          <w:rFonts w:ascii="Consolas" w:hAnsi="Consolas"/>
                                          <w:color w:val="000000"/>
                                        </w:rPr>
                                      </w:rPrChange>
                                    </w:rPr>
                                    <w:t>            </w:t>
                                  </w:r>
                                  <w:r w:rsidRPr="00426BC9">
                                    <w:rPr>
                                      <w:rFonts w:ascii="Consolas" w:hAnsi="Consolas"/>
                                      <w:color w:val="0000FF"/>
                                      <w:sz w:val="18"/>
                                      <w:szCs w:val="18"/>
                                      <w:rPrChange w:id="3174" w:author="Peter Freiling" w:date="2018-12-03T11:34:00Z">
                                        <w:rPr>
                                          <w:rFonts w:ascii="Consolas" w:hAnsi="Consolas"/>
                                          <w:color w:val="0000FF"/>
                                        </w:rPr>
                                      </w:rPrChange>
                                    </w:rPr>
                                    <w:t>new</w:t>
                                  </w:r>
                                  <w:r w:rsidRPr="00426BC9">
                                    <w:rPr>
                                      <w:rFonts w:ascii="Consolas" w:hAnsi="Consolas"/>
                                      <w:color w:val="000000"/>
                                      <w:sz w:val="18"/>
                                      <w:szCs w:val="18"/>
                                      <w:rPrChange w:id="3175" w:author="Peter Freiling" w:date="2018-12-03T11:34:00Z">
                                        <w:rPr>
                                          <w:rFonts w:ascii="Consolas" w:hAnsi="Consolas"/>
                                          <w:color w:val="000000"/>
                                        </w:rPr>
                                      </w:rPrChange>
                                    </w:rPr>
                                    <w:t> </w:t>
                                  </w:r>
                                  <w:r w:rsidRPr="00426BC9">
                                    <w:rPr>
                                      <w:rFonts w:ascii="Consolas" w:hAnsi="Consolas"/>
                                      <w:color w:val="2B91AF"/>
                                      <w:sz w:val="18"/>
                                      <w:szCs w:val="18"/>
                                      <w:rPrChange w:id="3176" w:author="Peter Freiling" w:date="2018-12-03T11:34:00Z">
                                        <w:rPr>
                                          <w:rFonts w:ascii="Consolas" w:hAnsi="Consolas"/>
                                          <w:color w:val="2B91AF"/>
                                        </w:rPr>
                                      </w:rPrChange>
                                    </w:rPr>
                                    <w:t>ContextSwitch</w:t>
                                  </w:r>
                                  <w:r w:rsidRPr="00426BC9">
                                    <w:rPr>
                                      <w:rFonts w:ascii="Consolas" w:hAnsi="Consolas"/>
                                      <w:color w:val="000000"/>
                                      <w:sz w:val="18"/>
                                      <w:szCs w:val="18"/>
                                      <w:rPrChange w:id="3177" w:author="Peter Freiling" w:date="2018-12-03T11:34:00Z">
                                        <w:rPr>
                                          <w:rFonts w:ascii="Consolas" w:hAnsi="Consolas"/>
                                          <w:color w:val="000000"/>
                                        </w:rPr>
                                      </w:rPrChange>
                                    </w:rPr>
                                    <w:t>(300, 1, 1, 122),</w:t>
                                  </w:r>
                                </w:ins>
                              </w:p>
                              <w:p w14:paraId="3042D59F" w14:textId="77777777" w:rsidR="003C776F" w:rsidRPr="00426BC9" w:rsidRDefault="003C776F" w:rsidP="003C776F">
                                <w:pPr>
                                  <w:pStyle w:val="HTMLPreformatted"/>
                                  <w:shd w:val="clear" w:color="auto" w:fill="FFFFFF"/>
                                  <w:rPr>
                                    <w:ins w:id="3178" w:author="Peter Freiling" w:date="2018-12-03T11:28:00Z"/>
                                    <w:rFonts w:ascii="Consolas" w:hAnsi="Consolas"/>
                                    <w:color w:val="000000"/>
                                    <w:sz w:val="18"/>
                                    <w:szCs w:val="18"/>
                                    <w:rPrChange w:id="3179" w:author="Peter Freiling" w:date="2018-12-03T11:34:00Z">
                                      <w:rPr>
                                        <w:ins w:id="3180" w:author="Peter Freiling" w:date="2018-12-03T11:28:00Z"/>
                                        <w:rFonts w:ascii="Consolas" w:hAnsi="Consolas"/>
                                        <w:color w:val="000000"/>
                                      </w:rPr>
                                    </w:rPrChange>
                                  </w:rPr>
                                </w:pPr>
                                <w:ins w:id="3181" w:author="Peter Freiling" w:date="2018-12-03T11:28:00Z">
                                  <w:r w:rsidRPr="00426BC9">
                                    <w:rPr>
                                      <w:rFonts w:ascii="Consolas" w:hAnsi="Consolas"/>
                                      <w:color w:val="000000"/>
                                      <w:sz w:val="18"/>
                                      <w:szCs w:val="18"/>
                                      <w:rPrChange w:id="3182" w:author="Peter Freiling" w:date="2018-12-03T11:34:00Z">
                                        <w:rPr>
                                          <w:rFonts w:ascii="Consolas" w:hAnsi="Consolas"/>
                                          <w:color w:val="000000"/>
                                        </w:rPr>
                                      </w:rPrChange>
                                    </w:rPr>
                                    <w:t>            </w:t>
                                  </w:r>
                                  <w:r w:rsidRPr="00426BC9">
                                    <w:rPr>
                                      <w:rFonts w:ascii="Consolas" w:hAnsi="Consolas"/>
                                      <w:color w:val="0000FF"/>
                                      <w:sz w:val="18"/>
                                      <w:szCs w:val="18"/>
                                      <w:rPrChange w:id="3183" w:author="Peter Freiling" w:date="2018-12-03T11:34:00Z">
                                        <w:rPr>
                                          <w:rFonts w:ascii="Consolas" w:hAnsi="Consolas"/>
                                          <w:color w:val="0000FF"/>
                                        </w:rPr>
                                      </w:rPrChange>
                                    </w:rPr>
                                    <w:t>new</w:t>
                                  </w:r>
                                  <w:r w:rsidRPr="00426BC9">
                                    <w:rPr>
                                      <w:rFonts w:ascii="Consolas" w:hAnsi="Consolas"/>
                                      <w:color w:val="000000"/>
                                      <w:sz w:val="18"/>
                                      <w:szCs w:val="18"/>
                                      <w:rPrChange w:id="3184" w:author="Peter Freiling" w:date="2018-12-03T11:34:00Z">
                                        <w:rPr>
                                          <w:rFonts w:ascii="Consolas" w:hAnsi="Consolas"/>
                                          <w:color w:val="000000"/>
                                        </w:rPr>
                                      </w:rPrChange>
                                    </w:rPr>
                                    <w:t> </w:t>
                                  </w:r>
                                  <w:r w:rsidRPr="00426BC9">
                                    <w:rPr>
                                      <w:rFonts w:ascii="Consolas" w:hAnsi="Consolas"/>
                                      <w:color w:val="2B91AF"/>
                                      <w:sz w:val="18"/>
                                      <w:szCs w:val="18"/>
                                      <w:rPrChange w:id="3185" w:author="Peter Freiling" w:date="2018-12-03T11:34:00Z">
                                        <w:rPr>
                                          <w:rFonts w:ascii="Consolas" w:hAnsi="Consolas"/>
                                          <w:color w:val="2B91AF"/>
                                        </w:rPr>
                                      </w:rPrChange>
                                    </w:rPr>
                                    <w:t>ContextSwitch</w:t>
                                  </w:r>
                                  <w:r w:rsidRPr="00426BC9">
                                    <w:rPr>
                                      <w:rFonts w:ascii="Consolas" w:hAnsi="Consolas"/>
                                      <w:color w:val="000000"/>
                                      <w:sz w:val="18"/>
                                      <w:szCs w:val="18"/>
                                      <w:rPrChange w:id="3186" w:author="Peter Freiling" w:date="2018-12-03T11:34:00Z">
                                        <w:rPr>
                                          <w:rFonts w:ascii="Consolas" w:hAnsi="Consolas"/>
                                          <w:color w:val="000000"/>
                                        </w:rPr>
                                      </w:rPrChange>
                                    </w:rPr>
                                    <w:t>(1800, 4, 2, 125),</w:t>
                                  </w:r>
                                </w:ins>
                              </w:p>
                              <w:p w14:paraId="0F09F8CD" w14:textId="77777777" w:rsidR="003C776F" w:rsidRPr="00426BC9" w:rsidRDefault="003C776F" w:rsidP="003C776F">
                                <w:pPr>
                                  <w:pStyle w:val="HTMLPreformatted"/>
                                  <w:shd w:val="clear" w:color="auto" w:fill="FFFFFF"/>
                                  <w:rPr>
                                    <w:ins w:id="3187" w:author="Peter Freiling" w:date="2018-12-03T11:28:00Z"/>
                                    <w:rFonts w:ascii="Consolas" w:hAnsi="Consolas"/>
                                    <w:color w:val="000000"/>
                                    <w:sz w:val="18"/>
                                    <w:szCs w:val="18"/>
                                    <w:rPrChange w:id="3188" w:author="Peter Freiling" w:date="2018-12-03T11:34:00Z">
                                      <w:rPr>
                                        <w:ins w:id="3189" w:author="Peter Freiling" w:date="2018-12-03T11:28:00Z"/>
                                        <w:rFonts w:ascii="Consolas" w:hAnsi="Consolas"/>
                                        <w:color w:val="000000"/>
                                      </w:rPr>
                                    </w:rPrChange>
                                  </w:rPr>
                                </w:pPr>
                                <w:ins w:id="3190" w:author="Peter Freiling" w:date="2018-12-03T11:28:00Z">
                                  <w:r w:rsidRPr="00426BC9">
                                    <w:rPr>
                                      <w:rFonts w:ascii="Consolas" w:hAnsi="Consolas"/>
                                      <w:color w:val="000000"/>
                                      <w:sz w:val="18"/>
                                      <w:szCs w:val="18"/>
                                      <w:rPrChange w:id="3191" w:author="Peter Freiling" w:date="2018-12-03T11:34:00Z">
                                        <w:rPr>
                                          <w:rFonts w:ascii="Consolas" w:hAnsi="Consolas"/>
                                          <w:color w:val="000000"/>
                                        </w:rPr>
                                      </w:rPrChange>
                                    </w:rPr>
                                    <w:t>            </w:t>
                                  </w:r>
                                  <w:r w:rsidRPr="00426BC9">
                                    <w:rPr>
                                      <w:rFonts w:ascii="Consolas" w:hAnsi="Consolas"/>
                                      <w:color w:val="0000FF"/>
                                      <w:sz w:val="18"/>
                                      <w:szCs w:val="18"/>
                                      <w:rPrChange w:id="3192" w:author="Peter Freiling" w:date="2018-12-03T11:34:00Z">
                                        <w:rPr>
                                          <w:rFonts w:ascii="Consolas" w:hAnsi="Consolas"/>
                                          <w:color w:val="0000FF"/>
                                        </w:rPr>
                                      </w:rPrChange>
                                    </w:rPr>
                                    <w:t>new</w:t>
                                  </w:r>
                                  <w:r w:rsidRPr="00426BC9">
                                    <w:rPr>
                                      <w:rFonts w:ascii="Consolas" w:hAnsi="Consolas"/>
                                      <w:color w:val="000000"/>
                                      <w:sz w:val="18"/>
                                      <w:szCs w:val="18"/>
                                      <w:rPrChange w:id="3193" w:author="Peter Freiling" w:date="2018-12-03T11:34:00Z">
                                        <w:rPr>
                                          <w:rFonts w:ascii="Consolas" w:hAnsi="Consolas"/>
                                          <w:color w:val="000000"/>
                                        </w:rPr>
                                      </w:rPrChange>
                                    </w:rPr>
                                    <w:t> </w:t>
                                  </w:r>
                                  <w:r w:rsidRPr="00426BC9">
                                    <w:rPr>
                                      <w:rFonts w:ascii="Consolas" w:hAnsi="Consolas"/>
                                      <w:color w:val="2B91AF"/>
                                      <w:sz w:val="18"/>
                                      <w:szCs w:val="18"/>
                                      <w:rPrChange w:id="3194" w:author="Peter Freiling" w:date="2018-12-03T11:34:00Z">
                                        <w:rPr>
                                          <w:rFonts w:ascii="Consolas" w:hAnsi="Consolas"/>
                                          <w:color w:val="2B91AF"/>
                                        </w:rPr>
                                      </w:rPrChange>
                                    </w:rPr>
                                    <w:t>ContextSwitch</w:t>
                                  </w:r>
                                  <w:r w:rsidRPr="00426BC9">
                                    <w:rPr>
                                      <w:rFonts w:ascii="Consolas" w:hAnsi="Consolas"/>
                                      <w:color w:val="000000"/>
                                      <w:sz w:val="18"/>
                                      <w:szCs w:val="18"/>
                                      <w:rPrChange w:id="3195" w:author="Peter Freiling" w:date="2018-12-03T11:34:00Z">
                                        <w:rPr>
                                          <w:rFonts w:ascii="Consolas" w:hAnsi="Consolas"/>
                                          <w:color w:val="000000"/>
                                        </w:rPr>
                                      </w:rPrChange>
                                    </w:rPr>
                                    <w:t>(3540, 2, 1, 119),</w:t>
                                  </w:r>
                                </w:ins>
                              </w:p>
                              <w:p w14:paraId="0C9A8141" w14:textId="77777777" w:rsidR="003C776F" w:rsidRPr="00426BC9" w:rsidRDefault="003C776F" w:rsidP="003C776F">
                                <w:pPr>
                                  <w:pStyle w:val="HTMLPreformatted"/>
                                  <w:shd w:val="clear" w:color="auto" w:fill="FFFFFF"/>
                                  <w:rPr>
                                    <w:ins w:id="3196" w:author="Peter Freiling" w:date="2018-12-03T11:28:00Z"/>
                                    <w:rFonts w:ascii="Consolas" w:hAnsi="Consolas"/>
                                    <w:color w:val="000000"/>
                                    <w:sz w:val="18"/>
                                    <w:szCs w:val="18"/>
                                    <w:rPrChange w:id="3197" w:author="Peter Freiling" w:date="2018-12-03T11:34:00Z">
                                      <w:rPr>
                                        <w:ins w:id="3198" w:author="Peter Freiling" w:date="2018-12-03T11:28:00Z"/>
                                        <w:rFonts w:ascii="Consolas" w:hAnsi="Consolas"/>
                                        <w:color w:val="000000"/>
                                      </w:rPr>
                                    </w:rPrChange>
                                  </w:rPr>
                                </w:pPr>
                                <w:ins w:id="3199" w:author="Peter Freiling" w:date="2018-12-03T11:28:00Z">
                                  <w:r w:rsidRPr="00426BC9">
                                    <w:rPr>
                                      <w:rFonts w:ascii="Consolas" w:hAnsi="Consolas"/>
                                      <w:color w:val="000000"/>
                                      <w:sz w:val="18"/>
                                      <w:szCs w:val="18"/>
                                      <w:rPrChange w:id="3200" w:author="Peter Freiling" w:date="2018-12-03T11:34:00Z">
                                        <w:rPr>
                                          <w:rFonts w:ascii="Consolas" w:hAnsi="Consolas"/>
                                          <w:color w:val="000000"/>
                                        </w:rPr>
                                      </w:rPrChange>
                                    </w:rPr>
                                    <w:t>            </w:t>
                                  </w:r>
                                  <w:r w:rsidRPr="00426BC9">
                                    <w:rPr>
                                      <w:rFonts w:ascii="Consolas" w:hAnsi="Consolas"/>
                                      <w:color w:val="0000FF"/>
                                      <w:sz w:val="18"/>
                                      <w:szCs w:val="18"/>
                                      <w:rPrChange w:id="3201" w:author="Peter Freiling" w:date="2018-12-03T11:34:00Z">
                                        <w:rPr>
                                          <w:rFonts w:ascii="Consolas" w:hAnsi="Consolas"/>
                                          <w:color w:val="0000FF"/>
                                        </w:rPr>
                                      </w:rPrChange>
                                    </w:rPr>
                                    <w:t>new</w:t>
                                  </w:r>
                                  <w:r w:rsidRPr="00426BC9">
                                    <w:rPr>
                                      <w:rFonts w:ascii="Consolas" w:hAnsi="Consolas"/>
                                      <w:color w:val="000000"/>
                                      <w:sz w:val="18"/>
                                      <w:szCs w:val="18"/>
                                      <w:rPrChange w:id="3202" w:author="Peter Freiling" w:date="2018-12-03T11:34:00Z">
                                        <w:rPr>
                                          <w:rFonts w:ascii="Consolas" w:hAnsi="Consolas"/>
                                          <w:color w:val="000000"/>
                                        </w:rPr>
                                      </w:rPrChange>
                                    </w:rPr>
                                    <w:t> </w:t>
                                  </w:r>
                                  <w:r w:rsidRPr="00426BC9">
                                    <w:rPr>
                                      <w:rFonts w:ascii="Consolas" w:hAnsi="Consolas"/>
                                      <w:color w:val="2B91AF"/>
                                      <w:sz w:val="18"/>
                                      <w:szCs w:val="18"/>
                                      <w:rPrChange w:id="3203" w:author="Peter Freiling" w:date="2018-12-03T11:34:00Z">
                                        <w:rPr>
                                          <w:rFonts w:ascii="Consolas" w:hAnsi="Consolas"/>
                                          <w:color w:val="2B91AF"/>
                                        </w:rPr>
                                      </w:rPrChange>
                                    </w:rPr>
                                    <w:t>ContextSwitch</w:t>
                                  </w:r>
                                  <w:r w:rsidRPr="00426BC9">
                                    <w:rPr>
                                      <w:rFonts w:ascii="Consolas" w:hAnsi="Consolas"/>
                                      <w:color w:val="000000"/>
                                      <w:sz w:val="18"/>
                                      <w:szCs w:val="18"/>
                                      <w:rPrChange w:id="3204" w:author="Peter Freiling" w:date="2018-12-03T11:34:00Z">
                                        <w:rPr>
                                          <w:rFonts w:ascii="Consolas" w:hAnsi="Consolas"/>
                                          <w:color w:val="000000"/>
                                        </w:rPr>
                                      </w:rPrChange>
                                    </w:rPr>
                                    <w:t>(3600, 1, 1, 120),</w:t>
                                  </w:r>
                                </w:ins>
                              </w:p>
                              <w:p w14:paraId="1E5D579B" w14:textId="77777777" w:rsidR="003C776F" w:rsidRPr="00426BC9" w:rsidRDefault="003C776F" w:rsidP="00FC144B">
                                <w:pPr>
                                  <w:pStyle w:val="HTMLPreformatted"/>
                                  <w:shd w:val="clear" w:color="auto" w:fill="FFFFFF"/>
                                  <w:rPr>
                                    <w:ins w:id="3205" w:author="Peter Freiling" w:date="2018-12-03T11:28:00Z"/>
                                    <w:rFonts w:ascii="Consolas" w:hAnsi="Consolas"/>
                                    <w:color w:val="000000"/>
                                    <w:sz w:val="18"/>
                                    <w:szCs w:val="18"/>
                                    <w:rPrChange w:id="3206" w:author="Peter Freiling" w:date="2018-12-03T11:34:00Z">
                                      <w:rPr>
                                        <w:ins w:id="3207" w:author="Peter Freiling" w:date="2018-12-03T11:28:00Z"/>
                                        <w:rFonts w:ascii="Consolas" w:hAnsi="Consolas"/>
                                        <w:color w:val="000000"/>
                                      </w:rPr>
                                    </w:rPrChange>
                                  </w:rPr>
                                </w:pPr>
                                <w:ins w:id="3208" w:author="Peter Freiling" w:date="2018-12-03T11:28:00Z">
                                  <w:r w:rsidRPr="00426BC9">
                                    <w:rPr>
                                      <w:rFonts w:ascii="Consolas" w:hAnsi="Consolas"/>
                                      <w:color w:val="000000"/>
                                      <w:sz w:val="18"/>
                                      <w:szCs w:val="18"/>
                                      <w:rPrChange w:id="3209" w:author="Peter Freiling" w:date="2018-12-03T11:34:00Z">
                                        <w:rPr>
                                          <w:rFonts w:ascii="Consolas" w:hAnsi="Consolas"/>
                                          <w:color w:val="000000"/>
                                        </w:rPr>
                                      </w:rPrChange>
                                    </w:rPr>
                                    <w:t>        }.ToObservable();</w:t>
                                  </w:r>
                                </w:ins>
                              </w:p>
                              <w:p w14:paraId="7DF6A999" w14:textId="77777777" w:rsidR="003C776F" w:rsidRPr="00426BC9" w:rsidRDefault="003C776F" w:rsidP="003C776F">
                                <w:pPr>
                                  <w:pStyle w:val="HTMLPreformatted"/>
                                  <w:shd w:val="clear" w:color="auto" w:fill="FFFFFF"/>
                                  <w:rPr>
                                    <w:ins w:id="3210" w:author="Peter Freiling" w:date="2018-12-03T11:28:00Z"/>
                                    <w:rFonts w:ascii="Consolas" w:hAnsi="Consolas"/>
                                    <w:color w:val="000000"/>
                                    <w:sz w:val="18"/>
                                    <w:szCs w:val="18"/>
                                    <w:rPrChange w:id="3211" w:author="Peter Freiling" w:date="2018-12-03T11:34:00Z">
                                      <w:rPr>
                                        <w:ins w:id="3212" w:author="Peter Freiling" w:date="2018-12-03T11:28:00Z"/>
                                        <w:rFonts w:ascii="Consolas" w:hAnsi="Consolas"/>
                                        <w:color w:val="000000"/>
                                      </w:rPr>
                                    </w:rPrChange>
                                  </w:rPr>
                                </w:pPr>
                                <w:ins w:id="3213" w:author="Peter Freiling" w:date="2018-12-03T11:28:00Z">
                                  <w:r w:rsidRPr="00426BC9">
                                    <w:rPr>
                                      <w:rFonts w:ascii="Consolas" w:hAnsi="Consolas"/>
                                      <w:color w:val="000000"/>
                                      <w:sz w:val="18"/>
                                      <w:szCs w:val="18"/>
                                      <w:rPrChange w:id="3214" w:author="Peter Freiling" w:date="2018-12-03T11:34:00Z">
                                        <w:rPr>
                                          <w:rFonts w:ascii="Consolas" w:hAnsi="Consolas"/>
                                          <w:color w:val="000000"/>
                                        </w:rPr>
                                      </w:rPrChange>
                                    </w:rPr>
                                    <w:t xml:space="preserve"> </w:t>
                                  </w:r>
                                </w:ins>
                              </w:p>
                              <w:p w14:paraId="7AD5600B" w14:textId="77777777" w:rsidR="003C776F" w:rsidRPr="00426BC9" w:rsidRDefault="003C776F" w:rsidP="003C776F">
                                <w:pPr>
                                  <w:pStyle w:val="HTMLPreformatted"/>
                                  <w:shd w:val="clear" w:color="auto" w:fill="FFFFFF"/>
                                  <w:rPr>
                                    <w:ins w:id="3215" w:author="Peter Freiling" w:date="2018-12-03T11:28:00Z"/>
                                    <w:rFonts w:ascii="Consolas" w:hAnsi="Consolas"/>
                                    <w:color w:val="000000"/>
                                    <w:sz w:val="18"/>
                                    <w:szCs w:val="18"/>
                                    <w:rPrChange w:id="3216" w:author="Peter Freiling" w:date="2018-12-03T11:34:00Z">
                                      <w:rPr>
                                        <w:ins w:id="3217" w:author="Peter Freiling" w:date="2018-12-03T11:28:00Z"/>
                                        <w:rFonts w:ascii="Consolas" w:hAnsi="Consolas"/>
                                        <w:color w:val="000000"/>
                                      </w:rPr>
                                    </w:rPrChange>
                                  </w:rPr>
                                </w:pPr>
                                <w:ins w:id="3218" w:author="Peter Freiling" w:date="2018-12-03T11:28:00Z">
                                  <w:r w:rsidRPr="00426BC9">
                                    <w:rPr>
                                      <w:rFonts w:ascii="Consolas" w:hAnsi="Consolas"/>
                                      <w:color w:val="000000"/>
                                      <w:sz w:val="18"/>
                                      <w:szCs w:val="18"/>
                                      <w:rPrChange w:id="3219" w:author="Peter Freiling" w:date="2018-12-03T11:34:00Z">
                                        <w:rPr>
                                          <w:rFonts w:ascii="Consolas" w:hAnsi="Consolas"/>
                                          <w:color w:val="000000"/>
                                        </w:rPr>
                                      </w:rPrChange>
                                    </w:rPr>
                                    <w:t>        </w:t>
                                  </w:r>
                                  <w:r w:rsidRPr="00426BC9">
                                    <w:rPr>
                                      <w:rFonts w:ascii="Consolas" w:hAnsi="Consolas"/>
                                      <w:color w:val="2B91AF"/>
                                      <w:sz w:val="18"/>
                                      <w:szCs w:val="18"/>
                                      <w:rPrChange w:id="3220" w:author="Peter Freiling" w:date="2018-12-03T11:34:00Z">
                                        <w:rPr>
                                          <w:rFonts w:ascii="Consolas" w:hAnsi="Consolas"/>
                                          <w:color w:val="2B91AF"/>
                                        </w:rPr>
                                      </w:rPrChange>
                                    </w:rPr>
                                    <w:t>IObservable</w:t>
                                  </w:r>
                                  <w:r w:rsidRPr="00426BC9">
                                    <w:rPr>
                                      <w:rFonts w:ascii="Consolas" w:hAnsi="Consolas"/>
                                      <w:color w:val="000000"/>
                                      <w:sz w:val="18"/>
                                      <w:szCs w:val="18"/>
                                      <w:rPrChange w:id="3221" w:author="Peter Freiling" w:date="2018-12-03T11:34:00Z">
                                        <w:rPr>
                                          <w:rFonts w:ascii="Consolas" w:hAnsi="Consolas"/>
                                          <w:color w:val="000000"/>
                                        </w:rPr>
                                      </w:rPrChange>
                                    </w:rPr>
                                    <w:t>&lt;</w:t>
                                  </w:r>
                                  <w:r w:rsidRPr="00426BC9">
                                    <w:rPr>
                                      <w:rFonts w:ascii="Consolas" w:hAnsi="Consolas"/>
                                      <w:color w:val="2B91AF"/>
                                      <w:sz w:val="18"/>
                                      <w:szCs w:val="18"/>
                                      <w:rPrChange w:id="3222" w:author="Peter Freiling" w:date="2018-12-03T11:34:00Z">
                                        <w:rPr>
                                          <w:rFonts w:ascii="Consolas" w:hAnsi="Consolas"/>
                                          <w:color w:val="2B91AF"/>
                                        </w:rPr>
                                      </w:rPrChange>
                                    </w:rPr>
                                    <w:t>StreamEvent</w:t>
                                  </w:r>
                                  <w:r w:rsidRPr="00426BC9">
                                    <w:rPr>
                                      <w:rFonts w:ascii="Consolas" w:hAnsi="Consolas"/>
                                      <w:color w:val="000000"/>
                                      <w:sz w:val="18"/>
                                      <w:szCs w:val="18"/>
                                      <w:rPrChange w:id="3223" w:author="Peter Freiling" w:date="2018-12-03T11:34:00Z">
                                        <w:rPr>
                                          <w:rFonts w:ascii="Consolas" w:hAnsi="Consolas"/>
                                          <w:color w:val="000000"/>
                                        </w:rPr>
                                      </w:rPrChange>
                                    </w:rPr>
                                    <w:t>&lt;</w:t>
                                  </w:r>
                                  <w:r w:rsidRPr="00426BC9">
                                    <w:rPr>
                                      <w:rFonts w:ascii="Consolas" w:hAnsi="Consolas"/>
                                      <w:color w:val="2B91AF"/>
                                      <w:sz w:val="18"/>
                                      <w:szCs w:val="18"/>
                                      <w:rPrChange w:id="3224" w:author="Peter Freiling" w:date="2018-12-03T11:34:00Z">
                                        <w:rPr>
                                          <w:rFonts w:ascii="Consolas" w:hAnsi="Consolas"/>
                                          <w:color w:val="2B91AF"/>
                                        </w:rPr>
                                      </w:rPrChange>
                                    </w:rPr>
                                    <w:t>ContextSwitch</w:t>
                                  </w:r>
                                  <w:r w:rsidRPr="00426BC9">
                                    <w:rPr>
                                      <w:rFonts w:ascii="Consolas" w:hAnsi="Consolas"/>
                                      <w:color w:val="000000"/>
                                      <w:sz w:val="18"/>
                                      <w:szCs w:val="18"/>
                                      <w:rPrChange w:id="3225" w:author="Peter Freiling" w:date="2018-12-03T11:34:00Z">
                                        <w:rPr>
                                          <w:rFonts w:ascii="Consolas" w:hAnsi="Consolas"/>
                                          <w:color w:val="000000"/>
                                        </w:rPr>
                                      </w:rPrChange>
                                    </w:rPr>
                                    <w:t>&gt;&gt; contextSwitchStreamEventObservable =</w:t>
                                  </w:r>
                                </w:ins>
                              </w:p>
                              <w:p w14:paraId="66D283CC" w14:textId="77777777" w:rsidR="003C776F" w:rsidRPr="00426BC9" w:rsidRDefault="003C776F" w:rsidP="003C776F">
                                <w:pPr>
                                  <w:pStyle w:val="HTMLPreformatted"/>
                                  <w:shd w:val="clear" w:color="auto" w:fill="FFFFFF"/>
                                  <w:rPr>
                                    <w:ins w:id="3226" w:author="Peter Freiling" w:date="2018-12-03T11:28:00Z"/>
                                    <w:rFonts w:ascii="Consolas" w:hAnsi="Consolas"/>
                                    <w:color w:val="000000"/>
                                    <w:sz w:val="18"/>
                                    <w:szCs w:val="18"/>
                                    <w:rPrChange w:id="3227" w:author="Peter Freiling" w:date="2018-12-03T11:34:00Z">
                                      <w:rPr>
                                        <w:ins w:id="3228" w:author="Peter Freiling" w:date="2018-12-03T11:28:00Z"/>
                                        <w:rFonts w:ascii="Consolas" w:hAnsi="Consolas"/>
                                        <w:color w:val="000000"/>
                                      </w:rPr>
                                    </w:rPrChange>
                                  </w:rPr>
                                </w:pPr>
                                <w:ins w:id="3229" w:author="Peter Freiling" w:date="2018-12-03T11:28:00Z">
                                  <w:r w:rsidRPr="00426BC9">
                                    <w:rPr>
                                      <w:rFonts w:ascii="Consolas" w:hAnsi="Consolas"/>
                                      <w:color w:val="000000"/>
                                      <w:sz w:val="18"/>
                                      <w:szCs w:val="18"/>
                                      <w:rPrChange w:id="3230" w:author="Peter Freiling" w:date="2018-12-03T11:34:00Z">
                                        <w:rPr>
                                          <w:rFonts w:ascii="Consolas" w:hAnsi="Consolas"/>
                                          <w:color w:val="000000"/>
                                        </w:rPr>
                                      </w:rPrChange>
                                    </w:rPr>
                                    <w:t>            contextSwitchObservable.Select(e =&gt; </w:t>
                                  </w:r>
                                  <w:r w:rsidRPr="00426BC9">
                                    <w:rPr>
                                      <w:rFonts w:ascii="Consolas" w:hAnsi="Consolas"/>
                                      <w:color w:val="2B91AF"/>
                                      <w:sz w:val="18"/>
                                      <w:szCs w:val="18"/>
                                      <w:rPrChange w:id="3231" w:author="Peter Freiling" w:date="2018-12-03T11:34:00Z">
                                        <w:rPr>
                                          <w:rFonts w:ascii="Consolas" w:hAnsi="Consolas"/>
                                          <w:color w:val="2B91AF"/>
                                        </w:rPr>
                                      </w:rPrChange>
                                    </w:rPr>
                                    <w:t>StreamEvent</w:t>
                                  </w:r>
                                  <w:r w:rsidRPr="00426BC9">
                                    <w:rPr>
                                      <w:rFonts w:ascii="Consolas" w:hAnsi="Consolas"/>
                                      <w:color w:val="000000"/>
                                      <w:sz w:val="18"/>
                                      <w:szCs w:val="18"/>
                                      <w:rPrChange w:id="3232" w:author="Peter Freiling" w:date="2018-12-03T11:34:00Z">
                                        <w:rPr>
                                          <w:rFonts w:ascii="Consolas" w:hAnsi="Consolas"/>
                                          <w:color w:val="000000"/>
                                        </w:rPr>
                                      </w:rPrChange>
                                    </w:rPr>
                                    <w:t>.CreateInterval(e.Tick, e.Tick + 1, e));</w:t>
                                  </w:r>
                                </w:ins>
                              </w:p>
                              <w:p w14:paraId="3517286A" w14:textId="77777777" w:rsidR="003C776F" w:rsidRPr="00426BC9" w:rsidRDefault="003C776F" w:rsidP="003C776F">
                                <w:pPr>
                                  <w:pStyle w:val="HTMLPreformatted"/>
                                  <w:shd w:val="clear" w:color="auto" w:fill="FFFFFF"/>
                                  <w:rPr>
                                    <w:ins w:id="3233" w:author="Peter Freiling" w:date="2018-12-03T11:28:00Z"/>
                                    <w:rFonts w:ascii="Consolas" w:hAnsi="Consolas"/>
                                    <w:color w:val="000000"/>
                                    <w:sz w:val="18"/>
                                    <w:szCs w:val="18"/>
                                    <w:rPrChange w:id="3234" w:author="Peter Freiling" w:date="2018-12-03T11:34:00Z">
                                      <w:rPr>
                                        <w:ins w:id="3235" w:author="Peter Freiling" w:date="2018-12-03T11:28:00Z"/>
                                        <w:rFonts w:ascii="Consolas" w:hAnsi="Consolas"/>
                                        <w:color w:val="000000"/>
                                      </w:rPr>
                                    </w:rPrChange>
                                  </w:rPr>
                                </w:pPr>
                                <w:ins w:id="3236" w:author="Peter Freiling" w:date="2018-12-03T11:28:00Z">
                                  <w:r w:rsidRPr="00426BC9">
                                    <w:rPr>
                                      <w:rFonts w:ascii="Consolas" w:hAnsi="Consolas"/>
                                      <w:color w:val="000000"/>
                                      <w:sz w:val="18"/>
                                      <w:szCs w:val="18"/>
                                      <w:rPrChange w:id="3237" w:author="Peter Freiling" w:date="2018-12-03T11:34:00Z">
                                        <w:rPr>
                                          <w:rFonts w:ascii="Consolas" w:hAnsi="Consolas"/>
                                          <w:color w:val="000000"/>
                                        </w:rPr>
                                      </w:rPrChange>
                                    </w:rPr>
                                    <w:t>        </w:t>
                                  </w:r>
                                  <w:r w:rsidRPr="00426BC9">
                                    <w:rPr>
                                      <w:rFonts w:ascii="Consolas" w:hAnsi="Consolas"/>
                                      <w:color w:val="2B91AF"/>
                                      <w:sz w:val="18"/>
                                      <w:szCs w:val="18"/>
                                      <w:rPrChange w:id="3238" w:author="Peter Freiling" w:date="2018-12-03T11:34:00Z">
                                        <w:rPr>
                                          <w:rFonts w:ascii="Consolas" w:hAnsi="Consolas"/>
                                          <w:color w:val="2B91AF"/>
                                        </w:rPr>
                                      </w:rPrChange>
                                    </w:rPr>
                                    <w:t>IObservableIngressStreamable</w:t>
                                  </w:r>
                                  <w:r w:rsidRPr="00426BC9">
                                    <w:rPr>
                                      <w:rFonts w:ascii="Consolas" w:hAnsi="Consolas"/>
                                      <w:color w:val="000000"/>
                                      <w:sz w:val="18"/>
                                      <w:szCs w:val="18"/>
                                      <w:rPrChange w:id="3239" w:author="Peter Freiling" w:date="2018-12-03T11:34:00Z">
                                        <w:rPr>
                                          <w:rFonts w:ascii="Consolas" w:hAnsi="Consolas"/>
                                          <w:color w:val="000000"/>
                                        </w:rPr>
                                      </w:rPrChange>
                                    </w:rPr>
                                    <w:t>&lt;</w:t>
                                  </w:r>
                                  <w:r w:rsidRPr="00426BC9">
                                    <w:rPr>
                                      <w:rFonts w:ascii="Consolas" w:hAnsi="Consolas"/>
                                      <w:color w:val="2B91AF"/>
                                      <w:sz w:val="18"/>
                                      <w:szCs w:val="18"/>
                                      <w:rPrChange w:id="3240" w:author="Peter Freiling" w:date="2018-12-03T11:34:00Z">
                                        <w:rPr>
                                          <w:rFonts w:ascii="Consolas" w:hAnsi="Consolas"/>
                                          <w:color w:val="2B91AF"/>
                                        </w:rPr>
                                      </w:rPrChange>
                                    </w:rPr>
                                    <w:t>ContextSwitch</w:t>
                                  </w:r>
                                  <w:r w:rsidRPr="00426BC9">
                                    <w:rPr>
                                      <w:rFonts w:ascii="Consolas" w:hAnsi="Consolas"/>
                                      <w:color w:val="000000"/>
                                      <w:sz w:val="18"/>
                                      <w:szCs w:val="18"/>
                                      <w:rPrChange w:id="3241" w:author="Peter Freiling" w:date="2018-12-03T11:34:00Z">
                                        <w:rPr>
                                          <w:rFonts w:ascii="Consolas" w:hAnsi="Consolas"/>
                                          <w:color w:val="000000"/>
                                        </w:rPr>
                                      </w:rPrChange>
                                    </w:rPr>
                                    <w:t>&gt; contextSwitchIngressStreamable =</w:t>
                                  </w:r>
                                </w:ins>
                              </w:p>
                              <w:p w14:paraId="54763549" w14:textId="77777777" w:rsidR="003C776F" w:rsidRPr="00426BC9" w:rsidRDefault="003C776F" w:rsidP="003C776F">
                                <w:pPr>
                                  <w:pStyle w:val="HTMLPreformatted"/>
                                  <w:shd w:val="clear" w:color="auto" w:fill="FFFFFF"/>
                                  <w:rPr>
                                    <w:ins w:id="3242" w:author="Peter Freiling" w:date="2018-12-03T11:28:00Z"/>
                                    <w:rFonts w:ascii="Consolas" w:hAnsi="Consolas"/>
                                    <w:color w:val="000000"/>
                                    <w:sz w:val="18"/>
                                    <w:szCs w:val="18"/>
                                    <w:rPrChange w:id="3243" w:author="Peter Freiling" w:date="2018-12-03T11:34:00Z">
                                      <w:rPr>
                                        <w:ins w:id="3244" w:author="Peter Freiling" w:date="2018-12-03T11:28:00Z"/>
                                        <w:rFonts w:ascii="Consolas" w:hAnsi="Consolas"/>
                                        <w:color w:val="000000"/>
                                      </w:rPr>
                                    </w:rPrChange>
                                  </w:rPr>
                                </w:pPr>
                                <w:ins w:id="3245" w:author="Peter Freiling" w:date="2018-12-03T11:28:00Z">
                                  <w:r w:rsidRPr="00426BC9">
                                    <w:rPr>
                                      <w:rFonts w:ascii="Consolas" w:hAnsi="Consolas"/>
                                      <w:color w:val="000000"/>
                                      <w:sz w:val="18"/>
                                      <w:szCs w:val="18"/>
                                      <w:rPrChange w:id="3246" w:author="Peter Freiling" w:date="2018-12-03T11:34:00Z">
                                        <w:rPr>
                                          <w:rFonts w:ascii="Consolas" w:hAnsi="Consolas"/>
                                          <w:color w:val="000000"/>
                                        </w:rPr>
                                      </w:rPrChange>
                                    </w:rPr>
                                    <w:t>            contextSwitchStreamEventObservable.ToStreamable(</w:t>
                                  </w:r>
                                  <w:r w:rsidRPr="00426BC9">
                                    <w:rPr>
                                      <w:rFonts w:ascii="Consolas" w:hAnsi="Consolas"/>
                                      <w:color w:val="2B91AF"/>
                                      <w:sz w:val="18"/>
                                      <w:szCs w:val="18"/>
                                      <w:rPrChange w:id="3247" w:author="Peter Freiling" w:date="2018-12-03T11:34:00Z">
                                        <w:rPr>
                                          <w:rFonts w:ascii="Consolas" w:hAnsi="Consolas"/>
                                          <w:color w:val="2B91AF"/>
                                        </w:rPr>
                                      </w:rPrChange>
                                    </w:rPr>
                                    <w:t>DisorderPolicy</w:t>
                                  </w:r>
                                  <w:r w:rsidRPr="00426BC9">
                                    <w:rPr>
                                      <w:rFonts w:ascii="Consolas" w:hAnsi="Consolas"/>
                                      <w:color w:val="000000"/>
                                      <w:sz w:val="18"/>
                                      <w:szCs w:val="18"/>
                                      <w:rPrChange w:id="3248" w:author="Peter Freiling" w:date="2018-12-03T11:34:00Z">
                                        <w:rPr>
                                          <w:rFonts w:ascii="Consolas" w:hAnsi="Consolas"/>
                                          <w:color w:val="000000"/>
                                        </w:rPr>
                                      </w:rPrChange>
                                    </w:rPr>
                                    <w:t>.Drop());</w:t>
                                  </w:r>
                                </w:ins>
                              </w:p>
                              <w:p w14:paraId="55E715FF" w14:textId="77777777" w:rsidR="003C776F" w:rsidRPr="00426BC9" w:rsidRDefault="003C776F" w:rsidP="003C776F">
                                <w:pPr>
                                  <w:pStyle w:val="HTMLPreformatted"/>
                                  <w:shd w:val="clear" w:color="auto" w:fill="FFFFFF"/>
                                  <w:rPr>
                                    <w:ins w:id="3249" w:author="Peter Freiling" w:date="2018-12-03T11:28:00Z"/>
                                    <w:rFonts w:ascii="Consolas" w:hAnsi="Consolas"/>
                                    <w:color w:val="000000"/>
                                    <w:sz w:val="18"/>
                                    <w:szCs w:val="18"/>
                                    <w:rPrChange w:id="3250" w:author="Peter Freiling" w:date="2018-12-03T11:34:00Z">
                                      <w:rPr>
                                        <w:ins w:id="3251" w:author="Peter Freiling" w:date="2018-12-03T11:28:00Z"/>
                                        <w:rFonts w:ascii="Consolas" w:hAnsi="Consolas"/>
                                        <w:color w:val="000000"/>
                                      </w:rPr>
                                    </w:rPrChange>
                                  </w:rPr>
                                </w:pPr>
                              </w:p>
                              <w:p w14:paraId="1D43C7BB" w14:textId="77777777" w:rsidR="003C776F" w:rsidRPr="00426BC9" w:rsidRDefault="003C776F" w:rsidP="003C776F">
                                <w:pPr>
                                  <w:pStyle w:val="HTMLPreformatted"/>
                                  <w:shd w:val="clear" w:color="auto" w:fill="FFFFFF"/>
                                  <w:rPr>
                                    <w:ins w:id="3252" w:author="Peter Freiling" w:date="2018-12-03T11:28:00Z"/>
                                    <w:rFonts w:ascii="Consolas" w:hAnsi="Consolas"/>
                                    <w:color w:val="000000"/>
                                    <w:sz w:val="18"/>
                                    <w:szCs w:val="18"/>
                                    <w:rPrChange w:id="3253" w:author="Peter Freiling" w:date="2018-12-03T11:34:00Z">
                                      <w:rPr>
                                        <w:ins w:id="3254" w:author="Peter Freiling" w:date="2018-12-03T11:28:00Z"/>
                                        <w:rFonts w:ascii="Consolas" w:hAnsi="Consolas"/>
                                        <w:color w:val="000000"/>
                                      </w:rPr>
                                    </w:rPrChange>
                                  </w:rPr>
                                </w:pPr>
                                <w:ins w:id="3255" w:author="Peter Freiling" w:date="2018-12-03T11:28:00Z">
                                  <w:r w:rsidRPr="00426BC9">
                                    <w:rPr>
                                      <w:rFonts w:ascii="Consolas" w:hAnsi="Consolas"/>
                                      <w:color w:val="000000"/>
                                      <w:sz w:val="18"/>
                                      <w:szCs w:val="18"/>
                                      <w:rPrChange w:id="3256" w:author="Peter Freiling" w:date="2018-12-03T11:34:00Z">
                                        <w:rPr>
                                          <w:rFonts w:ascii="Consolas" w:hAnsi="Consolas"/>
                                          <w:color w:val="000000"/>
                                        </w:rPr>
                                      </w:rPrChange>
                                    </w:rPr>
                                    <w:t>        </w:t>
                                  </w:r>
                                  <w:r w:rsidRPr="00426BC9">
                                    <w:rPr>
                                      <w:rFonts w:ascii="Consolas" w:hAnsi="Consolas"/>
                                      <w:color w:val="2B91AF"/>
                                      <w:sz w:val="18"/>
                                      <w:szCs w:val="18"/>
                                      <w:rPrChange w:id="3257" w:author="Peter Freiling" w:date="2018-12-03T11:34:00Z">
                                        <w:rPr>
                                          <w:rFonts w:ascii="Consolas" w:hAnsi="Consolas"/>
                                          <w:color w:val="2B91AF"/>
                                        </w:rPr>
                                      </w:rPrChange>
                                    </w:rPr>
                                    <w:t>IObservable</w:t>
                                  </w:r>
                                  <w:r w:rsidRPr="00426BC9">
                                    <w:rPr>
                                      <w:rFonts w:ascii="Consolas" w:hAnsi="Consolas"/>
                                      <w:color w:val="000000"/>
                                      <w:sz w:val="18"/>
                                      <w:szCs w:val="18"/>
                                      <w:rPrChange w:id="3258" w:author="Peter Freiling" w:date="2018-12-03T11:34:00Z">
                                        <w:rPr>
                                          <w:rFonts w:ascii="Consolas" w:hAnsi="Consolas"/>
                                          <w:color w:val="000000"/>
                                        </w:rPr>
                                      </w:rPrChange>
                                    </w:rPr>
                                    <w:t>&lt;</w:t>
                                  </w:r>
                                  <w:r w:rsidRPr="00426BC9">
                                    <w:rPr>
                                      <w:rFonts w:ascii="Consolas" w:hAnsi="Consolas"/>
                                      <w:color w:val="2B91AF"/>
                                      <w:sz w:val="18"/>
                                      <w:szCs w:val="18"/>
                                      <w:rPrChange w:id="3259" w:author="Peter Freiling" w:date="2018-12-03T11:34:00Z">
                                        <w:rPr>
                                          <w:rFonts w:ascii="Consolas" w:hAnsi="Consolas"/>
                                          <w:color w:val="2B91AF"/>
                                        </w:rPr>
                                      </w:rPrChange>
                                    </w:rPr>
                                    <w:t>StreamEvent</w:t>
                                  </w:r>
                                  <w:r w:rsidRPr="00426BC9">
                                    <w:rPr>
                                      <w:rFonts w:ascii="Consolas" w:hAnsi="Consolas"/>
                                      <w:color w:val="000000"/>
                                      <w:sz w:val="18"/>
                                      <w:szCs w:val="18"/>
                                      <w:rPrChange w:id="3260" w:author="Peter Freiling" w:date="2018-12-03T11:34:00Z">
                                        <w:rPr>
                                          <w:rFonts w:ascii="Consolas" w:hAnsi="Consolas"/>
                                          <w:color w:val="000000"/>
                                        </w:rPr>
                                      </w:rPrChange>
                                    </w:rPr>
                                    <w:t>&lt;</w:t>
                                  </w:r>
                                  <w:r w:rsidRPr="00426BC9">
                                    <w:rPr>
                                      <w:rFonts w:ascii="Consolas" w:hAnsi="Consolas"/>
                                      <w:color w:val="2B91AF"/>
                                      <w:sz w:val="18"/>
                                      <w:szCs w:val="18"/>
                                      <w:rPrChange w:id="3261" w:author="Peter Freiling" w:date="2018-12-03T11:34:00Z">
                                        <w:rPr>
                                          <w:rFonts w:ascii="Consolas" w:hAnsi="Consolas"/>
                                          <w:color w:val="2B91AF"/>
                                        </w:rPr>
                                      </w:rPrChange>
                                    </w:rPr>
                                    <w:t>ContextSwitch</w:t>
                                  </w:r>
                                  <w:r w:rsidRPr="00426BC9">
                                    <w:rPr>
                                      <w:rFonts w:ascii="Consolas" w:hAnsi="Consolas"/>
                                      <w:color w:val="000000"/>
                                      <w:sz w:val="18"/>
                                      <w:szCs w:val="18"/>
                                      <w:rPrChange w:id="3262" w:author="Peter Freiling" w:date="2018-12-03T11:34:00Z">
                                        <w:rPr>
                                          <w:rFonts w:ascii="Consolas" w:hAnsi="Consolas"/>
                                          <w:color w:val="000000"/>
                                        </w:rPr>
                                      </w:rPrChange>
                                    </w:rPr>
                                    <w:t>&gt;&gt; passthroughContextSwitchStreamEventObservable =</w:t>
                                  </w:r>
                                </w:ins>
                              </w:p>
                              <w:p w14:paraId="4C522095" w14:textId="77777777" w:rsidR="003C776F" w:rsidRPr="00426BC9" w:rsidRDefault="003C776F" w:rsidP="003C776F">
                                <w:pPr>
                                  <w:pStyle w:val="HTMLPreformatted"/>
                                  <w:shd w:val="clear" w:color="auto" w:fill="FFFFFF"/>
                                  <w:rPr>
                                    <w:ins w:id="3263" w:author="Peter Freiling" w:date="2018-12-03T11:28:00Z"/>
                                    <w:rFonts w:ascii="Consolas" w:hAnsi="Consolas"/>
                                    <w:color w:val="000000"/>
                                    <w:sz w:val="18"/>
                                    <w:szCs w:val="18"/>
                                    <w:rPrChange w:id="3264" w:author="Peter Freiling" w:date="2018-12-03T11:34:00Z">
                                      <w:rPr>
                                        <w:ins w:id="3265" w:author="Peter Freiling" w:date="2018-12-03T11:28:00Z"/>
                                        <w:rFonts w:ascii="Consolas" w:hAnsi="Consolas"/>
                                        <w:color w:val="000000"/>
                                      </w:rPr>
                                    </w:rPrChange>
                                  </w:rPr>
                                </w:pPr>
                                <w:ins w:id="3266" w:author="Peter Freiling" w:date="2018-12-03T11:28:00Z">
                                  <w:r w:rsidRPr="00426BC9">
                                    <w:rPr>
                                      <w:rFonts w:ascii="Consolas" w:hAnsi="Consolas"/>
                                      <w:color w:val="000000"/>
                                      <w:sz w:val="18"/>
                                      <w:szCs w:val="18"/>
                                      <w:rPrChange w:id="3267" w:author="Peter Freiling" w:date="2018-12-03T11:34:00Z">
                                        <w:rPr>
                                          <w:rFonts w:ascii="Consolas" w:hAnsi="Consolas"/>
                                          <w:color w:val="000000"/>
                                        </w:rPr>
                                      </w:rPrChange>
                                    </w:rPr>
                                    <w:t>            contextSwitchIngressStreamable.ToStreamEventObservable();</w:t>
                                  </w:r>
                                </w:ins>
                              </w:p>
                              <w:p w14:paraId="05B8D132" w14:textId="77777777" w:rsidR="003C776F" w:rsidRPr="00426BC9" w:rsidRDefault="003C776F" w:rsidP="003C776F">
                                <w:pPr>
                                  <w:pStyle w:val="HTMLPreformatted"/>
                                  <w:shd w:val="clear" w:color="auto" w:fill="FFFFFF"/>
                                  <w:rPr>
                                    <w:ins w:id="3268" w:author="Peter Freiling" w:date="2018-12-03T11:28:00Z"/>
                                    <w:rFonts w:ascii="Consolas" w:hAnsi="Consolas"/>
                                    <w:color w:val="000000"/>
                                    <w:sz w:val="18"/>
                                    <w:szCs w:val="18"/>
                                    <w:rPrChange w:id="3269" w:author="Peter Freiling" w:date="2018-12-03T11:34:00Z">
                                      <w:rPr>
                                        <w:ins w:id="3270" w:author="Peter Freiling" w:date="2018-12-03T11:28:00Z"/>
                                        <w:rFonts w:ascii="Consolas" w:hAnsi="Consolas"/>
                                        <w:color w:val="000000"/>
                                      </w:rPr>
                                    </w:rPrChange>
                                  </w:rPr>
                                </w:pPr>
                                <w:ins w:id="3271" w:author="Peter Freiling" w:date="2018-12-03T11:28:00Z">
                                  <w:r w:rsidRPr="00426BC9">
                                    <w:rPr>
                                      <w:rFonts w:ascii="Consolas" w:hAnsi="Consolas"/>
                                      <w:color w:val="000000"/>
                                      <w:sz w:val="18"/>
                                      <w:szCs w:val="18"/>
                                      <w:rPrChange w:id="3272" w:author="Peter Freiling" w:date="2018-12-03T11:34:00Z">
                                        <w:rPr>
                                          <w:rFonts w:ascii="Consolas" w:hAnsi="Consolas"/>
                                          <w:color w:val="000000"/>
                                        </w:rPr>
                                      </w:rPrChange>
                                    </w:rPr>
                                    <w:t xml:space="preserve"> </w:t>
                                  </w:r>
                                </w:ins>
                              </w:p>
                              <w:p w14:paraId="1E3E0F35" w14:textId="77777777" w:rsidR="003C776F" w:rsidRPr="00426BC9" w:rsidRDefault="003C776F" w:rsidP="003C776F">
                                <w:pPr>
                                  <w:pStyle w:val="HTMLPreformatted"/>
                                  <w:shd w:val="clear" w:color="auto" w:fill="FFFFFF"/>
                                  <w:rPr>
                                    <w:ins w:id="3273" w:author="Peter Freiling" w:date="2018-12-03T11:28:00Z"/>
                                    <w:rFonts w:ascii="Consolas" w:hAnsi="Consolas"/>
                                    <w:color w:val="000000"/>
                                    <w:sz w:val="18"/>
                                    <w:szCs w:val="18"/>
                                    <w:rPrChange w:id="3274" w:author="Peter Freiling" w:date="2018-12-03T11:34:00Z">
                                      <w:rPr>
                                        <w:ins w:id="3275" w:author="Peter Freiling" w:date="2018-12-03T11:28:00Z"/>
                                        <w:rFonts w:ascii="Consolas" w:hAnsi="Consolas"/>
                                        <w:color w:val="000000"/>
                                      </w:rPr>
                                    </w:rPrChange>
                                  </w:rPr>
                                </w:pPr>
                                <w:ins w:id="3276" w:author="Peter Freiling" w:date="2018-12-03T11:28:00Z">
                                  <w:r w:rsidRPr="00426BC9">
                                    <w:rPr>
                                      <w:rFonts w:ascii="Consolas" w:hAnsi="Consolas"/>
                                      <w:color w:val="000000"/>
                                      <w:sz w:val="18"/>
                                      <w:szCs w:val="18"/>
                                      <w:rPrChange w:id="3277" w:author="Peter Freiling" w:date="2018-12-03T11:34:00Z">
                                        <w:rPr>
                                          <w:rFonts w:ascii="Consolas" w:hAnsi="Consolas"/>
                                          <w:color w:val="000000"/>
                                        </w:rPr>
                                      </w:rPrChange>
                                    </w:rPr>
                                    <w:t>        passthroughContextSwitchStreamEventObservable</w:t>
                                  </w:r>
                                </w:ins>
                              </w:p>
                              <w:p w14:paraId="4DDA25E4" w14:textId="77777777" w:rsidR="003C776F" w:rsidRPr="00426BC9" w:rsidRDefault="003C776F" w:rsidP="003C776F">
                                <w:pPr>
                                  <w:pStyle w:val="HTMLPreformatted"/>
                                  <w:shd w:val="clear" w:color="auto" w:fill="FFFFFF"/>
                                  <w:rPr>
                                    <w:ins w:id="3278" w:author="Peter Freiling" w:date="2018-12-03T11:28:00Z"/>
                                    <w:rFonts w:ascii="Consolas" w:hAnsi="Consolas"/>
                                    <w:color w:val="000000"/>
                                    <w:sz w:val="18"/>
                                    <w:szCs w:val="18"/>
                                    <w:rPrChange w:id="3279" w:author="Peter Freiling" w:date="2018-12-03T11:34:00Z">
                                      <w:rPr>
                                        <w:ins w:id="3280" w:author="Peter Freiling" w:date="2018-12-03T11:28:00Z"/>
                                        <w:rFonts w:ascii="Consolas" w:hAnsi="Consolas"/>
                                        <w:color w:val="000000"/>
                                      </w:rPr>
                                    </w:rPrChange>
                                  </w:rPr>
                                </w:pPr>
                                <w:ins w:id="3281" w:author="Peter Freiling" w:date="2018-12-03T11:28:00Z">
                                  <w:r w:rsidRPr="00426BC9">
                                    <w:rPr>
                                      <w:rFonts w:ascii="Consolas" w:hAnsi="Consolas"/>
                                      <w:color w:val="000000"/>
                                      <w:sz w:val="18"/>
                                      <w:szCs w:val="18"/>
                                      <w:rPrChange w:id="3282" w:author="Peter Freiling" w:date="2018-12-03T11:34:00Z">
                                        <w:rPr>
                                          <w:rFonts w:ascii="Consolas" w:hAnsi="Consolas"/>
                                          <w:color w:val="000000"/>
                                        </w:rPr>
                                      </w:rPrChange>
                                    </w:rPr>
                                    <w:t>            .Where(e =&gt; e.IsData)</w:t>
                                  </w:r>
                                </w:ins>
                              </w:p>
                              <w:p w14:paraId="44EC7A2A" w14:textId="77777777" w:rsidR="003C776F" w:rsidRPr="00426BC9" w:rsidRDefault="003C776F" w:rsidP="003C776F">
                                <w:pPr>
                                  <w:pStyle w:val="HTMLPreformatted"/>
                                  <w:shd w:val="clear" w:color="auto" w:fill="FFFFFF"/>
                                  <w:rPr>
                                    <w:ins w:id="3283" w:author="Peter Freiling" w:date="2018-12-03T11:34:00Z"/>
                                    <w:rFonts w:ascii="Consolas" w:hAnsi="Consolas"/>
                                    <w:color w:val="000000"/>
                                    <w:sz w:val="18"/>
                                    <w:szCs w:val="18"/>
                                    <w:rPrChange w:id="3284" w:author="Peter Freiling" w:date="2018-12-03T11:34:00Z">
                                      <w:rPr>
                                        <w:ins w:id="3285" w:author="Peter Freiling" w:date="2018-12-03T11:34:00Z"/>
                                        <w:rFonts w:ascii="Consolas" w:hAnsi="Consolas"/>
                                        <w:color w:val="000000"/>
                                      </w:rPr>
                                    </w:rPrChange>
                                  </w:rPr>
                                </w:pPr>
                                <w:ins w:id="3286" w:author="Peter Freiling" w:date="2018-12-03T11:28:00Z">
                                  <w:r w:rsidRPr="00426BC9">
                                    <w:rPr>
                                      <w:rFonts w:ascii="Consolas" w:hAnsi="Consolas"/>
                                      <w:color w:val="000000"/>
                                      <w:sz w:val="18"/>
                                      <w:szCs w:val="18"/>
                                      <w:rPrChange w:id="3287" w:author="Peter Freiling" w:date="2018-12-03T11:34:00Z">
                                        <w:rPr>
                                          <w:rFonts w:ascii="Consolas" w:hAnsi="Consolas"/>
                                          <w:color w:val="000000"/>
                                        </w:rPr>
                                      </w:rPrChange>
                                    </w:rPr>
                                    <w:t>            .ForEachAsync(e =&gt; WriteEvent(e)).Wait();</w:t>
                                  </w:r>
                                </w:ins>
                              </w:p>
                              <w:p w14:paraId="3F176B09" w14:textId="77777777" w:rsidR="003C776F" w:rsidRPr="00426BC9" w:rsidRDefault="003C776F" w:rsidP="003C776F">
                                <w:pPr>
                                  <w:pStyle w:val="HTMLPreformatted"/>
                                  <w:shd w:val="clear" w:color="auto" w:fill="FFFFFF"/>
                                  <w:rPr>
                                    <w:ins w:id="3288" w:author="Peter Freiling" w:date="2018-12-03T11:28:00Z"/>
                                    <w:rFonts w:ascii="Consolas" w:hAnsi="Consolas"/>
                                    <w:color w:val="000000"/>
                                    <w:sz w:val="18"/>
                                    <w:szCs w:val="18"/>
                                    <w:rPrChange w:id="3289" w:author="Peter Freiling" w:date="2018-12-03T11:34:00Z">
                                      <w:rPr>
                                        <w:ins w:id="3290" w:author="Peter Freiling" w:date="2018-12-03T11:28:00Z"/>
                                        <w:rFonts w:ascii="Consolas" w:hAnsi="Consolas"/>
                                        <w:color w:val="000000"/>
                                      </w:rPr>
                                    </w:rPrChange>
                                  </w:rPr>
                                </w:pPr>
                                <w:ins w:id="3291" w:author="Peter Freiling" w:date="2018-12-03T11:28:00Z">
                                  <w:r w:rsidRPr="00426BC9">
                                    <w:rPr>
                                      <w:rFonts w:ascii="Consolas" w:hAnsi="Consolas"/>
                                      <w:color w:val="000000"/>
                                      <w:sz w:val="18"/>
                                      <w:szCs w:val="18"/>
                                      <w:rPrChange w:id="3292" w:author="Peter Freiling" w:date="2018-12-03T11:34:00Z">
                                        <w:rPr>
                                          <w:rFonts w:ascii="Consolas" w:hAnsi="Consolas"/>
                                          <w:color w:val="000000"/>
                                        </w:rPr>
                                      </w:rPrChange>
                                    </w:rPr>
                                    <w:t>    }</w:t>
                                  </w:r>
                                </w:ins>
                              </w:p>
                              <w:p w14:paraId="00720094" w14:textId="77777777" w:rsidR="003C776F" w:rsidRPr="00426BC9" w:rsidDel="00290325" w:rsidRDefault="003C776F" w:rsidP="003C776F">
                                <w:pPr>
                                  <w:autoSpaceDE w:val="0"/>
                                  <w:autoSpaceDN w:val="0"/>
                                  <w:adjustRightInd w:val="0"/>
                                  <w:spacing w:after="0" w:line="240" w:lineRule="auto"/>
                                  <w:rPr>
                                    <w:del w:id="3293" w:author="Peter Freiling" w:date="2018-12-03T11:28:00Z"/>
                                    <w:rFonts w:ascii="Consolas" w:hAnsi="Consolas" w:cs="Consolas"/>
                                    <w:color w:val="000000"/>
                                    <w:sz w:val="18"/>
                                    <w:szCs w:val="18"/>
                                    <w:highlight w:val="white"/>
                                    <w:rPrChange w:id="3294" w:author="Peter Freiling" w:date="2018-12-03T11:34:00Z">
                                      <w:rPr>
                                        <w:del w:id="3295" w:author="Peter Freiling" w:date="2018-12-03T11:28:00Z"/>
                                        <w:rFonts w:ascii="Consolas" w:hAnsi="Consolas" w:cs="Consolas"/>
                                        <w:color w:val="000000"/>
                                        <w:sz w:val="19"/>
                                        <w:szCs w:val="19"/>
                                        <w:highlight w:val="white"/>
                                      </w:rPr>
                                    </w:rPrChange>
                                  </w:rPr>
                                </w:pPr>
                                <w:del w:id="3296" w:author="Peter Freiling" w:date="2018-12-03T11:28:00Z">
                                  <w:r w:rsidRPr="00426BC9" w:rsidDel="00290325">
                                    <w:rPr>
                                      <w:rFonts w:ascii="Consolas" w:hAnsi="Consolas" w:cs="Consolas"/>
                                      <w:color w:val="0000FF"/>
                                      <w:sz w:val="18"/>
                                      <w:szCs w:val="18"/>
                                      <w:highlight w:val="white"/>
                                      <w:rPrChange w:id="3297" w:author="Peter Freiling" w:date="2018-12-03T11:34:00Z">
                                        <w:rPr>
                                          <w:rFonts w:ascii="Consolas" w:hAnsi="Consolas" w:cs="Consolas"/>
                                          <w:color w:val="0000FF"/>
                                          <w:sz w:val="19"/>
                                          <w:szCs w:val="19"/>
                                          <w:highlight w:val="white"/>
                                        </w:rPr>
                                      </w:rPrChange>
                                    </w:rPr>
                                    <w:delText>using</w:delText>
                                  </w:r>
                                  <w:r w:rsidRPr="00426BC9" w:rsidDel="00290325">
                                    <w:rPr>
                                      <w:rFonts w:ascii="Consolas" w:hAnsi="Consolas" w:cs="Consolas"/>
                                      <w:color w:val="000000"/>
                                      <w:sz w:val="18"/>
                                      <w:szCs w:val="18"/>
                                      <w:highlight w:val="white"/>
                                      <w:rPrChange w:id="3298" w:author="Peter Freiling" w:date="2018-12-03T11:34:00Z">
                                        <w:rPr>
                                          <w:rFonts w:ascii="Consolas" w:hAnsi="Consolas" w:cs="Consolas"/>
                                          <w:color w:val="000000"/>
                                          <w:sz w:val="19"/>
                                          <w:szCs w:val="19"/>
                                          <w:highlight w:val="white"/>
                                        </w:rPr>
                                      </w:rPrChange>
                                    </w:rPr>
                                    <w:delText xml:space="preserve"> Research.Trill</w:delText>
                                  </w:r>
                                </w:del>
                                <w:ins w:id="3299" w:author="James Terwilliger" w:date="2017-03-27T11:16:00Z">
                                  <w:del w:id="3300" w:author="Peter Freiling" w:date="2018-12-03T11:28:00Z">
                                    <w:r w:rsidRPr="00426BC9" w:rsidDel="00290325">
                                      <w:rPr>
                                        <w:rFonts w:ascii="Consolas" w:hAnsi="Consolas" w:cs="Consolas"/>
                                        <w:color w:val="000000"/>
                                        <w:sz w:val="18"/>
                                        <w:szCs w:val="18"/>
                                        <w:highlight w:val="white"/>
                                        <w:rPrChange w:id="3301" w:author="Peter Freiling" w:date="2018-12-03T11:34:00Z">
                                          <w:rPr>
                                            <w:rFonts w:ascii="Consolas" w:hAnsi="Consolas" w:cs="Consolas"/>
                                            <w:color w:val="000000"/>
                                            <w:sz w:val="19"/>
                                            <w:szCs w:val="19"/>
                                            <w:highlight w:val="white"/>
                                          </w:rPr>
                                        </w:rPrChange>
                                      </w:rPr>
                                      <w:delText>Microsoft.StreamProcessing</w:delText>
                                    </w:r>
                                  </w:del>
                                </w:ins>
                                <w:del w:id="3302" w:author="Peter Freiling" w:date="2018-12-03T11:28:00Z">
                                  <w:r w:rsidRPr="00426BC9" w:rsidDel="00290325">
                                    <w:rPr>
                                      <w:rFonts w:ascii="Consolas" w:hAnsi="Consolas" w:cs="Consolas"/>
                                      <w:color w:val="000000"/>
                                      <w:sz w:val="18"/>
                                      <w:szCs w:val="18"/>
                                      <w:highlight w:val="white"/>
                                      <w:rPrChange w:id="3303" w:author="Peter Freiling" w:date="2018-12-03T11:34:00Z">
                                        <w:rPr>
                                          <w:rFonts w:ascii="Consolas" w:hAnsi="Consolas" w:cs="Consolas"/>
                                          <w:color w:val="000000"/>
                                          <w:sz w:val="19"/>
                                          <w:szCs w:val="19"/>
                                          <w:highlight w:val="white"/>
                                        </w:rPr>
                                      </w:rPrChange>
                                    </w:rPr>
                                    <w:delText>;</w:delText>
                                  </w:r>
                                </w:del>
                              </w:p>
                              <w:p w14:paraId="308CEC1B" w14:textId="77777777" w:rsidR="003C776F" w:rsidRPr="00426BC9" w:rsidDel="00290325" w:rsidRDefault="003C776F" w:rsidP="003C776F">
                                <w:pPr>
                                  <w:autoSpaceDE w:val="0"/>
                                  <w:autoSpaceDN w:val="0"/>
                                  <w:adjustRightInd w:val="0"/>
                                  <w:spacing w:after="0" w:line="240" w:lineRule="auto"/>
                                  <w:rPr>
                                    <w:del w:id="3304" w:author="Peter Freiling" w:date="2018-12-03T11:28:00Z"/>
                                    <w:rFonts w:ascii="Consolas" w:hAnsi="Consolas" w:cs="Consolas"/>
                                    <w:color w:val="000000"/>
                                    <w:sz w:val="18"/>
                                    <w:szCs w:val="18"/>
                                    <w:highlight w:val="white"/>
                                    <w:rPrChange w:id="3305" w:author="Peter Freiling" w:date="2018-12-03T11:34:00Z">
                                      <w:rPr>
                                        <w:del w:id="3306" w:author="Peter Freiling" w:date="2018-12-03T11:28:00Z"/>
                                        <w:rFonts w:ascii="Consolas" w:hAnsi="Consolas" w:cs="Consolas"/>
                                        <w:color w:val="000000"/>
                                        <w:sz w:val="19"/>
                                        <w:szCs w:val="19"/>
                                        <w:highlight w:val="white"/>
                                      </w:rPr>
                                    </w:rPrChange>
                                  </w:rPr>
                                </w:pPr>
                                <w:del w:id="3307" w:author="Peter Freiling" w:date="2018-12-03T11:28:00Z">
                                  <w:r w:rsidRPr="00426BC9" w:rsidDel="00290325">
                                    <w:rPr>
                                      <w:rFonts w:ascii="Consolas" w:hAnsi="Consolas" w:cs="Consolas"/>
                                      <w:color w:val="0000FF"/>
                                      <w:sz w:val="18"/>
                                      <w:szCs w:val="18"/>
                                      <w:highlight w:val="white"/>
                                      <w:rPrChange w:id="3308" w:author="Peter Freiling" w:date="2018-12-03T11:34:00Z">
                                        <w:rPr>
                                          <w:rFonts w:ascii="Consolas" w:hAnsi="Consolas" w:cs="Consolas"/>
                                          <w:color w:val="0000FF"/>
                                          <w:sz w:val="19"/>
                                          <w:szCs w:val="19"/>
                                          <w:highlight w:val="white"/>
                                        </w:rPr>
                                      </w:rPrChange>
                                    </w:rPr>
                                    <w:delText>using</w:delText>
                                  </w:r>
                                  <w:r w:rsidRPr="00426BC9" w:rsidDel="00290325">
                                    <w:rPr>
                                      <w:rFonts w:ascii="Consolas" w:hAnsi="Consolas" w:cs="Consolas"/>
                                      <w:color w:val="000000"/>
                                      <w:sz w:val="18"/>
                                      <w:szCs w:val="18"/>
                                      <w:highlight w:val="white"/>
                                      <w:rPrChange w:id="3309" w:author="Peter Freiling" w:date="2018-12-03T11:34:00Z">
                                        <w:rPr>
                                          <w:rFonts w:ascii="Consolas" w:hAnsi="Consolas" w:cs="Consolas"/>
                                          <w:color w:val="000000"/>
                                          <w:sz w:val="19"/>
                                          <w:szCs w:val="19"/>
                                          <w:highlight w:val="white"/>
                                        </w:rPr>
                                      </w:rPrChange>
                                    </w:rPr>
                                    <w:delText xml:space="preserve"> Research.Trill.IO;</w:delText>
                                  </w:r>
                                </w:del>
                              </w:p>
                              <w:p w14:paraId="294AA672" w14:textId="77777777" w:rsidR="003C776F" w:rsidRPr="00426BC9" w:rsidDel="00290325" w:rsidRDefault="003C776F" w:rsidP="003C776F">
                                <w:pPr>
                                  <w:autoSpaceDE w:val="0"/>
                                  <w:autoSpaceDN w:val="0"/>
                                  <w:adjustRightInd w:val="0"/>
                                  <w:spacing w:after="0" w:line="240" w:lineRule="auto"/>
                                  <w:rPr>
                                    <w:del w:id="3310" w:author="Peter Freiling" w:date="2018-12-03T11:28:00Z"/>
                                    <w:rFonts w:ascii="Consolas" w:hAnsi="Consolas" w:cs="Consolas"/>
                                    <w:color w:val="000000"/>
                                    <w:sz w:val="18"/>
                                    <w:szCs w:val="18"/>
                                    <w:highlight w:val="white"/>
                                    <w:rPrChange w:id="3311" w:author="Peter Freiling" w:date="2018-12-03T11:34:00Z">
                                      <w:rPr>
                                        <w:del w:id="3312" w:author="Peter Freiling" w:date="2018-12-03T11:28:00Z"/>
                                        <w:rFonts w:ascii="Consolas" w:hAnsi="Consolas" w:cs="Consolas"/>
                                        <w:color w:val="000000"/>
                                        <w:sz w:val="19"/>
                                        <w:szCs w:val="19"/>
                                        <w:highlight w:val="white"/>
                                      </w:rPr>
                                    </w:rPrChange>
                                  </w:rPr>
                                </w:pPr>
                                <w:del w:id="3313" w:author="Peter Freiling" w:date="2018-12-03T11:28:00Z">
                                  <w:r w:rsidRPr="00426BC9" w:rsidDel="00290325">
                                    <w:rPr>
                                      <w:rFonts w:ascii="Consolas" w:hAnsi="Consolas" w:cs="Consolas"/>
                                      <w:color w:val="0000FF"/>
                                      <w:sz w:val="18"/>
                                      <w:szCs w:val="18"/>
                                      <w:highlight w:val="white"/>
                                      <w:rPrChange w:id="3314" w:author="Peter Freiling" w:date="2018-12-03T11:34:00Z">
                                        <w:rPr>
                                          <w:rFonts w:ascii="Consolas" w:hAnsi="Consolas" w:cs="Consolas"/>
                                          <w:color w:val="0000FF"/>
                                          <w:sz w:val="19"/>
                                          <w:szCs w:val="19"/>
                                          <w:highlight w:val="white"/>
                                        </w:rPr>
                                      </w:rPrChange>
                                    </w:rPr>
                                    <w:delText>using</w:delText>
                                  </w:r>
                                  <w:r w:rsidRPr="00426BC9" w:rsidDel="00290325">
                                    <w:rPr>
                                      <w:rFonts w:ascii="Consolas" w:hAnsi="Consolas" w:cs="Consolas"/>
                                      <w:color w:val="000000"/>
                                      <w:sz w:val="18"/>
                                      <w:szCs w:val="18"/>
                                      <w:highlight w:val="white"/>
                                      <w:rPrChange w:id="3315" w:author="Peter Freiling" w:date="2018-12-03T11:34:00Z">
                                        <w:rPr>
                                          <w:rFonts w:ascii="Consolas" w:hAnsi="Consolas" w:cs="Consolas"/>
                                          <w:color w:val="000000"/>
                                          <w:sz w:val="19"/>
                                          <w:szCs w:val="19"/>
                                          <w:highlight w:val="white"/>
                                        </w:rPr>
                                      </w:rPrChange>
                                    </w:rPr>
                                    <w:delText xml:space="preserve"> Research.Trill.Utilities;</w:delText>
                                  </w:r>
                                </w:del>
                              </w:p>
                              <w:p w14:paraId="2FE03234" w14:textId="77777777" w:rsidR="003C776F" w:rsidRPr="00426BC9" w:rsidDel="00290325" w:rsidRDefault="003C776F" w:rsidP="003C776F">
                                <w:pPr>
                                  <w:spacing w:after="0"/>
                                  <w:rPr>
                                    <w:del w:id="3316" w:author="Peter Freiling" w:date="2018-12-03T11:28:00Z"/>
                                    <w:rFonts w:ascii="Consolas" w:hAnsi="Consolas" w:cs="Consolas"/>
                                    <w:color w:val="000000"/>
                                    <w:sz w:val="18"/>
                                    <w:szCs w:val="18"/>
                                    <w:highlight w:val="white"/>
                                    <w:rPrChange w:id="3317" w:author="Peter Freiling" w:date="2018-12-03T11:34:00Z">
                                      <w:rPr>
                                        <w:del w:id="3318" w:author="Peter Freiling" w:date="2018-12-03T11:28:00Z"/>
                                        <w:rFonts w:ascii="Consolas" w:hAnsi="Consolas" w:cs="Consolas"/>
                                        <w:color w:val="000000"/>
                                        <w:sz w:val="19"/>
                                        <w:szCs w:val="19"/>
                                        <w:highlight w:val="white"/>
                                      </w:rPr>
                                    </w:rPrChange>
                                  </w:rPr>
                                </w:pPr>
                              </w:p>
                              <w:p w14:paraId="46F2BB5C" w14:textId="77777777" w:rsidR="003C776F" w:rsidRPr="00426BC9" w:rsidDel="000D2C0B" w:rsidRDefault="003C776F" w:rsidP="003C776F">
                                <w:pPr>
                                  <w:autoSpaceDE w:val="0"/>
                                  <w:autoSpaceDN w:val="0"/>
                                  <w:adjustRightInd w:val="0"/>
                                  <w:spacing w:after="0" w:line="240" w:lineRule="auto"/>
                                  <w:rPr>
                                    <w:del w:id="3319" w:author="Peter Freiling" w:date="2018-12-03T10:31:00Z"/>
                                    <w:rFonts w:ascii="Consolas" w:hAnsi="Consolas" w:cs="Consolas"/>
                                    <w:color w:val="000000"/>
                                    <w:sz w:val="18"/>
                                    <w:szCs w:val="18"/>
                                    <w:highlight w:val="white"/>
                                    <w:rPrChange w:id="3320" w:author="Peter Freiling" w:date="2018-12-03T11:34:00Z">
                                      <w:rPr>
                                        <w:del w:id="3321" w:author="Peter Freiling" w:date="2018-12-03T10:31:00Z"/>
                                        <w:rFonts w:ascii="Consolas" w:hAnsi="Consolas" w:cs="Consolas"/>
                                        <w:color w:val="000000"/>
                                        <w:sz w:val="19"/>
                                        <w:szCs w:val="19"/>
                                        <w:highlight w:val="white"/>
                                      </w:rPr>
                                    </w:rPrChange>
                                  </w:rPr>
                                </w:pPr>
                                <w:del w:id="3322" w:author="Peter Freiling" w:date="2018-12-03T10:31:00Z">
                                  <w:r w:rsidRPr="00426BC9" w:rsidDel="000D2C0B">
                                    <w:rPr>
                                      <w:rFonts w:ascii="Consolas" w:hAnsi="Consolas" w:cs="Consolas"/>
                                      <w:color w:val="0000FF"/>
                                      <w:sz w:val="18"/>
                                      <w:szCs w:val="18"/>
                                      <w:highlight w:val="white"/>
                                      <w:rPrChange w:id="3323" w:author="Peter Freiling" w:date="2018-12-03T11:34:00Z">
                                        <w:rPr>
                                          <w:rFonts w:ascii="Consolas" w:hAnsi="Consolas" w:cs="Consolas"/>
                                          <w:color w:val="0000FF"/>
                                          <w:sz w:val="19"/>
                                          <w:szCs w:val="19"/>
                                          <w:highlight w:val="white"/>
                                        </w:rPr>
                                      </w:rPrChange>
                                    </w:rPr>
                                    <w:delText>struct</w:delText>
                                  </w:r>
                                  <w:r w:rsidRPr="00426BC9" w:rsidDel="000D2C0B">
                                    <w:rPr>
                                      <w:rFonts w:ascii="Consolas" w:hAnsi="Consolas" w:cs="Consolas"/>
                                      <w:color w:val="000000"/>
                                      <w:sz w:val="18"/>
                                      <w:szCs w:val="18"/>
                                      <w:highlight w:val="white"/>
                                      <w:rPrChange w:id="3324"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2B91AF"/>
                                      <w:sz w:val="18"/>
                                      <w:szCs w:val="18"/>
                                      <w:highlight w:val="white"/>
                                      <w:rPrChange w:id="3325" w:author="Peter Freiling" w:date="2018-12-03T11:34:00Z">
                                        <w:rPr>
                                          <w:rFonts w:ascii="Consolas" w:hAnsi="Consolas" w:cs="Consolas"/>
                                          <w:color w:val="2B91AF"/>
                                          <w:sz w:val="19"/>
                                          <w:szCs w:val="19"/>
                                          <w:highlight w:val="white"/>
                                        </w:rPr>
                                      </w:rPrChange>
                                    </w:rPr>
                                    <w:delText>ContextSwitch</w:delText>
                                  </w:r>
                                </w:del>
                              </w:p>
                              <w:p w14:paraId="690A9F09" w14:textId="77777777" w:rsidR="003C776F" w:rsidRPr="00426BC9" w:rsidDel="000D2C0B" w:rsidRDefault="003C776F" w:rsidP="003C776F">
                                <w:pPr>
                                  <w:autoSpaceDE w:val="0"/>
                                  <w:autoSpaceDN w:val="0"/>
                                  <w:adjustRightInd w:val="0"/>
                                  <w:spacing w:after="0" w:line="240" w:lineRule="auto"/>
                                  <w:rPr>
                                    <w:del w:id="3326" w:author="Peter Freiling" w:date="2018-12-03T10:31:00Z"/>
                                    <w:rFonts w:ascii="Consolas" w:hAnsi="Consolas" w:cs="Consolas"/>
                                    <w:color w:val="000000"/>
                                    <w:sz w:val="18"/>
                                    <w:szCs w:val="18"/>
                                    <w:highlight w:val="white"/>
                                    <w:rPrChange w:id="3327" w:author="Peter Freiling" w:date="2018-12-03T11:34:00Z">
                                      <w:rPr>
                                        <w:del w:id="3328" w:author="Peter Freiling" w:date="2018-12-03T10:31:00Z"/>
                                        <w:rFonts w:ascii="Consolas" w:hAnsi="Consolas" w:cs="Consolas"/>
                                        <w:color w:val="000000"/>
                                        <w:sz w:val="19"/>
                                        <w:szCs w:val="19"/>
                                        <w:highlight w:val="white"/>
                                      </w:rPr>
                                    </w:rPrChange>
                                  </w:rPr>
                                </w:pPr>
                                <w:del w:id="3329" w:author="Peter Freiling" w:date="2018-12-03T10:31:00Z">
                                  <w:r w:rsidRPr="00426BC9" w:rsidDel="000D2C0B">
                                    <w:rPr>
                                      <w:rFonts w:ascii="Consolas" w:hAnsi="Consolas" w:cs="Consolas"/>
                                      <w:color w:val="000000"/>
                                      <w:sz w:val="18"/>
                                      <w:szCs w:val="18"/>
                                      <w:highlight w:val="white"/>
                                      <w:rPrChange w:id="3330" w:author="Peter Freiling" w:date="2018-12-03T11:34:00Z">
                                        <w:rPr>
                                          <w:rFonts w:ascii="Consolas" w:hAnsi="Consolas" w:cs="Consolas"/>
                                          <w:color w:val="000000"/>
                                          <w:sz w:val="19"/>
                                          <w:szCs w:val="19"/>
                                          <w:highlight w:val="white"/>
                                        </w:rPr>
                                      </w:rPrChange>
                                    </w:rPr>
                                    <w:delText>{</w:delText>
                                  </w:r>
                                </w:del>
                              </w:p>
                              <w:p w14:paraId="5783FFEC" w14:textId="77777777" w:rsidR="003C776F" w:rsidRPr="00426BC9" w:rsidDel="000D2C0B" w:rsidRDefault="003C776F" w:rsidP="003C776F">
                                <w:pPr>
                                  <w:autoSpaceDE w:val="0"/>
                                  <w:autoSpaceDN w:val="0"/>
                                  <w:adjustRightInd w:val="0"/>
                                  <w:spacing w:after="0" w:line="240" w:lineRule="auto"/>
                                  <w:rPr>
                                    <w:del w:id="3331" w:author="Peter Freiling" w:date="2018-12-03T10:31:00Z"/>
                                    <w:rFonts w:ascii="Consolas" w:hAnsi="Consolas" w:cs="Consolas"/>
                                    <w:color w:val="000000"/>
                                    <w:sz w:val="18"/>
                                    <w:szCs w:val="18"/>
                                    <w:highlight w:val="white"/>
                                    <w:rPrChange w:id="3332" w:author="Peter Freiling" w:date="2018-12-03T11:34:00Z">
                                      <w:rPr>
                                        <w:del w:id="3333" w:author="Peter Freiling" w:date="2018-12-03T10:31:00Z"/>
                                        <w:rFonts w:ascii="Consolas" w:hAnsi="Consolas" w:cs="Consolas"/>
                                        <w:color w:val="000000"/>
                                        <w:sz w:val="19"/>
                                        <w:szCs w:val="19"/>
                                        <w:highlight w:val="white"/>
                                      </w:rPr>
                                    </w:rPrChange>
                                  </w:rPr>
                                </w:pPr>
                                <w:del w:id="3334" w:author="Peter Freiling" w:date="2018-12-03T10:31:00Z">
                                  <w:r w:rsidRPr="00426BC9" w:rsidDel="000D2C0B">
                                    <w:rPr>
                                      <w:rFonts w:ascii="Consolas" w:hAnsi="Consolas" w:cs="Consolas"/>
                                      <w:color w:val="000000"/>
                                      <w:sz w:val="18"/>
                                      <w:szCs w:val="18"/>
                                      <w:highlight w:val="white"/>
                                      <w:rPrChange w:id="3335"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3336"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3337" w:author="Peter Freiling" w:date="2018-12-03T11:34:00Z">
                                        <w:rPr>
                                          <w:rFonts w:ascii="Consolas" w:hAnsi="Consolas" w:cs="Consolas"/>
                                          <w:color w:val="000000"/>
                                          <w:sz w:val="19"/>
                                          <w:szCs w:val="19"/>
                                          <w:highlight w:val="white"/>
                                        </w:rPr>
                                      </w:rPrChange>
                                    </w:rPr>
                                    <w:delText xml:space="preserve"> ContextSwitch(</w:delText>
                                  </w:r>
                                  <w:r w:rsidRPr="00426BC9" w:rsidDel="000D2C0B">
                                    <w:rPr>
                                      <w:rFonts w:ascii="Consolas" w:hAnsi="Consolas" w:cs="Consolas"/>
                                      <w:color w:val="0000FF"/>
                                      <w:sz w:val="18"/>
                                      <w:szCs w:val="18"/>
                                      <w:highlight w:val="white"/>
                                      <w:rPrChange w:id="3338"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3339" w:author="Peter Freiling" w:date="2018-12-03T11:34:00Z">
                                        <w:rPr>
                                          <w:rFonts w:ascii="Consolas" w:hAnsi="Consolas" w:cs="Consolas"/>
                                          <w:color w:val="000000"/>
                                          <w:sz w:val="19"/>
                                          <w:szCs w:val="19"/>
                                          <w:highlight w:val="white"/>
                                        </w:rPr>
                                      </w:rPrChange>
                                    </w:rPr>
                                    <w:delText xml:space="preserve"> inCSTicks, </w:delText>
                                  </w:r>
                                  <w:r w:rsidRPr="00426BC9" w:rsidDel="000D2C0B">
                                    <w:rPr>
                                      <w:rFonts w:ascii="Consolas" w:hAnsi="Consolas" w:cs="Consolas"/>
                                      <w:color w:val="0000FF"/>
                                      <w:sz w:val="18"/>
                                      <w:szCs w:val="18"/>
                                      <w:highlight w:val="white"/>
                                      <w:rPrChange w:id="3340"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3341" w:author="Peter Freiling" w:date="2018-12-03T11:34:00Z">
                                        <w:rPr>
                                          <w:rFonts w:ascii="Consolas" w:hAnsi="Consolas" w:cs="Consolas"/>
                                          <w:color w:val="000000"/>
                                          <w:sz w:val="19"/>
                                          <w:szCs w:val="19"/>
                                          <w:highlight w:val="white"/>
                                        </w:rPr>
                                      </w:rPrChange>
                                    </w:rPr>
                                    <w:delText xml:space="preserve"> inPID, </w:delText>
                                  </w:r>
                                  <w:r w:rsidRPr="00426BC9" w:rsidDel="000D2C0B">
                                    <w:rPr>
                                      <w:rFonts w:ascii="Consolas" w:hAnsi="Consolas" w:cs="Consolas"/>
                                      <w:color w:val="0000FF"/>
                                      <w:sz w:val="18"/>
                                      <w:szCs w:val="18"/>
                                      <w:highlight w:val="white"/>
                                      <w:rPrChange w:id="3342"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3343" w:author="Peter Freiling" w:date="2018-12-03T11:34:00Z">
                                        <w:rPr>
                                          <w:rFonts w:ascii="Consolas" w:hAnsi="Consolas" w:cs="Consolas"/>
                                          <w:color w:val="000000"/>
                                          <w:sz w:val="19"/>
                                          <w:szCs w:val="19"/>
                                          <w:highlight w:val="white"/>
                                        </w:rPr>
                                      </w:rPrChange>
                                    </w:rPr>
                                    <w:delText xml:space="preserve"> inCID, </w:delText>
                                  </w:r>
                                  <w:r w:rsidRPr="00426BC9" w:rsidDel="000D2C0B">
                                    <w:rPr>
                                      <w:rFonts w:ascii="Consolas" w:hAnsi="Consolas" w:cs="Consolas"/>
                                      <w:color w:val="0000FF"/>
                                      <w:sz w:val="18"/>
                                      <w:szCs w:val="18"/>
                                      <w:highlight w:val="white"/>
                                      <w:rPrChange w:id="3344"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3345" w:author="Peter Freiling" w:date="2018-12-03T11:34:00Z">
                                        <w:rPr>
                                          <w:rFonts w:ascii="Consolas" w:hAnsi="Consolas" w:cs="Consolas"/>
                                          <w:color w:val="000000"/>
                                          <w:sz w:val="19"/>
                                          <w:szCs w:val="19"/>
                                          <w:highlight w:val="white"/>
                                        </w:rPr>
                                      </w:rPrChange>
                                    </w:rPr>
                                    <w:delText xml:space="preserve"> inCPUTemp)</w:delText>
                                  </w:r>
                                </w:del>
                              </w:p>
                              <w:p w14:paraId="7DFDF0E6" w14:textId="77777777" w:rsidR="003C776F" w:rsidRPr="00426BC9" w:rsidDel="000D2C0B" w:rsidRDefault="003C776F" w:rsidP="003C776F">
                                <w:pPr>
                                  <w:autoSpaceDE w:val="0"/>
                                  <w:autoSpaceDN w:val="0"/>
                                  <w:adjustRightInd w:val="0"/>
                                  <w:spacing w:after="0" w:line="240" w:lineRule="auto"/>
                                  <w:rPr>
                                    <w:del w:id="3346" w:author="Peter Freiling" w:date="2018-12-03T10:31:00Z"/>
                                    <w:rFonts w:ascii="Consolas" w:hAnsi="Consolas" w:cs="Consolas"/>
                                    <w:color w:val="000000"/>
                                    <w:sz w:val="18"/>
                                    <w:szCs w:val="18"/>
                                    <w:highlight w:val="white"/>
                                    <w:rPrChange w:id="3347" w:author="Peter Freiling" w:date="2018-12-03T11:34:00Z">
                                      <w:rPr>
                                        <w:del w:id="3348" w:author="Peter Freiling" w:date="2018-12-03T10:31:00Z"/>
                                        <w:rFonts w:ascii="Consolas" w:hAnsi="Consolas" w:cs="Consolas"/>
                                        <w:color w:val="000000"/>
                                        <w:sz w:val="19"/>
                                        <w:szCs w:val="19"/>
                                        <w:highlight w:val="white"/>
                                      </w:rPr>
                                    </w:rPrChange>
                                  </w:rPr>
                                </w:pPr>
                                <w:del w:id="3349" w:author="Peter Freiling" w:date="2018-12-03T10:31:00Z">
                                  <w:r w:rsidRPr="00426BC9" w:rsidDel="000D2C0B">
                                    <w:rPr>
                                      <w:rFonts w:ascii="Consolas" w:hAnsi="Consolas" w:cs="Consolas"/>
                                      <w:color w:val="000000"/>
                                      <w:sz w:val="18"/>
                                      <w:szCs w:val="18"/>
                                      <w:highlight w:val="white"/>
                                      <w:rPrChange w:id="3350" w:author="Peter Freiling" w:date="2018-12-03T11:34:00Z">
                                        <w:rPr>
                                          <w:rFonts w:ascii="Consolas" w:hAnsi="Consolas" w:cs="Consolas"/>
                                          <w:color w:val="000000"/>
                                          <w:sz w:val="19"/>
                                          <w:szCs w:val="19"/>
                                          <w:highlight w:val="white"/>
                                        </w:rPr>
                                      </w:rPrChange>
                                    </w:rPr>
                                    <w:delText xml:space="preserve">    {</w:delText>
                                  </w:r>
                                </w:del>
                              </w:p>
                              <w:p w14:paraId="120FA48A" w14:textId="77777777" w:rsidR="003C776F" w:rsidRPr="00426BC9" w:rsidDel="000D2C0B" w:rsidRDefault="003C776F" w:rsidP="003C776F">
                                <w:pPr>
                                  <w:autoSpaceDE w:val="0"/>
                                  <w:autoSpaceDN w:val="0"/>
                                  <w:adjustRightInd w:val="0"/>
                                  <w:spacing w:after="0" w:line="240" w:lineRule="auto"/>
                                  <w:rPr>
                                    <w:del w:id="3351" w:author="Peter Freiling" w:date="2018-12-03T10:31:00Z"/>
                                    <w:rFonts w:ascii="Consolas" w:hAnsi="Consolas" w:cs="Consolas"/>
                                    <w:color w:val="000000"/>
                                    <w:sz w:val="18"/>
                                    <w:szCs w:val="18"/>
                                    <w:highlight w:val="white"/>
                                    <w:rPrChange w:id="3352" w:author="Peter Freiling" w:date="2018-12-03T11:34:00Z">
                                      <w:rPr>
                                        <w:del w:id="3353" w:author="Peter Freiling" w:date="2018-12-03T10:31:00Z"/>
                                        <w:rFonts w:ascii="Consolas" w:hAnsi="Consolas" w:cs="Consolas"/>
                                        <w:color w:val="000000"/>
                                        <w:sz w:val="19"/>
                                        <w:szCs w:val="19"/>
                                        <w:highlight w:val="white"/>
                                      </w:rPr>
                                    </w:rPrChange>
                                  </w:rPr>
                                </w:pPr>
                                <w:del w:id="3354" w:author="Peter Freiling" w:date="2018-12-03T10:31:00Z">
                                  <w:r w:rsidRPr="00426BC9" w:rsidDel="000D2C0B">
                                    <w:rPr>
                                      <w:rFonts w:ascii="Consolas" w:hAnsi="Consolas" w:cs="Consolas"/>
                                      <w:color w:val="000000"/>
                                      <w:sz w:val="18"/>
                                      <w:szCs w:val="18"/>
                                      <w:highlight w:val="white"/>
                                      <w:rPrChange w:id="3355" w:author="Peter Freiling" w:date="2018-12-03T11:34:00Z">
                                        <w:rPr>
                                          <w:rFonts w:ascii="Consolas" w:hAnsi="Consolas" w:cs="Consolas"/>
                                          <w:color w:val="000000"/>
                                          <w:sz w:val="19"/>
                                          <w:szCs w:val="19"/>
                                          <w:highlight w:val="white"/>
                                        </w:rPr>
                                      </w:rPrChange>
                                    </w:rPr>
                                    <w:delText xml:space="preserve">        CSTicks = inCSTicks;</w:delText>
                                  </w:r>
                                </w:del>
                              </w:p>
                              <w:p w14:paraId="7D27F4B5" w14:textId="77777777" w:rsidR="003C776F" w:rsidRPr="00426BC9" w:rsidDel="000D2C0B" w:rsidRDefault="003C776F" w:rsidP="003C776F">
                                <w:pPr>
                                  <w:autoSpaceDE w:val="0"/>
                                  <w:autoSpaceDN w:val="0"/>
                                  <w:adjustRightInd w:val="0"/>
                                  <w:spacing w:after="0" w:line="240" w:lineRule="auto"/>
                                  <w:rPr>
                                    <w:del w:id="3356" w:author="Peter Freiling" w:date="2018-12-03T10:31:00Z"/>
                                    <w:rFonts w:ascii="Consolas" w:hAnsi="Consolas" w:cs="Consolas"/>
                                    <w:color w:val="000000"/>
                                    <w:sz w:val="18"/>
                                    <w:szCs w:val="18"/>
                                    <w:highlight w:val="white"/>
                                    <w:rPrChange w:id="3357" w:author="Peter Freiling" w:date="2018-12-03T11:34:00Z">
                                      <w:rPr>
                                        <w:del w:id="3358" w:author="Peter Freiling" w:date="2018-12-03T10:31:00Z"/>
                                        <w:rFonts w:ascii="Consolas" w:hAnsi="Consolas" w:cs="Consolas"/>
                                        <w:color w:val="000000"/>
                                        <w:sz w:val="19"/>
                                        <w:szCs w:val="19"/>
                                        <w:highlight w:val="white"/>
                                      </w:rPr>
                                    </w:rPrChange>
                                  </w:rPr>
                                </w:pPr>
                                <w:del w:id="3359" w:author="Peter Freiling" w:date="2018-12-03T10:31:00Z">
                                  <w:r w:rsidRPr="00426BC9" w:rsidDel="000D2C0B">
                                    <w:rPr>
                                      <w:rFonts w:ascii="Consolas" w:hAnsi="Consolas" w:cs="Consolas"/>
                                      <w:color w:val="000000"/>
                                      <w:sz w:val="18"/>
                                      <w:szCs w:val="18"/>
                                      <w:highlight w:val="white"/>
                                      <w:rPrChange w:id="3360" w:author="Peter Freiling" w:date="2018-12-03T11:34:00Z">
                                        <w:rPr>
                                          <w:rFonts w:ascii="Consolas" w:hAnsi="Consolas" w:cs="Consolas"/>
                                          <w:color w:val="000000"/>
                                          <w:sz w:val="19"/>
                                          <w:szCs w:val="19"/>
                                          <w:highlight w:val="white"/>
                                        </w:rPr>
                                      </w:rPrChange>
                                    </w:rPr>
                                    <w:delText xml:space="preserve">        PID = inPID;</w:delText>
                                  </w:r>
                                </w:del>
                              </w:p>
                              <w:p w14:paraId="00E3B4E6" w14:textId="77777777" w:rsidR="003C776F" w:rsidRPr="00426BC9" w:rsidDel="000D2C0B" w:rsidRDefault="003C776F" w:rsidP="003C776F">
                                <w:pPr>
                                  <w:autoSpaceDE w:val="0"/>
                                  <w:autoSpaceDN w:val="0"/>
                                  <w:adjustRightInd w:val="0"/>
                                  <w:spacing w:after="0" w:line="240" w:lineRule="auto"/>
                                  <w:rPr>
                                    <w:del w:id="3361" w:author="Peter Freiling" w:date="2018-12-03T10:31:00Z"/>
                                    <w:rFonts w:ascii="Consolas" w:hAnsi="Consolas" w:cs="Consolas"/>
                                    <w:color w:val="000000"/>
                                    <w:sz w:val="18"/>
                                    <w:szCs w:val="18"/>
                                    <w:highlight w:val="white"/>
                                    <w:rPrChange w:id="3362" w:author="Peter Freiling" w:date="2018-12-03T11:34:00Z">
                                      <w:rPr>
                                        <w:del w:id="3363" w:author="Peter Freiling" w:date="2018-12-03T10:31:00Z"/>
                                        <w:rFonts w:ascii="Consolas" w:hAnsi="Consolas" w:cs="Consolas"/>
                                        <w:color w:val="000000"/>
                                        <w:sz w:val="19"/>
                                        <w:szCs w:val="19"/>
                                        <w:highlight w:val="white"/>
                                      </w:rPr>
                                    </w:rPrChange>
                                  </w:rPr>
                                </w:pPr>
                                <w:del w:id="3364" w:author="Peter Freiling" w:date="2018-12-03T10:31:00Z">
                                  <w:r w:rsidRPr="00426BC9" w:rsidDel="000D2C0B">
                                    <w:rPr>
                                      <w:rFonts w:ascii="Consolas" w:hAnsi="Consolas" w:cs="Consolas"/>
                                      <w:color w:val="000000"/>
                                      <w:sz w:val="18"/>
                                      <w:szCs w:val="18"/>
                                      <w:highlight w:val="white"/>
                                      <w:rPrChange w:id="3365" w:author="Peter Freiling" w:date="2018-12-03T11:34:00Z">
                                        <w:rPr>
                                          <w:rFonts w:ascii="Consolas" w:hAnsi="Consolas" w:cs="Consolas"/>
                                          <w:color w:val="000000"/>
                                          <w:sz w:val="19"/>
                                          <w:szCs w:val="19"/>
                                          <w:highlight w:val="white"/>
                                        </w:rPr>
                                      </w:rPrChange>
                                    </w:rPr>
                                    <w:delText xml:space="preserve">        CID = inCID;</w:delText>
                                  </w:r>
                                </w:del>
                              </w:p>
                              <w:p w14:paraId="3A9F99D2" w14:textId="77777777" w:rsidR="003C776F" w:rsidRPr="00426BC9" w:rsidDel="000D2C0B" w:rsidRDefault="003C776F" w:rsidP="003C776F">
                                <w:pPr>
                                  <w:autoSpaceDE w:val="0"/>
                                  <w:autoSpaceDN w:val="0"/>
                                  <w:adjustRightInd w:val="0"/>
                                  <w:spacing w:after="0" w:line="240" w:lineRule="auto"/>
                                  <w:rPr>
                                    <w:del w:id="3366" w:author="Peter Freiling" w:date="2018-12-03T10:31:00Z"/>
                                    <w:rFonts w:ascii="Consolas" w:hAnsi="Consolas" w:cs="Consolas"/>
                                    <w:color w:val="000000"/>
                                    <w:sz w:val="18"/>
                                    <w:szCs w:val="18"/>
                                    <w:highlight w:val="white"/>
                                    <w:rPrChange w:id="3367" w:author="Peter Freiling" w:date="2018-12-03T11:34:00Z">
                                      <w:rPr>
                                        <w:del w:id="3368" w:author="Peter Freiling" w:date="2018-12-03T10:31:00Z"/>
                                        <w:rFonts w:ascii="Consolas" w:hAnsi="Consolas" w:cs="Consolas"/>
                                        <w:color w:val="000000"/>
                                        <w:sz w:val="19"/>
                                        <w:szCs w:val="19"/>
                                        <w:highlight w:val="white"/>
                                      </w:rPr>
                                    </w:rPrChange>
                                  </w:rPr>
                                </w:pPr>
                                <w:del w:id="3369" w:author="Peter Freiling" w:date="2018-12-03T10:31:00Z">
                                  <w:r w:rsidRPr="00426BC9" w:rsidDel="000D2C0B">
                                    <w:rPr>
                                      <w:rFonts w:ascii="Consolas" w:hAnsi="Consolas" w:cs="Consolas"/>
                                      <w:color w:val="000000"/>
                                      <w:sz w:val="18"/>
                                      <w:szCs w:val="18"/>
                                      <w:highlight w:val="white"/>
                                      <w:rPrChange w:id="3370" w:author="Peter Freiling" w:date="2018-12-03T11:34:00Z">
                                        <w:rPr>
                                          <w:rFonts w:ascii="Consolas" w:hAnsi="Consolas" w:cs="Consolas"/>
                                          <w:color w:val="000000"/>
                                          <w:sz w:val="19"/>
                                          <w:szCs w:val="19"/>
                                          <w:highlight w:val="white"/>
                                        </w:rPr>
                                      </w:rPrChange>
                                    </w:rPr>
                                    <w:delText xml:space="preserve">        CPUTemp = inCPUTemp;</w:delText>
                                  </w:r>
                                </w:del>
                              </w:p>
                              <w:p w14:paraId="17DCE4F6" w14:textId="77777777" w:rsidR="003C776F" w:rsidRPr="00426BC9" w:rsidDel="000D2C0B" w:rsidRDefault="003C776F" w:rsidP="003C776F">
                                <w:pPr>
                                  <w:autoSpaceDE w:val="0"/>
                                  <w:autoSpaceDN w:val="0"/>
                                  <w:adjustRightInd w:val="0"/>
                                  <w:spacing w:after="0" w:line="240" w:lineRule="auto"/>
                                  <w:rPr>
                                    <w:del w:id="3371" w:author="Peter Freiling" w:date="2018-12-03T10:31:00Z"/>
                                    <w:rFonts w:ascii="Consolas" w:hAnsi="Consolas" w:cs="Consolas"/>
                                    <w:color w:val="000000"/>
                                    <w:sz w:val="18"/>
                                    <w:szCs w:val="18"/>
                                    <w:highlight w:val="white"/>
                                    <w:rPrChange w:id="3372" w:author="Peter Freiling" w:date="2018-12-03T11:34:00Z">
                                      <w:rPr>
                                        <w:del w:id="3373" w:author="Peter Freiling" w:date="2018-12-03T10:31:00Z"/>
                                        <w:rFonts w:ascii="Consolas" w:hAnsi="Consolas" w:cs="Consolas"/>
                                        <w:color w:val="000000"/>
                                        <w:sz w:val="19"/>
                                        <w:szCs w:val="19"/>
                                        <w:highlight w:val="white"/>
                                      </w:rPr>
                                    </w:rPrChange>
                                  </w:rPr>
                                </w:pPr>
                                <w:del w:id="3374" w:author="Peter Freiling" w:date="2018-12-03T10:31:00Z">
                                  <w:r w:rsidRPr="00426BC9" w:rsidDel="000D2C0B">
                                    <w:rPr>
                                      <w:rFonts w:ascii="Consolas" w:hAnsi="Consolas" w:cs="Consolas"/>
                                      <w:color w:val="000000"/>
                                      <w:sz w:val="18"/>
                                      <w:szCs w:val="18"/>
                                      <w:highlight w:val="white"/>
                                      <w:rPrChange w:id="3375" w:author="Peter Freiling" w:date="2018-12-03T11:34:00Z">
                                        <w:rPr>
                                          <w:rFonts w:ascii="Consolas" w:hAnsi="Consolas" w:cs="Consolas"/>
                                          <w:color w:val="000000"/>
                                          <w:sz w:val="19"/>
                                          <w:szCs w:val="19"/>
                                          <w:highlight w:val="white"/>
                                        </w:rPr>
                                      </w:rPrChange>
                                    </w:rPr>
                                    <w:delText xml:space="preserve">    }</w:delText>
                                  </w:r>
                                </w:del>
                              </w:p>
                              <w:p w14:paraId="10485DE1" w14:textId="77777777" w:rsidR="003C776F" w:rsidRPr="00426BC9" w:rsidDel="000D2C0B" w:rsidRDefault="003C776F" w:rsidP="003C776F">
                                <w:pPr>
                                  <w:autoSpaceDE w:val="0"/>
                                  <w:autoSpaceDN w:val="0"/>
                                  <w:adjustRightInd w:val="0"/>
                                  <w:spacing w:after="0" w:line="240" w:lineRule="auto"/>
                                  <w:rPr>
                                    <w:del w:id="3376" w:author="Peter Freiling" w:date="2018-12-03T10:31:00Z"/>
                                    <w:rFonts w:ascii="Consolas" w:hAnsi="Consolas" w:cs="Consolas"/>
                                    <w:color w:val="000000"/>
                                    <w:sz w:val="18"/>
                                    <w:szCs w:val="18"/>
                                    <w:highlight w:val="white"/>
                                    <w:rPrChange w:id="3377" w:author="Peter Freiling" w:date="2018-12-03T11:34:00Z">
                                      <w:rPr>
                                        <w:del w:id="3378" w:author="Peter Freiling" w:date="2018-12-03T10:31:00Z"/>
                                        <w:rFonts w:ascii="Consolas" w:hAnsi="Consolas" w:cs="Consolas"/>
                                        <w:color w:val="000000"/>
                                        <w:sz w:val="19"/>
                                        <w:szCs w:val="19"/>
                                        <w:highlight w:val="white"/>
                                      </w:rPr>
                                    </w:rPrChange>
                                  </w:rPr>
                                </w:pPr>
                              </w:p>
                              <w:p w14:paraId="4346302B" w14:textId="77777777" w:rsidR="003C776F" w:rsidRPr="00426BC9" w:rsidDel="000D2C0B" w:rsidRDefault="003C776F" w:rsidP="003C776F">
                                <w:pPr>
                                  <w:autoSpaceDE w:val="0"/>
                                  <w:autoSpaceDN w:val="0"/>
                                  <w:adjustRightInd w:val="0"/>
                                  <w:spacing w:after="0" w:line="240" w:lineRule="auto"/>
                                  <w:rPr>
                                    <w:del w:id="3379" w:author="Peter Freiling" w:date="2018-12-03T10:31:00Z"/>
                                    <w:rFonts w:ascii="Consolas" w:hAnsi="Consolas" w:cs="Consolas"/>
                                    <w:color w:val="000000"/>
                                    <w:sz w:val="18"/>
                                    <w:szCs w:val="18"/>
                                    <w:highlight w:val="white"/>
                                    <w:rPrChange w:id="3380" w:author="Peter Freiling" w:date="2018-12-03T11:34:00Z">
                                      <w:rPr>
                                        <w:del w:id="3381" w:author="Peter Freiling" w:date="2018-12-03T10:31:00Z"/>
                                        <w:rFonts w:ascii="Consolas" w:hAnsi="Consolas" w:cs="Consolas"/>
                                        <w:color w:val="000000"/>
                                        <w:sz w:val="19"/>
                                        <w:szCs w:val="19"/>
                                        <w:highlight w:val="white"/>
                                      </w:rPr>
                                    </w:rPrChange>
                                  </w:rPr>
                                </w:pPr>
                                <w:del w:id="3382" w:author="Peter Freiling" w:date="2018-12-03T10:31:00Z">
                                  <w:r w:rsidRPr="00426BC9" w:rsidDel="000D2C0B">
                                    <w:rPr>
                                      <w:rFonts w:ascii="Consolas" w:hAnsi="Consolas" w:cs="Consolas"/>
                                      <w:color w:val="000000"/>
                                      <w:sz w:val="18"/>
                                      <w:szCs w:val="18"/>
                                      <w:highlight w:val="white"/>
                                      <w:rPrChange w:id="3383"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3384"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3385"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3386"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3387" w:author="Peter Freiling" w:date="2018-12-03T11:34:00Z">
                                        <w:rPr>
                                          <w:rFonts w:ascii="Consolas" w:hAnsi="Consolas" w:cs="Consolas"/>
                                          <w:color w:val="000000"/>
                                          <w:sz w:val="19"/>
                                          <w:szCs w:val="19"/>
                                          <w:highlight w:val="white"/>
                                        </w:rPr>
                                      </w:rPrChange>
                                    </w:rPr>
                                    <w:delText xml:space="preserve"> CSTicks;</w:delText>
                                  </w:r>
                                </w:del>
                              </w:p>
                              <w:p w14:paraId="76B2BAA2" w14:textId="77777777" w:rsidR="003C776F" w:rsidRPr="00426BC9" w:rsidDel="000D2C0B" w:rsidRDefault="003C776F" w:rsidP="003C776F">
                                <w:pPr>
                                  <w:autoSpaceDE w:val="0"/>
                                  <w:autoSpaceDN w:val="0"/>
                                  <w:adjustRightInd w:val="0"/>
                                  <w:spacing w:after="0" w:line="240" w:lineRule="auto"/>
                                  <w:rPr>
                                    <w:del w:id="3388" w:author="Peter Freiling" w:date="2018-12-03T10:31:00Z"/>
                                    <w:rFonts w:ascii="Consolas" w:hAnsi="Consolas" w:cs="Consolas"/>
                                    <w:color w:val="000000"/>
                                    <w:sz w:val="18"/>
                                    <w:szCs w:val="18"/>
                                    <w:highlight w:val="white"/>
                                    <w:rPrChange w:id="3389" w:author="Peter Freiling" w:date="2018-12-03T11:34:00Z">
                                      <w:rPr>
                                        <w:del w:id="3390" w:author="Peter Freiling" w:date="2018-12-03T10:31:00Z"/>
                                        <w:rFonts w:ascii="Consolas" w:hAnsi="Consolas" w:cs="Consolas"/>
                                        <w:color w:val="000000"/>
                                        <w:sz w:val="19"/>
                                        <w:szCs w:val="19"/>
                                        <w:highlight w:val="white"/>
                                      </w:rPr>
                                    </w:rPrChange>
                                  </w:rPr>
                                </w:pPr>
                                <w:del w:id="3391" w:author="Peter Freiling" w:date="2018-12-03T10:31:00Z">
                                  <w:r w:rsidRPr="00426BC9" w:rsidDel="000D2C0B">
                                    <w:rPr>
                                      <w:rFonts w:ascii="Consolas" w:hAnsi="Consolas" w:cs="Consolas"/>
                                      <w:color w:val="000000"/>
                                      <w:sz w:val="18"/>
                                      <w:szCs w:val="18"/>
                                      <w:highlight w:val="white"/>
                                      <w:rPrChange w:id="3392"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3393"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3394"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3395"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3396" w:author="Peter Freiling" w:date="2018-12-03T11:34:00Z">
                                        <w:rPr>
                                          <w:rFonts w:ascii="Consolas" w:hAnsi="Consolas" w:cs="Consolas"/>
                                          <w:color w:val="000000"/>
                                          <w:sz w:val="19"/>
                                          <w:szCs w:val="19"/>
                                          <w:highlight w:val="white"/>
                                        </w:rPr>
                                      </w:rPrChange>
                                    </w:rPr>
                                    <w:delText xml:space="preserve"> PID;</w:delText>
                                  </w:r>
                                </w:del>
                              </w:p>
                              <w:p w14:paraId="41AED0F6" w14:textId="77777777" w:rsidR="003C776F" w:rsidRPr="00426BC9" w:rsidDel="000D2C0B" w:rsidRDefault="003C776F" w:rsidP="003C776F">
                                <w:pPr>
                                  <w:autoSpaceDE w:val="0"/>
                                  <w:autoSpaceDN w:val="0"/>
                                  <w:adjustRightInd w:val="0"/>
                                  <w:spacing w:after="0" w:line="240" w:lineRule="auto"/>
                                  <w:rPr>
                                    <w:del w:id="3397" w:author="Peter Freiling" w:date="2018-12-03T10:31:00Z"/>
                                    <w:rFonts w:ascii="Consolas" w:hAnsi="Consolas" w:cs="Consolas"/>
                                    <w:color w:val="000000"/>
                                    <w:sz w:val="18"/>
                                    <w:szCs w:val="18"/>
                                    <w:highlight w:val="white"/>
                                    <w:rPrChange w:id="3398" w:author="Peter Freiling" w:date="2018-12-03T11:34:00Z">
                                      <w:rPr>
                                        <w:del w:id="3399" w:author="Peter Freiling" w:date="2018-12-03T10:31:00Z"/>
                                        <w:rFonts w:ascii="Consolas" w:hAnsi="Consolas" w:cs="Consolas"/>
                                        <w:color w:val="000000"/>
                                        <w:sz w:val="19"/>
                                        <w:szCs w:val="19"/>
                                        <w:highlight w:val="white"/>
                                      </w:rPr>
                                    </w:rPrChange>
                                  </w:rPr>
                                </w:pPr>
                                <w:del w:id="3400" w:author="Peter Freiling" w:date="2018-12-03T10:31:00Z">
                                  <w:r w:rsidRPr="00426BC9" w:rsidDel="000D2C0B">
                                    <w:rPr>
                                      <w:rFonts w:ascii="Consolas" w:hAnsi="Consolas" w:cs="Consolas"/>
                                      <w:color w:val="000000"/>
                                      <w:sz w:val="18"/>
                                      <w:szCs w:val="18"/>
                                      <w:highlight w:val="white"/>
                                      <w:rPrChange w:id="3401"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3402"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3403"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3404"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3405" w:author="Peter Freiling" w:date="2018-12-03T11:34:00Z">
                                        <w:rPr>
                                          <w:rFonts w:ascii="Consolas" w:hAnsi="Consolas" w:cs="Consolas"/>
                                          <w:color w:val="000000"/>
                                          <w:sz w:val="19"/>
                                          <w:szCs w:val="19"/>
                                          <w:highlight w:val="white"/>
                                        </w:rPr>
                                      </w:rPrChange>
                                    </w:rPr>
                                    <w:delText xml:space="preserve"> CID;</w:delText>
                                  </w:r>
                                </w:del>
                              </w:p>
                              <w:p w14:paraId="6A934DCC" w14:textId="77777777" w:rsidR="003C776F" w:rsidRPr="00426BC9" w:rsidDel="000D2C0B" w:rsidRDefault="003C776F" w:rsidP="003C776F">
                                <w:pPr>
                                  <w:autoSpaceDE w:val="0"/>
                                  <w:autoSpaceDN w:val="0"/>
                                  <w:adjustRightInd w:val="0"/>
                                  <w:spacing w:after="0" w:line="240" w:lineRule="auto"/>
                                  <w:rPr>
                                    <w:del w:id="3406" w:author="Peter Freiling" w:date="2018-12-03T10:31:00Z"/>
                                    <w:rFonts w:ascii="Consolas" w:hAnsi="Consolas" w:cs="Consolas"/>
                                    <w:color w:val="000000"/>
                                    <w:sz w:val="18"/>
                                    <w:szCs w:val="18"/>
                                    <w:highlight w:val="white"/>
                                    <w:rPrChange w:id="3407" w:author="Peter Freiling" w:date="2018-12-03T11:34:00Z">
                                      <w:rPr>
                                        <w:del w:id="3408" w:author="Peter Freiling" w:date="2018-12-03T10:31:00Z"/>
                                        <w:rFonts w:ascii="Consolas" w:hAnsi="Consolas" w:cs="Consolas"/>
                                        <w:color w:val="000000"/>
                                        <w:sz w:val="19"/>
                                        <w:szCs w:val="19"/>
                                        <w:highlight w:val="white"/>
                                      </w:rPr>
                                    </w:rPrChange>
                                  </w:rPr>
                                </w:pPr>
                                <w:del w:id="3409" w:author="Peter Freiling" w:date="2018-12-03T10:31:00Z">
                                  <w:r w:rsidRPr="00426BC9" w:rsidDel="000D2C0B">
                                    <w:rPr>
                                      <w:rFonts w:ascii="Consolas" w:hAnsi="Consolas" w:cs="Consolas"/>
                                      <w:color w:val="000000"/>
                                      <w:sz w:val="18"/>
                                      <w:szCs w:val="18"/>
                                      <w:highlight w:val="white"/>
                                      <w:rPrChange w:id="3410"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3411"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3412"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3413"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3414" w:author="Peter Freiling" w:date="2018-12-03T11:34:00Z">
                                        <w:rPr>
                                          <w:rFonts w:ascii="Consolas" w:hAnsi="Consolas" w:cs="Consolas"/>
                                          <w:color w:val="000000"/>
                                          <w:sz w:val="19"/>
                                          <w:szCs w:val="19"/>
                                          <w:highlight w:val="white"/>
                                        </w:rPr>
                                      </w:rPrChange>
                                    </w:rPr>
                                    <w:delText xml:space="preserve"> CPUTemp;</w:delText>
                                  </w:r>
                                </w:del>
                              </w:p>
                              <w:p w14:paraId="301C828C" w14:textId="77777777" w:rsidR="003C776F" w:rsidRPr="00426BC9" w:rsidDel="000D2C0B" w:rsidRDefault="003C776F" w:rsidP="003C776F">
                                <w:pPr>
                                  <w:autoSpaceDE w:val="0"/>
                                  <w:autoSpaceDN w:val="0"/>
                                  <w:adjustRightInd w:val="0"/>
                                  <w:spacing w:after="0" w:line="240" w:lineRule="auto"/>
                                  <w:rPr>
                                    <w:del w:id="3415" w:author="Peter Freiling" w:date="2018-12-03T10:31:00Z"/>
                                    <w:rFonts w:ascii="Consolas" w:hAnsi="Consolas" w:cs="Consolas"/>
                                    <w:color w:val="000000"/>
                                    <w:sz w:val="18"/>
                                    <w:szCs w:val="18"/>
                                    <w:highlight w:val="white"/>
                                    <w:rPrChange w:id="3416" w:author="Peter Freiling" w:date="2018-12-03T11:34:00Z">
                                      <w:rPr>
                                        <w:del w:id="3417" w:author="Peter Freiling" w:date="2018-12-03T10:31:00Z"/>
                                        <w:rFonts w:ascii="Consolas" w:hAnsi="Consolas" w:cs="Consolas"/>
                                        <w:color w:val="000000"/>
                                        <w:sz w:val="19"/>
                                        <w:szCs w:val="19"/>
                                        <w:highlight w:val="white"/>
                                      </w:rPr>
                                    </w:rPrChange>
                                  </w:rPr>
                                </w:pPr>
                                <w:del w:id="3418" w:author="Peter Freiling" w:date="2018-12-03T10:31:00Z">
                                  <w:r w:rsidRPr="00426BC9" w:rsidDel="000D2C0B">
                                    <w:rPr>
                                      <w:rFonts w:ascii="Consolas" w:hAnsi="Consolas" w:cs="Consolas"/>
                                      <w:color w:val="000000"/>
                                      <w:sz w:val="18"/>
                                      <w:szCs w:val="18"/>
                                      <w:highlight w:val="white"/>
                                      <w:rPrChange w:id="3419" w:author="Peter Freiling" w:date="2018-12-03T11:34:00Z">
                                        <w:rPr>
                                          <w:rFonts w:ascii="Consolas" w:hAnsi="Consolas" w:cs="Consolas"/>
                                          <w:color w:val="000000"/>
                                          <w:sz w:val="19"/>
                                          <w:szCs w:val="19"/>
                                          <w:highlight w:val="white"/>
                                        </w:rPr>
                                      </w:rPrChange>
                                    </w:rPr>
                                    <w:delText>};</w:delText>
                                  </w:r>
                                </w:del>
                              </w:p>
                              <w:p w14:paraId="50C8FCDD" w14:textId="77777777" w:rsidR="003C776F" w:rsidRPr="00426BC9" w:rsidDel="00290325" w:rsidRDefault="003C776F" w:rsidP="003C776F">
                                <w:pPr>
                                  <w:autoSpaceDE w:val="0"/>
                                  <w:autoSpaceDN w:val="0"/>
                                  <w:adjustRightInd w:val="0"/>
                                  <w:spacing w:after="0" w:line="240" w:lineRule="auto"/>
                                  <w:rPr>
                                    <w:del w:id="3420" w:author="Peter Freiling" w:date="2018-12-03T11:28:00Z"/>
                                    <w:rFonts w:ascii="Consolas" w:hAnsi="Consolas" w:cs="Consolas"/>
                                    <w:color w:val="000000"/>
                                    <w:sz w:val="18"/>
                                    <w:szCs w:val="18"/>
                                    <w:highlight w:val="white"/>
                                    <w:rPrChange w:id="3421" w:author="Peter Freiling" w:date="2018-12-03T11:34:00Z">
                                      <w:rPr>
                                        <w:del w:id="3422" w:author="Peter Freiling" w:date="2018-12-03T11:28:00Z"/>
                                        <w:rFonts w:ascii="Consolas" w:hAnsi="Consolas" w:cs="Consolas"/>
                                        <w:color w:val="000000"/>
                                        <w:sz w:val="19"/>
                                        <w:szCs w:val="19"/>
                                        <w:highlight w:val="white"/>
                                      </w:rPr>
                                    </w:rPrChange>
                                  </w:rPr>
                                </w:pPr>
                              </w:p>
                              <w:p w14:paraId="4999997A" w14:textId="77777777" w:rsidR="003C776F" w:rsidRPr="00426BC9" w:rsidDel="00290325" w:rsidRDefault="003C776F" w:rsidP="003C776F">
                                <w:pPr>
                                  <w:autoSpaceDE w:val="0"/>
                                  <w:autoSpaceDN w:val="0"/>
                                  <w:adjustRightInd w:val="0"/>
                                  <w:spacing w:after="0" w:line="240" w:lineRule="auto"/>
                                  <w:rPr>
                                    <w:del w:id="3423" w:author="Peter Freiling" w:date="2018-12-03T11:28:00Z"/>
                                    <w:rFonts w:ascii="Consolas" w:hAnsi="Consolas" w:cs="Consolas"/>
                                    <w:color w:val="000000"/>
                                    <w:sz w:val="18"/>
                                    <w:szCs w:val="18"/>
                                    <w:highlight w:val="white"/>
                                    <w:rPrChange w:id="3424" w:author="Peter Freiling" w:date="2018-12-03T11:34:00Z">
                                      <w:rPr>
                                        <w:del w:id="3425" w:author="Peter Freiling" w:date="2018-12-03T11:28:00Z"/>
                                        <w:rFonts w:ascii="Consolas" w:hAnsi="Consolas" w:cs="Consolas"/>
                                        <w:color w:val="000000"/>
                                        <w:sz w:val="19"/>
                                        <w:szCs w:val="19"/>
                                        <w:highlight w:val="white"/>
                                      </w:rPr>
                                    </w:rPrChange>
                                  </w:rPr>
                                </w:pPr>
                                <w:del w:id="3426" w:author="Peter Freiling" w:date="2018-12-03T11:28:00Z">
                                  <w:r w:rsidRPr="00426BC9" w:rsidDel="00290325">
                                    <w:rPr>
                                      <w:rFonts w:ascii="Consolas" w:hAnsi="Consolas" w:cs="Consolas"/>
                                      <w:color w:val="0000FF"/>
                                      <w:sz w:val="18"/>
                                      <w:szCs w:val="18"/>
                                      <w:highlight w:val="white"/>
                                      <w:rPrChange w:id="3427" w:author="Peter Freiling" w:date="2018-12-03T11:34:00Z">
                                        <w:rPr>
                                          <w:rFonts w:ascii="Consolas" w:hAnsi="Consolas" w:cs="Consolas"/>
                                          <w:color w:val="0000FF"/>
                                          <w:sz w:val="19"/>
                                          <w:szCs w:val="19"/>
                                          <w:highlight w:val="white"/>
                                        </w:rPr>
                                      </w:rPrChange>
                                    </w:rPr>
                                    <w:delText>static</w:delText>
                                  </w:r>
                                  <w:r w:rsidRPr="00426BC9" w:rsidDel="00290325">
                                    <w:rPr>
                                      <w:rFonts w:ascii="Consolas" w:hAnsi="Consolas" w:cs="Consolas"/>
                                      <w:color w:val="000000"/>
                                      <w:sz w:val="18"/>
                                      <w:szCs w:val="18"/>
                                      <w:highlight w:val="white"/>
                                      <w:rPrChange w:id="3428"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3429" w:author="Peter Freiling" w:date="2018-12-03T11:34:00Z">
                                        <w:rPr>
                                          <w:rFonts w:ascii="Consolas" w:hAnsi="Consolas" w:cs="Consolas"/>
                                          <w:color w:val="0000FF"/>
                                          <w:sz w:val="19"/>
                                          <w:szCs w:val="19"/>
                                          <w:highlight w:val="white"/>
                                        </w:rPr>
                                      </w:rPrChange>
                                    </w:rPr>
                                    <w:delText>void</w:delText>
                                  </w:r>
                                  <w:r w:rsidRPr="00426BC9" w:rsidDel="00290325">
                                    <w:rPr>
                                      <w:rFonts w:ascii="Consolas" w:hAnsi="Consolas" w:cs="Consolas"/>
                                      <w:color w:val="000000"/>
                                      <w:sz w:val="18"/>
                                      <w:szCs w:val="18"/>
                                      <w:highlight w:val="white"/>
                                      <w:rPrChange w:id="3430" w:author="Peter Freiling" w:date="2018-12-03T11:34:00Z">
                                        <w:rPr>
                                          <w:rFonts w:ascii="Consolas" w:hAnsi="Consolas" w:cs="Consolas"/>
                                          <w:color w:val="000000"/>
                                          <w:sz w:val="19"/>
                                          <w:szCs w:val="19"/>
                                          <w:highlight w:val="white"/>
                                        </w:rPr>
                                      </w:rPrChange>
                                    </w:rPr>
                                    <w:delText xml:space="preserve"> Main(</w:delText>
                                  </w:r>
                                  <w:r w:rsidRPr="00426BC9" w:rsidDel="00290325">
                                    <w:rPr>
                                      <w:rFonts w:ascii="Consolas" w:hAnsi="Consolas" w:cs="Consolas"/>
                                      <w:color w:val="0000FF"/>
                                      <w:sz w:val="18"/>
                                      <w:szCs w:val="18"/>
                                      <w:highlight w:val="white"/>
                                      <w:rPrChange w:id="3431" w:author="Peter Freiling" w:date="2018-12-03T11:34:00Z">
                                        <w:rPr>
                                          <w:rFonts w:ascii="Consolas" w:hAnsi="Consolas" w:cs="Consolas"/>
                                          <w:color w:val="0000FF"/>
                                          <w:sz w:val="19"/>
                                          <w:szCs w:val="19"/>
                                          <w:highlight w:val="white"/>
                                        </w:rPr>
                                      </w:rPrChange>
                                    </w:rPr>
                                    <w:delText>string</w:delText>
                                  </w:r>
                                  <w:r w:rsidRPr="00426BC9" w:rsidDel="00290325">
                                    <w:rPr>
                                      <w:rFonts w:ascii="Consolas" w:hAnsi="Consolas" w:cs="Consolas"/>
                                      <w:color w:val="000000"/>
                                      <w:sz w:val="18"/>
                                      <w:szCs w:val="18"/>
                                      <w:highlight w:val="white"/>
                                      <w:rPrChange w:id="3432" w:author="Peter Freiling" w:date="2018-12-03T11:34:00Z">
                                        <w:rPr>
                                          <w:rFonts w:ascii="Consolas" w:hAnsi="Consolas" w:cs="Consolas"/>
                                          <w:color w:val="000000"/>
                                          <w:sz w:val="19"/>
                                          <w:szCs w:val="19"/>
                                          <w:highlight w:val="white"/>
                                        </w:rPr>
                                      </w:rPrChange>
                                    </w:rPr>
                                    <w:delText>[] args)</w:delText>
                                  </w:r>
                                </w:del>
                              </w:p>
                              <w:p w14:paraId="24A1CC71" w14:textId="77777777" w:rsidR="003C776F" w:rsidRPr="00426BC9" w:rsidDel="00290325" w:rsidRDefault="003C776F" w:rsidP="003C776F">
                                <w:pPr>
                                  <w:autoSpaceDE w:val="0"/>
                                  <w:autoSpaceDN w:val="0"/>
                                  <w:adjustRightInd w:val="0"/>
                                  <w:spacing w:after="0" w:line="240" w:lineRule="auto"/>
                                  <w:rPr>
                                    <w:del w:id="3433" w:author="Peter Freiling" w:date="2018-12-03T11:28:00Z"/>
                                    <w:rFonts w:ascii="Consolas" w:hAnsi="Consolas" w:cs="Consolas"/>
                                    <w:color w:val="000000"/>
                                    <w:sz w:val="18"/>
                                    <w:szCs w:val="18"/>
                                    <w:highlight w:val="white"/>
                                    <w:rPrChange w:id="3434" w:author="Peter Freiling" w:date="2018-12-03T11:34:00Z">
                                      <w:rPr>
                                        <w:del w:id="3435" w:author="Peter Freiling" w:date="2018-12-03T11:28:00Z"/>
                                        <w:rFonts w:ascii="Consolas" w:hAnsi="Consolas" w:cs="Consolas"/>
                                        <w:color w:val="000000"/>
                                        <w:sz w:val="19"/>
                                        <w:szCs w:val="19"/>
                                        <w:highlight w:val="white"/>
                                      </w:rPr>
                                    </w:rPrChange>
                                  </w:rPr>
                                </w:pPr>
                                <w:del w:id="3436" w:author="Peter Freiling" w:date="2018-12-03T11:28:00Z">
                                  <w:r w:rsidRPr="00426BC9" w:rsidDel="00290325">
                                    <w:rPr>
                                      <w:rFonts w:ascii="Consolas" w:hAnsi="Consolas" w:cs="Consolas"/>
                                      <w:color w:val="000000"/>
                                      <w:sz w:val="18"/>
                                      <w:szCs w:val="18"/>
                                      <w:highlight w:val="white"/>
                                      <w:rPrChange w:id="3437" w:author="Peter Freiling" w:date="2018-12-03T11:34:00Z">
                                        <w:rPr>
                                          <w:rFonts w:ascii="Consolas" w:hAnsi="Consolas" w:cs="Consolas"/>
                                          <w:color w:val="000000"/>
                                          <w:sz w:val="19"/>
                                          <w:szCs w:val="19"/>
                                          <w:highlight w:val="white"/>
                                        </w:rPr>
                                      </w:rPrChange>
                                    </w:rPr>
                                    <w:delText>{</w:delText>
                                  </w:r>
                                </w:del>
                              </w:p>
                              <w:p w14:paraId="6E2CCCD6" w14:textId="77777777" w:rsidR="003C776F" w:rsidRPr="00426BC9" w:rsidDel="00290325" w:rsidRDefault="003C776F" w:rsidP="003C776F">
                                <w:pPr>
                                  <w:autoSpaceDE w:val="0"/>
                                  <w:autoSpaceDN w:val="0"/>
                                  <w:adjustRightInd w:val="0"/>
                                  <w:spacing w:after="0" w:line="240" w:lineRule="auto"/>
                                  <w:rPr>
                                    <w:del w:id="3438" w:author="Peter Freiling" w:date="2018-12-03T11:28:00Z"/>
                                    <w:rFonts w:ascii="Consolas" w:hAnsi="Consolas" w:cs="Consolas"/>
                                    <w:color w:val="000000"/>
                                    <w:sz w:val="18"/>
                                    <w:szCs w:val="18"/>
                                    <w:highlight w:val="white"/>
                                    <w:rPrChange w:id="3439" w:author="Peter Freiling" w:date="2018-12-03T11:34:00Z">
                                      <w:rPr>
                                        <w:del w:id="3440" w:author="Peter Freiling" w:date="2018-12-03T11:28:00Z"/>
                                        <w:rFonts w:ascii="Consolas" w:hAnsi="Consolas" w:cs="Consolas"/>
                                        <w:color w:val="000000"/>
                                        <w:sz w:val="19"/>
                                        <w:szCs w:val="19"/>
                                        <w:highlight w:val="white"/>
                                      </w:rPr>
                                    </w:rPrChange>
                                  </w:rPr>
                                </w:pPr>
                              </w:p>
                              <w:p w14:paraId="47BB1A03" w14:textId="77777777" w:rsidR="003C776F" w:rsidRPr="00426BC9" w:rsidDel="00290325" w:rsidRDefault="003C776F" w:rsidP="003C776F">
                                <w:pPr>
                                  <w:autoSpaceDE w:val="0"/>
                                  <w:autoSpaceDN w:val="0"/>
                                  <w:adjustRightInd w:val="0"/>
                                  <w:spacing w:after="0" w:line="240" w:lineRule="auto"/>
                                  <w:rPr>
                                    <w:del w:id="3441" w:author="Peter Freiling" w:date="2018-12-03T11:28:00Z"/>
                                    <w:rFonts w:ascii="Consolas" w:hAnsi="Consolas" w:cs="Consolas"/>
                                    <w:color w:val="000000"/>
                                    <w:sz w:val="18"/>
                                    <w:szCs w:val="18"/>
                                    <w:highlight w:val="white"/>
                                    <w:rPrChange w:id="3442" w:author="Peter Freiling" w:date="2018-12-03T11:34:00Z">
                                      <w:rPr>
                                        <w:del w:id="3443" w:author="Peter Freiling" w:date="2018-12-03T11:28:00Z"/>
                                        <w:rFonts w:ascii="Consolas" w:hAnsi="Consolas" w:cs="Consolas"/>
                                        <w:color w:val="000000"/>
                                        <w:sz w:val="19"/>
                                        <w:szCs w:val="19"/>
                                        <w:highlight w:val="white"/>
                                      </w:rPr>
                                    </w:rPrChange>
                                  </w:rPr>
                                </w:pPr>
                                <w:ins w:id="3444" w:author="Jonathan Goldstein" w:date="2013-10-14T11:57:00Z">
                                  <w:del w:id="3445" w:author="Peter Freiling" w:date="2018-12-03T11:28:00Z">
                                    <w:r w:rsidRPr="00426BC9" w:rsidDel="00290325">
                                      <w:rPr>
                                        <w:rFonts w:ascii="Consolas" w:hAnsi="Consolas" w:cs="Consolas"/>
                                        <w:color w:val="0000FF"/>
                                        <w:sz w:val="18"/>
                                        <w:szCs w:val="18"/>
                                        <w:highlight w:val="white"/>
                                        <w:rPrChange w:id="3446" w:author="Peter Freiling" w:date="2018-12-03T11:34:00Z">
                                          <w:rPr>
                                            <w:rFonts w:ascii="Consolas" w:hAnsi="Consolas" w:cs="Consolas"/>
                                            <w:color w:val="0000FF"/>
                                            <w:sz w:val="19"/>
                                            <w:szCs w:val="19"/>
                                            <w:highlight w:val="white"/>
                                          </w:rPr>
                                        </w:rPrChange>
                                      </w:rPr>
                                      <w:delText xml:space="preserve">    </w:delText>
                                    </w:r>
                                  </w:del>
                                </w:ins>
                                <w:del w:id="3447" w:author="Peter Freiling" w:date="2018-12-03T11:28:00Z">
                                  <w:r w:rsidRPr="00426BC9" w:rsidDel="00290325">
                                    <w:rPr>
                                      <w:rFonts w:ascii="Consolas" w:hAnsi="Consolas" w:cs="Consolas"/>
                                      <w:color w:val="0000FF"/>
                                      <w:sz w:val="18"/>
                                      <w:szCs w:val="18"/>
                                      <w:highlight w:val="white"/>
                                      <w:rPrChange w:id="3448"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3449" w:author="Peter Freiling" w:date="2018-12-03T11:34:00Z">
                                        <w:rPr>
                                          <w:rFonts w:ascii="Consolas" w:hAnsi="Consolas" w:cs="Consolas"/>
                                          <w:color w:val="000000"/>
                                          <w:sz w:val="19"/>
                                          <w:szCs w:val="19"/>
                                          <w:highlight w:val="white"/>
                                        </w:rPr>
                                      </w:rPrChange>
                                    </w:rPr>
                                    <w:delText xml:space="preserve"> cSTicksObs = </w:delText>
                                  </w:r>
                                  <w:r w:rsidRPr="00426BC9" w:rsidDel="00290325">
                                    <w:rPr>
                                      <w:rFonts w:ascii="Consolas" w:hAnsi="Consolas" w:cs="Consolas"/>
                                      <w:color w:val="0000FF"/>
                                      <w:sz w:val="18"/>
                                      <w:szCs w:val="18"/>
                                      <w:highlight w:val="white"/>
                                      <w:rPrChange w:id="3450"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3451" w:author="Peter Freiling" w:date="2018-12-03T11:34:00Z">
                                        <w:rPr>
                                          <w:rFonts w:ascii="Consolas" w:hAnsi="Consolas" w:cs="Consolas"/>
                                          <w:color w:val="000000"/>
                                          <w:sz w:val="19"/>
                                          <w:szCs w:val="19"/>
                                          <w:highlight w:val="white"/>
                                        </w:rPr>
                                      </w:rPrChange>
                                    </w:rPr>
                                    <w:delText>[]</w:delText>
                                  </w:r>
                                </w:del>
                              </w:p>
                              <w:p w14:paraId="6FE1D10F" w14:textId="77777777" w:rsidR="003C776F" w:rsidRPr="00426BC9" w:rsidDel="00290325" w:rsidRDefault="003C776F" w:rsidP="003C776F">
                                <w:pPr>
                                  <w:autoSpaceDE w:val="0"/>
                                  <w:autoSpaceDN w:val="0"/>
                                  <w:adjustRightInd w:val="0"/>
                                  <w:spacing w:after="0" w:line="240" w:lineRule="auto"/>
                                  <w:rPr>
                                    <w:del w:id="3452" w:author="Peter Freiling" w:date="2018-12-03T11:28:00Z"/>
                                    <w:rFonts w:ascii="Consolas" w:hAnsi="Consolas" w:cs="Consolas"/>
                                    <w:color w:val="000000"/>
                                    <w:sz w:val="18"/>
                                    <w:szCs w:val="18"/>
                                    <w:highlight w:val="white"/>
                                    <w:rPrChange w:id="3453" w:author="Peter Freiling" w:date="2018-12-03T11:34:00Z">
                                      <w:rPr>
                                        <w:del w:id="3454" w:author="Peter Freiling" w:date="2018-12-03T11:28:00Z"/>
                                        <w:rFonts w:ascii="Consolas" w:hAnsi="Consolas" w:cs="Consolas"/>
                                        <w:color w:val="000000"/>
                                        <w:sz w:val="19"/>
                                        <w:szCs w:val="19"/>
                                        <w:highlight w:val="white"/>
                                      </w:rPr>
                                    </w:rPrChange>
                                  </w:rPr>
                                </w:pPr>
                                <w:del w:id="3455" w:author="Peter Freiling" w:date="2018-12-03T11:28:00Z">
                                  <w:r w:rsidRPr="00426BC9" w:rsidDel="00290325">
                                    <w:rPr>
                                      <w:rFonts w:ascii="Consolas" w:hAnsi="Consolas" w:cs="Consolas"/>
                                      <w:color w:val="000000"/>
                                      <w:sz w:val="18"/>
                                      <w:szCs w:val="18"/>
                                      <w:highlight w:val="white"/>
                                      <w:rPrChange w:id="3456" w:author="Peter Freiling" w:date="2018-12-03T11:34:00Z">
                                        <w:rPr>
                                          <w:rFonts w:ascii="Consolas" w:hAnsi="Consolas" w:cs="Consolas"/>
                                          <w:color w:val="000000"/>
                                          <w:sz w:val="19"/>
                                          <w:szCs w:val="19"/>
                                          <w:highlight w:val="white"/>
                                        </w:rPr>
                                      </w:rPrChange>
                                    </w:rPr>
                                    <w:delText xml:space="preserve">    {</w:delText>
                                  </w:r>
                                </w:del>
                              </w:p>
                              <w:p w14:paraId="451E22D6" w14:textId="77777777" w:rsidR="003C776F" w:rsidRPr="00426BC9" w:rsidDel="00290325" w:rsidRDefault="003C776F" w:rsidP="003C776F">
                                <w:pPr>
                                  <w:autoSpaceDE w:val="0"/>
                                  <w:autoSpaceDN w:val="0"/>
                                  <w:adjustRightInd w:val="0"/>
                                  <w:spacing w:after="0" w:line="240" w:lineRule="auto"/>
                                  <w:rPr>
                                    <w:del w:id="3457" w:author="Peter Freiling" w:date="2018-12-03T11:28:00Z"/>
                                    <w:rFonts w:ascii="Consolas" w:hAnsi="Consolas" w:cs="Consolas"/>
                                    <w:color w:val="000000"/>
                                    <w:sz w:val="18"/>
                                    <w:szCs w:val="18"/>
                                    <w:highlight w:val="white"/>
                                    <w:rPrChange w:id="3458" w:author="Peter Freiling" w:date="2018-12-03T11:34:00Z">
                                      <w:rPr>
                                        <w:del w:id="3459" w:author="Peter Freiling" w:date="2018-12-03T11:28:00Z"/>
                                        <w:rFonts w:ascii="Consolas" w:hAnsi="Consolas" w:cs="Consolas"/>
                                        <w:color w:val="000000"/>
                                        <w:sz w:val="19"/>
                                        <w:szCs w:val="19"/>
                                        <w:highlight w:val="white"/>
                                      </w:rPr>
                                    </w:rPrChange>
                                  </w:rPr>
                                </w:pPr>
                                <w:del w:id="3460" w:author="Peter Freiling" w:date="2018-12-03T11:28:00Z">
                                  <w:r w:rsidRPr="00426BC9" w:rsidDel="00290325">
                                    <w:rPr>
                                      <w:rFonts w:ascii="Consolas" w:hAnsi="Consolas" w:cs="Consolas"/>
                                      <w:color w:val="000000"/>
                                      <w:sz w:val="18"/>
                                      <w:szCs w:val="18"/>
                                      <w:highlight w:val="white"/>
                                      <w:rPrChange w:id="3461"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3462"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3463"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3464"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3465" w:author="Peter Freiling" w:date="2018-12-03T11:34:00Z">
                                        <w:rPr>
                                          <w:rFonts w:ascii="Consolas" w:hAnsi="Consolas" w:cs="Consolas"/>
                                          <w:color w:val="000000"/>
                                          <w:sz w:val="19"/>
                                          <w:szCs w:val="19"/>
                                          <w:highlight w:val="white"/>
                                        </w:rPr>
                                      </w:rPrChange>
                                    </w:rPr>
                                    <w:delText>(0, 1, 1, 120),</w:delText>
                                  </w:r>
                                </w:del>
                              </w:p>
                              <w:p w14:paraId="302B4548" w14:textId="77777777" w:rsidR="003C776F" w:rsidRPr="00426BC9" w:rsidDel="00290325" w:rsidRDefault="003C776F" w:rsidP="003C776F">
                                <w:pPr>
                                  <w:autoSpaceDE w:val="0"/>
                                  <w:autoSpaceDN w:val="0"/>
                                  <w:adjustRightInd w:val="0"/>
                                  <w:spacing w:after="0" w:line="240" w:lineRule="auto"/>
                                  <w:rPr>
                                    <w:del w:id="3466" w:author="Peter Freiling" w:date="2018-12-03T11:28:00Z"/>
                                    <w:rFonts w:ascii="Consolas" w:hAnsi="Consolas" w:cs="Consolas"/>
                                    <w:color w:val="000000"/>
                                    <w:sz w:val="18"/>
                                    <w:szCs w:val="18"/>
                                    <w:highlight w:val="white"/>
                                    <w:rPrChange w:id="3467" w:author="Peter Freiling" w:date="2018-12-03T11:34:00Z">
                                      <w:rPr>
                                        <w:del w:id="3468" w:author="Peter Freiling" w:date="2018-12-03T11:28:00Z"/>
                                        <w:rFonts w:ascii="Consolas" w:hAnsi="Consolas" w:cs="Consolas"/>
                                        <w:color w:val="000000"/>
                                        <w:sz w:val="19"/>
                                        <w:szCs w:val="19"/>
                                        <w:highlight w:val="white"/>
                                      </w:rPr>
                                    </w:rPrChange>
                                  </w:rPr>
                                </w:pPr>
                                <w:del w:id="3469" w:author="Peter Freiling" w:date="2018-12-03T11:28:00Z">
                                  <w:r w:rsidRPr="00426BC9" w:rsidDel="00290325">
                                    <w:rPr>
                                      <w:rFonts w:ascii="Consolas" w:hAnsi="Consolas" w:cs="Consolas"/>
                                      <w:color w:val="000000"/>
                                      <w:sz w:val="18"/>
                                      <w:szCs w:val="18"/>
                                      <w:highlight w:val="white"/>
                                      <w:rPrChange w:id="3470"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3471"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3472"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3473"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3474" w:author="Peter Freiling" w:date="2018-12-03T11:34:00Z">
                                        <w:rPr>
                                          <w:rFonts w:ascii="Consolas" w:hAnsi="Consolas" w:cs="Consolas"/>
                                          <w:color w:val="000000"/>
                                          <w:sz w:val="19"/>
                                          <w:szCs w:val="19"/>
                                          <w:highlight w:val="white"/>
                                        </w:rPr>
                                      </w:rPrChange>
                                    </w:rPr>
                                    <w:delText>(0, 3, 2, 121),</w:delText>
                                  </w:r>
                                </w:del>
                              </w:p>
                              <w:p w14:paraId="070DB752" w14:textId="77777777" w:rsidR="003C776F" w:rsidRPr="00426BC9" w:rsidDel="00290325" w:rsidRDefault="003C776F" w:rsidP="003C776F">
                                <w:pPr>
                                  <w:autoSpaceDE w:val="0"/>
                                  <w:autoSpaceDN w:val="0"/>
                                  <w:adjustRightInd w:val="0"/>
                                  <w:spacing w:after="0" w:line="240" w:lineRule="auto"/>
                                  <w:rPr>
                                    <w:del w:id="3475" w:author="Peter Freiling" w:date="2018-12-03T11:28:00Z"/>
                                    <w:rFonts w:ascii="Consolas" w:hAnsi="Consolas" w:cs="Consolas"/>
                                    <w:color w:val="000000"/>
                                    <w:sz w:val="18"/>
                                    <w:szCs w:val="18"/>
                                    <w:highlight w:val="white"/>
                                    <w:rPrChange w:id="3476" w:author="Peter Freiling" w:date="2018-12-03T11:34:00Z">
                                      <w:rPr>
                                        <w:del w:id="3477" w:author="Peter Freiling" w:date="2018-12-03T11:28:00Z"/>
                                        <w:rFonts w:ascii="Consolas" w:hAnsi="Consolas" w:cs="Consolas"/>
                                        <w:color w:val="000000"/>
                                        <w:sz w:val="19"/>
                                        <w:szCs w:val="19"/>
                                        <w:highlight w:val="white"/>
                                      </w:rPr>
                                    </w:rPrChange>
                                  </w:rPr>
                                </w:pPr>
                                <w:del w:id="3478" w:author="Peter Freiling" w:date="2018-12-03T11:28:00Z">
                                  <w:r w:rsidRPr="00426BC9" w:rsidDel="00290325">
                                    <w:rPr>
                                      <w:rFonts w:ascii="Consolas" w:hAnsi="Consolas" w:cs="Consolas"/>
                                      <w:color w:val="000000"/>
                                      <w:sz w:val="18"/>
                                      <w:szCs w:val="18"/>
                                      <w:highlight w:val="white"/>
                                      <w:rPrChange w:id="3479"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3480"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3481"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3482"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3483" w:author="Peter Freiling" w:date="2018-12-03T11:34:00Z">
                                        <w:rPr>
                                          <w:rFonts w:ascii="Consolas" w:hAnsi="Consolas" w:cs="Consolas"/>
                                          <w:color w:val="000000"/>
                                          <w:sz w:val="19"/>
                                          <w:szCs w:val="19"/>
                                          <w:highlight w:val="white"/>
                                        </w:rPr>
                                      </w:rPrChange>
                                    </w:rPr>
                                    <w:delText>(0, 5, 3, 124),</w:delText>
                                  </w:r>
                                </w:del>
                              </w:p>
                              <w:p w14:paraId="343E884D" w14:textId="77777777" w:rsidR="003C776F" w:rsidRPr="00426BC9" w:rsidDel="00290325" w:rsidRDefault="003C776F" w:rsidP="003C776F">
                                <w:pPr>
                                  <w:autoSpaceDE w:val="0"/>
                                  <w:autoSpaceDN w:val="0"/>
                                  <w:adjustRightInd w:val="0"/>
                                  <w:spacing w:after="0" w:line="240" w:lineRule="auto"/>
                                  <w:rPr>
                                    <w:del w:id="3484" w:author="Peter Freiling" w:date="2018-12-03T11:28:00Z"/>
                                    <w:rFonts w:ascii="Consolas" w:hAnsi="Consolas" w:cs="Consolas"/>
                                    <w:color w:val="000000"/>
                                    <w:sz w:val="18"/>
                                    <w:szCs w:val="18"/>
                                    <w:highlight w:val="white"/>
                                    <w:rPrChange w:id="3485" w:author="Peter Freiling" w:date="2018-12-03T11:34:00Z">
                                      <w:rPr>
                                        <w:del w:id="3486" w:author="Peter Freiling" w:date="2018-12-03T11:28:00Z"/>
                                        <w:rFonts w:ascii="Consolas" w:hAnsi="Consolas" w:cs="Consolas"/>
                                        <w:color w:val="000000"/>
                                        <w:sz w:val="19"/>
                                        <w:szCs w:val="19"/>
                                        <w:highlight w:val="white"/>
                                      </w:rPr>
                                    </w:rPrChange>
                                  </w:rPr>
                                </w:pPr>
                                <w:del w:id="3487" w:author="Peter Freiling" w:date="2018-12-03T11:28:00Z">
                                  <w:r w:rsidRPr="00426BC9" w:rsidDel="00290325">
                                    <w:rPr>
                                      <w:rFonts w:ascii="Consolas" w:hAnsi="Consolas" w:cs="Consolas"/>
                                      <w:color w:val="000000"/>
                                      <w:sz w:val="18"/>
                                      <w:szCs w:val="18"/>
                                      <w:highlight w:val="white"/>
                                      <w:rPrChange w:id="3488"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3489"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3490"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3491"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3492" w:author="Peter Freiling" w:date="2018-12-03T11:34:00Z">
                                        <w:rPr>
                                          <w:rFonts w:ascii="Consolas" w:hAnsi="Consolas" w:cs="Consolas"/>
                                          <w:color w:val="000000"/>
                                          <w:sz w:val="19"/>
                                          <w:szCs w:val="19"/>
                                          <w:highlight w:val="white"/>
                                        </w:rPr>
                                      </w:rPrChange>
                                    </w:rPr>
                                    <w:delText>(120, 2, 1, 123),</w:delText>
                                  </w:r>
                                </w:del>
                              </w:p>
                              <w:p w14:paraId="5DFFBEB3" w14:textId="77777777" w:rsidR="003C776F" w:rsidRPr="00426BC9" w:rsidDel="00290325" w:rsidRDefault="003C776F" w:rsidP="003C776F">
                                <w:pPr>
                                  <w:autoSpaceDE w:val="0"/>
                                  <w:autoSpaceDN w:val="0"/>
                                  <w:adjustRightInd w:val="0"/>
                                  <w:spacing w:after="0" w:line="240" w:lineRule="auto"/>
                                  <w:rPr>
                                    <w:del w:id="3493" w:author="Peter Freiling" w:date="2018-12-03T11:28:00Z"/>
                                    <w:rFonts w:ascii="Consolas" w:hAnsi="Consolas" w:cs="Consolas"/>
                                    <w:color w:val="000000"/>
                                    <w:sz w:val="18"/>
                                    <w:szCs w:val="18"/>
                                    <w:highlight w:val="white"/>
                                    <w:rPrChange w:id="3494" w:author="Peter Freiling" w:date="2018-12-03T11:34:00Z">
                                      <w:rPr>
                                        <w:del w:id="3495" w:author="Peter Freiling" w:date="2018-12-03T11:28:00Z"/>
                                        <w:rFonts w:ascii="Consolas" w:hAnsi="Consolas" w:cs="Consolas"/>
                                        <w:color w:val="000000"/>
                                        <w:sz w:val="19"/>
                                        <w:szCs w:val="19"/>
                                        <w:highlight w:val="white"/>
                                      </w:rPr>
                                    </w:rPrChange>
                                  </w:rPr>
                                </w:pPr>
                                <w:del w:id="3496" w:author="Peter Freiling" w:date="2018-12-03T11:28:00Z">
                                  <w:r w:rsidRPr="00426BC9" w:rsidDel="00290325">
                                    <w:rPr>
                                      <w:rFonts w:ascii="Consolas" w:hAnsi="Consolas" w:cs="Consolas"/>
                                      <w:color w:val="000000"/>
                                      <w:sz w:val="18"/>
                                      <w:szCs w:val="18"/>
                                      <w:highlight w:val="white"/>
                                      <w:rPrChange w:id="3497"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3498"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3499"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3500"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3501" w:author="Peter Freiling" w:date="2018-12-03T11:34:00Z">
                                        <w:rPr>
                                          <w:rFonts w:ascii="Consolas" w:hAnsi="Consolas" w:cs="Consolas"/>
                                          <w:color w:val="000000"/>
                                          <w:sz w:val="19"/>
                                          <w:szCs w:val="19"/>
                                          <w:highlight w:val="white"/>
                                        </w:rPr>
                                      </w:rPrChange>
                                    </w:rPr>
                                    <w:delText>(300, 1, 1, 122),</w:delText>
                                  </w:r>
                                </w:del>
                              </w:p>
                              <w:p w14:paraId="3743B2DE" w14:textId="77777777" w:rsidR="003C776F" w:rsidRPr="00426BC9" w:rsidDel="00290325" w:rsidRDefault="003C776F" w:rsidP="003C776F">
                                <w:pPr>
                                  <w:autoSpaceDE w:val="0"/>
                                  <w:autoSpaceDN w:val="0"/>
                                  <w:adjustRightInd w:val="0"/>
                                  <w:spacing w:after="0" w:line="240" w:lineRule="auto"/>
                                  <w:rPr>
                                    <w:del w:id="3502" w:author="Peter Freiling" w:date="2018-12-03T11:28:00Z"/>
                                    <w:rFonts w:ascii="Consolas" w:hAnsi="Consolas" w:cs="Consolas"/>
                                    <w:color w:val="000000"/>
                                    <w:sz w:val="18"/>
                                    <w:szCs w:val="18"/>
                                    <w:highlight w:val="white"/>
                                    <w:rPrChange w:id="3503" w:author="Peter Freiling" w:date="2018-12-03T11:34:00Z">
                                      <w:rPr>
                                        <w:del w:id="3504" w:author="Peter Freiling" w:date="2018-12-03T11:28:00Z"/>
                                        <w:rFonts w:ascii="Consolas" w:hAnsi="Consolas" w:cs="Consolas"/>
                                        <w:color w:val="000000"/>
                                        <w:sz w:val="19"/>
                                        <w:szCs w:val="19"/>
                                        <w:highlight w:val="white"/>
                                      </w:rPr>
                                    </w:rPrChange>
                                  </w:rPr>
                                </w:pPr>
                                <w:del w:id="3505" w:author="Peter Freiling" w:date="2018-12-03T11:28:00Z">
                                  <w:r w:rsidRPr="00426BC9" w:rsidDel="00290325">
                                    <w:rPr>
                                      <w:rFonts w:ascii="Consolas" w:hAnsi="Consolas" w:cs="Consolas"/>
                                      <w:color w:val="000000"/>
                                      <w:sz w:val="18"/>
                                      <w:szCs w:val="18"/>
                                      <w:highlight w:val="white"/>
                                      <w:rPrChange w:id="3506"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3507"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3508"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3509"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3510" w:author="Peter Freiling" w:date="2018-12-03T11:34:00Z">
                                        <w:rPr>
                                          <w:rFonts w:ascii="Consolas" w:hAnsi="Consolas" w:cs="Consolas"/>
                                          <w:color w:val="000000"/>
                                          <w:sz w:val="19"/>
                                          <w:szCs w:val="19"/>
                                          <w:highlight w:val="white"/>
                                        </w:rPr>
                                      </w:rPrChange>
                                    </w:rPr>
                                    <w:delText>(1800, 4, 2, 125),</w:delText>
                                  </w:r>
                                </w:del>
                              </w:p>
                              <w:p w14:paraId="3B31C052" w14:textId="77777777" w:rsidR="003C776F" w:rsidRPr="00426BC9" w:rsidDel="00290325" w:rsidRDefault="003C776F" w:rsidP="003C776F">
                                <w:pPr>
                                  <w:autoSpaceDE w:val="0"/>
                                  <w:autoSpaceDN w:val="0"/>
                                  <w:adjustRightInd w:val="0"/>
                                  <w:spacing w:after="0" w:line="240" w:lineRule="auto"/>
                                  <w:rPr>
                                    <w:del w:id="3511" w:author="Peter Freiling" w:date="2018-12-03T11:28:00Z"/>
                                    <w:rFonts w:ascii="Consolas" w:hAnsi="Consolas" w:cs="Consolas"/>
                                    <w:color w:val="000000"/>
                                    <w:sz w:val="18"/>
                                    <w:szCs w:val="18"/>
                                    <w:highlight w:val="white"/>
                                    <w:rPrChange w:id="3512" w:author="Peter Freiling" w:date="2018-12-03T11:34:00Z">
                                      <w:rPr>
                                        <w:del w:id="3513" w:author="Peter Freiling" w:date="2018-12-03T11:28:00Z"/>
                                        <w:rFonts w:ascii="Consolas" w:hAnsi="Consolas" w:cs="Consolas"/>
                                        <w:color w:val="000000"/>
                                        <w:sz w:val="19"/>
                                        <w:szCs w:val="19"/>
                                        <w:highlight w:val="white"/>
                                      </w:rPr>
                                    </w:rPrChange>
                                  </w:rPr>
                                </w:pPr>
                                <w:del w:id="3514" w:author="Peter Freiling" w:date="2018-12-03T11:28:00Z">
                                  <w:r w:rsidRPr="00426BC9" w:rsidDel="00290325">
                                    <w:rPr>
                                      <w:rFonts w:ascii="Consolas" w:hAnsi="Consolas" w:cs="Consolas"/>
                                      <w:color w:val="000000"/>
                                      <w:sz w:val="18"/>
                                      <w:szCs w:val="18"/>
                                      <w:highlight w:val="white"/>
                                      <w:rPrChange w:id="3515"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3516"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3517"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3518"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3519" w:author="Peter Freiling" w:date="2018-12-03T11:34:00Z">
                                        <w:rPr>
                                          <w:rFonts w:ascii="Consolas" w:hAnsi="Consolas" w:cs="Consolas"/>
                                          <w:color w:val="000000"/>
                                          <w:sz w:val="19"/>
                                          <w:szCs w:val="19"/>
                                          <w:highlight w:val="white"/>
                                        </w:rPr>
                                      </w:rPrChange>
                                    </w:rPr>
                                    <w:delText>(3540, 2, 1, 119),</w:delText>
                                  </w:r>
                                </w:del>
                              </w:p>
                              <w:p w14:paraId="7EABE32D" w14:textId="77777777" w:rsidR="003C776F" w:rsidRPr="00426BC9" w:rsidDel="00290325" w:rsidRDefault="003C776F" w:rsidP="003C776F">
                                <w:pPr>
                                  <w:autoSpaceDE w:val="0"/>
                                  <w:autoSpaceDN w:val="0"/>
                                  <w:adjustRightInd w:val="0"/>
                                  <w:spacing w:after="0" w:line="240" w:lineRule="auto"/>
                                  <w:rPr>
                                    <w:del w:id="3520" w:author="Peter Freiling" w:date="2018-12-03T11:28:00Z"/>
                                    <w:rFonts w:ascii="Consolas" w:hAnsi="Consolas" w:cs="Consolas"/>
                                    <w:color w:val="000000"/>
                                    <w:sz w:val="18"/>
                                    <w:szCs w:val="18"/>
                                    <w:highlight w:val="white"/>
                                    <w:rPrChange w:id="3521" w:author="Peter Freiling" w:date="2018-12-03T11:34:00Z">
                                      <w:rPr>
                                        <w:del w:id="3522" w:author="Peter Freiling" w:date="2018-12-03T11:28:00Z"/>
                                        <w:rFonts w:ascii="Consolas" w:hAnsi="Consolas" w:cs="Consolas"/>
                                        <w:color w:val="000000"/>
                                        <w:sz w:val="19"/>
                                        <w:szCs w:val="19"/>
                                        <w:highlight w:val="white"/>
                                      </w:rPr>
                                    </w:rPrChange>
                                  </w:rPr>
                                </w:pPr>
                                <w:del w:id="3523" w:author="Peter Freiling" w:date="2018-12-03T11:28:00Z">
                                  <w:r w:rsidRPr="00426BC9" w:rsidDel="00290325">
                                    <w:rPr>
                                      <w:rFonts w:ascii="Consolas" w:hAnsi="Consolas" w:cs="Consolas"/>
                                      <w:color w:val="000000"/>
                                      <w:sz w:val="18"/>
                                      <w:szCs w:val="18"/>
                                      <w:highlight w:val="white"/>
                                      <w:rPrChange w:id="3524"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3525"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3526"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3527"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3528" w:author="Peter Freiling" w:date="2018-12-03T11:34:00Z">
                                        <w:rPr>
                                          <w:rFonts w:ascii="Consolas" w:hAnsi="Consolas" w:cs="Consolas"/>
                                          <w:color w:val="000000"/>
                                          <w:sz w:val="19"/>
                                          <w:szCs w:val="19"/>
                                          <w:highlight w:val="white"/>
                                        </w:rPr>
                                      </w:rPrChange>
                                    </w:rPr>
                                    <w:delText>(3600, 1, 1, 120),</w:delText>
                                  </w:r>
                                </w:del>
                              </w:p>
                              <w:p w14:paraId="233729F0" w14:textId="77777777" w:rsidR="003C776F" w:rsidRPr="00426BC9" w:rsidDel="00290325" w:rsidRDefault="003C776F" w:rsidP="003C776F">
                                <w:pPr>
                                  <w:autoSpaceDE w:val="0"/>
                                  <w:autoSpaceDN w:val="0"/>
                                  <w:adjustRightInd w:val="0"/>
                                  <w:spacing w:after="0" w:line="240" w:lineRule="auto"/>
                                  <w:rPr>
                                    <w:del w:id="3529" w:author="Peter Freiling" w:date="2018-12-03T11:28:00Z"/>
                                    <w:rFonts w:ascii="Consolas" w:hAnsi="Consolas" w:cs="Consolas"/>
                                    <w:color w:val="000000"/>
                                    <w:sz w:val="18"/>
                                    <w:szCs w:val="18"/>
                                    <w:highlight w:val="white"/>
                                    <w:rPrChange w:id="3530" w:author="Peter Freiling" w:date="2018-12-03T11:34:00Z">
                                      <w:rPr>
                                        <w:del w:id="3531" w:author="Peter Freiling" w:date="2018-12-03T11:28:00Z"/>
                                        <w:rFonts w:ascii="Consolas" w:hAnsi="Consolas" w:cs="Consolas"/>
                                        <w:color w:val="000000"/>
                                        <w:sz w:val="19"/>
                                        <w:szCs w:val="19"/>
                                        <w:highlight w:val="white"/>
                                      </w:rPr>
                                    </w:rPrChange>
                                  </w:rPr>
                                </w:pPr>
                                <w:del w:id="3532" w:author="Peter Freiling" w:date="2018-12-03T11:28:00Z">
                                  <w:r w:rsidRPr="00426BC9" w:rsidDel="00290325">
                                    <w:rPr>
                                      <w:rFonts w:ascii="Consolas" w:hAnsi="Consolas" w:cs="Consolas"/>
                                      <w:color w:val="000000"/>
                                      <w:sz w:val="18"/>
                                      <w:szCs w:val="18"/>
                                      <w:highlight w:val="white"/>
                                      <w:rPrChange w:id="3533" w:author="Peter Freiling" w:date="2018-12-03T11:34:00Z">
                                        <w:rPr>
                                          <w:rFonts w:ascii="Consolas" w:hAnsi="Consolas" w:cs="Consolas"/>
                                          <w:color w:val="000000"/>
                                          <w:sz w:val="19"/>
                                          <w:szCs w:val="19"/>
                                          <w:highlight w:val="white"/>
                                        </w:rPr>
                                      </w:rPrChange>
                                    </w:rPr>
                                    <w:delText xml:space="preserve">    }.ToObservable();</w:delText>
                                  </w:r>
                                </w:del>
                              </w:p>
                              <w:p w14:paraId="1650A7F1" w14:textId="77777777" w:rsidR="003C776F" w:rsidRPr="00426BC9" w:rsidDel="00290325" w:rsidRDefault="003C776F" w:rsidP="003C776F">
                                <w:pPr>
                                  <w:autoSpaceDE w:val="0"/>
                                  <w:autoSpaceDN w:val="0"/>
                                  <w:adjustRightInd w:val="0"/>
                                  <w:spacing w:after="0" w:line="240" w:lineRule="auto"/>
                                  <w:rPr>
                                    <w:del w:id="3534" w:author="Peter Freiling" w:date="2018-12-03T11:28:00Z"/>
                                    <w:rFonts w:ascii="Consolas" w:hAnsi="Consolas" w:cs="Consolas"/>
                                    <w:color w:val="000000"/>
                                    <w:sz w:val="18"/>
                                    <w:szCs w:val="18"/>
                                    <w:highlight w:val="white"/>
                                    <w:rPrChange w:id="3535" w:author="Peter Freiling" w:date="2018-12-03T11:34:00Z">
                                      <w:rPr>
                                        <w:del w:id="3536" w:author="Peter Freiling" w:date="2018-12-03T11:28:00Z"/>
                                        <w:rFonts w:ascii="Consolas" w:hAnsi="Consolas" w:cs="Consolas"/>
                                        <w:color w:val="000000"/>
                                        <w:sz w:val="19"/>
                                        <w:szCs w:val="19"/>
                                        <w:highlight w:val="white"/>
                                      </w:rPr>
                                    </w:rPrChange>
                                  </w:rPr>
                                </w:pPr>
                              </w:p>
                              <w:p w14:paraId="2F479488" w14:textId="77777777" w:rsidR="003C776F" w:rsidRPr="00426BC9" w:rsidDel="00290325" w:rsidRDefault="003C776F" w:rsidP="003C776F">
                                <w:pPr>
                                  <w:autoSpaceDE w:val="0"/>
                                  <w:autoSpaceDN w:val="0"/>
                                  <w:adjustRightInd w:val="0"/>
                                  <w:spacing w:after="0" w:line="240" w:lineRule="auto"/>
                                  <w:rPr>
                                    <w:del w:id="3537" w:author="Peter Freiling" w:date="2018-12-03T11:28:00Z"/>
                                    <w:rFonts w:ascii="Consolas" w:hAnsi="Consolas" w:cs="Consolas"/>
                                    <w:color w:val="000000"/>
                                    <w:sz w:val="18"/>
                                    <w:szCs w:val="18"/>
                                    <w:highlight w:val="white"/>
                                    <w:rPrChange w:id="3538" w:author="Peter Freiling" w:date="2018-12-03T11:34:00Z">
                                      <w:rPr>
                                        <w:del w:id="3539" w:author="Peter Freiling" w:date="2018-12-03T11:28:00Z"/>
                                        <w:rFonts w:ascii="Consolas" w:hAnsi="Consolas" w:cs="Consolas"/>
                                        <w:color w:val="000000"/>
                                        <w:sz w:val="19"/>
                                        <w:szCs w:val="19"/>
                                        <w:highlight w:val="white"/>
                                      </w:rPr>
                                    </w:rPrChange>
                                  </w:rPr>
                                </w:pPr>
                                <w:del w:id="3540" w:author="Peter Freiling" w:date="2018-12-03T11:28:00Z">
                                  <w:r w:rsidRPr="00426BC9" w:rsidDel="00290325">
                                    <w:rPr>
                                      <w:rFonts w:ascii="Consolas" w:hAnsi="Consolas" w:cs="Consolas"/>
                                      <w:color w:val="000000"/>
                                      <w:sz w:val="18"/>
                                      <w:szCs w:val="18"/>
                                      <w:highlight w:val="white"/>
                                      <w:rPrChange w:id="3541"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3542"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3543" w:author="Peter Freiling" w:date="2018-12-03T11:34:00Z">
                                        <w:rPr>
                                          <w:rFonts w:ascii="Consolas" w:hAnsi="Consolas" w:cs="Consolas"/>
                                          <w:color w:val="000000"/>
                                          <w:sz w:val="19"/>
                                          <w:szCs w:val="19"/>
                                          <w:highlight w:val="white"/>
                                        </w:rPr>
                                      </w:rPrChange>
                                    </w:rPr>
                                    <w:delText xml:space="preserve"> cSTicksEventObs = cSTicksObs.Select(</w:delText>
                                  </w:r>
                                </w:del>
                              </w:p>
                              <w:p w14:paraId="6819DFEC" w14:textId="77777777" w:rsidR="003C776F" w:rsidRPr="00426BC9" w:rsidDel="00290325" w:rsidRDefault="003C776F" w:rsidP="003C776F">
                                <w:pPr>
                                  <w:autoSpaceDE w:val="0"/>
                                  <w:autoSpaceDN w:val="0"/>
                                  <w:adjustRightInd w:val="0"/>
                                  <w:spacing w:after="0" w:line="240" w:lineRule="auto"/>
                                  <w:rPr>
                                    <w:del w:id="3544" w:author="Peter Freiling" w:date="2018-12-03T11:28:00Z"/>
                                    <w:rFonts w:ascii="Consolas" w:hAnsi="Consolas" w:cs="Consolas"/>
                                    <w:color w:val="000000"/>
                                    <w:sz w:val="18"/>
                                    <w:szCs w:val="18"/>
                                    <w:highlight w:val="white"/>
                                    <w:rPrChange w:id="3545" w:author="Peter Freiling" w:date="2018-12-03T11:34:00Z">
                                      <w:rPr>
                                        <w:del w:id="3546" w:author="Peter Freiling" w:date="2018-12-03T11:28:00Z"/>
                                        <w:rFonts w:ascii="Consolas" w:hAnsi="Consolas" w:cs="Consolas"/>
                                        <w:color w:val="000000"/>
                                        <w:sz w:val="19"/>
                                        <w:szCs w:val="19"/>
                                        <w:highlight w:val="white"/>
                                      </w:rPr>
                                    </w:rPrChange>
                                  </w:rPr>
                                </w:pPr>
                                <w:del w:id="3547" w:author="Peter Freiling" w:date="2018-12-03T11:28:00Z">
                                  <w:r w:rsidRPr="00426BC9" w:rsidDel="00290325">
                                    <w:rPr>
                                      <w:rFonts w:ascii="Consolas" w:hAnsi="Consolas" w:cs="Consolas"/>
                                      <w:color w:val="000000"/>
                                      <w:sz w:val="18"/>
                                      <w:szCs w:val="18"/>
                                      <w:highlight w:val="white"/>
                                      <w:rPrChange w:id="3548" w:author="Peter Freiling" w:date="2018-12-03T11:34:00Z">
                                        <w:rPr>
                                          <w:rFonts w:ascii="Consolas" w:hAnsi="Consolas" w:cs="Consolas"/>
                                          <w:color w:val="000000"/>
                                          <w:sz w:val="19"/>
                                          <w:szCs w:val="19"/>
                                          <w:highlight w:val="white"/>
                                        </w:rPr>
                                      </w:rPrChange>
                                    </w:rPr>
                                    <w:delText xml:space="preserve">                e =&gt; </w:delText>
                                  </w:r>
                                  <w:r w:rsidRPr="00426BC9" w:rsidDel="00290325">
                                    <w:rPr>
                                      <w:rFonts w:ascii="Consolas" w:hAnsi="Consolas" w:cs="Consolas"/>
                                      <w:color w:val="2B91AF"/>
                                      <w:sz w:val="18"/>
                                      <w:szCs w:val="18"/>
                                      <w:highlight w:val="white"/>
                                      <w:rPrChange w:id="3549" w:author="Peter Freiling" w:date="2018-12-03T11:34:00Z">
                                        <w:rPr>
                                          <w:rFonts w:ascii="Consolas" w:hAnsi="Consolas" w:cs="Consolas"/>
                                          <w:color w:val="2B91AF"/>
                                          <w:sz w:val="19"/>
                                          <w:szCs w:val="19"/>
                                          <w:highlight w:val="white"/>
                                        </w:rPr>
                                      </w:rPrChange>
                                    </w:rPr>
                                    <w:delText>StreamEvent</w:delText>
                                  </w:r>
                                  <w:r w:rsidRPr="00426BC9" w:rsidDel="00290325">
                                    <w:rPr>
                                      <w:rFonts w:ascii="Consolas" w:hAnsi="Consolas" w:cs="Consolas"/>
                                      <w:color w:val="000000"/>
                                      <w:sz w:val="18"/>
                                      <w:szCs w:val="18"/>
                                      <w:highlight w:val="white"/>
                                      <w:rPrChange w:id="3550" w:author="Peter Freiling" w:date="2018-12-03T11:34:00Z">
                                        <w:rPr>
                                          <w:rFonts w:ascii="Consolas" w:hAnsi="Consolas" w:cs="Consolas"/>
                                          <w:color w:val="000000"/>
                                          <w:sz w:val="19"/>
                                          <w:szCs w:val="19"/>
                                          <w:highlight w:val="white"/>
                                        </w:rPr>
                                      </w:rPrChange>
                                    </w:rPr>
                                    <w:delText>&lt;</w:delText>
                                  </w:r>
                                  <w:r w:rsidRPr="00426BC9" w:rsidDel="00290325">
                                    <w:rPr>
                                      <w:rFonts w:ascii="Consolas" w:hAnsi="Consolas" w:cs="Consolas"/>
                                      <w:color w:val="2B91AF"/>
                                      <w:sz w:val="18"/>
                                      <w:szCs w:val="18"/>
                                      <w:highlight w:val="white"/>
                                      <w:rPrChange w:id="3551"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3552" w:author="Peter Freiling" w:date="2018-12-03T11:34:00Z">
                                        <w:rPr>
                                          <w:rFonts w:ascii="Consolas" w:hAnsi="Consolas" w:cs="Consolas"/>
                                          <w:color w:val="000000"/>
                                          <w:sz w:val="19"/>
                                          <w:szCs w:val="19"/>
                                          <w:highlight w:val="white"/>
                                        </w:rPr>
                                      </w:rPrChange>
                                    </w:rPr>
                                    <w:delText>&gt;.CreateInterval(e.CSTicks, e.CSTicks + 1, e));</w:delText>
                                  </w:r>
                                </w:del>
                              </w:p>
                              <w:p w14:paraId="43B05B9E" w14:textId="77777777" w:rsidR="003C776F" w:rsidRPr="00426BC9" w:rsidDel="00290325" w:rsidRDefault="003C776F" w:rsidP="003C776F">
                                <w:pPr>
                                  <w:autoSpaceDE w:val="0"/>
                                  <w:autoSpaceDN w:val="0"/>
                                  <w:adjustRightInd w:val="0"/>
                                  <w:spacing w:after="0" w:line="240" w:lineRule="auto"/>
                                  <w:rPr>
                                    <w:del w:id="3553" w:author="Peter Freiling" w:date="2018-12-03T11:28:00Z"/>
                                    <w:rFonts w:ascii="Consolas" w:hAnsi="Consolas" w:cs="Consolas"/>
                                    <w:color w:val="000000"/>
                                    <w:sz w:val="18"/>
                                    <w:szCs w:val="18"/>
                                    <w:highlight w:val="white"/>
                                    <w:rPrChange w:id="3554" w:author="Peter Freiling" w:date="2018-12-03T11:34:00Z">
                                      <w:rPr>
                                        <w:del w:id="3555" w:author="Peter Freiling" w:date="2018-12-03T11:28:00Z"/>
                                        <w:rFonts w:ascii="Consolas" w:hAnsi="Consolas" w:cs="Consolas"/>
                                        <w:color w:val="000000"/>
                                        <w:sz w:val="19"/>
                                        <w:szCs w:val="19"/>
                                        <w:highlight w:val="white"/>
                                      </w:rPr>
                                    </w:rPrChange>
                                  </w:rPr>
                                </w:pPr>
                                <w:del w:id="3556" w:author="Peter Freiling" w:date="2018-12-03T11:28:00Z">
                                  <w:r w:rsidRPr="00426BC9" w:rsidDel="00290325">
                                    <w:rPr>
                                      <w:rFonts w:ascii="Consolas" w:hAnsi="Consolas" w:cs="Consolas"/>
                                      <w:color w:val="000000"/>
                                      <w:sz w:val="18"/>
                                      <w:szCs w:val="18"/>
                                      <w:highlight w:val="white"/>
                                      <w:rPrChange w:id="3557"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3558"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3559" w:author="Peter Freiling" w:date="2018-12-03T11:34:00Z">
                                        <w:rPr>
                                          <w:rFonts w:ascii="Consolas" w:hAnsi="Consolas" w:cs="Consolas"/>
                                          <w:color w:val="000000"/>
                                          <w:sz w:val="19"/>
                                          <w:szCs w:val="19"/>
                                          <w:highlight w:val="white"/>
                                        </w:rPr>
                                      </w:rPrChange>
                                    </w:rPr>
                                    <w:delText xml:space="preserve"> cSTicksStream = </w:delText>
                                  </w:r>
                                </w:del>
                              </w:p>
                              <w:p w14:paraId="5FB7920A" w14:textId="77777777" w:rsidR="003C776F" w:rsidRPr="00426BC9" w:rsidDel="00290325" w:rsidRDefault="003C776F" w:rsidP="003C776F">
                                <w:pPr>
                                  <w:autoSpaceDE w:val="0"/>
                                  <w:autoSpaceDN w:val="0"/>
                                  <w:adjustRightInd w:val="0"/>
                                  <w:spacing w:after="0" w:line="240" w:lineRule="auto"/>
                                  <w:rPr>
                                    <w:ins w:id="3560" w:author="Jonathan Goldstein" w:date="2013-10-14T11:56:00Z"/>
                                    <w:del w:id="3561" w:author="Peter Freiling" w:date="2018-12-03T11:28:00Z"/>
                                    <w:rFonts w:ascii="Consolas" w:hAnsi="Consolas" w:cs="Consolas"/>
                                    <w:color w:val="000000"/>
                                    <w:sz w:val="18"/>
                                    <w:szCs w:val="18"/>
                                    <w:highlight w:val="white"/>
                                    <w:rPrChange w:id="3562" w:author="Peter Freiling" w:date="2018-12-03T11:34:00Z">
                                      <w:rPr>
                                        <w:ins w:id="3563" w:author="Jonathan Goldstein" w:date="2013-10-14T11:56:00Z"/>
                                        <w:del w:id="3564" w:author="Peter Freiling" w:date="2018-12-03T11:28:00Z"/>
                                        <w:rFonts w:ascii="Consolas" w:hAnsi="Consolas" w:cs="Consolas"/>
                                        <w:color w:val="000000"/>
                                        <w:sz w:val="19"/>
                                        <w:szCs w:val="19"/>
                                        <w:highlight w:val="white"/>
                                      </w:rPr>
                                    </w:rPrChange>
                                  </w:rPr>
                                </w:pPr>
                                <w:ins w:id="3565" w:author="Jonathan Goldstein" w:date="2013-09-24T09:56:00Z">
                                  <w:del w:id="3566" w:author="Peter Freiling" w:date="2018-12-03T11:28:00Z">
                                    <w:r w:rsidRPr="00426BC9" w:rsidDel="00290325">
                                      <w:rPr>
                                        <w:rFonts w:ascii="Consolas" w:hAnsi="Consolas" w:cs="Consolas"/>
                                        <w:color w:val="000000"/>
                                        <w:sz w:val="18"/>
                                        <w:szCs w:val="18"/>
                                        <w:highlight w:val="white"/>
                                        <w:rPrChange w:id="3567" w:author="Peter Freiling" w:date="2018-12-03T11:34:00Z">
                                          <w:rPr>
                                            <w:rFonts w:ascii="Consolas" w:hAnsi="Consolas" w:cs="Consolas"/>
                                            <w:color w:val="000000"/>
                                            <w:sz w:val="19"/>
                                            <w:szCs w:val="19"/>
                                            <w:highlight w:val="white"/>
                                          </w:rPr>
                                        </w:rPrChange>
                                      </w:rPr>
                                      <w:delText xml:space="preserve">            cSTicksEventObs.ToStreamable(</w:delText>
                                    </w:r>
                                  </w:del>
                                </w:ins>
                                <w:ins w:id="3568" w:author="Jonathan Goldstein" w:date="2013-10-14T11:56:00Z">
                                  <w:del w:id="3569" w:author="Peter Freiling" w:date="2018-12-03T11:28:00Z">
                                    <w:r w:rsidRPr="00426BC9" w:rsidDel="00290325">
                                      <w:rPr>
                                        <w:rFonts w:ascii="Consolas" w:hAnsi="Consolas" w:cs="Consolas"/>
                                        <w:color w:val="2B91AF"/>
                                        <w:sz w:val="18"/>
                                        <w:szCs w:val="18"/>
                                        <w:highlight w:val="white"/>
                                        <w:rPrChange w:id="3570" w:author="Peter Freiling" w:date="2018-12-03T11:34:00Z">
                                          <w:rPr>
                                            <w:rFonts w:ascii="Consolas" w:hAnsi="Consolas" w:cs="Consolas"/>
                                            <w:color w:val="2B91AF"/>
                                            <w:sz w:val="19"/>
                                            <w:szCs w:val="19"/>
                                            <w:highlight w:val="white"/>
                                          </w:rPr>
                                        </w:rPrChange>
                                      </w:rPr>
                                      <w:delText>OnCompletedPolicy</w:delText>
                                    </w:r>
                                    <w:r w:rsidRPr="00426BC9" w:rsidDel="00290325">
                                      <w:rPr>
                                        <w:rFonts w:ascii="Consolas" w:hAnsi="Consolas" w:cs="Consolas"/>
                                        <w:color w:val="000000"/>
                                        <w:sz w:val="18"/>
                                        <w:szCs w:val="18"/>
                                        <w:highlight w:val="white"/>
                                        <w:rPrChange w:id="3571" w:author="Peter Freiling" w:date="2018-12-03T11:34:00Z">
                                          <w:rPr>
                                            <w:rFonts w:ascii="Consolas" w:hAnsi="Consolas" w:cs="Consolas"/>
                                            <w:color w:val="000000"/>
                                            <w:sz w:val="19"/>
                                            <w:szCs w:val="19"/>
                                            <w:highlight w:val="white"/>
                                          </w:rPr>
                                        </w:rPrChange>
                                      </w:rPr>
                                      <w:delText>.EndOfStream(),</w:delText>
                                    </w:r>
                                  </w:del>
                                </w:ins>
                              </w:p>
                              <w:p w14:paraId="206A7B14" w14:textId="77777777" w:rsidR="003C776F" w:rsidRPr="00426BC9" w:rsidDel="00290325" w:rsidRDefault="003C776F" w:rsidP="003C776F">
                                <w:pPr>
                                  <w:autoSpaceDE w:val="0"/>
                                  <w:autoSpaceDN w:val="0"/>
                                  <w:adjustRightInd w:val="0"/>
                                  <w:spacing w:after="0" w:line="240" w:lineRule="auto"/>
                                  <w:rPr>
                                    <w:ins w:id="3572" w:author="Jonathan Goldstein" w:date="2013-09-24T09:56:00Z"/>
                                    <w:del w:id="3573" w:author="Peter Freiling" w:date="2018-12-03T11:28:00Z"/>
                                    <w:rFonts w:ascii="Consolas" w:hAnsi="Consolas" w:cs="Consolas"/>
                                    <w:color w:val="000000"/>
                                    <w:sz w:val="18"/>
                                    <w:szCs w:val="18"/>
                                    <w:highlight w:val="white"/>
                                    <w:rPrChange w:id="3574" w:author="Peter Freiling" w:date="2018-12-03T11:34:00Z">
                                      <w:rPr>
                                        <w:ins w:id="3575" w:author="Jonathan Goldstein" w:date="2013-09-24T09:56:00Z"/>
                                        <w:del w:id="3576" w:author="Peter Freiling" w:date="2018-12-03T11:28:00Z"/>
                                        <w:rFonts w:ascii="Consolas" w:hAnsi="Consolas" w:cs="Consolas"/>
                                        <w:color w:val="000000"/>
                                        <w:sz w:val="19"/>
                                        <w:szCs w:val="19"/>
                                        <w:highlight w:val="white"/>
                                      </w:rPr>
                                    </w:rPrChange>
                                  </w:rPr>
                                </w:pPr>
                                <w:ins w:id="3577" w:author="Jonathan Goldstein" w:date="2013-10-14T11:56:00Z">
                                  <w:del w:id="3578" w:author="Peter Freiling" w:date="2018-12-03T11:28:00Z">
                                    <w:r w:rsidRPr="00426BC9" w:rsidDel="00290325">
                                      <w:rPr>
                                        <w:rFonts w:ascii="Consolas" w:hAnsi="Consolas" w:cs="Consolas"/>
                                        <w:color w:val="000000"/>
                                        <w:sz w:val="18"/>
                                        <w:szCs w:val="18"/>
                                        <w:highlight w:val="white"/>
                                        <w:rPrChange w:id="3579"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3580" w:author="Peter Freiling" w:date="2018-12-03T11:34:00Z">
                                          <w:rPr>
                                            <w:rFonts w:ascii="Consolas" w:hAnsi="Consolas" w:cs="Consolas"/>
                                            <w:color w:val="2B91AF"/>
                                            <w:sz w:val="19"/>
                                            <w:szCs w:val="19"/>
                                            <w:highlight w:val="white"/>
                                          </w:rPr>
                                        </w:rPrChange>
                                      </w:rPr>
                                      <w:delText>DisorderPolicy</w:delText>
                                    </w:r>
                                    <w:r w:rsidRPr="00426BC9" w:rsidDel="00290325">
                                      <w:rPr>
                                        <w:rFonts w:ascii="Consolas" w:hAnsi="Consolas" w:cs="Consolas"/>
                                        <w:color w:val="000000"/>
                                        <w:sz w:val="18"/>
                                        <w:szCs w:val="18"/>
                                        <w:highlight w:val="white"/>
                                        <w:rPrChange w:id="3581" w:author="Peter Freiling" w:date="2018-12-03T11:34:00Z">
                                          <w:rPr>
                                            <w:rFonts w:ascii="Consolas" w:hAnsi="Consolas" w:cs="Consolas"/>
                                            <w:color w:val="000000"/>
                                            <w:sz w:val="19"/>
                                            <w:szCs w:val="19"/>
                                            <w:highlight w:val="white"/>
                                          </w:rPr>
                                        </w:rPrChange>
                                      </w:rPr>
                                      <w:delText>.Drop()</w:delText>
                                    </w:r>
                                  </w:del>
                                </w:ins>
                                <w:ins w:id="3582" w:author="Jonathan Goldstein" w:date="2013-09-24T09:56:00Z">
                                  <w:del w:id="3583" w:author="Peter Freiling" w:date="2018-12-03T11:28:00Z">
                                    <w:r w:rsidRPr="00426BC9" w:rsidDel="00290325">
                                      <w:rPr>
                                        <w:rFonts w:ascii="Consolas" w:hAnsi="Consolas" w:cs="Consolas"/>
                                        <w:color w:val="000000"/>
                                        <w:sz w:val="18"/>
                                        <w:szCs w:val="18"/>
                                        <w:highlight w:val="white"/>
                                        <w:rPrChange w:id="3584" w:author="Peter Freiling" w:date="2018-12-03T11:34:00Z">
                                          <w:rPr>
                                            <w:rFonts w:ascii="Consolas" w:hAnsi="Consolas" w:cs="Consolas"/>
                                            <w:color w:val="000000"/>
                                            <w:sz w:val="19"/>
                                            <w:szCs w:val="19"/>
                                            <w:highlight w:val="white"/>
                                          </w:rPr>
                                        </w:rPrChange>
                                      </w:rPr>
                                      <w:delText>);</w:delText>
                                    </w:r>
                                  </w:del>
                                </w:ins>
                              </w:p>
                              <w:p w14:paraId="300061E4" w14:textId="77777777" w:rsidR="003C776F" w:rsidRPr="00426BC9" w:rsidDel="00290325" w:rsidRDefault="003C776F" w:rsidP="003C776F">
                                <w:pPr>
                                  <w:autoSpaceDE w:val="0"/>
                                  <w:autoSpaceDN w:val="0"/>
                                  <w:adjustRightInd w:val="0"/>
                                  <w:spacing w:after="0" w:line="240" w:lineRule="auto"/>
                                  <w:rPr>
                                    <w:del w:id="3585" w:author="Peter Freiling" w:date="2018-12-03T11:28:00Z"/>
                                    <w:rFonts w:ascii="Consolas" w:hAnsi="Consolas" w:cs="Consolas"/>
                                    <w:color w:val="000000"/>
                                    <w:sz w:val="18"/>
                                    <w:szCs w:val="18"/>
                                    <w:highlight w:val="white"/>
                                    <w:rPrChange w:id="3586" w:author="Peter Freiling" w:date="2018-12-03T11:34:00Z">
                                      <w:rPr>
                                        <w:del w:id="3587" w:author="Peter Freiling" w:date="2018-12-03T11:28:00Z"/>
                                        <w:rFonts w:ascii="Consolas" w:hAnsi="Consolas" w:cs="Consolas"/>
                                        <w:color w:val="000000"/>
                                        <w:sz w:val="19"/>
                                        <w:szCs w:val="19"/>
                                        <w:highlight w:val="white"/>
                                      </w:rPr>
                                    </w:rPrChange>
                                  </w:rPr>
                                </w:pPr>
                                <w:del w:id="3588" w:author="Peter Freiling" w:date="2018-12-03T11:28:00Z">
                                  <w:r w:rsidRPr="00426BC9" w:rsidDel="00290325">
                                    <w:rPr>
                                      <w:rFonts w:ascii="Consolas" w:hAnsi="Consolas" w:cs="Consolas"/>
                                      <w:color w:val="000000"/>
                                      <w:sz w:val="18"/>
                                      <w:szCs w:val="18"/>
                                      <w:highlight w:val="white"/>
                                      <w:rPrChange w:id="3589" w:author="Peter Freiling" w:date="2018-12-03T11:34:00Z">
                                        <w:rPr>
                                          <w:rFonts w:ascii="Consolas" w:hAnsi="Consolas" w:cs="Consolas"/>
                                          <w:color w:val="000000"/>
                                          <w:sz w:val="19"/>
                                          <w:szCs w:val="19"/>
                                          <w:highlight w:val="white"/>
                                        </w:rPr>
                                      </w:rPrChange>
                                    </w:rPr>
                                    <w:delText xml:space="preserve">            cSTicksEventObs.ToStreamable(</w:delText>
                                  </w:r>
                                  <w:r w:rsidRPr="00426BC9" w:rsidDel="00290325">
                                    <w:rPr>
                                      <w:rFonts w:ascii="Consolas" w:hAnsi="Consolas" w:cs="Consolas"/>
                                      <w:color w:val="2B91AF"/>
                                      <w:sz w:val="18"/>
                                      <w:szCs w:val="18"/>
                                      <w:highlight w:val="white"/>
                                      <w:rPrChange w:id="3590" w:author="Peter Freiling" w:date="2018-12-03T11:34:00Z">
                                        <w:rPr>
                                          <w:rFonts w:ascii="Consolas" w:hAnsi="Consolas" w:cs="Consolas"/>
                                          <w:color w:val="2B91AF"/>
                                          <w:sz w:val="19"/>
                                          <w:szCs w:val="19"/>
                                          <w:highlight w:val="white"/>
                                        </w:rPr>
                                      </w:rPrChange>
                                    </w:rPr>
                                    <w:delText>DisorderPolicy</w:delText>
                                  </w:r>
                                  <w:r w:rsidRPr="00426BC9" w:rsidDel="00290325">
                                    <w:rPr>
                                      <w:rFonts w:ascii="Consolas" w:hAnsi="Consolas" w:cs="Consolas"/>
                                      <w:color w:val="000000"/>
                                      <w:sz w:val="18"/>
                                      <w:szCs w:val="18"/>
                                      <w:highlight w:val="white"/>
                                      <w:rPrChange w:id="3591" w:author="Peter Freiling" w:date="2018-12-03T11:34:00Z">
                                        <w:rPr>
                                          <w:rFonts w:ascii="Consolas" w:hAnsi="Consolas" w:cs="Consolas"/>
                                          <w:color w:val="000000"/>
                                          <w:sz w:val="19"/>
                                          <w:szCs w:val="19"/>
                                          <w:highlight w:val="white"/>
                                        </w:rPr>
                                      </w:rPrChange>
                                    </w:rPr>
                                    <w:delText>.Drop());</w:delText>
                                  </w:r>
                                </w:del>
                              </w:p>
                              <w:p w14:paraId="19B84770" w14:textId="77777777" w:rsidR="003C776F" w:rsidRPr="00426BC9" w:rsidDel="00290325" w:rsidRDefault="003C776F" w:rsidP="003C776F">
                                <w:pPr>
                                  <w:autoSpaceDE w:val="0"/>
                                  <w:autoSpaceDN w:val="0"/>
                                  <w:adjustRightInd w:val="0"/>
                                  <w:spacing w:after="0" w:line="240" w:lineRule="auto"/>
                                  <w:rPr>
                                    <w:del w:id="3592" w:author="Peter Freiling" w:date="2018-12-03T11:28:00Z"/>
                                    <w:rFonts w:ascii="Consolas" w:hAnsi="Consolas" w:cs="Consolas"/>
                                    <w:color w:val="000000"/>
                                    <w:sz w:val="18"/>
                                    <w:szCs w:val="18"/>
                                    <w:highlight w:val="white"/>
                                    <w:rPrChange w:id="3593" w:author="Peter Freiling" w:date="2018-12-03T11:34:00Z">
                                      <w:rPr>
                                        <w:del w:id="3594" w:author="Peter Freiling" w:date="2018-12-03T11:28:00Z"/>
                                        <w:rFonts w:ascii="Consolas" w:hAnsi="Consolas" w:cs="Consolas"/>
                                        <w:color w:val="000000"/>
                                        <w:sz w:val="19"/>
                                        <w:szCs w:val="19"/>
                                        <w:highlight w:val="white"/>
                                      </w:rPr>
                                    </w:rPrChange>
                                  </w:rPr>
                                </w:pPr>
                                <w:del w:id="3595" w:author="Peter Freiling" w:date="2018-12-03T11:28:00Z">
                                  <w:r w:rsidRPr="00426BC9" w:rsidDel="00290325">
                                    <w:rPr>
                                      <w:rFonts w:ascii="Consolas" w:hAnsi="Consolas" w:cs="Consolas"/>
                                      <w:color w:val="000000"/>
                                      <w:sz w:val="18"/>
                                      <w:szCs w:val="18"/>
                                      <w:highlight w:val="white"/>
                                      <w:rPrChange w:id="3596"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3597"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3598" w:author="Peter Freiling" w:date="2018-12-03T11:34:00Z">
                                        <w:rPr>
                                          <w:rFonts w:ascii="Consolas" w:hAnsi="Consolas" w:cs="Consolas"/>
                                          <w:color w:val="000000"/>
                                          <w:sz w:val="19"/>
                                          <w:szCs w:val="19"/>
                                          <w:highlight w:val="white"/>
                                        </w:rPr>
                                      </w:rPrChange>
                                    </w:rPr>
                                    <w:delText xml:space="preserve"> </w:delText>
                                  </w:r>
                                </w:del>
                                <w:del w:id="3599" w:author="Peter Freiling" w:date="2018-12-03T11:12:00Z">
                                  <w:r w:rsidRPr="00426BC9" w:rsidDel="00823C8F">
                                    <w:rPr>
                                      <w:rFonts w:ascii="Consolas" w:hAnsi="Consolas" w:cs="Consolas"/>
                                      <w:color w:val="000000"/>
                                      <w:sz w:val="18"/>
                                      <w:szCs w:val="18"/>
                                      <w:highlight w:val="white"/>
                                      <w:rPrChange w:id="3600" w:author="Peter Freiling" w:date="2018-12-03T11:34:00Z">
                                        <w:rPr>
                                          <w:rFonts w:ascii="Consolas" w:hAnsi="Consolas" w:cs="Consolas"/>
                                          <w:color w:val="000000"/>
                                          <w:sz w:val="19"/>
                                          <w:szCs w:val="19"/>
                                          <w:highlight w:val="white"/>
                                        </w:rPr>
                                      </w:rPrChange>
                                    </w:rPr>
                                    <w:delText>origCSTicksEventObs</w:delText>
                                  </w:r>
                                </w:del>
                                <w:del w:id="3601" w:author="Peter Freiling" w:date="2018-12-03T11:28:00Z">
                                  <w:r w:rsidRPr="00426BC9" w:rsidDel="00290325">
                                    <w:rPr>
                                      <w:rFonts w:ascii="Consolas" w:hAnsi="Consolas" w:cs="Consolas"/>
                                      <w:color w:val="000000"/>
                                      <w:sz w:val="18"/>
                                      <w:szCs w:val="18"/>
                                      <w:highlight w:val="white"/>
                                      <w:rPrChange w:id="3602" w:author="Peter Freiling" w:date="2018-12-03T11:34:00Z">
                                        <w:rPr>
                                          <w:rFonts w:ascii="Consolas" w:hAnsi="Consolas" w:cs="Consolas"/>
                                          <w:color w:val="000000"/>
                                          <w:sz w:val="19"/>
                                          <w:szCs w:val="19"/>
                                          <w:highlight w:val="white"/>
                                        </w:rPr>
                                      </w:rPrChange>
                                    </w:rPr>
                                    <w:delText xml:space="preserve"> = cSTicksStream.ToStreamEventObservable();</w:delText>
                                  </w:r>
                                </w:del>
                              </w:p>
                              <w:p w14:paraId="4D9964D6" w14:textId="77777777" w:rsidR="003C776F" w:rsidRPr="00426BC9" w:rsidDel="00290325" w:rsidRDefault="003C776F" w:rsidP="003C776F">
                                <w:pPr>
                                  <w:autoSpaceDE w:val="0"/>
                                  <w:autoSpaceDN w:val="0"/>
                                  <w:adjustRightInd w:val="0"/>
                                  <w:spacing w:after="0" w:line="240" w:lineRule="auto"/>
                                  <w:rPr>
                                    <w:del w:id="3603" w:author="Peter Freiling" w:date="2018-12-03T11:28:00Z"/>
                                    <w:rFonts w:ascii="Consolas" w:hAnsi="Consolas" w:cs="Consolas"/>
                                    <w:color w:val="000000"/>
                                    <w:sz w:val="18"/>
                                    <w:szCs w:val="18"/>
                                    <w:highlight w:val="white"/>
                                    <w:rPrChange w:id="3604" w:author="Peter Freiling" w:date="2018-12-03T11:34:00Z">
                                      <w:rPr>
                                        <w:del w:id="3605" w:author="Peter Freiling" w:date="2018-12-03T11:28:00Z"/>
                                        <w:rFonts w:ascii="Consolas" w:hAnsi="Consolas" w:cs="Consolas"/>
                                        <w:color w:val="000000"/>
                                        <w:sz w:val="19"/>
                                        <w:szCs w:val="19"/>
                                        <w:highlight w:val="white"/>
                                      </w:rPr>
                                    </w:rPrChange>
                                  </w:rPr>
                                </w:pPr>
                                <w:del w:id="3606" w:author="Peter Freiling" w:date="2018-12-03T11:28:00Z">
                                  <w:r w:rsidRPr="00426BC9" w:rsidDel="00290325">
                                    <w:rPr>
                                      <w:rFonts w:ascii="Consolas" w:hAnsi="Consolas" w:cs="Consolas"/>
                                      <w:color w:val="000000"/>
                                      <w:sz w:val="18"/>
                                      <w:szCs w:val="18"/>
                                      <w:highlight w:val="white"/>
                                      <w:rPrChange w:id="3607" w:author="Peter Freiling" w:date="2018-12-03T11:34:00Z">
                                        <w:rPr>
                                          <w:rFonts w:ascii="Consolas" w:hAnsi="Consolas" w:cs="Consolas"/>
                                          <w:color w:val="000000"/>
                                          <w:sz w:val="19"/>
                                          <w:szCs w:val="19"/>
                                          <w:highlight w:val="white"/>
                                        </w:rPr>
                                      </w:rPrChange>
                                    </w:rPr>
                                    <w:delText xml:space="preserve">    </w:delText>
                                  </w:r>
                                </w:del>
                                <w:del w:id="3608" w:author="Peter Freiling" w:date="2018-12-03T11:12:00Z">
                                  <w:r w:rsidRPr="00426BC9" w:rsidDel="00823C8F">
                                    <w:rPr>
                                      <w:rFonts w:ascii="Consolas" w:hAnsi="Consolas" w:cs="Consolas"/>
                                      <w:color w:val="000000"/>
                                      <w:sz w:val="18"/>
                                      <w:szCs w:val="18"/>
                                      <w:highlight w:val="white"/>
                                      <w:rPrChange w:id="3609" w:author="Peter Freiling" w:date="2018-12-03T11:34:00Z">
                                        <w:rPr>
                                          <w:rFonts w:ascii="Consolas" w:hAnsi="Consolas" w:cs="Consolas"/>
                                          <w:color w:val="000000"/>
                                          <w:sz w:val="19"/>
                                          <w:szCs w:val="19"/>
                                          <w:highlight w:val="white"/>
                                        </w:rPr>
                                      </w:rPrChange>
                                    </w:rPr>
                                    <w:delText>origCSTicksEventObs</w:delText>
                                  </w:r>
                                </w:del>
                                <w:del w:id="3610" w:author="Peter Freiling" w:date="2018-12-03T11:28:00Z">
                                  <w:r w:rsidRPr="00426BC9" w:rsidDel="00290325">
                                    <w:rPr>
                                      <w:rFonts w:ascii="Consolas" w:hAnsi="Consolas" w:cs="Consolas"/>
                                      <w:color w:val="000000"/>
                                      <w:sz w:val="18"/>
                                      <w:szCs w:val="18"/>
                                      <w:highlight w:val="white"/>
                                      <w:rPrChange w:id="3611" w:author="Peter Freiling" w:date="2018-12-03T11:34:00Z">
                                        <w:rPr>
                                          <w:rFonts w:ascii="Consolas" w:hAnsi="Consolas" w:cs="Consolas"/>
                                          <w:color w:val="000000"/>
                                          <w:sz w:val="19"/>
                                          <w:szCs w:val="19"/>
                                          <w:highlight w:val="white"/>
                                        </w:rPr>
                                      </w:rPrChange>
                                    </w:rPr>
                                    <w:delText xml:space="preserve">.Where(e =&gt; e.IsData).ForEach(e =&gt; </w:delText>
                                  </w:r>
                                  <w:r w:rsidRPr="00426BC9" w:rsidDel="00290325">
                                    <w:rPr>
                                      <w:rFonts w:ascii="Consolas" w:hAnsi="Consolas" w:cs="Consolas"/>
                                      <w:color w:val="2B91AF"/>
                                      <w:sz w:val="18"/>
                                      <w:szCs w:val="18"/>
                                      <w:highlight w:val="white"/>
                                      <w:rPrChange w:id="3612" w:author="Peter Freiling" w:date="2018-12-03T11:34:00Z">
                                        <w:rPr>
                                          <w:rFonts w:ascii="Consolas" w:hAnsi="Consolas" w:cs="Consolas"/>
                                          <w:color w:val="2B91AF"/>
                                          <w:sz w:val="19"/>
                                          <w:szCs w:val="19"/>
                                          <w:highlight w:val="white"/>
                                        </w:rPr>
                                      </w:rPrChange>
                                    </w:rPr>
                                    <w:delText>Console</w:delText>
                                  </w:r>
                                  <w:r w:rsidRPr="00426BC9" w:rsidDel="00290325">
                                    <w:rPr>
                                      <w:rFonts w:ascii="Consolas" w:hAnsi="Consolas" w:cs="Consolas"/>
                                      <w:color w:val="000000"/>
                                      <w:sz w:val="18"/>
                                      <w:szCs w:val="18"/>
                                      <w:highlight w:val="white"/>
                                      <w:rPrChange w:id="3613" w:author="Peter Freiling" w:date="2018-12-03T11:34:00Z">
                                        <w:rPr>
                                          <w:rFonts w:ascii="Consolas" w:hAnsi="Consolas" w:cs="Consolas"/>
                                          <w:color w:val="000000"/>
                                          <w:sz w:val="19"/>
                                          <w:szCs w:val="19"/>
                                          <w:highlight w:val="white"/>
                                        </w:rPr>
                                      </w:rPrChange>
                                    </w:rPr>
                                    <w:delText>.WriteLine(</w:delText>
                                  </w:r>
                                </w:del>
                              </w:p>
                              <w:p w14:paraId="10BE34B8" w14:textId="77777777" w:rsidR="003C776F" w:rsidRPr="00426BC9" w:rsidDel="00290325" w:rsidRDefault="003C776F" w:rsidP="003C776F">
                                <w:pPr>
                                  <w:autoSpaceDE w:val="0"/>
                                  <w:autoSpaceDN w:val="0"/>
                                  <w:adjustRightInd w:val="0"/>
                                  <w:spacing w:after="0" w:line="240" w:lineRule="auto"/>
                                  <w:rPr>
                                    <w:del w:id="3614" w:author="Peter Freiling" w:date="2018-12-03T11:28:00Z"/>
                                    <w:rFonts w:ascii="Consolas" w:hAnsi="Consolas" w:cs="Consolas"/>
                                    <w:color w:val="000000"/>
                                    <w:sz w:val="18"/>
                                    <w:szCs w:val="18"/>
                                    <w:highlight w:val="white"/>
                                    <w:rPrChange w:id="3615" w:author="Peter Freiling" w:date="2018-12-03T11:34:00Z">
                                      <w:rPr>
                                        <w:del w:id="3616" w:author="Peter Freiling" w:date="2018-12-03T11:28:00Z"/>
                                        <w:rFonts w:ascii="Consolas" w:hAnsi="Consolas" w:cs="Consolas"/>
                                        <w:color w:val="000000"/>
                                        <w:sz w:val="19"/>
                                        <w:szCs w:val="19"/>
                                        <w:highlight w:val="white"/>
                                      </w:rPr>
                                    </w:rPrChange>
                                  </w:rPr>
                                </w:pPr>
                                <w:del w:id="3617" w:author="Peter Freiling" w:date="2018-12-03T11:28:00Z">
                                  <w:r w:rsidRPr="00426BC9" w:rsidDel="00290325">
                                    <w:rPr>
                                      <w:rFonts w:ascii="Consolas" w:hAnsi="Consolas" w:cs="Consolas"/>
                                      <w:color w:val="000000"/>
                                      <w:sz w:val="18"/>
                                      <w:szCs w:val="18"/>
                                      <w:highlight w:val="white"/>
                                      <w:rPrChange w:id="3618"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A31515"/>
                                      <w:sz w:val="18"/>
                                      <w:szCs w:val="18"/>
                                      <w:highlight w:val="white"/>
                                      <w:rPrChange w:id="3619" w:author="Peter Freiling" w:date="2018-12-03T11:34:00Z">
                                        <w:rPr>
                                          <w:rFonts w:ascii="Consolas" w:hAnsi="Consolas" w:cs="Consolas"/>
                                          <w:color w:val="A31515"/>
                                          <w:sz w:val="19"/>
                                          <w:szCs w:val="19"/>
                                          <w:highlight w:val="white"/>
                                        </w:rPr>
                                      </w:rPrChange>
                                    </w:rPr>
                                    <w:delText>"Start Time={0}\tEnd Time={1}\tCSTicks={2}\t</w:delText>
                                  </w:r>
                                </w:del>
                                <w:del w:id="3620" w:author="Peter Freiling" w:date="2018-12-03T10:32:00Z">
                                  <w:r w:rsidRPr="00426BC9" w:rsidDel="00D77883">
                                    <w:rPr>
                                      <w:rFonts w:ascii="Consolas" w:hAnsi="Consolas" w:cs="Consolas"/>
                                      <w:color w:val="A31515"/>
                                      <w:sz w:val="18"/>
                                      <w:szCs w:val="18"/>
                                      <w:highlight w:val="white"/>
                                      <w:rPrChange w:id="3621" w:author="Peter Freiling" w:date="2018-12-03T11:34:00Z">
                                        <w:rPr>
                                          <w:rFonts w:ascii="Consolas" w:hAnsi="Consolas" w:cs="Consolas"/>
                                          <w:color w:val="A31515"/>
                                          <w:sz w:val="19"/>
                                          <w:szCs w:val="19"/>
                                          <w:highlight w:val="white"/>
                                        </w:rPr>
                                      </w:rPrChange>
                                    </w:rPr>
                                    <w:delText>PID</w:delText>
                                  </w:r>
                                </w:del>
                                <w:del w:id="3622" w:author="Peter Freiling" w:date="2018-12-03T11:28:00Z">
                                  <w:r w:rsidRPr="00426BC9" w:rsidDel="00290325">
                                    <w:rPr>
                                      <w:rFonts w:ascii="Consolas" w:hAnsi="Consolas" w:cs="Consolas"/>
                                      <w:color w:val="A31515"/>
                                      <w:sz w:val="18"/>
                                      <w:szCs w:val="18"/>
                                      <w:highlight w:val="white"/>
                                      <w:rPrChange w:id="3623" w:author="Peter Freiling" w:date="2018-12-03T11:34:00Z">
                                        <w:rPr>
                                          <w:rFonts w:ascii="Consolas" w:hAnsi="Consolas" w:cs="Consolas"/>
                                          <w:color w:val="A31515"/>
                                          <w:sz w:val="19"/>
                                          <w:szCs w:val="19"/>
                                          <w:highlight w:val="white"/>
                                        </w:rPr>
                                      </w:rPrChange>
                                    </w:rPr>
                                    <w:delText>={3}\t</w:delText>
                                  </w:r>
                                </w:del>
                                <w:del w:id="3624" w:author="Peter Freiling" w:date="2018-12-03T10:32:00Z">
                                  <w:r w:rsidRPr="00426BC9" w:rsidDel="00D77883">
                                    <w:rPr>
                                      <w:rFonts w:ascii="Consolas" w:hAnsi="Consolas" w:cs="Consolas"/>
                                      <w:color w:val="A31515"/>
                                      <w:sz w:val="18"/>
                                      <w:szCs w:val="18"/>
                                      <w:highlight w:val="white"/>
                                      <w:rPrChange w:id="3625" w:author="Peter Freiling" w:date="2018-12-03T11:34:00Z">
                                        <w:rPr>
                                          <w:rFonts w:ascii="Consolas" w:hAnsi="Consolas" w:cs="Consolas"/>
                                          <w:color w:val="A31515"/>
                                          <w:sz w:val="19"/>
                                          <w:szCs w:val="19"/>
                                          <w:highlight w:val="white"/>
                                        </w:rPr>
                                      </w:rPrChange>
                                    </w:rPr>
                                    <w:delText>CID</w:delText>
                                  </w:r>
                                </w:del>
                                <w:del w:id="3626" w:author="Peter Freiling" w:date="2018-12-03T11:28:00Z">
                                  <w:r w:rsidRPr="00426BC9" w:rsidDel="00290325">
                                    <w:rPr>
                                      <w:rFonts w:ascii="Consolas" w:hAnsi="Consolas" w:cs="Consolas"/>
                                      <w:color w:val="A31515"/>
                                      <w:sz w:val="18"/>
                                      <w:szCs w:val="18"/>
                                      <w:highlight w:val="white"/>
                                      <w:rPrChange w:id="3627" w:author="Peter Freiling" w:date="2018-12-03T11:34:00Z">
                                        <w:rPr>
                                          <w:rFonts w:ascii="Consolas" w:hAnsi="Consolas" w:cs="Consolas"/>
                                          <w:color w:val="A31515"/>
                                          <w:sz w:val="19"/>
                                          <w:szCs w:val="19"/>
                                          <w:highlight w:val="white"/>
                                        </w:rPr>
                                      </w:rPrChange>
                                    </w:rPr>
                                    <w:delText>={4}\t</w:delText>
                                  </w:r>
                                </w:del>
                                <w:del w:id="3628" w:author="Peter Freiling" w:date="2018-12-03T10:32:00Z">
                                  <w:r w:rsidRPr="00426BC9" w:rsidDel="00D77883">
                                    <w:rPr>
                                      <w:rFonts w:ascii="Consolas" w:hAnsi="Consolas" w:cs="Consolas"/>
                                      <w:color w:val="A31515"/>
                                      <w:sz w:val="18"/>
                                      <w:szCs w:val="18"/>
                                      <w:highlight w:val="white"/>
                                      <w:rPrChange w:id="3629" w:author="Peter Freiling" w:date="2018-12-03T11:34:00Z">
                                        <w:rPr>
                                          <w:rFonts w:ascii="Consolas" w:hAnsi="Consolas" w:cs="Consolas"/>
                                          <w:color w:val="A31515"/>
                                          <w:sz w:val="19"/>
                                          <w:szCs w:val="19"/>
                                          <w:highlight w:val="white"/>
                                        </w:rPr>
                                      </w:rPrChange>
                                    </w:rPr>
                                    <w:delText>CPUTemp</w:delText>
                                  </w:r>
                                </w:del>
                                <w:del w:id="3630" w:author="Peter Freiling" w:date="2018-12-03T11:28:00Z">
                                  <w:r w:rsidRPr="00426BC9" w:rsidDel="00290325">
                                    <w:rPr>
                                      <w:rFonts w:ascii="Consolas" w:hAnsi="Consolas" w:cs="Consolas"/>
                                      <w:color w:val="A31515"/>
                                      <w:sz w:val="18"/>
                                      <w:szCs w:val="18"/>
                                      <w:highlight w:val="white"/>
                                      <w:rPrChange w:id="3631" w:author="Peter Freiling" w:date="2018-12-03T11:34:00Z">
                                        <w:rPr>
                                          <w:rFonts w:ascii="Consolas" w:hAnsi="Consolas" w:cs="Consolas"/>
                                          <w:color w:val="A31515"/>
                                          <w:sz w:val="19"/>
                                          <w:szCs w:val="19"/>
                                          <w:highlight w:val="white"/>
                                        </w:rPr>
                                      </w:rPrChange>
                                    </w:rPr>
                                    <w:delText>={5}"</w:delText>
                                  </w:r>
                                  <w:r w:rsidRPr="00426BC9" w:rsidDel="00290325">
                                    <w:rPr>
                                      <w:rFonts w:ascii="Consolas" w:hAnsi="Consolas" w:cs="Consolas"/>
                                      <w:color w:val="000000"/>
                                      <w:sz w:val="18"/>
                                      <w:szCs w:val="18"/>
                                      <w:highlight w:val="white"/>
                                      <w:rPrChange w:id="3632" w:author="Peter Freiling" w:date="2018-12-03T11:34:00Z">
                                        <w:rPr>
                                          <w:rFonts w:ascii="Consolas" w:hAnsi="Consolas" w:cs="Consolas"/>
                                          <w:color w:val="000000"/>
                                          <w:sz w:val="19"/>
                                          <w:szCs w:val="19"/>
                                          <w:highlight w:val="white"/>
                                        </w:rPr>
                                      </w:rPrChange>
                                    </w:rPr>
                                    <w:delText>,</w:delText>
                                  </w:r>
                                </w:del>
                              </w:p>
                              <w:p w14:paraId="6BF93B8D" w14:textId="77777777" w:rsidR="003C776F" w:rsidRPr="00426BC9" w:rsidDel="00290325" w:rsidRDefault="003C776F" w:rsidP="003C776F">
                                <w:pPr>
                                  <w:autoSpaceDE w:val="0"/>
                                  <w:autoSpaceDN w:val="0"/>
                                  <w:adjustRightInd w:val="0"/>
                                  <w:spacing w:after="0" w:line="240" w:lineRule="auto"/>
                                  <w:rPr>
                                    <w:del w:id="3633" w:author="Peter Freiling" w:date="2018-12-03T11:28:00Z"/>
                                    <w:rFonts w:ascii="Consolas" w:hAnsi="Consolas" w:cs="Consolas"/>
                                    <w:color w:val="000000"/>
                                    <w:sz w:val="18"/>
                                    <w:szCs w:val="18"/>
                                    <w:highlight w:val="white"/>
                                    <w:rPrChange w:id="3634" w:author="Peter Freiling" w:date="2018-12-03T11:34:00Z">
                                      <w:rPr>
                                        <w:del w:id="3635" w:author="Peter Freiling" w:date="2018-12-03T11:28:00Z"/>
                                        <w:rFonts w:ascii="Consolas" w:hAnsi="Consolas" w:cs="Consolas"/>
                                        <w:color w:val="000000"/>
                                        <w:sz w:val="19"/>
                                        <w:szCs w:val="19"/>
                                        <w:highlight w:val="white"/>
                                      </w:rPr>
                                    </w:rPrChange>
                                  </w:rPr>
                                </w:pPr>
                                <w:del w:id="3636" w:author="Peter Freiling" w:date="2018-12-03T11:28:00Z">
                                  <w:r w:rsidRPr="00426BC9" w:rsidDel="00290325">
                                    <w:rPr>
                                      <w:rFonts w:ascii="Consolas" w:hAnsi="Consolas" w:cs="Consolas"/>
                                      <w:color w:val="000000"/>
                                      <w:sz w:val="18"/>
                                      <w:szCs w:val="18"/>
                                      <w:highlight w:val="white"/>
                                      <w:rPrChange w:id="3637" w:author="Peter Freiling" w:date="2018-12-03T11:34:00Z">
                                        <w:rPr>
                                          <w:rFonts w:ascii="Consolas" w:hAnsi="Consolas" w:cs="Consolas"/>
                                          <w:color w:val="000000"/>
                                          <w:sz w:val="19"/>
                                          <w:szCs w:val="19"/>
                                          <w:highlight w:val="white"/>
                                        </w:rPr>
                                      </w:rPrChange>
                                    </w:rPr>
                                    <w:delText xml:space="preserve">            e.SyncTime, e.OtherTime, e.Payload.CSTicks, e.Payload.</w:delText>
                                  </w:r>
                                </w:del>
                                <w:del w:id="3638" w:author="Peter Freiling" w:date="2018-12-03T10:32:00Z">
                                  <w:r w:rsidRPr="00426BC9" w:rsidDel="00D77883">
                                    <w:rPr>
                                      <w:rFonts w:ascii="Consolas" w:hAnsi="Consolas" w:cs="Consolas"/>
                                      <w:color w:val="000000"/>
                                      <w:sz w:val="18"/>
                                      <w:szCs w:val="18"/>
                                      <w:highlight w:val="white"/>
                                      <w:rPrChange w:id="3639" w:author="Peter Freiling" w:date="2018-12-03T11:34:00Z">
                                        <w:rPr>
                                          <w:rFonts w:ascii="Consolas" w:hAnsi="Consolas" w:cs="Consolas"/>
                                          <w:color w:val="000000"/>
                                          <w:sz w:val="19"/>
                                          <w:szCs w:val="19"/>
                                          <w:highlight w:val="white"/>
                                        </w:rPr>
                                      </w:rPrChange>
                                    </w:rPr>
                                    <w:delText>PID</w:delText>
                                  </w:r>
                                </w:del>
                                <w:del w:id="3640" w:author="Peter Freiling" w:date="2018-12-03T11:28:00Z">
                                  <w:r w:rsidRPr="00426BC9" w:rsidDel="00290325">
                                    <w:rPr>
                                      <w:rFonts w:ascii="Consolas" w:hAnsi="Consolas" w:cs="Consolas"/>
                                      <w:color w:val="000000"/>
                                      <w:sz w:val="18"/>
                                      <w:szCs w:val="18"/>
                                      <w:highlight w:val="white"/>
                                      <w:rPrChange w:id="3641" w:author="Peter Freiling" w:date="2018-12-03T11:34:00Z">
                                        <w:rPr>
                                          <w:rFonts w:ascii="Consolas" w:hAnsi="Consolas" w:cs="Consolas"/>
                                          <w:color w:val="000000"/>
                                          <w:sz w:val="19"/>
                                          <w:szCs w:val="19"/>
                                          <w:highlight w:val="white"/>
                                        </w:rPr>
                                      </w:rPrChange>
                                    </w:rPr>
                                    <w:delText>, e.Payload.</w:delText>
                                  </w:r>
                                </w:del>
                                <w:del w:id="3642" w:author="Peter Freiling" w:date="2018-12-03T10:32:00Z">
                                  <w:r w:rsidRPr="00426BC9" w:rsidDel="00D77883">
                                    <w:rPr>
                                      <w:rFonts w:ascii="Consolas" w:hAnsi="Consolas" w:cs="Consolas"/>
                                      <w:color w:val="000000"/>
                                      <w:sz w:val="18"/>
                                      <w:szCs w:val="18"/>
                                      <w:highlight w:val="white"/>
                                      <w:rPrChange w:id="3643" w:author="Peter Freiling" w:date="2018-12-03T11:34:00Z">
                                        <w:rPr>
                                          <w:rFonts w:ascii="Consolas" w:hAnsi="Consolas" w:cs="Consolas"/>
                                          <w:color w:val="000000"/>
                                          <w:sz w:val="19"/>
                                          <w:szCs w:val="19"/>
                                          <w:highlight w:val="white"/>
                                        </w:rPr>
                                      </w:rPrChange>
                                    </w:rPr>
                                    <w:delText>CID</w:delText>
                                  </w:r>
                                </w:del>
                                <w:del w:id="3644" w:author="Peter Freiling" w:date="2018-12-03T11:28:00Z">
                                  <w:r w:rsidRPr="00426BC9" w:rsidDel="00290325">
                                    <w:rPr>
                                      <w:rFonts w:ascii="Consolas" w:hAnsi="Consolas" w:cs="Consolas"/>
                                      <w:color w:val="000000"/>
                                      <w:sz w:val="18"/>
                                      <w:szCs w:val="18"/>
                                      <w:highlight w:val="white"/>
                                      <w:rPrChange w:id="3645" w:author="Peter Freiling" w:date="2018-12-03T11:34:00Z">
                                        <w:rPr>
                                          <w:rFonts w:ascii="Consolas" w:hAnsi="Consolas" w:cs="Consolas"/>
                                          <w:color w:val="000000"/>
                                          <w:sz w:val="19"/>
                                          <w:szCs w:val="19"/>
                                          <w:highlight w:val="white"/>
                                        </w:rPr>
                                      </w:rPrChange>
                                    </w:rPr>
                                    <w:delText>,</w:delText>
                                  </w:r>
                                </w:del>
                              </w:p>
                              <w:p w14:paraId="536E7FB7" w14:textId="77777777" w:rsidR="003C776F" w:rsidRPr="00426BC9" w:rsidDel="00290325" w:rsidRDefault="003C776F" w:rsidP="003C776F">
                                <w:pPr>
                                  <w:autoSpaceDE w:val="0"/>
                                  <w:autoSpaceDN w:val="0"/>
                                  <w:adjustRightInd w:val="0"/>
                                  <w:spacing w:after="0" w:line="240" w:lineRule="auto"/>
                                  <w:rPr>
                                    <w:del w:id="3646" w:author="Peter Freiling" w:date="2018-12-03T11:28:00Z"/>
                                    <w:rFonts w:ascii="Consolas" w:hAnsi="Consolas" w:cs="Consolas"/>
                                    <w:color w:val="000000"/>
                                    <w:sz w:val="18"/>
                                    <w:szCs w:val="18"/>
                                    <w:highlight w:val="white"/>
                                    <w:rPrChange w:id="3647" w:author="Peter Freiling" w:date="2018-12-03T11:34:00Z">
                                      <w:rPr>
                                        <w:del w:id="3648" w:author="Peter Freiling" w:date="2018-12-03T11:28:00Z"/>
                                        <w:rFonts w:ascii="Consolas" w:hAnsi="Consolas" w:cs="Consolas"/>
                                        <w:color w:val="000000"/>
                                        <w:sz w:val="19"/>
                                        <w:szCs w:val="19"/>
                                        <w:highlight w:val="white"/>
                                      </w:rPr>
                                    </w:rPrChange>
                                  </w:rPr>
                                </w:pPr>
                                <w:del w:id="3649" w:author="Peter Freiling" w:date="2018-12-03T11:28:00Z">
                                  <w:r w:rsidRPr="00426BC9" w:rsidDel="00290325">
                                    <w:rPr>
                                      <w:rFonts w:ascii="Consolas" w:hAnsi="Consolas" w:cs="Consolas"/>
                                      <w:color w:val="000000"/>
                                      <w:sz w:val="18"/>
                                      <w:szCs w:val="18"/>
                                      <w:highlight w:val="white"/>
                                      <w:rPrChange w:id="3650" w:author="Peter Freiling" w:date="2018-12-03T11:34:00Z">
                                        <w:rPr>
                                          <w:rFonts w:ascii="Consolas" w:hAnsi="Consolas" w:cs="Consolas"/>
                                          <w:color w:val="000000"/>
                                          <w:sz w:val="19"/>
                                          <w:szCs w:val="19"/>
                                          <w:highlight w:val="white"/>
                                        </w:rPr>
                                      </w:rPrChange>
                                    </w:rPr>
                                    <w:delText xml:space="preserve">            e.Payload.</w:delText>
                                  </w:r>
                                </w:del>
                                <w:del w:id="3651" w:author="Peter Freiling" w:date="2018-12-03T10:32:00Z">
                                  <w:r w:rsidRPr="00426BC9" w:rsidDel="00D77883">
                                    <w:rPr>
                                      <w:rFonts w:ascii="Consolas" w:hAnsi="Consolas" w:cs="Consolas"/>
                                      <w:color w:val="000000"/>
                                      <w:sz w:val="18"/>
                                      <w:szCs w:val="18"/>
                                      <w:highlight w:val="white"/>
                                      <w:rPrChange w:id="3652" w:author="Peter Freiling" w:date="2018-12-03T11:34:00Z">
                                        <w:rPr>
                                          <w:rFonts w:ascii="Consolas" w:hAnsi="Consolas" w:cs="Consolas"/>
                                          <w:color w:val="000000"/>
                                          <w:sz w:val="19"/>
                                          <w:szCs w:val="19"/>
                                          <w:highlight w:val="white"/>
                                        </w:rPr>
                                      </w:rPrChange>
                                    </w:rPr>
                                    <w:delText>CPUTemp</w:delText>
                                  </w:r>
                                </w:del>
                                <w:del w:id="3653" w:author="Peter Freiling" w:date="2018-12-03T11:28:00Z">
                                  <w:r w:rsidRPr="00426BC9" w:rsidDel="00290325">
                                    <w:rPr>
                                      <w:rFonts w:ascii="Consolas" w:hAnsi="Consolas" w:cs="Consolas"/>
                                      <w:color w:val="000000"/>
                                      <w:sz w:val="18"/>
                                      <w:szCs w:val="18"/>
                                      <w:highlight w:val="white"/>
                                      <w:rPrChange w:id="3654" w:author="Peter Freiling" w:date="2018-12-03T11:34:00Z">
                                        <w:rPr>
                                          <w:rFonts w:ascii="Consolas" w:hAnsi="Consolas" w:cs="Consolas"/>
                                          <w:color w:val="000000"/>
                                          <w:sz w:val="19"/>
                                          <w:szCs w:val="19"/>
                                          <w:highlight w:val="white"/>
                                        </w:rPr>
                                      </w:rPrChange>
                                    </w:rPr>
                                    <w:delText>));</w:delText>
                                  </w:r>
                                </w:del>
                              </w:p>
                              <w:p w14:paraId="5126741C" w14:textId="77777777" w:rsidR="003C776F" w:rsidRPr="00426BC9" w:rsidDel="00426BC9" w:rsidRDefault="003C776F" w:rsidP="003C776F">
                                <w:pPr>
                                  <w:spacing w:after="0"/>
                                  <w:rPr>
                                    <w:del w:id="3655" w:author="Peter Freiling" w:date="2018-12-03T11:33:00Z"/>
                                    <w:rFonts w:ascii="Consolas" w:hAnsi="Consolas" w:cs="Consolas"/>
                                    <w:color w:val="000000"/>
                                    <w:sz w:val="18"/>
                                    <w:szCs w:val="18"/>
                                    <w:highlight w:val="white"/>
                                    <w:rPrChange w:id="3656" w:author="Peter Freiling" w:date="2018-12-03T11:34:00Z">
                                      <w:rPr>
                                        <w:del w:id="3657" w:author="Peter Freiling" w:date="2018-12-03T11:33:00Z"/>
                                        <w:rFonts w:ascii="Consolas" w:hAnsi="Consolas" w:cs="Consolas"/>
                                        <w:color w:val="000000"/>
                                        <w:sz w:val="19"/>
                                        <w:szCs w:val="19"/>
                                        <w:highlight w:val="white"/>
                                      </w:rPr>
                                    </w:rPrChange>
                                  </w:rPr>
                                </w:pPr>
                                <w:r w:rsidRPr="00426BC9">
                                  <w:rPr>
                                    <w:rFonts w:ascii="Consolas" w:hAnsi="Consolas" w:cs="Consolas"/>
                                    <w:color w:val="000000"/>
                                    <w:sz w:val="18"/>
                                    <w:szCs w:val="18"/>
                                    <w:highlight w:val="white"/>
                                    <w:rPrChange w:id="3658" w:author="Peter Freiling" w:date="2018-12-03T11:34:00Z">
                                      <w:rPr>
                                        <w:rFonts w:ascii="Consolas" w:hAnsi="Consolas" w:cs="Consolas"/>
                                        <w:color w:val="000000"/>
                                        <w:sz w:val="19"/>
                                        <w:szCs w:val="19"/>
                                        <w:highlight w:val="white"/>
                                      </w:rPr>
                                    </w:rPrChange>
                                  </w:rPr>
                                  <w:t>}</w:t>
                                </w:r>
                              </w:p>
                              <w:p w14:paraId="4B412DD6" w14:textId="77777777" w:rsidR="003C776F" w:rsidRPr="00426BC9" w:rsidRDefault="003C776F" w:rsidP="003C776F">
                                <w:pPr>
                                  <w:spacing w:after="0"/>
                                  <w:rPr>
                                    <w:rFonts w:ascii="Consolas" w:hAnsi="Consolas" w:cs="Consolas"/>
                                    <w:color w:val="000000"/>
                                    <w:sz w:val="18"/>
                                    <w:szCs w:val="18"/>
                                    <w:highlight w:val="white"/>
                                    <w:rPrChange w:id="3659" w:author="Peter Freiling" w:date="2018-12-03T11:34:00Z">
                                      <w:rPr>
                                        <w:rFonts w:ascii="Consolas" w:hAnsi="Consolas" w:cs="Consolas"/>
                                        <w:color w:val="000000"/>
                                        <w:sz w:val="19"/>
                                        <w:szCs w:val="19"/>
                                        <w:highlight w:val="white"/>
                                      </w:rPr>
                                    </w:rPrChange>
                                  </w:rPr>
                                  <w:pPrChange w:id="3660" w:author="Peter Freiling" w:date="2018-12-03T11:33:00Z">
                                    <w:pPr>
                                      <w:autoSpaceDE w:val="0"/>
                                      <w:autoSpaceDN w:val="0"/>
                                      <w:adjustRightInd w:val="0"/>
                                      <w:spacing w:after="0" w:line="240" w:lineRule="auto"/>
                                    </w:pPr>
                                  </w:pPrChange>
                                </w:pPr>
                              </w:p>
                            </w:txbxContent>
                          </wps:txbx>
                          <wps:bodyPr rot="0" vert="horz" wrap="square" lIns="91440" tIns="45720" rIns="91440" bIns="45720" anchor="t" anchorCtr="0">
                            <a:noAutofit/>
                          </wps:bodyPr>
                        </wps:wsp>
                        <wps:wsp>
                          <wps:cNvPr id="261" name="Text Box 261"/>
                          <wps:cNvSpPr txBox="1"/>
                          <wps:spPr>
                            <a:xfrm>
                              <a:off x="0" y="7753350"/>
                              <a:ext cx="6391275" cy="266700"/>
                            </a:xfrm>
                            <a:prstGeom prst="rect">
                              <a:avLst/>
                            </a:prstGeom>
                            <a:solidFill>
                              <a:prstClr val="white"/>
                            </a:solidFill>
                            <a:ln>
                              <a:noFill/>
                            </a:ln>
                            <a:effectLst/>
                          </wps:spPr>
                          <wps:txbx>
                            <w:txbxContent>
                              <w:p w14:paraId="6FB87766" w14:textId="44691F43" w:rsidR="003C776F" w:rsidRPr="00A618B8" w:rsidRDefault="003C776F" w:rsidP="003C776F">
                                <w:pPr>
                                  <w:pStyle w:val="Caption"/>
                                  <w:rPr>
                                    <w:b/>
                                    <w:bCs/>
                                    <w:smallCaps/>
                                    <w:color w:val="000000" w:themeColor="text1"/>
                                    <w:sz w:val="36"/>
                                    <w:szCs w:val="36"/>
                                  </w:rPr>
                                </w:pPr>
                                <w:r>
                                  <w:t xml:space="preserve">Figure </w:t>
                                </w:r>
                                <w:r>
                                  <w:rPr>
                                    <w:noProof/>
                                  </w:rPr>
                                  <w:fldChar w:fldCharType="begin"/>
                                </w:r>
                                <w:r>
                                  <w:rPr>
                                    <w:noProof/>
                                  </w:rPr>
                                  <w:instrText xml:space="preserve"> SEQ Figure \* ARABIC </w:instrText>
                                </w:r>
                                <w:r>
                                  <w:rPr>
                                    <w:noProof/>
                                  </w:rPr>
                                  <w:fldChar w:fldCharType="separate"/>
                                </w:r>
                                <w:r w:rsidR="003708C7">
                                  <w:rPr>
                                    <w:noProof/>
                                  </w:rPr>
                                  <w:t>11</w:t>
                                </w:r>
                                <w:r>
                                  <w:rPr>
                                    <w:noProof/>
                                  </w:rPr>
                                  <w:fldChar w:fldCharType="end"/>
                                </w:r>
                                <w:r>
                                  <w:t>: Complete Pass-Through Trill Query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196EE75E" id="Group 259" o:spid="_x0000_s1046" style="width:508.5pt;height:631.5pt;mso-position-horizontal-relative:char;mso-position-vertical-relative:line" coordsize="64579,8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">
                  <v:shape id="_x0000_s1047" type="#_x0000_t202" style="position:absolute;width:64579;height:77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">
                    <v:textbox>
                      <w:txbxContent>
                        <w:p w14:paraId="298A908D" w14:textId="77777777" w:rsidR="003C776F" w:rsidRPr="00426BC9" w:rsidRDefault="003C776F" w:rsidP="003C776F">
                          <w:pPr>
                            <w:pStyle w:val="HTMLPreformatted"/>
                            <w:shd w:val="clear" w:color="auto" w:fill="FFFFFF"/>
                            <w:rPr>
                              <w:ins w:id="3661" w:author="Peter Freiling" w:date="2018-12-03T11:28:00Z"/>
                              <w:rFonts w:ascii="Consolas" w:hAnsi="Consolas"/>
                              <w:color w:val="000000"/>
                              <w:sz w:val="18"/>
                              <w:szCs w:val="18"/>
                              <w:rPrChange w:id="3662" w:author="Peter Freiling" w:date="2018-12-03T11:34:00Z">
                                <w:rPr>
                                  <w:ins w:id="3663" w:author="Peter Freiling" w:date="2018-12-03T11:28:00Z"/>
                                  <w:rFonts w:ascii="Consolas" w:hAnsi="Consolas"/>
                                  <w:color w:val="000000"/>
                                </w:rPr>
                              </w:rPrChange>
                            </w:rPr>
                          </w:pPr>
                          <w:ins w:id="3664" w:author="Peter Freiling" w:date="2018-12-03T11:28:00Z">
                            <w:r w:rsidRPr="00426BC9">
                              <w:rPr>
                                <w:rFonts w:ascii="Consolas" w:hAnsi="Consolas"/>
                                <w:color w:val="0000FF"/>
                                <w:sz w:val="18"/>
                                <w:szCs w:val="18"/>
                                <w:rPrChange w:id="3665" w:author="Peter Freiling" w:date="2018-12-03T11:34:00Z">
                                  <w:rPr>
                                    <w:rFonts w:ascii="Consolas" w:hAnsi="Consolas"/>
                                    <w:color w:val="0000FF"/>
                                  </w:rPr>
                                </w:rPrChange>
                              </w:rPr>
                              <w:t>using</w:t>
                            </w:r>
                            <w:r w:rsidRPr="00426BC9">
                              <w:rPr>
                                <w:rFonts w:ascii="Consolas" w:hAnsi="Consolas"/>
                                <w:color w:val="000000"/>
                                <w:sz w:val="18"/>
                                <w:szCs w:val="18"/>
                                <w:rPrChange w:id="3666" w:author="Peter Freiling" w:date="2018-12-03T11:34:00Z">
                                  <w:rPr>
                                    <w:rFonts w:ascii="Consolas" w:hAnsi="Consolas"/>
                                    <w:color w:val="000000"/>
                                  </w:rPr>
                                </w:rPrChange>
                              </w:rPr>
                              <w:t> System;</w:t>
                            </w:r>
                          </w:ins>
                        </w:p>
                        <w:p w14:paraId="43D84B5D" w14:textId="77777777" w:rsidR="003C776F" w:rsidRPr="00426BC9" w:rsidRDefault="003C776F" w:rsidP="003C776F">
                          <w:pPr>
                            <w:pStyle w:val="HTMLPreformatted"/>
                            <w:shd w:val="clear" w:color="auto" w:fill="FFFFFF"/>
                            <w:rPr>
                              <w:ins w:id="3667" w:author="Peter Freiling" w:date="2018-12-03T11:28:00Z"/>
                              <w:rFonts w:ascii="Consolas" w:hAnsi="Consolas"/>
                              <w:color w:val="000000"/>
                              <w:sz w:val="18"/>
                              <w:szCs w:val="18"/>
                              <w:rPrChange w:id="3668" w:author="Peter Freiling" w:date="2018-12-03T11:34:00Z">
                                <w:rPr>
                                  <w:ins w:id="3669" w:author="Peter Freiling" w:date="2018-12-03T11:28:00Z"/>
                                  <w:rFonts w:ascii="Consolas" w:hAnsi="Consolas"/>
                                  <w:color w:val="000000"/>
                                </w:rPr>
                              </w:rPrChange>
                            </w:rPr>
                          </w:pPr>
                          <w:ins w:id="3670" w:author="Peter Freiling" w:date="2018-12-03T11:28:00Z">
                            <w:r w:rsidRPr="00426BC9">
                              <w:rPr>
                                <w:rFonts w:ascii="Consolas" w:hAnsi="Consolas"/>
                                <w:color w:val="0000FF"/>
                                <w:sz w:val="18"/>
                                <w:szCs w:val="18"/>
                                <w:rPrChange w:id="3671" w:author="Peter Freiling" w:date="2018-12-03T11:34:00Z">
                                  <w:rPr>
                                    <w:rFonts w:ascii="Consolas" w:hAnsi="Consolas"/>
                                    <w:color w:val="0000FF"/>
                                  </w:rPr>
                                </w:rPrChange>
                              </w:rPr>
                              <w:t>using</w:t>
                            </w:r>
                            <w:r w:rsidRPr="00426BC9">
                              <w:rPr>
                                <w:rFonts w:ascii="Consolas" w:hAnsi="Consolas"/>
                                <w:color w:val="000000"/>
                                <w:sz w:val="18"/>
                                <w:szCs w:val="18"/>
                                <w:rPrChange w:id="3672" w:author="Peter Freiling" w:date="2018-12-03T11:34:00Z">
                                  <w:rPr>
                                    <w:rFonts w:ascii="Consolas" w:hAnsi="Consolas"/>
                                    <w:color w:val="000000"/>
                                  </w:rPr>
                                </w:rPrChange>
                              </w:rPr>
                              <w:t> System.Reactive;</w:t>
                            </w:r>
                          </w:ins>
                        </w:p>
                        <w:p w14:paraId="5BD00CF8" w14:textId="77777777" w:rsidR="003C776F" w:rsidRPr="00426BC9" w:rsidRDefault="003C776F" w:rsidP="003C776F">
                          <w:pPr>
                            <w:pStyle w:val="HTMLPreformatted"/>
                            <w:shd w:val="clear" w:color="auto" w:fill="FFFFFF"/>
                            <w:rPr>
                              <w:ins w:id="3673" w:author="Peter Freiling" w:date="2018-12-03T11:28:00Z"/>
                              <w:rFonts w:ascii="Consolas" w:hAnsi="Consolas"/>
                              <w:color w:val="000000"/>
                              <w:sz w:val="18"/>
                              <w:szCs w:val="18"/>
                              <w:rPrChange w:id="3674" w:author="Peter Freiling" w:date="2018-12-03T11:34:00Z">
                                <w:rPr>
                                  <w:ins w:id="3675" w:author="Peter Freiling" w:date="2018-12-03T11:28:00Z"/>
                                  <w:rFonts w:ascii="Consolas" w:hAnsi="Consolas"/>
                                  <w:color w:val="000000"/>
                                </w:rPr>
                              </w:rPrChange>
                            </w:rPr>
                          </w:pPr>
                          <w:ins w:id="3676" w:author="Peter Freiling" w:date="2018-12-03T11:28:00Z">
                            <w:r w:rsidRPr="00426BC9">
                              <w:rPr>
                                <w:rFonts w:ascii="Consolas" w:hAnsi="Consolas"/>
                                <w:color w:val="0000FF"/>
                                <w:sz w:val="18"/>
                                <w:szCs w:val="18"/>
                                <w:rPrChange w:id="3677" w:author="Peter Freiling" w:date="2018-12-03T11:34:00Z">
                                  <w:rPr>
                                    <w:rFonts w:ascii="Consolas" w:hAnsi="Consolas"/>
                                    <w:color w:val="0000FF"/>
                                  </w:rPr>
                                </w:rPrChange>
                              </w:rPr>
                              <w:t>using</w:t>
                            </w:r>
                            <w:r w:rsidRPr="00426BC9">
                              <w:rPr>
                                <w:rFonts w:ascii="Consolas" w:hAnsi="Consolas"/>
                                <w:color w:val="000000"/>
                                <w:sz w:val="18"/>
                                <w:szCs w:val="18"/>
                                <w:rPrChange w:id="3678" w:author="Peter Freiling" w:date="2018-12-03T11:34:00Z">
                                  <w:rPr>
                                    <w:rFonts w:ascii="Consolas" w:hAnsi="Consolas"/>
                                    <w:color w:val="000000"/>
                                  </w:rPr>
                                </w:rPrChange>
                              </w:rPr>
                              <w:t> System.Reactive.Linq;</w:t>
                            </w:r>
                          </w:ins>
                        </w:p>
                        <w:p w14:paraId="578E6C4B" w14:textId="77777777" w:rsidR="003C776F" w:rsidRPr="00426BC9" w:rsidRDefault="003C776F" w:rsidP="003C776F">
                          <w:pPr>
                            <w:pStyle w:val="HTMLPreformatted"/>
                            <w:shd w:val="clear" w:color="auto" w:fill="FFFFFF"/>
                            <w:rPr>
                              <w:ins w:id="3679" w:author="Peter Freiling" w:date="2018-12-03T11:28:00Z"/>
                              <w:rFonts w:ascii="Consolas" w:hAnsi="Consolas"/>
                              <w:color w:val="000000"/>
                              <w:sz w:val="18"/>
                              <w:szCs w:val="18"/>
                              <w:rPrChange w:id="3680" w:author="Peter Freiling" w:date="2018-12-03T11:34:00Z">
                                <w:rPr>
                                  <w:ins w:id="3681" w:author="Peter Freiling" w:date="2018-12-03T11:28:00Z"/>
                                  <w:rFonts w:ascii="Consolas" w:hAnsi="Consolas"/>
                                  <w:color w:val="000000"/>
                                </w:rPr>
                              </w:rPrChange>
                            </w:rPr>
                          </w:pPr>
                          <w:ins w:id="3682" w:author="Peter Freiling" w:date="2018-12-03T11:28:00Z">
                            <w:r w:rsidRPr="00426BC9">
                              <w:rPr>
                                <w:rFonts w:ascii="Consolas" w:hAnsi="Consolas"/>
                                <w:color w:val="0000FF"/>
                                <w:sz w:val="18"/>
                                <w:szCs w:val="18"/>
                                <w:rPrChange w:id="3683" w:author="Peter Freiling" w:date="2018-12-03T11:34:00Z">
                                  <w:rPr>
                                    <w:rFonts w:ascii="Consolas" w:hAnsi="Consolas"/>
                                    <w:color w:val="0000FF"/>
                                  </w:rPr>
                                </w:rPrChange>
                              </w:rPr>
                              <w:t>using</w:t>
                            </w:r>
                            <w:r w:rsidRPr="00426BC9">
                              <w:rPr>
                                <w:rFonts w:ascii="Consolas" w:hAnsi="Consolas"/>
                                <w:color w:val="000000"/>
                                <w:sz w:val="18"/>
                                <w:szCs w:val="18"/>
                                <w:rPrChange w:id="3684" w:author="Peter Freiling" w:date="2018-12-03T11:34:00Z">
                                  <w:rPr>
                                    <w:rFonts w:ascii="Consolas" w:hAnsi="Consolas"/>
                                    <w:color w:val="000000"/>
                                  </w:rPr>
                                </w:rPrChange>
                              </w:rPr>
                              <w:t> Microsoft.StreamProcessing;</w:t>
                            </w:r>
                          </w:ins>
                        </w:p>
                        <w:p w14:paraId="0DDD7029" w14:textId="77777777" w:rsidR="003C776F" w:rsidRPr="00426BC9" w:rsidRDefault="003C776F" w:rsidP="003C776F">
                          <w:pPr>
                            <w:pStyle w:val="HTMLPreformatted"/>
                            <w:shd w:val="clear" w:color="auto" w:fill="FFFFFF"/>
                            <w:rPr>
                              <w:ins w:id="3685" w:author="Peter Freiling" w:date="2018-12-03T11:28:00Z"/>
                              <w:rFonts w:ascii="Consolas" w:hAnsi="Consolas"/>
                              <w:color w:val="000000"/>
                              <w:sz w:val="18"/>
                              <w:szCs w:val="18"/>
                              <w:rPrChange w:id="3686" w:author="Peter Freiling" w:date="2018-12-03T11:34:00Z">
                                <w:rPr>
                                  <w:ins w:id="3687" w:author="Peter Freiling" w:date="2018-12-03T11:28:00Z"/>
                                  <w:rFonts w:ascii="Consolas" w:hAnsi="Consolas"/>
                                  <w:color w:val="000000"/>
                                </w:rPr>
                              </w:rPrChange>
                            </w:rPr>
                          </w:pPr>
                          <w:ins w:id="3688" w:author="Peter Freiling" w:date="2018-12-03T11:28:00Z">
                            <w:r w:rsidRPr="00426BC9">
                              <w:rPr>
                                <w:rFonts w:ascii="Consolas" w:hAnsi="Consolas"/>
                                <w:color w:val="000000"/>
                                <w:sz w:val="18"/>
                                <w:szCs w:val="18"/>
                                <w:rPrChange w:id="3689" w:author="Peter Freiling" w:date="2018-12-03T11:34:00Z">
                                  <w:rPr>
                                    <w:rFonts w:ascii="Consolas" w:hAnsi="Consolas"/>
                                    <w:color w:val="000000"/>
                                  </w:rPr>
                                </w:rPrChange>
                              </w:rPr>
                              <w:t xml:space="preserve"> </w:t>
                            </w:r>
                          </w:ins>
                        </w:p>
                        <w:p w14:paraId="0324927D" w14:textId="77777777" w:rsidR="003C776F" w:rsidRPr="00426BC9" w:rsidRDefault="003C776F" w:rsidP="003C776F">
                          <w:pPr>
                            <w:pStyle w:val="HTMLPreformatted"/>
                            <w:shd w:val="clear" w:color="auto" w:fill="FFFFFF"/>
                            <w:rPr>
                              <w:ins w:id="3690" w:author="Peter Freiling" w:date="2018-12-03T11:28:00Z"/>
                              <w:rFonts w:ascii="Consolas" w:hAnsi="Consolas"/>
                              <w:color w:val="000000"/>
                              <w:sz w:val="18"/>
                              <w:szCs w:val="18"/>
                              <w:rPrChange w:id="3691" w:author="Peter Freiling" w:date="2018-12-03T11:34:00Z">
                                <w:rPr>
                                  <w:ins w:id="3692" w:author="Peter Freiling" w:date="2018-12-03T11:28:00Z"/>
                                  <w:rFonts w:ascii="Consolas" w:hAnsi="Consolas"/>
                                  <w:color w:val="000000"/>
                                </w:rPr>
                              </w:rPrChange>
                            </w:rPr>
                          </w:pPr>
                          <w:ins w:id="3693" w:author="Peter Freiling" w:date="2018-12-03T11:28:00Z">
                            <w:r w:rsidRPr="00426BC9">
                              <w:rPr>
                                <w:rFonts w:ascii="Consolas" w:hAnsi="Consolas"/>
                                <w:color w:val="0000FF"/>
                                <w:sz w:val="18"/>
                                <w:szCs w:val="18"/>
                                <w:rPrChange w:id="3694" w:author="Peter Freiling" w:date="2018-12-03T11:34:00Z">
                                  <w:rPr>
                                    <w:rFonts w:ascii="Consolas" w:hAnsi="Consolas"/>
                                    <w:color w:val="0000FF"/>
                                  </w:rPr>
                                </w:rPrChange>
                              </w:rPr>
                              <w:t>internal</w:t>
                            </w:r>
                            <w:r w:rsidRPr="00426BC9">
                              <w:rPr>
                                <w:rFonts w:ascii="Consolas" w:hAnsi="Consolas"/>
                                <w:color w:val="000000"/>
                                <w:sz w:val="18"/>
                                <w:szCs w:val="18"/>
                                <w:rPrChange w:id="3695" w:author="Peter Freiling" w:date="2018-12-03T11:34:00Z">
                                  <w:rPr>
                                    <w:rFonts w:ascii="Consolas" w:hAnsi="Consolas"/>
                                    <w:color w:val="000000"/>
                                  </w:rPr>
                                </w:rPrChange>
                              </w:rPr>
                              <w:t> </w:t>
                            </w:r>
                            <w:r w:rsidRPr="00426BC9">
                              <w:rPr>
                                <w:rFonts w:ascii="Consolas" w:hAnsi="Consolas"/>
                                <w:color w:val="0000FF"/>
                                <w:sz w:val="18"/>
                                <w:szCs w:val="18"/>
                                <w:rPrChange w:id="3696" w:author="Peter Freiling" w:date="2018-12-03T11:34:00Z">
                                  <w:rPr>
                                    <w:rFonts w:ascii="Consolas" w:hAnsi="Consolas"/>
                                    <w:color w:val="0000FF"/>
                                  </w:rPr>
                                </w:rPrChange>
                              </w:rPr>
                              <w:t>class</w:t>
                            </w:r>
                            <w:r w:rsidRPr="00426BC9">
                              <w:rPr>
                                <w:rFonts w:ascii="Consolas" w:hAnsi="Consolas"/>
                                <w:color w:val="000000"/>
                                <w:sz w:val="18"/>
                                <w:szCs w:val="18"/>
                                <w:rPrChange w:id="3697" w:author="Peter Freiling" w:date="2018-12-03T11:34:00Z">
                                  <w:rPr>
                                    <w:rFonts w:ascii="Consolas" w:hAnsi="Consolas"/>
                                    <w:color w:val="000000"/>
                                  </w:rPr>
                                </w:rPrChange>
                              </w:rPr>
                              <w:t> </w:t>
                            </w:r>
                            <w:r w:rsidRPr="00426BC9">
                              <w:rPr>
                                <w:rFonts w:ascii="Consolas" w:hAnsi="Consolas"/>
                                <w:color w:val="2B91AF"/>
                                <w:sz w:val="18"/>
                                <w:szCs w:val="18"/>
                                <w:rPrChange w:id="3698" w:author="Peter Freiling" w:date="2018-12-03T11:34:00Z">
                                  <w:rPr>
                                    <w:rFonts w:ascii="Consolas" w:hAnsi="Consolas"/>
                                    <w:color w:val="2B91AF"/>
                                  </w:rPr>
                                </w:rPrChange>
                              </w:rPr>
                              <w:t>Program</w:t>
                            </w:r>
                          </w:ins>
                        </w:p>
                        <w:p w14:paraId="2D1484BA" w14:textId="77777777" w:rsidR="003C776F" w:rsidRPr="00426BC9" w:rsidRDefault="003C776F" w:rsidP="003C776F">
                          <w:pPr>
                            <w:pStyle w:val="HTMLPreformatted"/>
                            <w:shd w:val="clear" w:color="auto" w:fill="FFFFFF"/>
                            <w:rPr>
                              <w:ins w:id="3699" w:author="Peter Freiling" w:date="2018-12-03T11:28:00Z"/>
                              <w:rFonts w:ascii="Consolas" w:hAnsi="Consolas"/>
                              <w:color w:val="000000"/>
                              <w:sz w:val="18"/>
                              <w:szCs w:val="18"/>
                              <w:rPrChange w:id="3700" w:author="Peter Freiling" w:date="2018-12-03T11:34:00Z">
                                <w:rPr>
                                  <w:ins w:id="3701" w:author="Peter Freiling" w:date="2018-12-03T11:28:00Z"/>
                                  <w:rFonts w:ascii="Consolas" w:hAnsi="Consolas"/>
                                  <w:color w:val="000000"/>
                                </w:rPr>
                              </w:rPrChange>
                            </w:rPr>
                          </w:pPr>
                          <w:ins w:id="3702" w:author="Peter Freiling" w:date="2018-12-03T11:28:00Z">
                            <w:r w:rsidRPr="00426BC9">
                              <w:rPr>
                                <w:rFonts w:ascii="Consolas" w:hAnsi="Consolas"/>
                                <w:color w:val="000000"/>
                                <w:sz w:val="18"/>
                                <w:szCs w:val="18"/>
                                <w:rPrChange w:id="3703" w:author="Peter Freiling" w:date="2018-12-03T11:34:00Z">
                                  <w:rPr>
                                    <w:rFonts w:ascii="Consolas" w:hAnsi="Consolas"/>
                                    <w:color w:val="000000"/>
                                  </w:rPr>
                                </w:rPrChange>
                              </w:rPr>
                              <w:t>{</w:t>
                            </w:r>
                          </w:ins>
                        </w:p>
                        <w:p w14:paraId="073499B6" w14:textId="77777777" w:rsidR="003C776F" w:rsidRPr="00426BC9" w:rsidRDefault="003C776F" w:rsidP="003C776F">
                          <w:pPr>
                            <w:pStyle w:val="HTMLPreformatted"/>
                            <w:shd w:val="clear" w:color="auto" w:fill="FFFFFF"/>
                            <w:rPr>
                              <w:ins w:id="3704" w:author="Peter Freiling" w:date="2018-12-03T11:28:00Z"/>
                              <w:rFonts w:ascii="Consolas" w:hAnsi="Consolas"/>
                              <w:color w:val="000000"/>
                              <w:sz w:val="18"/>
                              <w:szCs w:val="18"/>
                              <w:rPrChange w:id="3705" w:author="Peter Freiling" w:date="2018-12-03T11:34:00Z">
                                <w:rPr>
                                  <w:ins w:id="3706" w:author="Peter Freiling" w:date="2018-12-03T11:28:00Z"/>
                                  <w:rFonts w:ascii="Consolas" w:hAnsi="Consolas"/>
                                  <w:color w:val="000000"/>
                                </w:rPr>
                              </w:rPrChange>
                            </w:rPr>
                          </w:pPr>
                          <w:ins w:id="3707" w:author="Peter Freiling" w:date="2018-12-03T11:28:00Z">
                            <w:r w:rsidRPr="00426BC9">
                              <w:rPr>
                                <w:rFonts w:ascii="Consolas" w:hAnsi="Consolas"/>
                                <w:color w:val="000000"/>
                                <w:sz w:val="18"/>
                                <w:szCs w:val="18"/>
                                <w:rPrChange w:id="3708" w:author="Peter Freiling" w:date="2018-12-03T11:34:00Z">
                                  <w:rPr>
                                    <w:rFonts w:ascii="Consolas" w:hAnsi="Consolas"/>
                                    <w:color w:val="000000"/>
                                  </w:rPr>
                                </w:rPrChange>
                              </w:rPr>
                              <w:t>    </w:t>
                            </w:r>
                            <w:r w:rsidRPr="00426BC9">
                              <w:rPr>
                                <w:rFonts w:ascii="Consolas" w:hAnsi="Consolas"/>
                                <w:color w:val="0000FF"/>
                                <w:sz w:val="18"/>
                                <w:szCs w:val="18"/>
                                <w:rPrChange w:id="3709" w:author="Peter Freiling" w:date="2018-12-03T11:34:00Z">
                                  <w:rPr>
                                    <w:rFonts w:ascii="Consolas" w:hAnsi="Consolas"/>
                                    <w:color w:val="0000FF"/>
                                  </w:rPr>
                                </w:rPrChange>
                              </w:rPr>
                              <w:t>private</w:t>
                            </w:r>
                            <w:r w:rsidRPr="00426BC9">
                              <w:rPr>
                                <w:rFonts w:ascii="Consolas" w:hAnsi="Consolas"/>
                                <w:color w:val="000000"/>
                                <w:sz w:val="18"/>
                                <w:szCs w:val="18"/>
                                <w:rPrChange w:id="3710" w:author="Peter Freiling" w:date="2018-12-03T11:34:00Z">
                                  <w:rPr>
                                    <w:rFonts w:ascii="Consolas" w:hAnsi="Consolas"/>
                                    <w:color w:val="000000"/>
                                  </w:rPr>
                                </w:rPrChange>
                              </w:rPr>
                              <w:t> </w:t>
                            </w:r>
                            <w:r w:rsidRPr="00426BC9">
                              <w:rPr>
                                <w:rFonts w:ascii="Consolas" w:hAnsi="Consolas"/>
                                <w:color w:val="0000FF"/>
                                <w:sz w:val="18"/>
                                <w:szCs w:val="18"/>
                                <w:rPrChange w:id="3711" w:author="Peter Freiling" w:date="2018-12-03T11:34:00Z">
                                  <w:rPr>
                                    <w:rFonts w:ascii="Consolas" w:hAnsi="Consolas"/>
                                    <w:color w:val="0000FF"/>
                                  </w:rPr>
                                </w:rPrChange>
                              </w:rPr>
                              <w:t>struct</w:t>
                            </w:r>
                            <w:r w:rsidRPr="00426BC9">
                              <w:rPr>
                                <w:rFonts w:ascii="Consolas" w:hAnsi="Consolas"/>
                                <w:color w:val="000000"/>
                                <w:sz w:val="18"/>
                                <w:szCs w:val="18"/>
                                <w:rPrChange w:id="3712" w:author="Peter Freiling" w:date="2018-12-03T11:34:00Z">
                                  <w:rPr>
                                    <w:rFonts w:ascii="Consolas" w:hAnsi="Consolas"/>
                                    <w:color w:val="000000"/>
                                  </w:rPr>
                                </w:rPrChange>
                              </w:rPr>
                              <w:t> </w:t>
                            </w:r>
                            <w:r w:rsidRPr="00426BC9">
                              <w:rPr>
                                <w:rFonts w:ascii="Consolas" w:hAnsi="Consolas"/>
                                <w:color w:val="2B91AF"/>
                                <w:sz w:val="18"/>
                                <w:szCs w:val="18"/>
                                <w:rPrChange w:id="3713" w:author="Peter Freiling" w:date="2018-12-03T11:34:00Z">
                                  <w:rPr>
                                    <w:rFonts w:ascii="Consolas" w:hAnsi="Consolas"/>
                                    <w:color w:val="2B91AF"/>
                                  </w:rPr>
                                </w:rPrChange>
                              </w:rPr>
                              <w:t>ContextSwitch</w:t>
                            </w:r>
                          </w:ins>
                        </w:p>
                        <w:p w14:paraId="07F97FD6" w14:textId="77777777" w:rsidR="003C776F" w:rsidRPr="00426BC9" w:rsidRDefault="003C776F" w:rsidP="003C776F">
                          <w:pPr>
                            <w:pStyle w:val="HTMLPreformatted"/>
                            <w:shd w:val="clear" w:color="auto" w:fill="FFFFFF"/>
                            <w:rPr>
                              <w:ins w:id="3714" w:author="Peter Freiling" w:date="2018-12-03T11:28:00Z"/>
                              <w:rFonts w:ascii="Consolas" w:hAnsi="Consolas"/>
                              <w:color w:val="000000"/>
                              <w:sz w:val="18"/>
                              <w:szCs w:val="18"/>
                              <w:rPrChange w:id="3715" w:author="Peter Freiling" w:date="2018-12-03T11:34:00Z">
                                <w:rPr>
                                  <w:ins w:id="3716" w:author="Peter Freiling" w:date="2018-12-03T11:28:00Z"/>
                                  <w:rFonts w:ascii="Consolas" w:hAnsi="Consolas"/>
                                  <w:color w:val="000000"/>
                                </w:rPr>
                              </w:rPrChange>
                            </w:rPr>
                          </w:pPr>
                          <w:ins w:id="3717" w:author="Peter Freiling" w:date="2018-12-03T11:28:00Z">
                            <w:r w:rsidRPr="00426BC9">
                              <w:rPr>
                                <w:rFonts w:ascii="Consolas" w:hAnsi="Consolas"/>
                                <w:color w:val="000000"/>
                                <w:sz w:val="18"/>
                                <w:szCs w:val="18"/>
                                <w:rPrChange w:id="3718" w:author="Peter Freiling" w:date="2018-12-03T11:34:00Z">
                                  <w:rPr>
                                    <w:rFonts w:ascii="Consolas" w:hAnsi="Consolas"/>
                                    <w:color w:val="000000"/>
                                  </w:rPr>
                                </w:rPrChange>
                              </w:rPr>
                              <w:t>    {</w:t>
                            </w:r>
                          </w:ins>
                        </w:p>
                        <w:p w14:paraId="09A9E85F" w14:textId="77777777" w:rsidR="003C776F" w:rsidRPr="00426BC9" w:rsidRDefault="003C776F" w:rsidP="003C776F">
                          <w:pPr>
                            <w:pStyle w:val="HTMLPreformatted"/>
                            <w:shd w:val="clear" w:color="auto" w:fill="FFFFFF"/>
                            <w:rPr>
                              <w:ins w:id="3719" w:author="Peter Freiling" w:date="2018-12-03T11:28:00Z"/>
                              <w:rFonts w:ascii="Consolas" w:hAnsi="Consolas"/>
                              <w:color w:val="000000"/>
                              <w:sz w:val="18"/>
                              <w:szCs w:val="18"/>
                              <w:rPrChange w:id="3720" w:author="Peter Freiling" w:date="2018-12-03T11:34:00Z">
                                <w:rPr>
                                  <w:ins w:id="3721" w:author="Peter Freiling" w:date="2018-12-03T11:28:00Z"/>
                                  <w:rFonts w:ascii="Consolas" w:hAnsi="Consolas"/>
                                  <w:color w:val="000000"/>
                                </w:rPr>
                              </w:rPrChange>
                            </w:rPr>
                          </w:pPr>
                          <w:ins w:id="3722" w:author="Peter Freiling" w:date="2018-12-03T11:28:00Z">
                            <w:r w:rsidRPr="00426BC9">
                              <w:rPr>
                                <w:rFonts w:ascii="Consolas" w:hAnsi="Consolas"/>
                                <w:color w:val="000000"/>
                                <w:sz w:val="18"/>
                                <w:szCs w:val="18"/>
                                <w:rPrChange w:id="3723" w:author="Peter Freiling" w:date="2018-12-03T11:34:00Z">
                                  <w:rPr>
                                    <w:rFonts w:ascii="Consolas" w:hAnsi="Consolas"/>
                                    <w:color w:val="000000"/>
                                  </w:rPr>
                                </w:rPrChange>
                              </w:rPr>
                              <w:t>        </w:t>
                            </w:r>
                            <w:r w:rsidRPr="00426BC9">
                              <w:rPr>
                                <w:rFonts w:ascii="Consolas" w:hAnsi="Consolas"/>
                                <w:color w:val="0000FF"/>
                                <w:sz w:val="18"/>
                                <w:szCs w:val="18"/>
                                <w:rPrChange w:id="3724" w:author="Peter Freiling" w:date="2018-12-03T11:34:00Z">
                                  <w:rPr>
                                    <w:rFonts w:ascii="Consolas" w:hAnsi="Consolas"/>
                                    <w:color w:val="0000FF"/>
                                  </w:rPr>
                                </w:rPrChange>
                              </w:rPr>
                              <w:t>public</w:t>
                            </w:r>
                            <w:r w:rsidRPr="00426BC9">
                              <w:rPr>
                                <w:rFonts w:ascii="Consolas" w:hAnsi="Consolas"/>
                                <w:color w:val="000000"/>
                                <w:sz w:val="18"/>
                                <w:szCs w:val="18"/>
                                <w:rPrChange w:id="3725" w:author="Peter Freiling" w:date="2018-12-03T11:34:00Z">
                                  <w:rPr>
                                    <w:rFonts w:ascii="Consolas" w:hAnsi="Consolas"/>
                                    <w:color w:val="000000"/>
                                  </w:rPr>
                                </w:rPrChange>
                              </w:rPr>
                              <w:t> ContextSwitch(</w:t>
                            </w:r>
                            <w:r w:rsidRPr="00426BC9">
                              <w:rPr>
                                <w:rFonts w:ascii="Consolas" w:hAnsi="Consolas"/>
                                <w:color w:val="0000FF"/>
                                <w:sz w:val="18"/>
                                <w:szCs w:val="18"/>
                                <w:rPrChange w:id="3726" w:author="Peter Freiling" w:date="2018-12-03T11:34:00Z">
                                  <w:rPr>
                                    <w:rFonts w:ascii="Consolas" w:hAnsi="Consolas"/>
                                    <w:color w:val="0000FF"/>
                                  </w:rPr>
                                </w:rPrChange>
                              </w:rPr>
                              <w:t>long</w:t>
                            </w:r>
                            <w:r w:rsidRPr="00426BC9">
                              <w:rPr>
                                <w:rFonts w:ascii="Consolas" w:hAnsi="Consolas"/>
                                <w:color w:val="000000"/>
                                <w:sz w:val="18"/>
                                <w:szCs w:val="18"/>
                                <w:rPrChange w:id="3727" w:author="Peter Freiling" w:date="2018-12-03T11:34:00Z">
                                  <w:rPr>
                                    <w:rFonts w:ascii="Consolas" w:hAnsi="Consolas"/>
                                    <w:color w:val="000000"/>
                                  </w:rPr>
                                </w:rPrChange>
                              </w:rPr>
                              <w:t> tick, </w:t>
                            </w:r>
                            <w:r w:rsidRPr="00426BC9">
                              <w:rPr>
                                <w:rFonts w:ascii="Consolas" w:hAnsi="Consolas"/>
                                <w:color w:val="0000FF"/>
                                <w:sz w:val="18"/>
                                <w:szCs w:val="18"/>
                                <w:rPrChange w:id="3728" w:author="Peter Freiling" w:date="2018-12-03T11:34:00Z">
                                  <w:rPr>
                                    <w:rFonts w:ascii="Consolas" w:hAnsi="Consolas"/>
                                    <w:color w:val="0000FF"/>
                                  </w:rPr>
                                </w:rPrChange>
                              </w:rPr>
                              <w:t>long</w:t>
                            </w:r>
                            <w:r w:rsidRPr="00426BC9">
                              <w:rPr>
                                <w:rFonts w:ascii="Consolas" w:hAnsi="Consolas"/>
                                <w:color w:val="000000"/>
                                <w:sz w:val="18"/>
                                <w:szCs w:val="18"/>
                                <w:rPrChange w:id="3729" w:author="Peter Freiling" w:date="2018-12-03T11:34:00Z">
                                  <w:rPr>
                                    <w:rFonts w:ascii="Consolas" w:hAnsi="Consolas"/>
                                    <w:color w:val="000000"/>
                                  </w:rPr>
                                </w:rPrChange>
                              </w:rPr>
                              <w:t> pid, </w:t>
                            </w:r>
                            <w:r w:rsidRPr="00426BC9">
                              <w:rPr>
                                <w:rFonts w:ascii="Consolas" w:hAnsi="Consolas"/>
                                <w:color w:val="0000FF"/>
                                <w:sz w:val="18"/>
                                <w:szCs w:val="18"/>
                                <w:rPrChange w:id="3730" w:author="Peter Freiling" w:date="2018-12-03T11:34:00Z">
                                  <w:rPr>
                                    <w:rFonts w:ascii="Consolas" w:hAnsi="Consolas"/>
                                    <w:color w:val="0000FF"/>
                                  </w:rPr>
                                </w:rPrChange>
                              </w:rPr>
                              <w:t>long</w:t>
                            </w:r>
                            <w:r w:rsidRPr="00426BC9">
                              <w:rPr>
                                <w:rFonts w:ascii="Consolas" w:hAnsi="Consolas"/>
                                <w:color w:val="000000"/>
                                <w:sz w:val="18"/>
                                <w:szCs w:val="18"/>
                                <w:rPrChange w:id="3731" w:author="Peter Freiling" w:date="2018-12-03T11:34:00Z">
                                  <w:rPr>
                                    <w:rFonts w:ascii="Consolas" w:hAnsi="Consolas"/>
                                    <w:color w:val="000000"/>
                                  </w:rPr>
                                </w:rPrChange>
                              </w:rPr>
                              <w:t> cid, </w:t>
                            </w:r>
                            <w:r w:rsidRPr="00426BC9">
                              <w:rPr>
                                <w:rFonts w:ascii="Consolas" w:hAnsi="Consolas"/>
                                <w:color w:val="0000FF"/>
                                <w:sz w:val="18"/>
                                <w:szCs w:val="18"/>
                                <w:rPrChange w:id="3732" w:author="Peter Freiling" w:date="2018-12-03T11:34:00Z">
                                  <w:rPr>
                                    <w:rFonts w:ascii="Consolas" w:hAnsi="Consolas"/>
                                    <w:color w:val="0000FF"/>
                                  </w:rPr>
                                </w:rPrChange>
                              </w:rPr>
                              <w:t>long</w:t>
                            </w:r>
                            <w:r w:rsidRPr="00426BC9">
                              <w:rPr>
                                <w:rFonts w:ascii="Consolas" w:hAnsi="Consolas"/>
                                <w:color w:val="000000"/>
                                <w:sz w:val="18"/>
                                <w:szCs w:val="18"/>
                                <w:rPrChange w:id="3733" w:author="Peter Freiling" w:date="2018-12-03T11:34:00Z">
                                  <w:rPr>
                                    <w:rFonts w:ascii="Consolas" w:hAnsi="Consolas"/>
                                    <w:color w:val="000000"/>
                                  </w:rPr>
                                </w:rPrChange>
                              </w:rPr>
                              <w:t> cpuTemp)</w:t>
                            </w:r>
                          </w:ins>
                        </w:p>
                        <w:p w14:paraId="56443DC2" w14:textId="77777777" w:rsidR="003C776F" w:rsidRPr="00426BC9" w:rsidRDefault="003C776F" w:rsidP="003C776F">
                          <w:pPr>
                            <w:pStyle w:val="HTMLPreformatted"/>
                            <w:shd w:val="clear" w:color="auto" w:fill="FFFFFF"/>
                            <w:rPr>
                              <w:ins w:id="3734" w:author="Peter Freiling" w:date="2018-12-03T11:28:00Z"/>
                              <w:rFonts w:ascii="Consolas" w:hAnsi="Consolas"/>
                              <w:color w:val="000000"/>
                              <w:sz w:val="18"/>
                              <w:szCs w:val="18"/>
                              <w:rPrChange w:id="3735" w:author="Peter Freiling" w:date="2018-12-03T11:34:00Z">
                                <w:rPr>
                                  <w:ins w:id="3736" w:author="Peter Freiling" w:date="2018-12-03T11:28:00Z"/>
                                  <w:rFonts w:ascii="Consolas" w:hAnsi="Consolas"/>
                                  <w:color w:val="000000"/>
                                </w:rPr>
                              </w:rPrChange>
                            </w:rPr>
                          </w:pPr>
                          <w:ins w:id="3737" w:author="Peter Freiling" w:date="2018-12-03T11:28:00Z">
                            <w:r w:rsidRPr="00426BC9">
                              <w:rPr>
                                <w:rFonts w:ascii="Consolas" w:hAnsi="Consolas"/>
                                <w:color w:val="000000"/>
                                <w:sz w:val="18"/>
                                <w:szCs w:val="18"/>
                                <w:rPrChange w:id="3738" w:author="Peter Freiling" w:date="2018-12-03T11:34:00Z">
                                  <w:rPr>
                                    <w:rFonts w:ascii="Consolas" w:hAnsi="Consolas"/>
                                    <w:color w:val="000000"/>
                                  </w:rPr>
                                </w:rPrChange>
                              </w:rPr>
                              <w:t>        {</w:t>
                            </w:r>
                          </w:ins>
                        </w:p>
                        <w:p w14:paraId="13020CA1" w14:textId="77777777" w:rsidR="003C776F" w:rsidRPr="00426BC9" w:rsidRDefault="003C776F" w:rsidP="003C776F">
                          <w:pPr>
                            <w:pStyle w:val="HTMLPreformatted"/>
                            <w:shd w:val="clear" w:color="auto" w:fill="FFFFFF"/>
                            <w:rPr>
                              <w:ins w:id="3739" w:author="Peter Freiling" w:date="2018-12-03T11:28:00Z"/>
                              <w:rFonts w:ascii="Consolas" w:hAnsi="Consolas"/>
                              <w:color w:val="000000"/>
                              <w:sz w:val="18"/>
                              <w:szCs w:val="18"/>
                              <w:rPrChange w:id="3740" w:author="Peter Freiling" w:date="2018-12-03T11:34:00Z">
                                <w:rPr>
                                  <w:ins w:id="3741" w:author="Peter Freiling" w:date="2018-12-03T11:28:00Z"/>
                                  <w:rFonts w:ascii="Consolas" w:hAnsi="Consolas"/>
                                  <w:color w:val="000000"/>
                                </w:rPr>
                              </w:rPrChange>
                            </w:rPr>
                          </w:pPr>
                          <w:ins w:id="3742" w:author="Peter Freiling" w:date="2018-12-03T11:28:00Z">
                            <w:r w:rsidRPr="00426BC9">
                              <w:rPr>
                                <w:rFonts w:ascii="Consolas" w:hAnsi="Consolas"/>
                                <w:color w:val="000000"/>
                                <w:sz w:val="18"/>
                                <w:szCs w:val="18"/>
                                <w:rPrChange w:id="3743" w:author="Peter Freiling" w:date="2018-12-03T11:34:00Z">
                                  <w:rPr>
                                    <w:rFonts w:ascii="Consolas" w:hAnsi="Consolas"/>
                                    <w:color w:val="000000"/>
                                  </w:rPr>
                                </w:rPrChange>
                              </w:rPr>
                              <w:t>            </w:t>
                            </w:r>
                            <w:r w:rsidRPr="00426BC9">
                              <w:rPr>
                                <w:rFonts w:ascii="Consolas" w:hAnsi="Consolas"/>
                                <w:color w:val="0000FF"/>
                                <w:sz w:val="18"/>
                                <w:szCs w:val="18"/>
                                <w:rPrChange w:id="3744" w:author="Peter Freiling" w:date="2018-12-03T11:34:00Z">
                                  <w:rPr>
                                    <w:rFonts w:ascii="Consolas" w:hAnsi="Consolas"/>
                                    <w:color w:val="0000FF"/>
                                  </w:rPr>
                                </w:rPrChange>
                              </w:rPr>
                              <w:t>this</w:t>
                            </w:r>
                            <w:r w:rsidRPr="00426BC9">
                              <w:rPr>
                                <w:rFonts w:ascii="Consolas" w:hAnsi="Consolas"/>
                                <w:color w:val="000000"/>
                                <w:sz w:val="18"/>
                                <w:szCs w:val="18"/>
                                <w:rPrChange w:id="3745" w:author="Peter Freiling" w:date="2018-12-03T11:34:00Z">
                                  <w:rPr>
                                    <w:rFonts w:ascii="Consolas" w:hAnsi="Consolas"/>
                                    <w:color w:val="000000"/>
                                  </w:rPr>
                                </w:rPrChange>
                              </w:rPr>
                              <w:t>.Tick = tick;</w:t>
                            </w:r>
                          </w:ins>
                        </w:p>
                        <w:p w14:paraId="50AB2519" w14:textId="77777777" w:rsidR="003C776F" w:rsidRPr="00426BC9" w:rsidRDefault="003C776F" w:rsidP="003C776F">
                          <w:pPr>
                            <w:pStyle w:val="HTMLPreformatted"/>
                            <w:shd w:val="clear" w:color="auto" w:fill="FFFFFF"/>
                            <w:rPr>
                              <w:ins w:id="3746" w:author="Peter Freiling" w:date="2018-12-03T11:28:00Z"/>
                              <w:rFonts w:ascii="Consolas" w:hAnsi="Consolas"/>
                              <w:color w:val="000000"/>
                              <w:sz w:val="18"/>
                              <w:szCs w:val="18"/>
                              <w:rPrChange w:id="3747" w:author="Peter Freiling" w:date="2018-12-03T11:34:00Z">
                                <w:rPr>
                                  <w:ins w:id="3748" w:author="Peter Freiling" w:date="2018-12-03T11:28:00Z"/>
                                  <w:rFonts w:ascii="Consolas" w:hAnsi="Consolas"/>
                                  <w:color w:val="000000"/>
                                </w:rPr>
                              </w:rPrChange>
                            </w:rPr>
                          </w:pPr>
                          <w:ins w:id="3749" w:author="Peter Freiling" w:date="2018-12-03T11:28:00Z">
                            <w:r w:rsidRPr="00426BC9">
                              <w:rPr>
                                <w:rFonts w:ascii="Consolas" w:hAnsi="Consolas"/>
                                <w:color w:val="000000"/>
                                <w:sz w:val="18"/>
                                <w:szCs w:val="18"/>
                                <w:rPrChange w:id="3750" w:author="Peter Freiling" w:date="2018-12-03T11:34:00Z">
                                  <w:rPr>
                                    <w:rFonts w:ascii="Consolas" w:hAnsi="Consolas"/>
                                    <w:color w:val="000000"/>
                                  </w:rPr>
                                </w:rPrChange>
                              </w:rPr>
                              <w:t>            </w:t>
                            </w:r>
                            <w:r w:rsidRPr="00426BC9">
                              <w:rPr>
                                <w:rFonts w:ascii="Consolas" w:hAnsi="Consolas"/>
                                <w:color w:val="0000FF"/>
                                <w:sz w:val="18"/>
                                <w:szCs w:val="18"/>
                                <w:rPrChange w:id="3751" w:author="Peter Freiling" w:date="2018-12-03T11:34:00Z">
                                  <w:rPr>
                                    <w:rFonts w:ascii="Consolas" w:hAnsi="Consolas"/>
                                    <w:color w:val="0000FF"/>
                                  </w:rPr>
                                </w:rPrChange>
                              </w:rPr>
                              <w:t>this</w:t>
                            </w:r>
                            <w:r w:rsidRPr="00426BC9">
                              <w:rPr>
                                <w:rFonts w:ascii="Consolas" w:hAnsi="Consolas"/>
                                <w:color w:val="000000"/>
                                <w:sz w:val="18"/>
                                <w:szCs w:val="18"/>
                                <w:rPrChange w:id="3752" w:author="Peter Freiling" w:date="2018-12-03T11:34:00Z">
                                  <w:rPr>
                                    <w:rFonts w:ascii="Consolas" w:hAnsi="Consolas"/>
                                    <w:color w:val="000000"/>
                                  </w:rPr>
                                </w:rPrChange>
                              </w:rPr>
                              <w:t>.ProcessId = pid;</w:t>
                            </w:r>
                          </w:ins>
                        </w:p>
                        <w:p w14:paraId="50BB1B27" w14:textId="77777777" w:rsidR="003C776F" w:rsidRPr="00426BC9" w:rsidRDefault="003C776F" w:rsidP="003C776F">
                          <w:pPr>
                            <w:pStyle w:val="HTMLPreformatted"/>
                            <w:shd w:val="clear" w:color="auto" w:fill="FFFFFF"/>
                            <w:rPr>
                              <w:ins w:id="3753" w:author="Peter Freiling" w:date="2018-12-03T11:28:00Z"/>
                              <w:rFonts w:ascii="Consolas" w:hAnsi="Consolas"/>
                              <w:color w:val="000000"/>
                              <w:sz w:val="18"/>
                              <w:szCs w:val="18"/>
                              <w:rPrChange w:id="3754" w:author="Peter Freiling" w:date="2018-12-03T11:34:00Z">
                                <w:rPr>
                                  <w:ins w:id="3755" w:author="Peter Freiling" w:date="2018-12-03T11:28:00Z"/>
                                  <w:rFonts w:ascii="Consolas" w:hAnsi="Consolas"/>
                                  <w:color w:val="000000"/>
                                </w:rPr>
                              </w:rPrChange>
                            </w:rPr>
                          </w:pPr>
                          <w:ins w:id="3756" w:author="Peter Freiling" w:date="2018-12-03T11:28:00Z">
                            <w:r w:rsidRPr="00426BC9">
                              <w:rPr>
                                <w:rFonts w:ascii="Consolas" w:hAnsi="Consolas"/>
                                <w:color w:val="000000"/>
                                <w:sz w:val="18"/>
                                <w:szCs w:val="18"/>
                                <w:rPrChange w:id="3757" w:author="Peter Freiling" w:date="2018-12-03T11:34:00Z">
                                  <w:rPr>
                                    <w:rFonts w:ascii="Consolas" w:hAnsi="Consolas"/>
                                    <w:color w:val="000000"/>
                                  </w:rPr>
                                </w:rPrChange>
                              </w:rPr>
                              <w:t>            </w:t>
                            </w:r>
                            <w:r w:rsidRPr="00426BC9">
                              <w:rPr>
                                <w:rFonts w:ascii="Consolas" w:hAnsi="Consolas"/>
                                <w:color w:val="0000FF"/>
                                <w:sz w:val="18"/>
                                <w:szCs w:val="18"/>
                                <w:rPrChange w:id="3758" w:author="Peter Freiling" w:date="2018-12-03T11:34:00Z">
                                  <w:rPr>
                                    <w:rFonts w:ascii="Consolas" w:hAnsi="Consolas"/>
                                    <w:color w:val="0000FF"/>
                                  </w:rPr>
                                </w:rPrChange>
                              </w:rPr>
                              <w:t>this</w:t>
                            </w:r>
                            <w:r w:rsidRPr="00426BC9">
                              <w:rPr>
                                <w:rFonts w:ascii="Consolas" w:hAnsi="Consolas"/>
                                <w:color w:val="000000"/>
                                <w:sz w:val="18"/>
                                <w:szCs w:val="18"/>
                                <w:rPrChange w:id="3759" w:author="Peter Freiling" w:date="2018-12-03T11:34:00Z">
                                  <w:rPr>
                                    <w:rFonts w:ascii="Consolas" w:hAnsi="Consolas"/>
                                    <w:color w:val="000000"/>
                                  </w:rPr>
                                </w:rPrChange>
                              </w:rPr>
                              <w:t>.CpuId = cid;</w:t>
                            </w:r>
                          </w:ins>
                        </w:p>
                        <w:p w14:paraId="350D96AA" w14:textId="77777777" w:rsidR="003C776F" w:rsidRPr="00426BC9" w:rsidRDefault="003C776F" w:rsidP="003C776F">
                          <w:pPr>
                            <w:pStyle w:val="HTMLPreformatted"/>
                            <w:shd w:val="clear" w:color="auto" w:fill="FFFFFF"/>
                            <w:rPr>
                              <w:ins w:id="3760" w:author="Peter Freiling" w:date="2018-12-03T11:28:00Z"/>
                              <w:rFonts w:ascii="Consolas" w:hAnsi="Consolas"/>
                              <w:color w:val="000000"/>
                              <w:sz w:val="18"/>
                              <w:szCs w:val="18"/>
                              <w:rPrChange w:id="3761" w:author="Peter Freiling" w:date="2018-12-03T11:34:00Z">
                                <w:rPr>
                                  <w:ins w:id="3762" w:author="Peter Freiling" w:date="2018-12-03T11:28:00Z"/>
                                  <w:rFonts w:ascii="Consolas" w:hAnsi="Consolas"/>
                                  <w:color w:val="000000"/>
                                </w:rPr>
                              </w:rPrChange>
                            </w:rPr>
                          </w:pPr>
                          <w:ins w:id="3763" w:author="Peter Freiling" w:date="2018-12-03T11:28:00Z">
                            <w:r w:rsidRPr="00426BC9">
                              <w:rPr>
                                <w:rFonts w:ascii="Consolas" w:hAnsi="Consolas"/>
                                <w:color w:val="000000"/>
                                <w:sz w:val="18"/>
                                <w:szCs w:val="18"/>
                                <w:rPrChange w:id="3764" w:author="Peter Freiling" w:date="2018-12-03T11:34:00Z">
                                  <w:rPr>
                                    <w:rFonts w:ascii="Consolas" w:hAnsi="Consolas"/>
                                    <w:color w:val="000000"/>
                                  </w:rPr>
                                </w:rPrChange>
                              </w:rPr>
                              <w:t>            </w:t>
                            </w:r>
                            <w:r w:rsidRPr="00426BC9">
                              <w:rPr>
                                <w:rFonts w:ascii="Consolas" w:hAnsi="Consolas"/>
                                <w:color w:val="0000FF"/>
                                <w:sz w:val="18"/>
                                <w:szCs w:val="18"/>
                                <w:rPrChange w:id="3765" w:author="Peter Freiling" w:date="2018-12-03T11:34:00Z">
                                  <w:rPr>
                                    <w:rFonts w:ascii="Consolas" w:hAnsi="Consolas"/>
                                    <w:color w:val="0000FF"/>
                                  </w:rPr>
                                </w:rPrChange>
                              </w:rPr>
                              <w:t>this</w:t>
                            </w:r>
                            <w:r w:rsidRPr="00426BC9">
                              <w:rPr>
                                <w:rFonts w:ascii="Consolas" w:hAnsi="Consolas"/>
                                <w:color w:val="000000"/>
                                <w:sz w:val="18"/>
                                <w:szCs w:val="18"/>
                                <w:rPrChange w:id="3766" w:author="Peter Freiling" w:date="2018-12-03T11:34:00Z">
                                  <w:rPr>
                                    <w:rFonts w:ascii="Consolas" w:hAnsi="Consolas"/>
                                    <w:color w:val="000000"/>
                                  </w:rPr>
                                </w:rPrChange>
                              </w:rPr>
                              <w:t>.CpuTemp = cpuTemp;</w:t>
                            </w:r>
                          </w:ins>
                        </w:p>
                        <w:p w14:paraId="6559B605" w14:textId="77777777" w:rsidR="003C776F" w:rsidRPr="00426BC9" w:rsidRDefault="003C776F" w:rsidP="003C776F">
                          <w:pPr>
                            <w:pStyle w:val="HTMLPreformatted"/>
                            <w:shd w:val="clear" w:color="auto" w:fill="FFFFFF"/>
                            <w:rPr>
                              <w:ins w:id="3767" w:author="Peter Freiling" w:date="2018-12-03T11:28:00Z"/>
                              <w:rFonts w:ascii="Consolas" w:hAnsi="Consolas"/>
                              <w:color w:val="000000"/>
                              <w:sz w:val="18"/>
                              <w:szCs w:val="18"/>
                              <w:rPrChange w:id="3768" w:author="Peter Freiling" w:date="2018-12-03T11:34:00Z">
                                <w:rPr>
                                  <w:ins w:id="3769" w:author="Peter Freiling" w:date="2018-12-03T11:28:00Z"/>
                                  <w:rFonts w:ascii="Consolas" w:hAnsi="Consolas"/>
                                  <w:color w:val="000000"/>
                                </w:rPr>
                              </w:rPrChange>
                            </w:rPr>
                          </w:pPr>
                          <w:ins w:id="3770" w:author="Peter Freiling" w:date="2018-12-03T11:28:00Z">
                            <w:r w:rsidRPr="00426BC9">
                              <w:rPr>
                                <w:rFonts w:ascii="Consolas" w:hAnsi="Consolas"/>
                                <w:color w:val="000000"/>
                                <w:sz w:val="18"/>
                                <w:szCs w:val="18"/>
                                <w:rPrChange w:id="3771" w:author="Peter Freiling" w:date="2018-12-03T11:34:00Z">
                                  <w:rPr>
                                    <w:rFonts w:ascii="Consolas" w:hAnsi="Consolas"/>
                                    <w:color w:val="000000"/>
                                  </w:rPr>
                                </w:rPrChange>
                              </w:rPr>
                              <w:t>        }</w:t>
                            </w:r>
                          </w:ins>
                        </w:p>
                        <w:p w14:paraId="3DA8DBD9" w14:textId="77777777" w:rsidR="003C776F" w:rsidRPr="00426BC9" w:rsidRDefault="003C776F" w:rsidP="003C776F">
                          <w:pPr>
                            <w:pStyle w:val="HTMLPreformatted"/>
                            <w:shd w:val="clear" w:color="auto" w:fill="FFFFFF"/>
                            <w:rPr>
                              <w:ins w:id="3772" w:author="Peter Freiling" w:date="2018-12-03T11:28:00Z"/>
                              <w:rFonts w:ascii="Consolas" w:hAnsi="Consolas"/>
                              <w:color w:val="000000"/>
                              <w:sz w:val="18"/>
                              <w:szCs w:val="18"/>
                              <w:rPrChange w:id="3773" w:author="Peter Freiling" w:date="2018-12-03T11:34:00Z">
                                <w:rPr>
                                  <w:ins w:id="3774" w:author="Peter Freiling" w:date="2018-12-03T11:28:00Z"/>
                                  <w:rFonts w:ascii="Consolas" w:hAnsi="Consolas"/>
                                  <w:color w:val="000000"/>
                                </w:rPr>
                              </w:rPrChange>
                            </w:rPr>
                          </w:pPr>
                          <w:ins w:id="3775" w:author="Peter Freiling" w:date="2018-12-03T11:28:00Z">
                            <w:r w:rsidRPr="00426BC9">
                              <w:rPr>
                                <w:rFonts w:ascii="Consolas" w:hAnsi="Consolas"/>
                                <w:color w:val="000000"/>
                                <w:sz w:val="18"/>
                                <w:szCs w:val="18"/>
                                <w:rPrChange w:id="3776" w:author="Peter Freiling" w:date="2018-12-03T11:34:00Z">
                                  <w:rPr>
                                    <w:rFonts w:ascii="Consolas" w:hAnsi="Consolas"/>
                                    <w:color w:val="000000"/>
                                  </w:rPr>
                                </w:rPrChange>
                              </w:rPr>
                              <w:t xml:space="preserve"> </w:t>
                            </w:r>
                          </w:ins>
                        </w:p>
                        <w:p w14:paraId="1206DB3E" w14:textId="77777777" w:rsidR="003C776F" w:rsidRPr="00426BC9" w:rsidRDefault="003C776F" w:rsidP="003C776F">
                          <w:pPr>
                            <w:pStyle w:val="HTMLPreformatted"/>
                            <w:shd w:val="clear" w:color="auto" w:fill="FFFFFF"/>
                            <w:rPr>
                              <w:ins w:id="3777" w:author="Peter Freiling" w:date="2018-12-03T11:28:00Z"/>
                              <w:rFonts w:ascii="Consolas" w:hAnsi="Consolas"/>
                              <w:color w:val="000000"/>
                              <w:sz w:val="18"/>
                              <w:szCs w:val="18"/>
                              <w:rPrChange w:id="3778" w:author="Peter Freiling" w:date="2018-12-03T11:34:00Z">
                                <w:rPr>
                                  <w:ins w:id="3779" w:author="Peter Freiling" w:date="2018-12-03T11:28:00Z"/>
                                  <w:rFonts w:ascii="Consolas" w:hAnsi="Consolas"/>
                                  <w:color w:val="000000"/>
                                </w:rPr>
                              </w:rPrChange>
                            </w:rPr>
                          </w:pPr>
                          <w:ins w:id="3780" w:author="Peter Freiling" w:date="2018-12-03T11:28:00Z">
                            <w:r w:rsidRPr="00426BC9">
                              <w:rPr>
                                <w:rFonts w:ascii="Consolas" w:hAnsi="Consolas"/>
                                <w:color w:val="000000"/>
                                <w:sz w:val="18"/>
                                <w:szCs w:val="18"/>
                                <w:rPrChange w:id="3781" w:author="Peter Freiling" w:date="2018-12-03T11:34:00Z">
                                  <w:rPr>
                                    <w:rFonts w:ascii="Consolas" w:hAnsi="Consolas"/>
                                    <w:color w:val="000000"/>
                                  </w:rPr>
                                </w:rPrChange>
                              </w:rPr>
                              <w:t>        </w:t>
                            </w:r>
                            <w:r w:rsidRPr="00426BC9">
                              <w:rPr>
                                <w:rFonts w:ascii="Consolas" w:hAnsi="Consolas"/>
                                <w:color w:val="0000FF"/>
                                <w:sz w:val="18"/>
                                <w:szCs w:val="18"/>
                                <w:rPrChange w:id="3782" w:author="Peter Freiling" w:date="2018-12-03T11:34:00Z">
                                  <w:rPr>
                                    <w:rFonts w:ascii="Consolas" w:hAnsi="Consolas"/>
                                    <w:color w:val="0000FF"/>
                                  </w:rPr>
                                </w:rPrChange>
                              </w:rPr>
                              <w:t>public</w:t>
                            </w:r>
                            <w:r w:rsidRPr="00426BC9">
                              <w:rPr>
                                <w:rFonts w:ascii="Consolas" w:hAnsi="Consolas"/>
                                <w:color w:val="000000"/>
                                <w:sz w:val="18"/>
                                <w:szCs w:val="18"/>
                                <w:rPrChange w:id="3783" w:author="Peter Freiling" w:date="2018-12-03T11:34:00Z">
                                  <w:rPr>
                                    <w:rFonts w:ascii="Consolas" w:hAnsi="Consolas"/>
                                    <w:color w:val="000000"/>
                                  </w:rPr>
                                </w:rPrChange>
                              </w:rPr>
                              <w:t> </w:t>
                            </w:r>
                            <w:r w:rsidRPr="00426BC9">
                              <w:rPr>
                                <w:rFonts w:ascii="Consolas" w:hAnsi="Consolas"/>
                                <w:color w:val="0000FF"/>
                                <w:sz w:val="18"/>
                                <w:szCs w:val="18"/>
                                <w:rPrChange w:id="3784" w:author="Peter Freiling" w:date="2018-12-03T11:34:00Z">
                                  <w:rPr>
                                    <w:rFonts w:ascii="Consolas" w:hAnsi="Consolas"/>
                                    <w:color w:val="0000FF"/>
                                  </w:rPr>
                                </w:rPrChange>
                              </w:rPr>
                              <w:t>long</w:t>
                            </w:r>
                            <w:r w:rsidRPr="00426BC9">
                              <w:rPr>
                                <w:rFonts w:ascii="Consolas" w:hAnsi="Consolas"/>
                                <w:color w:val="000000"/>
                                <w:sz w:val="18"/>
                                <w:szCs w:val="18"/>
                                <w:rPrChange w:id="3785" w:author="Peter Freiling" w:date="2018-12-03T11:34:00Z">
                                  <w:rPr>
                                    <w:rFonts w:ascii="Consolas" w:hAnsi="Consolas"/>
                                    <w:color w:val="000000"/>
                                  </w:rPr>
                                </w:rPrChange>
                              </w:rPr>
                              <w:t> Tick;</w:t>
                            </w:r>
                          </w:ins>
                        </w:p>
                        <w:p w14:paraId="2C1590F9" w14:textId="77777777" w:rsidR="003C776F" w:rsidRPr="00426BC9" w:rsidRDefault="003C776F" w:rsidP="003C776F">
                          <w:pPr>
                            <w:pStyle w:val="HTMLPreformatted"/>
                            <w:shd w:val="clear" w:color="auto" w:fill="FFFFFF"/>
                            <w:rPr>
                              <w:ins w:id="3786" w:author="Peter Freiling" w:date="2018-12-03T11:28:00Z"/>
                              <w:rFonts w:ascii="Consolas" w:hAnsi="Consolas"/>
                              <w:color w:val="000000"/>
                              <w:sz w:val="18"/>
                              <w:szCs w:val="18"/>
                              <w:rPrChange w:id="3787" w:author="Peter Freiling" w:date="2018-12-03T11:34:00Z">
                                <w:rPr>
                                  <w:ins w:id="3788" w:author="Peter Freiling" w:date="2018-12-03T11:28:00Z"/>
                                  <w:rFonts w:ascii="Consolas" w:hAnsi="Consolas"/>
                                  <w:color w:val="000000"/>
                                </w:rPr>
                              </w:rPrChange>
                            </w:rPr>
                          </w:pPr>
                          <w:ins w:id="3789" w:author="Peter Freiling" w:date="2018-12-03T11:28:00Z">
                            <w:r w:rsidRPr="00426BC9">
                              <w:rPr>
                                <w:rFonts w:ascii="Consolas" w:hAnsi="Consolas"/>
                                <w:color w:val="000000"/>
                                <w:sz w:val="18"/>
                                <w:szCs w:val="18"/>
                                <w:rPrChange w:id="3790" w:author="Peter Freiling" w:date="2018-12-03T11:34:00Z">
                                  <w:rPr>
                                    <w:rFonts w:ascii="Consolas" w:hAnsi="Consolas"/>
                                    <w:color w:val="000000"/>
                                  </w:rPr>
                                </w:rPrChange>
                              </w:rPr>
                              <w:t>        </w:t>
                            </w:r>
                            <w:r w:rsidRPr="00426BC9">
                              <w:rPr>
                                <w:rFonts w:ascii="Consolas" w:hAnsi="Consolas"/>
                                <w:color w:val="0000FF"/>
                                <w:sz w:val="18"/>
                                <w:szCs w:val="18"/>
                                <w:rPrChange w:id="3791" w:author="Peter Freiling" w:date="2018-12-03T11:34:00Z">
                                  <w:rPr>
                                    <w:rFonts w:ascii="Consolas" w:hAnsi="Consolas"/>
                                    <w:color w:val="0000FF"/>
                                  </w:rPr>
                                </w:rPrChange>
                              </w:rPr>
                              <w:t>public</w:t>
                            </w:r>
                            <w:r w:rsidRPr="00426BC9">
                              <w:rPr>
                                <w:rFonts w:ascii="Consolas" w:hAnsi="Consolas"/>
                                <w:color w:val="000000"/>
                                <w:sz w:val="18"/>
                                <w:szCs w:val="18"/>
                                <w:rPrChange w:id="3792" w:author="Peter Freiling" w:date="2018-12-03T11:34:00Z">
                                  <w:rPr>
                                    <w:rFonts w:ascii="Consolas" w:hAnsi="Consolas"/>
                                    <w:color w:val="000000"/>
                                  </w:rPr>
                                </w:rPrChange>
                              </w:rPr>
                              <w:t> </w:t>
                            </w:r>
                            <w:r w:rsidRPr="00426BC9">
                              <w:rPr>
                                <w:rFonts w:ascii="Consolas" w:hAnsi="Consolas"/>
                                <w:color w:val="0000FF"/>
                                <w:sz w:val="18"/>
                                <w:szCs w:val="18"/>
                                <w:rPrChange w:id="3793" w:author="Peter Freiling" w:date="2018-12-03T11:34:00Z">
                                  <w:rPr>
                                    <w:rFonts w:ascii="Consolas" w:hAnsi="Consolas"/>
                                    <w:color w:val="0000FF"/>
                                  </w:rPr>
                                </w:rPrChange>
                              </w:rPr>
                              <w:t>long</w:t>
                            </w:r>
                            <w:r w:rsidRPr="00426BC9">
                              <w:rPr>
                                <w:rFonts w:ascii="Consolas" w:hAnsi="Consolas"/>
                                <w:color w:val="000000"/>
                                <w:sz w:val="18"/>
                                <w:szCs w:val="18"/>
                                <w:rPrChange w:id="3794" w:author="Peter Freiling" w:date="2018-12-03T11:34:00Z">
                                  <w:rPr>
                                    <w:rFonts w:ascii="Consolas" w:hAnsi="Consolas"/>
                                    <w:color w:val="000000"/>
                                  </w:rPr>
                                </w:rPrChange>
                              </w:rPr>
                              <w:t> ProcessId;</w:t>
                            </w:r>
                          </w:ins>
                        </w:p>
                        <w:p w14:paraId="526763D1" w14:textId="77777777" w:rsidR="003C776F" w:rsidRPr="00426BC9" w:rsidRDefault="003C776F" w:rsidP="003C776F">
                          <w:pPr>
                            <w:pStyle w:val="HTMLPreformatted"/>
                            <w:shd w:val="clear" w:color="auto" w:fill="FFFFFF"/>
                            <w:rPr>
                              <w:ins w:id="3795" w:author="Peter Freiling" w:date="2018-12-03T11:28:00Z"/>
                              <w:rFonts w:ascii="Consolas" w:hAnsi="Consolas"/>
                              <w:color w:val="000000"/>
                              <w:sz w:val="18"/>
                              <w:szCs w:val="18"/>
                              <w:rPrChange w:id="3796" w:author="Peter Freiling" w:date="2018-12-03T11:34:00Z">
                                <w:rPr>
                                  <w:ins w:id="3797" w:author="Peter Freiling" w:date="2018-12-03T11:28:00Z"/>
                                  <w:rFonts w:ascii="Consolas" w:hAnsi="Consolas"/>
                                  <w:color w:val="000000"/>
                                </w:rPr>
                              </w:rPrChange>
                            </w:rPr>
                          </w:pPr>
                          <w:ins w:id="3798" w:author="Peter Freiling" w:date="2018-12-03T11:28:00Z">
                            <w:r w:rsidRPr="00426BC9">
                              <w:rPr>
                                <w:rFonts w:ascii="Consolas" w:hAnsi="Consolas"/>
                                <w:color w:val="000000"/>
                                <w:sz w:val="18"/>
                                <w:szCs w:val="18"/>
                                <w:rPrChange w:id="3799" w:author="Peter Freiling" w:date="2018-12-03T11:34:00Z">
                                  <w:rPr>
                                    <w:rFonts w:ascii="Consolas" w:hAnsi="Consolas"/>
                                    <w:color w:val="000000"/>
                                  </w:rPr>
                                </w:rPrChange>
                              </w:rPr>
                              <w:t>        </w:t>
                            </w:r>
                            <w:r w:rsidRPr="00426BC9">
                              <w:rPr>
                                <w:rFonts w:ascii="Consolas" w:hAnsi="Consolas"/>
                                <w:color w:val="0000FF"/>
                                <w:sz w:val="18"/>
                                <w:szCs w:val="18"/>
                                <w:rPrChange w:id="3800" w:author="Peter Freiling" w:date="2018-12-03T11:34:00Z">
                                  <w:rPr>
                                    <w:rFonts w:ascii="Consolas" w:hAnsi="Consolas"/>
                                    <w:color w:val="0000FF"/>
                                  </w:rPr>
                                </w:rPrChange>
                              </w:rPr>
                              <w:t>public</w:t>
                            </w:r>
                            <w:r w:rsidRPr="00426BC9">
                              <w:rPr>
                                <w:rFonts w:ascii="Consolas" w:hAnsi="Consolas"/>
                                <w:color w:val="000000"/>
                                <w:sz w:val="18"/>
                                <w:szCs w:val="18"/>
                                <w:rPrChange w:id="3801" w:author="Peter Freiling" w:date="2018-12-03T11:34:00Z">
                                  <w:rPr>
                                    <w:rFonts w:ascii="Consolas" w:hAnsi="Consolas"/>
                                    <w:color w:val="000000"/>
                                  </w:rPr>
                                </w:rPrChange>
                              </w:rPr>
                              <w:t> </w:t>
                            </w:r>
                            <w:r w:rsidRPr="00426BC9">
                              <w:rPr>
                                <w:rFonts w:ascii="Consolas" w:hAnsi="Consolas"/>
                                <w:color w:val="0000FF"/>
                                <w:sz w:val="18"/>
                                <w:szCs w:val="18"/>
                                <w:rPrChange w:id="3802" w:author="Peter Freiling" w:date="2018-12-03T11:34:00Z">
                                  <w:rPr>
                                    <w:rFonts w:ascii="Consolas" w:hAnsi="Consolas"/>
                                    <w:color w:val="0000FF"/>
                                  </w:rPr>
                                </w:rPrChange>
                              </w:rPr>
                              <w:t>long</w:t>
                            </w:r>
                            <w:r w:rsidRPr="00426BC9">
                              <w:rPr>
                                <w:rFonts w:ascii="Consolas" w:hAnsi="Consolas"/>
                                <w:color w:val="000000"/>
                                <w:sz w:val="18"/>
                                <w:szCs w:val="18"/>
                                <w:rPrChange w:id="3803" w:author="Peter Freiling" w:date="2018-12-03T11:34:00Z">
                                  <w:rPr>
                                    <w:rFonts w:ascii="Consolas" w:hAnsi="Consolas"/>
                                    <w:color w:val="000000"/>
                                  </w:rPr>
                                </w:rPrChange>
                              </w:rPr>
                              <w:t> CpuId;</w:t>
                            </w:r>
                          </w:ins>
                        </w:p>
                        <w:p w14:paraId="636D2E14" w14:textId="77777777" w:rsidR="003C776F" w:rsidRPr="00426BC9" w:rsidRDefault="003C776F" w:rsidP="003C776F">
                          <w:pPr>
                            <w:pStyle w:val="HTMLPreformatted"/>
                            <w:shd w:val="clear" w:color="auto" w:fill="FFFFFF"/>
                            <w:rPr>
                              <w:ins w:id="3804" w:author="Peter Freiling" w:date="2018-12-03T11:31:00Z"/>
                              <w:rFonts w:ascii="Consolas" w:hAnsi="Consolas"/>
                              <w:color w:val="000000"/>
                              <w:sz w:val="18"/>
                              <w:szCs w:val="18"/>
                              <w:rPrChange w:id="3805" w:author="Peter Freiling" w:date="2018-12-03T11:34:00Z">
                                <w:rPr>
                                  <w:ins w:id="3806" w:author="Peter Freiling" w:date="2018-12-03T11:31:00Z"/>
                                  <w:rFonts w:ascii="Consolas" w:hAnsi="Consolas"/>
                                  <w:color w:val="000000"/>
                                </w:rPr>
                              </w:rPrChange>
                            </w:rPr>
                          </w:pPr>
                          <w:ins w:id="3807" w:author="Peter Freiling" w:date="2018-12-03T11:28:00Z">
                            <w:r w:rsidRPr="00426BC9">
                              <w:rPr>
                                <w:rFonts w:ascii="Consolas" w:hAnsi="Consolas"/>
                                <w:color w:val="000000"/>
                                <w:sz w:val="18"/>
                                <w:szCs w:val="18"/>
                                <w:rPrChange w:id="3808" w:author="Peter Freiling" w:date="2018-12-03T11:34:00Z">
                                  <w:rPr>
                                    <w:rFonts w:ascii="Consolas" w:hAnsi="Consolas"/>
                                    <w:color w:val="000000"/>
                                  </w:rPr>
                                </w:rPrChange>
                              </w:rPr>
                              <w:t>        </w:t>
                            </w:r>
                            <w:r w:rsidRPr="00426BC9">
                              <w:rPr>
                                <w:rFonts w:ascii="Consolas" w:hAnsi="Consolas"/>
                                <w:color w:val="0000FF"/>
                                <w:sz w:val="18"/>
                                <w:szCs w:val="18"/>
                                <w:rPrChange w:id="3809" w:author="Peter Freiling" w:date="2018-12-03T11:34:00Z">
                                  <w:rPr>
                                    <w:rFonts w:ascii="Consolas" w:hAnsi="Consolas"/>
                                    <w:color w:val="0000FF"/>
                                  </w:rPr>
                                </w:rPrChange>
                              </w:rPr>
                              <w:t>public</w:t>
                            </w:r>
                            <w:r w:rsidRPr="00426BC9">
                              <w:rPr>
                                <w:rFonts w:ascii="Consolas" w:hAnsi="Consolas"/>
                                <w:color w:val="000000"/>
                                <w:sz w:val="18"/>
                                <w:szCs w:val="18"/>
                                <w:rPrChange w:id="3810" w:author="Peter Freiling" w:date="2018-12-03T11:34:00Z">
                                  <w:rPr>
                                    <w:rFonts w:ascii="Consolas" w:hAnsi="Consolas"/>
                                    <w:color w:val="000000"/>
                                  </w:rPr>
                                </w:rPrChange>
                              </w:rPr>
                              <w:t> </w:t>
                            </w:r>
                            <w:r w:rsidRPr="00426BC9">
                              <w:rPr>
                                <w:rFonts w:ascii="Consolas" w:hAnsi="Consolas"/>
                                <w:color w:val="0000FF"/>
                                <w:sz w:val="18"/>
                                <w:szCs w:val="18"/>
                                <w:rPrChange w:id="3811" w:author="Peter Freiling" w:date="2018-12-03T11:34:00Z">
                                  <w:rPr>
                                    <w:rFonts w:ascii="Consolas" w:hAnsi="Consolas"/>
                                    <w:color w:val="0000FF"/>
                                  </w:rPr>
                                </w:rPrChange>
                              </w:rPr>
                              <w:t>long</w:t>
                            </w:r>
                            <w:r w:rsidRPr="00426BC9">
                              <w:rPr>
                                <w:rFonts w:ascii="Consolas" w:hAnsi="Consolas"/>
                                <w:color w:val="000000"/>
                                <w:sz w:val="18"/>
                                <w:szCs w:val="18"/>
                                <w:rPrChange w:id="3812" w:author="Peter Freiling" w:date="2018-12-03T11:34:00Z">
                                  <w:rPr>
                                    <w:rFonts w:ascii="Consolas" w:hAnsi="Consolas"/>
                                    <w:color w:val="000000"/>
                                  </w:rPr>
                                </w:rPrChange>
                              </w:rPr>
                              <w:t> CpuTemp;</w:t>
                            </w:r>
                          </w:ins>
                          <w:ins w:id="3813" w:author="Peter Freiling" w:date="2018-12-03T11:31:00Z">
                            <w:r w:rsidRPr="00426BC9">
                              <w:rPr>
                                <w:rFonts w:ascii="Consolas" w:hAnsi="Consolas"/>
                                <w:color w:val="000000"/>
                                <w:sz w:val="18"/>
                                <w:szCs w:val="18"/>
                                <w:rPrChange w:id="3814" w:author="Peter Freiling" w:date="2018-12-03T11:34:00Z">
                                  <w:rPr>
                                    <w:rFonts w:ascii="Consolas" w:hAnsi="Consolas"/>
                                    <w:color w:val="000000"/>
                                  </w:rPr>
                                </w:rPrChange>
                              </w:rPr>
                              <w:t xml:space="preserve"> </w:t>
                            </w:r>
                          </w:ins>
                        </w:p>
                        <w:p w14:paraId="6E8D9758" w14:textId="77777777" w:rsidR="003C776F" w:rsidRPr="00426BC9" w:rsidRDefault="003C776F" w:rsidP="003C776F">
                          <w:pPr>
                            <w:pStyle w:val="HTMLPreformatted"/>
                            <w:shd w:val="clear" w:color="auto" w:fill="FFFFFF"/>
                            <w:rPr>
                              <w:ins w:id="3815" w:author="Peter Freiling" w:date="2018-12-03T11:31:00Z"/>
                              <w:rFonts w:ascii="Consolas" w:hAnsi="Consolas"/>
                              <w:color w:val="000000"/>
                              <w:sz w:val="18"/>
                              <w:szCs w:val="18"/>
                              <w:rPrChange w:id="3816" w:author="Peter Freiling" w:date="2018-12-03T11:34:00Z">
                                <w:rPr>
                                  <w:ins w:id="3817" w:author="Peter Freiling" w:date="2018-12-03T11:31:00Z"/>
                                  <w:rFonts w:ascii="Consolas" w:hAnsi="Consolas"/>
                                  <w:color w:val="000000"/>
                                </w:rPr>
                              </w:rPrChange>
                            </w:rPr>
                          </w:pPr>
                          <w:ins w:id="3818" w:author="Peter Freiling" w:date="2018-12-03T11:31:00Z">
                            <w:r w:rsidRPr="00426BC9">
                              <w:rPr>
                                <w:rFonts w:ascii="Consolas" w:hAnsi="Consolas"/>
                                <w:color w:val="000000"/>
                                <w:sz w:val="18"/>
                                <w:szCs w:val="18"/>
                                <w:rPrChange w:id="3819" w:author="Peter Freiling" w:date="2018-12-03T11:34:00Z">
                                  <w:rPr>
                                    <w:rFonts w:ascii="Consolas" w:hAnsi="Consolas"/>
                                    <w:color w:val="000000"/>
                                  </w:rPr>
                                </w:rPrChange>
                              </w:rPr>
                              <w:t xml:space="preserve"> </w:t>
                            </w:r>
                          </w:ins>
                        </w:p>
                        <w:p w14:paraId="48F40241" w14:textId="77777777" w:rsidR="003C776F" w:rsidRPr="00426BC9" w:rsidRDefault="003C776F" w:rsidP="003C776F">
                          <w:pPr>
                            <w:pStyle w:val="HTMLPreformatted"/>
                            <w:shd w:val="clear" w:color="auto" w:fill="FFFFFF"/>
                            <w:rPr>
                              <w:ins w:id="3820" w:author="Peter Freiling" w:date="2018-12-03T11:31:00Z"/>
                              <w:rFonts w:ascii="Consolas" w:hAnsi="Consolas"/>
                              <w:color w:val="000000"/>
                              <w:sz w:val="18"/>
                              <w:szCs w:val="18"/>
                              <w:rPrChange w:id="3821" w:author="Peter Freiling" w:date="2018-12-03T11:34:00Z">
                                <w:rPr>
                                  <w:ins w:id="3822" w:author="Peter Freiling" w:date="2018-12-03T11:31:00Z"/>
                                  <w:rFonts w:ascii="Consolas" w:hAnsi="Consolas"/>
                                  <w:color w:val="000000"/>
                                </w:rPr>
                              </w:rPrChange>
                            </w:rPr>
                          </w:pPr>
                          <w:ins w:id="3823" w:author="Peter Freiling" w:date="2018-12-03T11:31:00Z">
                            <w:r w:rsidRPr="00426BC9">
                              <w:rPr>
                                <w:rFonts w:ascii="Consolas" w:hAnsi="Consolas"/>
                                <w:color w:val="0000FF"/>
                                <w:sz w:val="18"/>
                                <w:szCs w:val="18"/>
                                <w:rPrChange w:id="3824" w:author="Peter Freiling" w:date="2018-12-03T11:34:00Z">
                                  <w:rPr>
                                    <w:rFonts w:ascii="Consolas" w:hAnsi="Consolas"/>
                                    <w:color w:val="0000FF"/>
                                  </w:rPr>
                                </w:rPrChange>
                              </w:rPr>
                              <w:t xml:space="preserve">        public</w:t>
                            </w:r>
                            <w:r w:rsidRPr="00426BC9">
                              <w:rPr>
                                <w:rFonts w:ascii="Consolas" w:hAnsi="Consolas"/>
                                <w:color w:val="000000"/>
                                <w:sz w:val="18"/>
                                <w:szCs w:val="18"/>
                                <w:rPrChange w:id="3825" w:author="Peter Freiling" w:date="2018-12-03T11:34:00Z">
                                  <w:rPr>
                                    <w:rFonts w:ascii="Consolas" w:hAnsi="Consolas"/>
                                    <w:color w:val="000000"/>
                                  </w:rPr>
                                </w:rPrChange>
                              </w:rPr>
                              <w:t> </w:t>
                            </w:r>
                            <w:r w:rsidRPr="00426BC9">
                              <w:rPr>
                                <w:rFonts w:ascii="Consolas" w:hAnsi="Consolas"/>
                                <w:color w:val="0000FF"/>
                                <w:sz w:val="18"/>
                                <w:szCs w:val="18"/>
                                <w:rPrChange w:id="3826" w:author="Peter Freiling" w:date="2018-12-03T11:34:00Z">
                                  <w:rPr>
                                    <w:rFonts w:ascii="Consolas" w:hAnsi="Consolas"/>
                                    <w:color w:val="0000FF"/>
                                  </w:rPr>
                                </w:rPrChange>
                              </w:rPr>
                              <w:t>override</w:t>
                            </w:r>
                            <w:r w:rsidRPr="00426BC9">
                              <w:rPr>
                                <w:rFonts w:ascii="Consolas" w:hAnsi="Consolas"/>
                                <w:color w:val="000000"/>
                                <w:sz w:val="18"/>
                                <w:szCs w:val="18"/>
                                <w:rPrChange w:id="3827" w:author="Peter Freiling" w:date="2018-12-03T11:34:00Z">
                                  <w:rPr>
                                    <w:rFonts w:ascii="Consolas" w:hAnsi="Consolas"/>
                                    <w:color w:val="000000"/>
                                  </w:rPr>
                                </w:rPrChange>
                              </w:rPr>
                              <w:t> </w:t>
                            </w:r>
                            <w:r w:rsidRPr="00426BC9">
                              <w:rPr>
                                <w:rFonts w:ascii="Consolas" w:hAnsi="Consolas"/>
                                <w:color w:val="0000FF"/>
                                <w:sz w:val="18"/>
                                <w:szCs w:val="18"/>
                                <w:rPrChange w:id="3828" w:author="Peter Freiling" w:date="2018-12-03T11:34:00Z">
                                  <w:rPr>
                                    <w:rFonts w:ascii="Consolas" w:hAnsi="Consolas"/>
                                    <w:color w:val="0000FF"/>
                                  </w:rPr>
                                </w:rPrChange>
                              </w:rPr>
                              <w:t>string</w:t>
                            </w:r>
                            <w:r w:rsidRPr="00426BC9">
                              <w:rPr>
                                <w:rFonts w:ascii="Consolas" w:hAnsi="Consolas"/>
                                <w:color w:val="000000"/>
                                <w:sz w:val="18"/>
                                <w:szCs w:val="18"/>
                                <w:rPrChange w:id="3829" w:author="Peter Freiling" w:date="2018-12-03T11:34:00Z">
                                  <w:rPr>
                                    <w:rFonts w:ascii="Consolas" w:hAnsi="Consolas"/>
                                    <w:color w:val="000000"/>
                                  </w:rPr>
                                </w:rPrChange>
                              </w:rPr>
                              <w:t> ToString() =&gt;</w:t>
                            </w:r>
                          </w:ins>
                          <w:ins w:id="3830" w:author="Peter Freiling" w:date="2018-12-03T11:32:00Z">
                            <w:r w:rsidRPr="00426BC9">
                              <w:rPr>
                                <w:rFonts w:ascii="Consolas" w:hAnsi="Consolas"/>
                                <w:color w:val="000000"/>
                                <w:sz w:val="18"/>
                                <w:szCs w:val="18"/>
                                <w:rPrChange w:id="3831" w:author="Peter Freiling" w:date="2018-12-03T11:34:00Z">
                                  <w:rPr>
                                    <w:rFonts w:ascii="Consolas" w:hAnsi="Consolas"/>
                                    <w:color w:val="000000"/>
                                  </w:rPr>
                                </w:rPrChange>
                              </w:rPr>
                              <w:t xml:space="preserve"> </w:t>
                            </w:r>
                          </w:ins>
                          <w:ins w:id="3832" w:author="Peter Freiling" w:date="2018-12-03T11:31:00Z">
                            <w:r w:rsidRPr="00426BC9">
                              <w:rPr>
                                <w:rFonts w:ascii="Consolas" w:hAnsi="Consolas"/>
                                <w:color w:val="A31515"/>
                                <w:sz w:val="18"/>
                                <w:szCs w:val="18"/>
                                <w:rPrChange w:id="3833" w:author="Peter Freiling" w:date="2018-12-03T11:34:00Z">
                                  <w:rPr>
                                    <w:rFonts w:ascii="Consolas" w:hAnsi="Consolas"/>
                                    <w:color w:val="A31515"/>
                                  </w:rPr>
                                </w:rPrChange>
                              </w:rPr>
                              <w:t>$"Tick=</w:t>
                            </w:r>
                            <w:r w:rsidRPr="00426BC9">
                              <w:rPr>
                                <w:rFonts w:ascii="Consolas" w:hAnsi="Consolas"/>
                                <w:color w:val="000000"/>
                                <w:sz w:val="18"/>
                                <w:szCs w:val="18"/>
                                <w:rPrChange w:id="3834" w:author="Peter Freiling" w:date="2018-12-03T11:34:00Z">
                                  <w:rPr>
                                    <w:rFonts w:ascii="Consolas" w:hAnsi="Consolas"/>
                                    <w:color w:val="000000"/>
                                  </w:rPr>
                                </w:rPrChange>
                              </w:rPr>
                              <w:t>{</w:t>
                            </w:r>
                            <w:r w:rsidRPr="00426BC9">
                              <w:rPr>
                                <w:rFonts w:ascii="Consolas" w:hAnsi="Consolas"/>
                                <w:color w:val="0000FF"/>
                                <w:sz w:val="18"/>
                                <w:szCs w:val="18"/>
                                <w:rPrChange w:id="3835" w:author="Peter Freiling" w:date="2018-12-03T11:34:00Z">
                                  <w:rPr>
                                    <w:rFonts w:ascii="Consolas" w:hAnsi="Consolas"/>
                                    <w:color w:val="0000FF"/>
                                  </w:rPr>
                                </w:rPrChange>
                              </w:rPr>
                              <w:t>this</w:t>
                            </w:r>
                            <w:r w:rsidRPr="00426BC9">
                              <w:rPr>
                                <w:rFonts w:ascii="Consolas" w:hAnsi="Consolas"/>
                                <w:color w:val="000000"/>
                                <w:sz w:val="18"/>
                                <w:szCs w:val="18"/>
                                <w:rPrChange w:id="3836" w:author="Peter Freiling" w:date="2018-12-03T11:34:00Z">
                                  <w:rPr>
                                    <w:rFonts w:ascii="Consolas" w:hAnsi="Consolas"/>
                                    <w:color w:val="000000"/>
                                  </w:rPr>
                                </w:rPrChange>
                              </w:rPr>
                              <w:t>.Tick}</w:t>
                            </w:r>
                            <w:r w:rsidRPr="00426BC9">
                              <w:rPr>
                                <w:rFonts w:ascii="Consolas" w:hAnsi="Consolas"/>
                                <w:color w:val="A31515"/>
                                <w:sz w:val="18"/>
                                <w:szCs w:val="18"/>
                                <w:rPrChange w:id="3837" w:author="Peter Freiling" w:date="2018-12-03T11:34:00Z">
                                  <w:rPr>
                                    <w:rFonts w:ascii="Consolas" w:hAnsi="Consolas"/>
                                    <w:color w:val="A31515"/>
                                  </w:rPr>
                                </w:rPrChange>
                              </w:rPr>
                              <w:t>\tProcessId=</w:t>
                            </w:r>
                            <w:r w:rsidRPr="00426BC9">
                              <w:rPr>
                                <w:rFonts w:ascii="Consolas" w:hAnsi="Consolas"/>
                                <w:color w:val="000000"/>
                                <w:sz w:val="18"/>
                                <w:szCs w:val="18"/>
                                <w:rPrChange w:id="3838" w:author="Peter Freiling" w:date="2018-12-03T11:34:00Z">
                                  <w:rPr>
                                    <w:rFonts w:ascii="Consolas" w:hAnsi="Consolas"/>
                                    <w:color w:val="000000"/>
                                  </w:rPr>
                                </w:rPrChange>
                              </w:rPr>
                              <w:t>{</w:t>
                            </w:r>
                            <w:r w:rsidRPr="00426BC9">
                              <w:rPr>
                                <w:rFonts w:ascii="Consolas" w:hAnsi="Consolas"/>
                                <w:color w:val="0000FF"/>
                                <w:sz w:val="18"/>
                                <w:szCs w:val="18"/>
                                <w:rPrChange w:id="3839" w:author="Peter Freiling" w:date="2018-12-03T11:34:00Z">
                                  <w:rPr>
                                    <w:rFonts w:ascii="Consolas" w:hAnsi="Consolas"/>
                                    <w:color w:val="0000FF"/>
                                  </w:rPr>
                                </w:rPrChange>
                              </w:rPr>
                              <w:t>this</w:t>
                            </w:r>
                            <w:r w:rsidRPr="00426BC9">
                              <w:rPr>
                                <w:rFonts w:ascii="Consolas" w:hAnsi="Consolas"/>
                                <w:color w:val="000000"/>
                                <w:sz w:val="18"/>
                                <w:szCs w:val="18"/>
                                <w:rPrChange w:id="3840" w:author="Peter Freiling" w:date="2018-12-03T11:34:00Z">
                                  <w:rPr>
                                    <w:rFonts w:ascii="Consolas" w:hAnsi="Consolas"/>
                                    <w:color w:val="000000"/>
                                  </w:rPr>
                                </w:rPrChange>
                              </w:rPr>
                              <w:t>.ProcessId}</w:t>
                            </w:r>
                            <w:r w:rsidRPr="00426BC9">
                              <w:rPr>
                                <w:rFonts w:ascii="Consolas" w:hAnsi="Consolas"/>
                                <w:color w:val="A31515"/>
                                <w:sz w:val="18"/>
                                <w:szCs w:val="18"/>
                                <w:rPrChange w:id="3841" w:author="Peter Freiling" w:date="2018-12-03T11:34:00Z">
                                  <w:rPr>
                                    <w:rFonts w:ascii="Consolas" w:hAnsi="Consolas"/>
                                    <w:color w:val="A31515"/>
                                  </w:rPr>
                                </w:rPrChange>
                              </w:rPr>
                              <w:t>\t"</w:t>
                            </w:r>
                            <w:r w:rsidRPr="00426BC9">
                              <w:rPr>
                                <w:rFonts w:ascii="Consolas" w:hAnsi="Consolas"/>
                                <w:color w:val="000000"/>
                                <w:sz w:val="18"/>
                                <w:szCs w:val="18"/>
                                <w:rPrChange w:id="3842" w:author="Peter Freiling" w:date="2018-12-03T11:34:00Z">
                                  <w:rPr>
                                    <w:rFonts w:ascii="Consolas" w:hAnsi="Consolas"/>
                                    <w:color w:val="000000"/>
                                  </w:rPr>
                                </w:rPrChange>
                              </w:rPr>
                              <w:t> +</w:t>
                            </w:r>
                          </w:ins>
                        </w:p>
                        <w:p w14:paraId="5407580C" w14:textId="77777777" w:rsidR="003C776F" w:rsidRPr="00426BC9" w:rsidRDefault="003C776F" w:rsidP="00FC144B">
                          <w:pPr>
                            <w:pStyle w:val="HTMLPreformatted"/>
                            <w:shd w:val="clear" w:color="auto" w:fill="FFFFFF"/>
                            <w:rPr>
                              <w:ins w:id="3843" w:author="Peter Freiling" w:date="2018-12-03T11:31:00Z"/>
                              <w:rFonts w:ascii="Consolas" w:hAnsi="Consolas"/>
                              <w:color w:val="000000"/>
                              <w:sz w:val="18"/>
                              <w:szCs w:val="18"/>
                              <w:rPrChange w:id="3844" w:author="Peter Freiling" w:date="2018-12-03T11:34:00Z">
                                <w:rPr>
                                  <w:ins w:id="3845" w:author="Peter Freiling" w:date="2018-12-03T11:31:00Z"/>
                                  <w:rFonts w:ascii="Consolas" w:hAnsi="Consolas"/>
                                  <w:color w:val="000000"/>
                                </w:rPr>
                              </w:rPrChange>
                            </w:rPr>
                          </w:pPr>
                          <w:ins w:id="3846" w:author="Peter Freiling" w:date="2018-12-03T11:31:00Z">
                            <w:r w:rsidRPr="00426BC9">
                              <w:rPr>
                                <w:rFonts w:ascii="Consolas" w:hAnsi="Consolas"/>
                                <w:color w:val="000000"/>
                                <w:sz w:val="18"/>
                                <w:szCs w:val="18"/>
                                <w:rPrChange w:id="3847" w:author="Peter Freiling" w:date="2018-12-03T11:34:00Z">
                                  <w:rPr>
                                    <w:rFonts w:ascii="Consolas" w:hAnsi="Consolas"/>
                                    <w:color w:val="000000"/>
                                  </w:rPr>
                                </w:rPrChange>
                              </w:rPr>
                              <w:t xml:space="preserve">            </w:t>
                            </w:r>
                            <w:r w:rsidRPr="00426BC9">
                              <w:rPr>
                                <w:rFonts w:ascii="Consolas" w:hAnsi="Consolas"/>
                                <w:color w:val="A31515"/>
                                <w:sz w:val="18"/>
                                <w:szCs w:val="18"/>
                                <w:rPrChange w:id="3848" w:author="Peter Freiling" w:date="2018-12-03T11:34:00Z">
                                  <w:rPr>
                                    <w:rFonts w:ascii="Consolas" w:hAnsi="Consolas"/>
                                    <w:color w:val="A31515"/>
                                  </w:rPr>
                                </w:rPrChange>
                              </w:rPr>
                              <w:t>$"CpuId=</w:t>
                            </w:r>
                            <w:r w:rsidRPr="00426BC9">
                              <w:rPr>
                                <w:rFonts w:ascii="Consolas" w:hAnsi="Consolas"/>
                                <w:color w:val="000000"/>
                                <w:sz w:val="18"/>
                                <w:szCs w:val="18"/>
                                <w:rPrChange w:id="3849" w:author="Peter Freiling" w:date="2018-12-03T11:34:00Z">
                                  <w:rPr>
                                    <w:rFonts w:ascii="Consolas" w:hAnsi="Consolas"/>
                                    <w:color w:val="000000"/>
                                  </w:rPr>
                                </w:rPrChange>
                              </w:rPr>
                              <w:t>{</w:t>
                            </w:r>
                            <w:r w:rsidRPr="00426BC9">
                              <w:rPr>
                                <w:rFonts w:ascii="Consolas" w:hAnsi="Consolas"/>
                                <w:color w:val="0000FF"/>
                                <w:sz w:val="18"/>
                                <w:szCs w:val="18"/>
                                <w:rPrChange w:id="3850" w:author="Peter Freiling" w:date="2018-12-03T11:34:00Z">
                                  <w:rPr>
                                    <w:rFonts w:ascii="Consolas" w:hAnsi="Consolas"/>
                                    <w:color w:val="0000FF"/>
                                  </w:rPr>
                                </w:rPrChange>
                              </w:rPr>
                              <w:t>this</w:t>
                            </w:r>
                            <w:r w:rsidRPr="00426BC9">
                              <w:rPr>
                                <w:rFonts w:ascii="Consolas" w:hAnsi="Consolas"/>
                                <w:color w:val="000000"/>
                                <w:sz w:val="18"/>
                                <w:szCs w:val="18"/>
                                <w:rPrChange w:id="3851" w:author="Peter Freiling" w:date="2018-12-03T11:34:00Z">
                                  <w:rPr>
                                    <w:rFonts w:ascii="Consolas" w:hAnsi="Consolas"/>
                                    <w:color w:val="000000"/>
                                  </w:rPr>
                                </w:rPrChange>
                              </w:rPr>
                              <w:t>.CpuId}</w:t>
                            </w:r>
                            <w:r w:rsidRPr="00426BC9">
                              <w:rPr>
                                <w:rFonts w:ascii="Consolas" w:hAnsi="Consolas"/>
                                <w:color w:val="A31515"/>
                                <w:sz w:val="18"/>
                                <w:szCs w:val="18"/>
                                <w:rPrChange w:id="3852" w:author="Peter Freiling" w:date="2018-12-03T11:34:00Z">
                                  <w:rPr>
                                    <w:rFonts w:ascii="Consolas" w:hAnsi="Consolas"/>
                                    <w:color w:val="A31515"/>
                                  </w:rPr>
                                </w:rPrChange>
                              </w:rPr>
                              <w:t>\tCpuTemp=</w:t>
                            </w:r>
                            <w:r w:rsidRPr="00426BC9">
                              <w:rPr>
                                <w:rFonts w:ascii="Consolas" w:hAnsi="Consolas"/>
                                <w:color w:val="000000"/>
                                <w:sz w:val="18"/>
                                <w:szCs w:val="18"/>
                                <w:rPrChange w:id="3853" w:author="Peter Freiling" w:date="2018-12-03T11:34:00Z">
                                  <w:rPr>
                                    <w:rFonts w:ascii="Consolas" w:hAnsi="Consolas"/>
                                    <w:color w:val="000000"/>
                                  </w:rPr>
                                </w:rPrChange>
                              </w:rPr>
                              <w:t>{</w:t>
                            </w:r>
                            <w:r w:rsidRPr="00426BC9">
                              <w:rPr>
                                <w:rFonts w:ascii="Consolas" w:hAnsi="Consolas"/>
                                <w:color w:val="0000FF"/>
                                <w:sz w:val="18"/>
                                <w:szCs w:val="18"/>
                                <w:rPrChange w:id="3854" w:author="Peter Freiling" w:date="2018-12-03T11:34:00Z">
                                  <w:rPr>
                                    <w:rFonts w:ascii="Consolas" w:hAnsi="Consolas"/>
                                    <w:color w:val="0000FF"/>
                                  </w:rPr>
                                </w:rPrChange>
                              </w:rPr>
                              <w:t>this</w:t>
                            </w:r>
                            <w:r w:rsidRPr="00426BC9">
                              <w:rPr>
                                <w:rFonts w:ascii="Consolas" w:hAnsi="Consolas"/>
                                <w:color w:val="000000"/>
                                <w:sz w:val="18"/>
                                <w:szCs w:val="18"/>
                                <w:rPrChange w:id="3855" w:author="Peter Freiling" w:date="2018-12-03T11:34:00Z">
                                  <w:rPr>
                                    <w:rFonts w:ascii="Consolas" w:hAnsi="Consolas"/>
                                    <w:color w:val="000000"/>
                                  </w:rPr>
                                </w:rPrChange>
                              </w:rPr>
                              <w:t>.CpuTemp}</w:t>
                            </w:r>
                            <w:r w:rsidRPr="00426BC9">
                              <w:rPr>
                                <w:rFonts w:ascii="Consolas" w:hAnsi="Consolas"/>
                                <w:color w:val="A31515"/>
                                <w:sz w:val="18"/>
                                <w:szCs w:val="18"/>
                                <w:rPrChange w:id="3856" w:author="Peter Freiling" w:date="2018-12-03T11:34:00Z">
                                  <w:rPr>
                                    <w:rFonts w:ascii="Consolas" w:hAnsi="Consolas"/>
                                    <w:color w:val="A31515"/>
                                  </w:rPr>
                                </w:rPrChange>
                              </w:rPr>
                              <w:t>"</w:t>
                            </w:r>
                            <w:r w:rsidRPr="00426BC9">
                              <w:rPr>
                                <w:rFonts w:ascii="Consolas" w:hAnsi="Consolas"/>
                                <w:color w:val="000000"/>
                                <w:sz w:val="18"/>
                                <w:szCs w:val="18"/>
                                <w:rPrChange w:id="3857" w:author="Peter Freiling" w:date="2018-12-03T11:34:00Z">
                                  <w:rPr>
                                    <w:rFonts w:ascii="Consolas" w:hAnsi="Consolas"/>
                                    <w:color w:val="000000"/>
                                  </w:rPr>
                                </w:rPrChange>
                              </w:rPr>
                              <w:t>;</w:t>
                            </w:r>
                          </w:ins>
                        </w:p>
                        <w:p w14:paraId="38C9956F" w14:textId="77777777" w:rsidR="003C776F" w:rsidRPr="00426BC9" w:rsidRDefault="003C776F" w:rsidP="003C776F">
                          <w:pPr>
                            <w:pStyle w:val="HTMLPreformatted"/>
                            <w:shd w:val="clear" w:color="auto" w:fill="FFFFFF"/>
                            <w:rPr>
                              <w:ins w:id="3858" w:author="Peter Freiling" w:date="2018-12-03T11:28:00Z"/>
                              <w:rFonts w:ascii="Consolas" w:hAnsi="Consolas"/>
                              <w:color w:val="000000"/>
                              <w:sz w:val="18"/>
                              <w:szCs w:val="18"/>
                              <w:rPrChange w:id="3859" w:author="Peter Freiling" w:date="2018-12-03T11:34:00Z">
                                <w:rPr>
                                  <w:ins w:id="3860" w:author="Peter Freiling" w:date="2018-12-03T11:28:00Z"/>
                                  <w:rFonts w:ascii="Consolas" w:hAnsi="Consolas"/>
                                  <w:color w:val="000000"/>
                                </w:rPr>
                              </w:rPrChange>
                            </w:rPr>
                          </w:pPr>
                          <w:ins w:id="3861" w:author="Peter Freiling" w:date="2018-12-03T11:28:00Z">
                            <w:r w:rsidRPr="00426BC9">
                              <w:rPr>
                                <w:rFonts w:ascii="Consolas" w:hAnsi="Consolas"/>
                                <w:color w:val="000000"/>
                                <w:sz w:val="18"/>
                                <w:szCs w:val="18"/>
                                <w:rPrChange w:id="3862" w:author="Peter Freiling" w:date="2018-12-03T11:34:00Z">
                                  <w:rPr>
                                    <w:rFonts w:ascii="Consolas" w:hAnsi="Consolas"/>
                                    <w:color w:val="000000"/>
                                  </w:rPr>
                                </w:rPrChange>
                              </w:rPr>
                              <w:t>    };</w:t>
                            </w:r>
                          </w:ins>
                        </w:p>
                        <w:p w14:paraId="28768B55" w14:textId="77777777" w:rsidR="003C776F" w:rsidRPr="00426BC9" w:rsidRDefault="003C776F" w:rsidP="003C776F">
                          <w:pPr>
                            <w:pStyle w:val="HTMLPreformatted"/>
                            <w:shd w:val="clear" w:color="auto" w:fill="FFFFFF"/>
                            <w:rPr>
                              <w:ins w:id="3863" w:author="Peter Freiling" w:date="2018-12-03T11:28:00Z"/>
                              <w:rFonts w:ascii="Consolas" w:hAnsi="Consolas"/>
                              <w:color w:val="000000"/>
                              <w:sz w:val="18"/>
                              <w:szCs w:val="18"/>
                              <w:rPrChange w:id="3864" w:author="Peter Freiling" w:date="2018-12-03T11:34:00Z">
                                <w:rPr>
                                  <w:ins w:id="3865" w:author="Peter Freiling" w:date="2018-12-03T11:28:00Z"/>
                                  <w:rFonts w:ascii="Consolas" w:hAnsi="Consolas"/>
                                  <w:color w:val="000000"/>
                                </w:rPr>
                              </w:rPrChange>
                            </w:rPr>
                          </w:pPr>
                          <w:ins w:id="3866" w:author="Peter Freiling" w:date="2018-12-03T11:28:00Z">
                            <w:r w:rsidRPr="00426BC9">
                              <w:rPr>
                                <w:rFonts w:ascii="Consolas" w:hAnsi="Consolas"/>
                                <w:color w:val="000000"/>
                                <w:sz w:val="18"/>
                                <w:szCs w:val="18"/>
                                <w:rPrChange w:id="3867" w:author="Peter Freiling" w:date="2018-12-03T11:34:00Z">
                                  <w:rPr>
                                    <w:rFonts w:ascii="Consolas" w:hAnsi="Consolas"/>
                                    <w:color w:val="000000"/>
                                  </w:rPr>
                                </w:rPrChange>
                              </w:rPr>
                              <w:t xml:space="preserve"> </w:t>
                            </w:r>
                          </w:ins>
                        </w:p>
                        <w:p w14:paraId="66CC04B5" w14:textId="77777777" w:rsidR="003C776F" w:rsidRPr="00426BC9" w:rsidRDefault="003C776F" w:rsidP="003C776F">
                          <w:pPr>
                            <w:pStyle w:val="HTMLPreformatted"/>
                            <w:shd w:val="clear" w:color="auto" w:fill="FFFFFF"/>
                            <w:rPr>
                              <w:ins w:id="3868" w:author="Peter Freiling" w:date="2018-12-03T11:32:00Z"/>
                              <w:rFonts w:ascii="Consolas" w:hAnsi="Consolas"/>
                              <w:color w:val="000000"/>
                              <w:sz w:val="18"/>
                              <w:szCs w:val="18"/>
                              <w:rPrChange w:id="3869" w:author="Peter Freiling" w:date="2018-12-03T11:34:00Z">
                                <w:rPr>
                                  <w:ins w:id="3870" w:author="Peter Freiling" w:date="2018-12-03T11:32:00Z"/>
                                  <w:rFonts w:ascii="Consolas" w:hAnsi="Consolas"/>
                                  <w:color w:val="000000"/>
                                </w:rPr>
                              </w:rPrChange>
                            </w:rPr>
                          </w:pPr>
                          <w:ins w:id="3871" w:author="Peter Freiling" w:date="2018-12-03T11:30:00Z">
                            <w:r w:rsidRPr="00426BC9">
                              <w:rPr>
                                <w:rFonts w:ascii="Consolas" w:hAnsi="Consolas"/>
                                <w:color w:val="0000FF"/>
                                <w:sz w:val="18"/>
                                <w:szCs w:val="18"/>
                                <w:rPrChange w:id="3872" w:author="Peter Freiling" w:date="2018-12-03T11:34:00Z">
                                  <w:rPr>
                                    <w:rFonts w:ascii="Consolas" w:hAnsi="Consolas"/>
                                    <w:color w:val="0000FF"/>
                                  </w:rPr>
                                </w:rPrChange>
                              </w:rPr>
                              <w:t xml:space="preserve">    private</w:t>
                            </w:r>
                            <w:r w:rsidRPr="00426BC9">
                              <w:rPr>
                                <w:rFonts w:ascii="Consolas" w:hAnsi="Consolas"/>
                                <w:color w:val="000000"/>
                                <w:sz w:val="18"/>
                                <w:szCs w:val="18"/>
                                <w:rPrChange w:id="3873" w:author="Peter Freiling" w:date="2018-12-03T11:34:00Z">
                                  <w:rPr>
                                    <w:rFonts w:ascii="Consolas" w:hAnsi="Consolas"/>
                                    <w:color w:val="000000"/>
                                  </w:rPr>
                                </w:rPrChange>
                              </w:rPr>
                              <w:t> </w:t>
                            </w:r>
                            <w:r w:rsidRPr="00426BC9">
                              <w:rPr>
                                <w:rFonts w:ascii="Consolas" w:hAnsi="Consolas"/>
                                <w:color w:val="0000FF"/>
                                <w:sz w:val="18"/>
                                <w:szCs w:val="18"/>
                                <w:rPrChange w:id="3874" w:author="Peter Freiling" w:date="2018-12-03T11:34:00Z">
                                  <w:rPr>
                                    <w:rFonts w:ascii="Consolas" w:hAnsi="Consolas"/>
                                    <w:color w:val="0000FF"/>
                                  </w:rPr>
                                </w:rPrChange>
                              </w:rPr>
                              <w:t>static</w:t>
                            </w:r>
                            <w:r w:rsidRPr="00426BC9">
                              <w:rPr>
                                <w:rFonts w:ascii="Consolas" w:hAnsi="Consolas"/>
                                <w:color w:val="000000"/>
                                <w:sz w:val="18"/>
                                <w:szCs w:val="18"/>
                                <w:rPrChange w:id="3875" w:author="Peter Freiling" w:date="2018-12-03T11:34:00Z">
                                  <w:rPr>
                                    <w:rFonts w:ascii="Consolas" w:hAnsi="Consolas"/>
                                    <w:color w:val="000000"/>
                                  </w:rPr>
                                </w:rPrChange>
                              </w:rPr>
                              <w:t> </w:t>
                            </w:r>
                            <w:r w:rsidRPr="00426BC9">
                              <w:rPr>
                                <w:rFonts w:ascii="Consolas" w:hAnsi="Consolas"/>
                                <w:color w:val="0000FF"/>
                                <w:sz w:val="18"/>
                                <w:szCs w:val="18"/>
                                <w:rPrChange w:id="3876" w:author="Peter Freiling" w:date="2018-12-03T11:34:00Z">
                                  <w:rPr>
                                    <w:rFonts w:ascii="Consolas" w:hAnsi="Consolas"/>
                                    <w:color w:val="0000FF"/>
                                  </w:rPr>
                                </w:rPrChange>
                              </w:rPr>
                              <w:t>void</w:t>
                            </w:r>
                            <w:r w:rsidRPr="00426BC9">
                              <w:rPr>
                                <w:rFonts w:ascii="Consolas" w:hAnsi="Consolas"/>
                                <w:color w:val="000000"/>
                                <w:sz w:val="18"/>
                                <w:szCs w:val="18"/>
                                <w:rPrChange w:id="3877" w:author="Peter Freiling" w:date="2018-12-03T11:34:00Z">
                                  <w:rPr>
                                    <w:rFonts w:ascii="Consolas" w:hAnsi="Consolas"/>
                                    <w:color w:val="000000"/>
                                  </w:rPr>
                                </w:rPrChange>
                              </w:rPr>
                              <w:t> WriteEvent&lt;</w:t>
                            </w:r>
                            <w:r w:rsidRPr="00426BC9">
                              <w:rPr>
                                <w:rFonts w:ascii="Consolas" w:hAnsi="Consolas"/>
                                <w:color w:val="2B91AF"/>
                                <w:sz w:val="18"/>
                                <w:szCs w:val="18"/>
                                <w:rPrChange w:id="3878" w:author="Peter Freiling" w:date="2018-12-03T11:34:00Z">
                                  <w:rPr>
                                    <w:rFonts w:ascii="Consolas" w:hAnsi="Consolas"/>
                                    <w:color w:val="2B91AF"/>
                                  </w:rPr>
                                </w:rPrChange>
                              </w:rPr>
                              <w:t>T</w:t>
                            </w:r>
                            <w:r w:rsidRPr="00426BC9">
                              <w:rPr>
                                <w:rFonts w:ascii="Consolas" w:hAnsi="Consolas"/>
                                <w:color w:val="000000"/>
                                <w:sz w:val="18"/>
                                <w:szCs w:val="18"/>
                                <w:rPrChange w:id="3879" w:author="Peter Freiling" w:date="2018-12-03T11:34:00Z">
                                  <w:rPr>
                                    <w:rFonts w:ascii="Consolas" w:hAnsi="Consolas"/>
                                    <w:color w:val="000000"/>
                                  </w:rPr>
                                </w:rPrChange>
                              </w:rPr>
                              <w:t>&gt;(</w:t>
                            </w:r>
                            <w:r w:rsidRPr="00426BC9">
                              <w:rPr>
                                <w:rFonts w:ascii="Consolas" w:hAnsi="Consolas"/>
                                <w:color w:val="2B91AF"/>
                                <w:sz w:val="18"/>
                                <w:szCs w:val="18"/>
                                <w:rPrChange w:id="3880" w:author="Peter Freiling" w:date="2018-12-03T11:34:00Z">
                                  <w:rPr>
                                    <w:rFonts w:ascii="Consolas" w:hAnsi="Consolas"/>
                                    <w:color w:val="2B91AF"/>
                                  </w:rPr>
                                </w:rPrChange>
                              </w:rPr>
                              <w:t>StreamEvent</w:t>
                            </w:r>
                            <w:r w:rsidRPr="00426BC9">
                              <w:rPr>
                                <w:rFonts w:ascii="Consolas" w:hAnsi="Consolas"/>
                                <w:color w:val="000000"/>
                                <w:sz w:val="18"/>
                                <w:szCs w:val="18"/>
                                <w:rPrChange w:id="3881" w:author="Peter Freiling" w:date="2018-12-03T11:34:00Z">
                                  <w:rPr>
                                    <w:rFonts w:ascii="Consolas" w:hAnsi="Consolas"/>
                                    <w:color w:val="000000"/>
                                  </w:rPr>
                                </w:rPrChange>
                              </w:rPr>
                              <w:t>&lt;</w:t>
                            </w:r>
                            <w:r w:rsidRPr="00426BC9">
                              <w:rPr>
                                <w:rFonts w:ascii="Consolas" w:hAnsi="Consolas"/>
                                <w:color w:val="2B91AF"/>
                                <w:sz w:val="18"/>
                                <w:szCs w:val="18"/>
                                <w:rPrChange w:id="3882" w:author="Peter Freiling" w:date="2018-12-03T11:34:00Z">
                                  <w:rPr>
                                    <w:rFonts w:ascii="Consolas" w:hAnsi="Consolas"/>
                                    <w:color w:val="2B91AF"/>
                                  </w:rPr>
                                </w:rPrChange>
                              </w:rPr>
                              <w:t>T</w:t>
                            </w:r>
                            <w:r w:rsidRPr="00426BC9">
                              <w:rPr>
                                <w:rFonts w:ascii="Consolas" w:hAnsi="Consolas"/>
                                <w:color w:val="000000"/>
                                <w:sz w:val="18"/>
                                <w:szCs w:val="18"/>
                                <w:rPrChange w:id="3883" w:author="Peter Freiling" w:date="2018-12-03T11:34:00Z">
                                  <w:rPr>
                                    <w:rFonts w:ascii="Consolas" w:hAnsi="Consolas"/>
                                    <w:color w:val="000000"/>
                                  </w:rPr>
                                </w:rPrChange>
                              </w:rPr>
                              <w:t>&gt; e) =&gt;</w:t>
                            </w:r>
                          </w:ins>
                          <w:ins w:id="3884" w:author="Peter Freiling" w:date="2018-12-03T11:32:00Z">
                            <w:r w:rsidRPr="00426BC9">
                              <w:rPr>
                                <w:rFonts w:ascii="Consolas" w:hAnsi="Consolas"/>
                                <w:color w:val="000000"/>
                                <w:sz w:val="18"/>
                                <w:szCs w:val="18"/>
                                <w:rPrChange w:id="3885" w:author="Peter Freiling" w:date="2018-12-03T11:34:00Z">
                                  <w:rPr>
                                    <w:rFonts w:ascii="Consolas" w:hAnsi="Consolas"/>
                                    <w:color w:val="000000"/>
                                  </w:rPr>
                                </w:rPrChange>
                              </w:rPr>
                              <w:t xml:space="preserve"> </w:t>
                            </w:r>
                          </w:ins>
                          <w:ins w:id="3886" w:author="Peter Freiling" w:date="2018-12-03T11:30:00Z">
                            <w:r w:rsidRPr="00426BC9">
                              <w:rPr>
                                <w:rFonts w:ascii="Consolas" w:hAnsi="Consolas"/>
                                <w:color w:val="2B91AF"/>
                                <w:sz w:val="18"/>
                                <w:szCs w:val="18"/>
                                <w:rPrChange w:id="3887" w:author="Peter Freiling" w:date="2018-12-03T11:34:00Z">
                                  <w:rPr>
                                    <w:rFonts w:ascii="Consolas" w:hAnsi="Consolas"/>
                                    <w:color w:val="2B91AF"/>
                                  </w:rPr>
                                </w:rPrChange>
                              </w:rPr>
                              <w:t>Console</w:t>
                            </w:r>
                            <w:r w:rsidRPr="00426BC9">
                              <w:rPr>
                                <w:rFonts w:ascii="Consolas" w:hAnsi="Consolas"/>
                                <w:color w:val="000000"/>
                                <w:sz w:val="18"/>
                                <w:szCs w:val="18"/>
                                <w:rPrChange w:id="3888" w:author="Peter Freiling" w:date="2018-12-03T11:34:00Z">
                                  <w:rPr>
                                    <w:rFonts w:ascii="Consolas" w:hAnsi="Consolas"/>
                                    <w:color w:val="000000"/>
                                  </w:rPr>
                                </w:rPrChange>
                              </w:rPr>
                              <w:t>.WriteLine(</w:t>
                            </w:r>
                          </w:ins>
                        </w:p>
                        <w:p w14:paraId="3BDD82E0" w14:textId="77777777" w:rsidR="003C776F" w:rsidRPr="00426BC9" w:rsidRDefault="003C776F" w:rsidP="00FC144B">
                          <w:pPr>
                            <w:pStyle w:val="HTMLPreformatted"/>
                            <w:shd w:val="clear" w:color="auto" w:fill="FFFFFF"/>
                            <w:rPr>
                              <w:ins w:id="3889" w:author="Peter Freiling" w:date="2018-12-03T11:30:00Z"/>
                              <w:rFonts w:ascii="Consolas" w:hAnsi="Consolas"/>
                              <w:color w:val="000000"/>
                              <w:sz w:val="18"/>
                              <w:szCs w:val="18"/>
                              <w:rPrChange w:id="3890" w:author="Peter Freiling" w:date="2018-12-03T11:34:00Z">
                                <w:rPr>
                                  <w:ins w:id="3891" w:author="Peter Freiling" w:date="2018-12-03T11:30:00Z"/>
                                  <w:rFonts w:ascii="Consolas" w:hAnsi="Consolas"/>
                                  <w:color w:val="000000"/>
                                </w:rPr>
                              </w:rPrChange>
                            </w:rPr>
                          </w:pPr>
                          <w:ins w:id="3892" w:author="Peter Freiling" w:date="2018-12-03T11:32:00Z">
                            <w:r w:rsidRPr="00426BC9">
                              <w:rPr>
                                <w:rFonts w:ascii="Consolas" w:hAnsi="Consolas"/>
                                <w:color w:val="A31515"/>
                                <w:sz w:val="18"/>
                                <w:szCs w:val="18"/>
                                <w:rPrChange w:id="3893" w:author="Peter Freiling" w:date="2018-12-03T11:34:00Z">
                                  <w:rPr>
                                    <w:rFonts w:ascii="Consolas" w:hAnsi="Consolas"/>
                                    <w:color w:val="A31515"/>
                                  </w:rPr>
                                </w:rPrChange>
                              </w:rPr>
                              <w:t xml:space="preserve">        </w:t>
                            </w:r>
                          </w:ins>
                          <w:ins w:id="3894" w:author="Peter Freiling" w:date="2018-12-03T11:30:00Z">
                            <w:r w:rsidRPr="00426BC9">
                              <w:rPr>
                                <w:rFonts w:ascii="Consolas" w:hAnsi="Consolas"/>
                                <w:color w:val="A31515"/>
                                <w:sz w:val="18"/>
                                <w:szCs w:val="18"/>
                                <w:rPrChange w:id="3895" w:author="Peter Freiling" w:date="2018-12-03T11:34:00Z">
                                  <w:rPr>
                                    <w:rFonts w:ascii="Consolas" w:hAnsi="Consolas"/>
                                    <w:color w:val="A31515"/>
                                  </w:rPr>
                                </w:rPrChange>
                              </w:rPr>
                              <w:t>$"Event Kind = Interval\tStart Time = </w:t>
                            </w:r>
                            <w:r w:rsidRPr="00426BC9">
                              <w:rPr>
                                <w:rFonts w:ascii="Consolas" w:hAnsi="Consolas"/>
                                <w:color w:val="000000"/>
                                <w:sz w:val="18"/>
                                <w:szCs w:val="18"/>
                                <w:rPrChange w:id="3896" w:author="Peter Freiling" w:date="2018-12-03T11:34:00Z">
                                  <w:rPr>
                                    <w:rFonts w:ascii="Consolas" w:hAnsi="Consolas"/>
                                    <w:color w:val="000000"/>
                                  </w:rPr>
                                </w:rPrChange>
                              </w:rPr>
                              <w:t>{e.StartTime}</w:t>
                            </w:r>
                            <w:r w:rsidRPr="00426BC9">
                              <w:rPr>
                                <w:rFonts w:ascii="Consolas" w:hAnsi="Consolas"/>
                                <w:color w:val="A31515"/>
                                <w:sz w:val="18"/>
                                <w:szCs w:val="18"/>
                                <w:rPrChange w:id="3897" w:author="Peter Freiling" w:date="2018-12-03T11:34:00Z">
                                  <w:rPr>
                                    <w:rFonts w:ascii="Consolas" w:hAnsi="Consolas"/>
                                    <w:color w:val="A31515"/>
                                  </w:rPr>
                                </w:rPrChange>
                              </w:rPr>
                              <w:t>\t"</w:t>
                            </w:r>
                            <w:r w:rsidRPr="00426BC9">
                              <w:rPr>
                                <w:rFonts w:ascii="Consolas" w:hAnsi="Consolas"/>
                                <w:color w:val="000000"/>
                                <w:sz w:val="18"/>
                                <w:szCs w:val="18"/>
                                <w:rPrChange w:id="3898" w:author="Peter Freiling" w:date="2018-12-03T11:34:00Z">
                                  <w:rPr>
                                    <w:rFonts w:ascii="Consolas" w:hAnsi="Consolas"/>
                                    <w:color w:val="000000"/>
                                  </w:rPr>
                                </w:rPrChange>
                              </w:rPr>
                              <w:t> +</w:t>
                            </w:r>
                          </w:ins>
                        </w:p>
                        <w:p w14:paraId="3BF28D2A" w14:textId="77777777" w:rsidR="003C776F" w:rsidRPr="00426BC9" w:rsidRDefault="003C776F" w:rsidP="003C776F">
                          <w:pPr>
                            <w:pStyle w:val="HTMLPreformatted"/>
                            <w:shd w:val="clear" w:color="auto" w:fill="FFFFFF"/>
                            <w:rPr>
                              <w:ins w:id="3899" w:author="Peter Freiling" w:date="2018-12-03T11:30:00Z"/>
                              <w:rFonts w:ascii="Consolas" w:hAnsi="Consolas"/>
                              <w:color w:val="000000"/>
                              <w:sz w:val="18"/>
                              <w:szCs w:val="18"/>
                              <w:rPrChange w:id="3900" w:author="Peter Freiling" w:date="2018-12-03T11:34:00Z">
                                <w:rPr>
                                  <w:ins w:id="3901" w:author="Peter Freiling" w:date="2018-12-03T11:30:00Z"/>
                                  <w:rFonts w:ascii="Consolas" w:hAnsi="Consolas"/>
                                  <w:color w:val="000000"/>
                                </w:rPr>
                              </w:rPrChange>
                            </w:rPr>
                            <w:pPrChange w:id="3902" w:author="Peter Freiling" w:date="2018-12-03T11:32:00Z">
                              <w:pPr>
                                <w:pStyle w:val="HTMLPreformatted"/>
                                <w:shd w:val="clear" w:color="auto" w:fill="FFFFFF"/>
                              </w:pPr>
                            </w:pPrChange>
                          </w:pPr>
                          <w:ins w:id="3903" w:author="Peter Freiling" w:date="2018-12-03T11:30:00Z">
                            <w:r w:rsidRPr="00426BC9">
                              <w:rPr>
                                <w:rFonts w:ascii="Consolas" w:hAnsi="Consolas"/>
                                <w:color w:val="000000"/>
                                <w:sz w:val="18"/>
                                <w:szCs w:val="18"/>
                                <w:rPrChange w:id="3904" w:author="Peter Freiling" w:date="2018-12-03T11:34:00Z">
                                  <w:rPr>
                                    <w:rFonts w:ascii="Consolas" w:hAnsi="Consolas"/>
                                    <w:color w:val="000000"/>
                                  </w:rPr>
                                </w:rPrChange>
                              </w:rPr>
                              <w:t xml:space="preserve">        </w:t>
                            </w:r>
                            <w:r w:rsidRPr="00426BC9">
                              <w:rPr>
                                <w:rFonts w:ascii="Consolas" w:hAnsi="Consolas"/>
                                <w:color w:val="A31515"/>
                                <w:sz w:val="18"/>
                                <w:szCs w:val="18"/>
                                <w:rPrChange w:id="3905" w:author="Peter Freiling" w:date="2018-12-03T11:34:00Z">
                                  <w:rPr>
                                    <w:rFonts w:ascii="Consolas" w:hAnsi="Consolas"/>
                                    <w:color w:val="A31515"/>
                                  </w:rPr>
                                </w:rPrChange>
                              </w:rPr>
                              <w:t>$"End Time = </w:t>
                            </w:r>
                            <w:r w:rsidRPr="00426BC9">
                              <w:rPr>
                                <w:rFonts w:ascii="Consolas" w:hAnsi="Consolas"/>
                                <w:color w:val="000000"/>
                                <w:sz w:val="18"/>
                                <w:szCs w:val="18"/>
                                <w:rPrChange w:id="3906" w:author="Peter Freiling" w:date="2018-12-03T11:34:00Z">
                                  <w:rPr>
                                    <w:rFonts w:ascii="Consolas" w:hAnsi="Consolas"/>
                                    <w:color w:val="000000"/>
                                  </w:rPr>
                                </w:rPrChange>
                              </w:rPr>
                              <w:t>{e.EndTime}</w:t>
                            </w:r>
                            <w:r w:rsidRPr="00426BC9">
                              <w:rPr>
                                <w:rFonts w:ascii="Consolas" w:hAnsi="Consolas"/>
                                <w:color w:val="A31515"/>
                                <w:sz w:val="18"/>
                                <w:szCs w:val="18"/>
                                <w:rPrChange w:id="3907" w:author="Peter Freiling" w:date="2018-12-03T11:34:00Z">
                                  <w:rPr>
                                    <w:rFonts w:ascii="Consolas" w:hAnsi="Consolas"/>
                                    <w:color w:val="A31515"/>
                                  </w:rPr>
                                </w:rPrChange>
                              </w:rPr>
                              <w:t>\tPayload = (</w:t>
                            </w:r>
                            <w:r w:rsidRPr="00426BC9">
                              <w:rPr>
                                <w:rFonts w:ascii="Consolas" w:hAnsi="Consolas"/>
                                <w:color w:val="000000"/>
                                <w:sz w:val="18"/>
                                <w:szCs w:val="18"/>
                                <w:rPrChange w:id="3908" w:author="Peter Freiling" w:date="2018-12-03T11:34:00Z">
                                  <w:rPr>
                                    <w:rFonts w:ascii="Consolas" w:hAnsi="Consolas"/>
                                    <w:color w:val="000000"/>
                                  </w:rPr>
                                </w:rPrChange>
                              </w:rPr>
                              <w:t>{e.Payload.ToString()}</w:t>
                            </w:r>
                            <w:r w:rsidRPr="00426BC9">
                              <w:rPr>
                                <w:rFonts w:ascii="Consolas" w:hAnsi="Consolas"/>
                                <w:color w:val="A31515"/>
                                <w:sz w:val="18"/>
                                <w:szCs w:val="18"/>
                                <w:rPrChange w:id="3909" w:author="Peter Freiling" w:date="2018-12-03T11:34:00Z">
                                  <w:rPr>
                                    <w:rFonts w:ascii="Consolas" w:hAnsi="Consolas"/>
                                    <w:color w:val="A31515"/>
                                  </w:rPr>
                                </w:rPrChange>
                              </w:rPr>
                              <w:t>)"</w:t>
                            </w:r>
                            <w:r w:rsidRPr="00426BC9">
                              <w:rPr>
                                <w:rFonts w:ascii="Consolas" w:hAnsi="Consolas"/>
                                <w:color w:val="000000"/>
                                <w:sz w:val="18"/>
                                <w:szCs w:val="18"/>
                                <w:rPrChange w:id="3910" w:author="Peter Freiling" w:date="2018-12-03T11:34:00Z">
                                  <w:rPr>
                                    <w:rFonts w:ascii="Consolas" w:hAnsi="Consolas"/>
                                    <w:color w:val="000000"/>
                                  </w:rPr>
                                </w:rPrChange>
                              </w:rPr>
                              <w:t>);</w:t>
                            </w:r>
                          </w:ins>
                        </w:p>
                        <w:p w14:paraId="631E4A2A" w14:textId="77777777" w:rsidR="003C776F" w:rsidRPr="00426BC9" w:rsidRDefault="003C776F" w:rsidP="003C776F">
                          <w:pPr>
                            <w:pStyle w:val="HTMLPreformatted"/>
                            <w:shd w:val="clear" w:color="auto" w:fill="FFFFFF"/>
                            <w:rPr>
                              <w:ins w:id="3911" w:author="Peter Freiling" w:date="2018-12-03T11:28:00Z"/>
                              <w:rFonts w:ascii="Consolas" w:hAnsi="Consolas"/>
                              <w:color w:val="000000"/>
                              <w:sz w:val="18"/>
                              <w:szCs w:val="18"/>
                              <w:rPrChange w:id="3912" w:author="Peter Freiling" w:date="2018-12-03T11:34:00Z">
                                <w:rPr>
                                  <w:ins w:id="3913" w:author="Peter Freiling" w:date="2018-12-03T11:28:00Z"/>
                                  <w:rFonts w:ascii="Consolas" w:hAnsi="Consolas"/>
                                  <w:color w:val="000000"/>
                                </w:rPr>
                              </w:rPrChange>
                            </w:rPr>
                          </w:pPr>
                          <w:ins w:id="3914" w:author="Peter Freiling" w:date="2018-12-03T11:28:00Z">
                            <w:r w:rsidRPr="00426BC9">
                              <w:rPr>
                                <w:rFonts w:ascii="Consolas" w:hAnsi="Consolas"/>
                                <w:color w:val="000000"/>
                                <w:sz w:val="18"/>
                                <w:szCs w:val="18"/>
                                <w:rPrChange w:id="3915" w:author="Peter Freiling" w:date="2018-12-03T11:34:00Z">
                                  <w:rPr>
                                    <w:rFonts w:ascii="Consolas" w:hAnsi="Consolas"/>
                                    <w:color w:val="000000"/>
                                  </w:rPr>
                                </w:rPrChange>
                              </w:rPr>
                              <w:t xml:space="preserve"> </w:t>
                            </w:r>
                          </w:ins>
                        </w:p>
                        <w:p w14:paraId="1C101928" w14:textId="77777777" w:rsidR="003C776F" w:rsidRPr="00426BC9" w:rsidRDefault="003C776F" w:rsidP="003C776F">
                          <w:pPr>
                            <w:pStyle w:val="HTMLPreformatted"/>
                            <w:shd w:val="clear" w:color="auto" w:fill="FFFFFF"/>
                            <w:rPr>
                              <w:ins w:id="3916" w:author="Peter Freiling" w:date="2018-12-03T11:28:00Z"/>
                              <w:rFonts w:ascii="Consolas" w:hAnsi="Consolas"/>
                              <w:color w:val="000000"/>
                              <w:sz w:val="18"/>
                              <w:szCs w:val="18"/>
                              <w:rPrChange w:id="3917" w:author="Peter Freiling" w:date="2018-12-03T11:34:00Z">
                                <w:rPr>
                                  <w:ins w:id="3918" w:author="Peter Freiling" w:date="2018-12-03T11:28:00Z"/>
                                  <w:rFonts w:ascii="Consolas" w:hAnsi="Consolas"/>
                                  <w:color w:val="000000"/>
                                </w:rPr>
                              </w:rPrChange>
                            </w:rPr>
                          </w:pPr>
                          <w:ins w:id="3919" w:author="Peter Freiling" w:date="2018-12-03T11:28:00Z">
                            <w:r w:rsidRPr="00426BC9">
                              <w:rPr>
                                <w:rFonts w:ascii="Consolas" w:hAnsi="Consolas"/>
                                <w:color w:val="000000"/>
                                <w:sz w:val="18"/>
                                <w:szCs w:val="18"/>
                                <w:rPrChange w:id="3920" w:author="Peter Freiling" w:date="2018-12-03T11:34:00Z">
                                  <w:rPr>
                                    <w:rFonts w:ascii="Consolas" w:hAnsi="Consolas"/>
                                    <w:color w:val="000000"/>
                                  </w:rPr>
                                </w:rPrChange>
                              </w:rPr>
                              <w:t>    </w:t>
                            </w:r>
                            <w:r w:rsidRPr="00426BC9">
                              <w:rPr>
                                <w:rFonts w:ascii="Consolas" w:hAnsi="Consolas"/>
                                <w:color w:val="0000FF"/>
                                <w:sz w:val="18"/>
                                <w:szCs w:val="18"/>
                                <w:rPrChange w:id="3921" w:author="Peter Freiling" w:date="2018-12-03T11:34:00Z">
                                  <w:rPr>
                                    <w:rFonts w:ascii="Consolas" w:hAnsi="Consolas"/>
                                    <w:color w:val="0000FF"/>
                                  </w:rPr>
                                </w:rPrChange>
                              </w:rPr>
                              <w:t>public</w:t>
                            </w:r>
                            <w:r w:rsidRPr="00426BC9">
                              <w:rPr>
                                <w:rFonts w:ascii="Consolas" w:hAnsi="Consolas"/>
                                <w:color w:val="000000"/>
                                <w:sz w:val="18"/>
                                <w:szCs w:val="18"/>
                                <w:rPrChange w:id="3922" w:author="Peter Freiling" w:date="2018-12-03T11:34:00Z">
                                  <w:rPr>
                                    <w:rFonts w:ascii="Consolas" w:hAnsi="Consolas"/>
                                    <w:color w:val="000000"/>
                                  </w:rPr>
                                </w:rPrChange>
                              </w:rPr>
                              <w:t> </w:t>
                            </w:r>
                            <w:r w:rsidRPr="00426BC9">
                              <w:rPr>
                                <w:rFonts w:ascii="Consolas" w:hAnsi="Consolas"/>
                                <w:color w:val="0000FF"/>
                                <w:sz w:val="18"/>
                                <w:szCs w:val="18"/>
                                <w:rPrChange w:id="3923" w:author="Peter Freiling" w:date="2018-12-03T11:34:00Z">
                                  <w:rPr>
                                    <w:rFonts w:ascii="Consolas" w:hAnsi="Consolas"/>
                                    <w:color w:val="0000FF"/>
                                  </w:rPr>
                                </w:rPrChange>
                              </w:rPr>
                              <w:t>static</w:t>
                            </w:r>
                            <w:r w:rsidRPr="00426BC9">
                              <w:rPr>
                                <w:rFonts w:ascii="Consolas" w:hAnsi="Consolas"/>
                                <w:color w:val="000000"/>
                                <w:sz w:val="18"/>
                                <w:szCs w:val="18"/>
                                <w:rPrChange w:id="3924" w:author="Peter Freiling" w:date="2018-12-03T11:34:00Z">
                                  <w:rPr>
                                    <w:rFonts w:ascii="Consolas" w:hAnsi="Consolas"/>
                                    <w:color w:val="000000"/>
                                  </w:rPr>
                                </w:rPrChange>
                              </w:rPr>
                              <w:t> </w:t>
                            </w:r>
                            <w:r w:rsidRPr="00426BC9">
                              <w:rPr>
                                <w:rFonts w:ascii="Consolas" w:hAnsi="Consolas"/>
                                <w:color w:val="0000FF"/>
                                <w:sz w:val="18"/>
                                <w:szCs w:val="18"/>
                                <w:rPrChange w:id="3925" w:author="Peter Freiling" w:date="2018-12-03T11:34:00Z">
                                  <w:rPr>
                                    <w:rFonts w:ascii="Consolas" w:hAnsi="Consolas"/>
                                    <w:color w:val="0000FF"/>
                                  </w:rPr>
                                </w:rPrChange>
                              </w:rPr>
                              <w:t>void</w:t>
                            </w:r>
                            <w:r w:rsidRPr="00426BC9">
                              <w:rPr>
                                <w:rFonts w:ascii="Consolas" w:hAnsi="Consolas"/>
                                <w:color w:val="000000"/>
                                <w:sz w:val="18"/>
                                <w:szCs w:val="18"/>
                                <w:rPrChange w:id="3926" w:author="Peter Freiling" w:date="2018-12-03T11:34:00Z">
                                  <w:rPr>
                                    <w:rFonts w:ascii="Consolas" w:hAnsi="Consolas"/>
                                    <w:color w:val="000000"/>
                                  </w:rPr>
                                </w:rPrChange>
                              </w:rPr>
                              <w:t> Main(</w:t>
                            </w:r>
                            <w:r w:rsidRPr="00426BC9">
                              <w:rPr>
                                <w:rFonts w:ascii="Consolas" w:hAnsi="Consolas"/>
                                <w:color w:val="0000FF"/>
                                <w:sz w:val="18"/>
                                <w:szCs w:val="18"/>
                                <w:rPrChange w:id="3927" w:author="Peter Freiling" w:date="2018-12-03T11:34:00Z">
                                  <w:rPr>
                                    <w:rFonts w:ascii="Consolas" w:hAnsi="Consolas"/>
                                    <w:color w:val="0000FF"/>
                                  </w:rPr>
                                </w:rPrChange>
                              </w:rPr>
                              <w:t>string</w:t>
                            </w:r>
                            <w:r w:rsidRPr="00426BC9">
                              <w:rPr>
                                <w:rFonts w:ascii="Consolas" w:hAnsi="Consolas"/>
                                <w:color w:val="000000"/>
                                <w:sz w:val="18"/>
                                <w:szCs w:val="18"/>
                                <w:rPrChange w:id="3928" w:author="Peter Freiling" w:date="2018-12-03T11:34:00Z">
                                  <w:rPr>
                                    <w:rFonts w:ascii="Consolas" w:hAnsi="Consolas"/>
                                    <w:color w:val="000000"/>
                                  </w:rPr>
                                </w:rPrChange>
                              </w:rPr>
                              <w:t>[] args)</w:t>
                            </w:r>
                          </w:ins>
                        </w:p>
                        <w:p w14:paraId="30A1DC96" w14:textId="77777777" w:rsidR="003C776F" w:rsidRPr="00426BC9" w:rsidRDefault="003C776F" w:rsidP="003C776F">
                          <w:pPr>
                            <w:pStyle w:val="HTMLPreformatted"/>
                            <w:shd w:val="clear" w:color="auto" w:fill="FFFFFF"/>
                            <w:rPr>
                              <w:ins w:id="3929" w:author="Peter Freiling" w:date="2018-12-03T11:28:00Z"/>
                              <w:rFonts w:ascii="Consolas" w:hAnsi="Consolas"/>
                              <w:color w:val="000000"/>
                              <w:sz w:val="18"/>
                              <w:szCs w:val="18"/>
                              <w:rPrChange w:id="3930" w:author="Peter Freiling" w:date="2018-12-03T11:34:00Z">
                                <w:rPr>
                                  <w:ins w:id="3931" w:author="Peter Freiling" w:date="2018-12-03T11:28:00Z"/>
                                  <w:rFonts w:ascii="Consolas" w:hAnsi="Consolas"/>
                                  <w:color w:val="000000"/>
                                </w:rPr>
                              </w:rPrChange>
                            </w:rPr>
                          </w:pPr>
                          <w:ins w:id="3932" w:author="Peter Freiling" w:date="2018-12-03T11:28:00Z">
                            <w:r w:rsidRPr="00426BC9">
                              <w:rPr>
                                <w:rFonts w:ascii="Consolas" w:hAnsi="Consolas"/>
                                <w:color w:val="000000"/>
                                <w:sz w:val="18"/>
                                <w:szCs w:val="18"/>
                                <w:rPrChange w:id="3933" w:author="Peter Freiling" w:date="2018-12-03T11:34:00Z">
                                  <w:rPr>
                                    <w:rFonts w:ascii="Consolas" w:hAnsi="Consolas"/>
                                    <w:color w:val="000000"/>
                                  </w:rPr>
                                </w:rPrChange>
                              </w:rPr>
                              <w:t>    {</w:t>
                            </w:r>
                          </w:ins>
                        </w:p>
                        <w:p w14:paraId="4C984427" w14:textId="77777777" w:rsidR="003C776F" w:rsidRPr="00426BC9" w:rsidRDefault="003C776F" w:rsidP="003C776F">
                          <w:pPr>
                            <w:pStyle w:val="HTMLPreformatted"/>
                            <w:shd w:val="clear" w:color="auto" w:fill="FFFFFF"/>
                            <w:rPr>
                              <w:ins w:id="3934" w:author="Peter Freiling" w:date="2018-12-03T11:28:00Z"/>
                              <w:rFonts w:ascii="Consolas" w:hAnsi="Consolas"/>
                              <w:color w:val="000000"/>
                              <w:sz w:val="18"/>
                              <w:szCs w:val="18"/>
                              <w:rPrChange w:id="3935" w:author="Peter Freiling" w:date="2018-12-03T11:34:00Z">
                                <w:rPr>
                                  <w:ins w:id="3936" w:author="Peter Freiling" w:date="2018-12-03T11:28:00Z"/>
                                  <w:rFonts w:ascii="Consolas" w:hAnsi="Consolas"/>
                                  <w:color w:val="000000"/>
                                </w:rPr>
                              </w:rPrChange>
                            </w:rPr>
                          </w:pPr>
                          <w:ins w:id="3937" w:author="Peter Freiling" w:date="2018-12-03T11:28:00Z">
                            <w:r w:rsidRPr="00426BC9">
                              <w:rPr>
                                <w:rFonts w:ascii="Consolas" w:hAnsi="Consolas"/>
                                <w:color w:val="000000"/>
                                <w:sz w:val="18"/>
                                <w:szCs w:val="18"/>
                                <w:rPrChange w:id="3938" w:author="Peter Freiling" w:date="2018-12-03T11:34:00Z">
                                  <w:rPr>
                                    <w:rFonts w:ascii="Consolas" w:hAnsi="Consolas"/>
                                    <w:color w:val="000000"/>
                                  </w:rPr>
                                </w:rPrChange>
                              </w:rPr>
                              <w:t>        </w:t>
                            </w:r>
                            <w:r w:rsidRPr="00426BC9">
                              <w:rPr>
                                <w:rFonts w:ascii="Consolas" w:hAnsi="Consolas"/>
                                <w:color w:val="2B91AF"/>
                                <w:sz w:val="18"/>
                                <w:szCs w:val="18"/>
                                <w:rPrChange w:id="3939" w:author="Peter Freiling" w:date="2018-12-03T11:34:00Z">
                                  <w:rPr>
                                    <w:rFonts w:ascii="Consolas" w:hAnsi="Consolas"/>
                                    <w:color w:val="2B91AF"/>
                                  </w:rPr>
                                </w:rPrChange>
                              </w:rPr>
                              <w:t>IObservable</w:t>
                            </w:r>
                            <w:r w:rsidRPr="00426BC9">
                              <w:rPr>
                                <w:rFonts w:ascii="Consolas" w:hAnsi="Consolas"/>
                                <w:color w:val="000000"/>
                                <w:sz w:val="18"/>
                                <w:szCs w:val="18"/>
                                <w:rPrChange w:id="3940" w:author="Peter Freiling" w:date="2018-12-03T11:34:00Z">
                                  <w:rPr>
                                    <w:rFonts w:ascii="Consolas" w:hAnsi="Consolas"/>
                                    <w:color w:val="000000"/>
                                  </w:rPr>
                                </w:rPrChange>
                              </w:rPr>
                              <w:t>&lt;</w:t>
                            </w:r>
                            <w:r w:rsidRPr="00426BC9">
                              <w:rPr>
                                <w:rFonts w:ascii="Consolas" w:hAnsi="Consolas"/>
                                <w:color w:val="2B91AF"/>
                                <w:sz w:val="18"/>
                                <w:szCs w:val="18"/>
                                <w:rPrChange w:id="3941" w:author="Peter Freiling" w:date="2018-12-03T11:34:00Z">
                                  <w:rPr>
                                    <w:rFonts w:ascii="Consolas" w:hAnsi="Consolas"/>
                                    <w:color w:val="2B91AF"/>
                                  </w:rPr>
                                </w:rPrChange>
                              </w:rPr>
                              <w:t>ContextSwitch</w:t>
                            </w:r>
                            <w:r w:rsidRPr="00426BC9">
                              <w:rPr>
                                <w:rFonts w:ascii="Consolas" w:hAnsi="Consolas"/>
                                <w:color w:val="000000"/>
                                <w:sz w:val="18"/>
                                <w:szCs w:val="18"/>
                                <w:rPrChange w:id="3942" w:author="Peter Freiling" w:date="2018-12-03T11:34:00Z">
                                  <w:rPr>
                                    <w:rFonts w:ascii="Consolas" w:hAnsi="Consolas"/>
                                    <w:color w:val="000000"/>
                                  </w:rPr>
                                </w:rPrChange>
                              </w:rPr>
                              <w:t>&gt; contextSwitchObservable = </w:t>
                            </w:r>
                            <w:r w:rsidRPr="00426BC9">
                              <w:rPr>
                                <w:rFonts w:ascii="Consolas" w:hAnsi="Consolas"/>
                                <w:color w:val="0000FF"/>
                                <w:sz w:val="18"/>
                                <w:szCs w:val="18"/>
                                <w:rPrChange w:id="3943" w:author="Peter Freiling" w:date="2018-12-03T11:34:00Z">
                                  <w:rPr>
                                    <w:rFonts w:ascii="Consolas" w:hAnsi="Consolas"/>
                                    <w:color w:val="0000FF"/>
                                  </w:rPr>
                                </w:rPrChange>
                              </w:rPr>
                              <w:t>new</w:t>
                            </w:r>
                            <w:r w:rsidRPr="00426BC9">
                              <w:rPr>
                                <w:rFonts w:ascii="Consolas" w:hAnsi="Consolas"/>
                                <w:color w:val="000000"/>
                                <w:sz w:val="18"/>
                                <w:szCs w:val="18"/>
                                <w:rPrChange w:id="3944" w:author="Peter Freiling" w:date="2018-12-03T11:34:00Z">
                                  <w:rPr>
                                    <w:rFonts w:ascii="Consolas" w:hAnsi="Consolas"/>
                                    <w:color w:val="000000"/>
                                  </w:rPr>
                                </w:rPrChange>
                              </w:rPr>
                              <w:t>[]</w:t>
                            </w:r>
                          </w:ins>
                        </w:p>
                        <w:p w14:paraId="087B67F5" w14:textId="77777777" w:rsidR="003C776F" w:rsidRPr="00426BC9" w:rsidRDefault="003C776F" w:rsidP="003C776F">
                          <w:pPr>
                            <w:pStyle w:val="HTMLPreformatted"/>
                            <w:shd w:val="clear" w:color="auto" w:fill="FFFFFF"/>
                            <w:rPr>
                              <w:ins w:id="3945" w:author="Peter Freiling" w:date="2018-12-03T11:28:00Z"/>
                              <w:rFonts w:ascii="Consolas" w:hAnsi="Consolas"/>
                              <w:color w:val="000000"/>
                              <w:sz w:val="18"/>
                              <w:szCs w:val="18"/>
                              <w:rPrChange w:id="3946" w:author="Peter Freiling" w:date="2018-12-03T11:34:00Z">
                                <w:rPr>
                                  <w:ins w:id="3947" w:author="Peter Freiling" w:date="2018-12-03T11:28:00Z"/>
                                  <w:rFonts w:ascii="Consolas" w:hAnsi="Consolas"/>
                                  <w:color w:val="000000"/>
                                </w:rPr>
                              </w:rPrChange>
                            </w:rPr>
                          </w:pPr>
                          <w:ins w:id="3948" w:author="Peter Freiling" w:date="2018-12-03T11:28:00Z">
                            <w:r w:rsidRPr="00426BC9">
                              <w:rPr>
                                <w:rFonts w:ascii="Consolas" w:hAnsi="Consolas"/>
                                <w:color w:val="000000"/>
                                <w:sz w:val="18"/>
                                <w:szCs w:val="18"/>
                                <w:rPrChange w:id="3949" w:author="Peter Freiling" w:date="2018-12-03T11:34:00Z">
                                  <w:rPr>
                                    <w:rFonts w:ascii="Consolas" w:hAnsi="Consolas"/>
                                    <w:color w:val="000000"/>
                                  </w:rPr>
                                </w:rPrChange>
                              </w:rPr>
                              <w:t>        {</w:t>
                            </w:r>
                          </w:ins>
                        </w:p>
                        <w:p w14:paraId="014FE90A" w14:textId="77777777" w:rsidR="003C776F" w:rsidRPr="00426BC9" w:rsidRDefault="003C776F" w:rsidP="003C776F">
                          <w:pPr>
                            <w:pStyle w:val="HTMLPreformatted"/>
                            <w:shd w:val="clear" w:color="auto" w:fill="FFFFFF"/>
                            <w:rPr>
                              <w:ins w:id="3950" w:author="Peter Freiling" w:date="2018-12-03T11:28:00Z"/>
                              <w:rFonts w:ascii="Consolas" w:hAnsi="Consolas"/>
                              <w:color w:val="000000"/>
                              <w:sz w:val="18"/>
                              <w:szCs w:val="18"/>
                              <w:rPrChange w:id="3951" w:author="Peter Freiling" w:date="2018-12-03T11:34:00Z">
                                <w:rPr>
                                  <w:ins w:id="3952" w:author="Peter Freiling" w:date="2018-12-03T11:28:00Z"/>
                                  <w:rFonts w:ascii="Consolas" w:hAnsi="Consolas"/>
                                  <w:color w:val="000000"/>
                                </w:rPr>
                              </w:rPrChange>
                            </w:rPr>
                          </w:pPr>
                          <w:ins w:id="3953" w:author="Peter Freiling" w:date="2018-12-03T11:28:00Z">
                            <w:r w:rsidRPr="00426BC9">
                              <w:rPr>
                                <w:rFonts w:ascii="Consolas" w:hAnsi="Consolas"/>
                                <w:color w:val="000000"/>
                                <w:sz w:val="18"/>
                                <w:szCs w:val="18"/>
                                <w:rPrChange w:id="3954" w:author="Peter Freiling" w:date="2018-12-03T11:34:00Z">
                                  <w:rPr>
                                    <w:rFonts w:ascii="Consolas" w:hAnsi="Consolas"/>
                                    <w:color w:val="000000"/>
                                  </w:rPr>
                                </w:rPrChange>
                              </w:rPr>
                              <w:t>            </w:t>
                            </w:r>
                            <w:r w:rsidRPr="00426BC9">
                              <w:rPr>
                                <w:rFonts w:ascii="Consolas" w:hAnsi="Consolas"/>
                                <w:color w:val="0000FF"/>
                                <w:sz w:val="18"/>
                                <w:szCs w:val="18"/>
                                <w:rPrChange w:id="3955" w:author="Peter Freiling" w:date="2018-12-03T11:34:00Z">
                                  <w:rPr>
                                    <w:rFonts w:ascii="Consolas" w:hAnsi="Consolas"/>
                                    <w:color w:val="0000FF"/>
                                  </w:rPr>
                                </w:rPrChange>
                              </w:rPr>
                              <w:t>new</w:t>
                            </w:r>
                            <w:r w:rsidRPr="00426BC9">
                              <w:rPr>
                                <w:rFonts w:ascii="Consolas" w:hAnsi="Consolas"/>
                                <w:color w:val="000000"/>
                                <w:sz w:val="18"/>
                                <w:szCs w:val="18"/>
                                <w:rPrChange w:id="3956" w:author="Peter Freiling" w:date="2018-12-03T11:34:00Z">
                                  <w:rPr>
                                    <w:rFonts w:ascii="Consolas" w:hAnsi="Consolas"/>
                                    <w:color w:val="000000"/>
                                  </w:rPr>
                                </w:rPrChange>
                              </w:rPr>
                              <w:t> </w:t>
                            </w:r>
                            <w:r w:rsidRPr="00426BC9">
                              <w:rPr>
                                <w:rFonts w:ascii="Consolas" w:hAnsi="Consolas"/>
                                <w:color w:val="2B91AF"/>
                                <w:sz w:val="18"/>
                                <w:szCs w:val="18"/>
                                <w:rPrChange w:id="3957" w:author="Peter Freiling" w:date="2018-12-03T11:34:00Z">
                                  <w:rPr>
                                    <w:rFonts w:ascii="Consolas" w:hAnsi="Consolas"/>
                                    <w:color w:val="2B91AF"/>
                                  </w:rPr>
                                </w:rPrChange>
                              </w:rPr>
                              <w:t>ContextSwitch</w:t>
                            </w:r>
                            <w:r w:rsidRPr="00426BC9">
                              <w:rPr>
                                <w:rFonts w:ascii="Consolas" w:hAnsi="Consolas"/>
                                <w:color w:val="000000"/>
                                <w:sz w:val="18"/>
                                <w:szCs w:val="18"/>
                                <w:rPrChange w:id="3958" w:author="Peter Freiling" w:date="2018-12-03T11:34:00Z">
                                  <w:rPr>
                                    <w:rFonts w:ascii="Consolas" w:hAnsi="Consolas"/>
                                    <w:color w:val="000000"/>
                                  </w:rPr>
                                </w:rPrChange>
                              </w:rPr>
                              <w:t>(0, 1, 1, 120),</w:t>
                            </w:r>
                          </w:ins>
                        </w:p>
                        <w:p w14:paraId="71ABDF99" w14:textId="77777777" w:rsidR="003C776F" w:rsidRPr="00426BC9" w:rsidRDefault="003C776F" w:rsidP="003C776F">
                          <w:pPr>
                            <w:pStyle w:val="HTMLPreformatted"/>
                            <w:shd w:val="clear" w:color="auto" w:fill="FFFFFF"/>
                            <w:rPr>
                              <w:ins w:id="3959" w:author="Peter Freiling" w:date="2018-12-03T11:28:00Z"/>
                              <w:rFonts w:ascii="Consolas" w:hAnsi="Consolas"/>
                              <w:color w:val="000000"/>
                              <w:sz w:val="18"/>
                              <w:szCs w:val="18"/>
                              <w:rPrChange w:id="3960" w:author="Peter Freiling" w:date="2018-12-03T11:34:00Z">
                                <w:rPr>
                                  <w:ins w:id="3961" w:author="Peter Freiling" w:date="2018-12-03T11:28:00Z"/>
                                  <w:rFonts w:ascii="Consolas" w:hAnsi="Consolas"/>
                                  <w:color w:val="000000"/>
                                </w:rPr>
                              </w:rPrChange>
                            </w:rPr>
                          </w:pPr>
                          <w:ins w:id="3962" w:author="Peter Freiling" w:date="2018-12-03T11:28:00Z">
                            <w:r w:rsidRPr="00426BC9">
                              <w:rPr>
                                <w:rFonts w:ascii="Consolas" w:hAnsi="Consolas"/>
                                <w:color w:val="000000"/>
                                <w:sz w:val="18"/>
                                <w:szCs w:val="18"/>
                                <w:rPrChange w:id="3963" w:author="Peter Freiling" w:date="2018-12-03T11:34:00Z">
                                  <w:rPr>
                                    <w:rFonts w:ascii="Consolas" w:hAnsi="Consolas"/>
                                    <w:color w:val="000000"/>
                                  </w:rPr>
                                </w:rPrChange>
                              </w:rPr>
                              <w:t>            </w:t>
                            </w:r>
                            <w:r w:rsidRPr="00426BC9">
                              <w:rPr>
                                <w:rFonts w:ascii="Consolas" w:hAnsi="Consolas"/>
                                <w:color w:val="0000FF"/>
                                <w:sz w:val="18"/>
                                <w:szCs w:val="18"/>
                                <w:rPrChange w:id="3964" w:author="Peter Freiling" w:date="2018-12-03T11:34:00Z">
                                  <w:rPr>
                                    <w:rFonts w:ascii="Consolas" w:hAnsi="Consolas"/>
                                    <w:color w:val="0000FF"/>
                                  </w:rPr>
                                </w:rPrChange>
                              </w:rPr>
                              <w:t>new</w:t>
                            </w:r>
                            <w:r w:rsidRPr="00426BC9">
                              <w:rPr>
                                <w:rFonts w:ascii="Consolas" w:hAnsi="Consolas"/>
                                <w:color w:val="000000"/>
                                <w:sz w:val="18"/>
                                <w:szCs w:val="18"/>
                                <w:rPrChange w:id="3965" w:author="Peter Freiling" w:date="2018-12-03T11:34:00Z">
                                  <w:rPr>
                                    <w:rFonts w:ascii="Consolas" w:hAnsi="Consolas"/>
                                    <w:color w:val="000000"/>
                                  </w:rPr>
                                </w:rPrChange>
                              </w:rPr>
                              <w:t> </w:t>
                            </w:r>
                            <w:r w:rsidRPr="00426BC9">
                              <w:rPr>
                                <w:rFonts w:ascii="Consolas" w:hAnsi="Consolas"/>
                                <w:color w:val="2B91AF"/>
                                <w:sz w:val="18"/>
                                <w:szCs w:val="18"/>
                                <w:rPrChange w:id="3966" w:author="Peter Freiling" w:date="2018-12-03T11:34:00Z">
                                  <w:rPr>
                                    <w:rFonts w:ascii="Consolas" w:hAnsi="Consolas"/>
                                    <w:color w:val="2B91AF"/>
                                  </w:rPr>
                                </w:rPrChange>
                              </w:rPr>
                              <w:t>ContextSwitch</w:t>
                            </w:r>
                            <w:r w:rsidRPr="00426BC9">
                              <w:rPr>
                                <w:rFonts w:ascii="Consolas" w:hAnsi="Consolas"/>
                                <w:color w:val="000000"/>
                                <w:sz w:val="18"/>
                                <w:szCs w:val="18"/>
                                <w:rPrChange w:id="3967" w:author="Peter Freiling" w:date="2018-12-03T11:34:00Z">
                                  <w:rPr>
                                    <w:rFonts w:ascii="Consolas" w:hAnsi="Consolas"/>
                                    <w:color w:val="000000"/>
                                  </w:rPr>
                                </w:rPrChange>
                              </w:rPr>
                              <w:t>(0, 3, 2, 121),</w:t>
                            </w:r>
                          </w:ins>
                        </w:p>
                        <w:p w14:paraId="69ADEEE9" w14:textId="77777777" w:rsidR="003C776F" w:rsidRPr="00426BC9" w:rsidRDefault="003C776F" w:rsidP="003C776F">
                          <w:pPr>
                            <w:pStyle w:val="HTMLPreformatted"/>
                            <w:shd w:val="clear" w:color="auto" w:fill="FFFFFF"/>
                            <w:rPr>
                              <w:ins w:id="3968" w:author="Peter Freiling" w:date="2018-12-03T11:28:00Z"/>
                              <w:rFonts w:ascii="Consolas" w:hAnsi="Consolas"/>
                              <w:color w:val="000000"/>
                              <w:sz w:val="18"/>
                              <w:szCs w:val="18"/>
                              <w:rPrChange w:id="3969" w:author="Peter Freiling" w:date="2018-12-03T11:34:00Z">
                                <w:rPr>
                                  <w:ins w:id="3970" w:author="Peter Freiling" w:date="2018-12-03T11:28:00Z"/>
                                  <w:rFonts w:ascii="Consolas" w:hAnsi="Consolas"/>
                                  <w:color w:val="000000"/>
                                </w:rPr>
                              </w:rPrChange>
                            </w:rPr>
                          </w:pPr>
                          <w:ins w:id="3971" w:author="Peter Freiling" w:date="2018-12-03T11:28:00Z">
                            <w:r w:rsidRPr="00426BC9">
                              <w:rPr>
                                <w:rFonts w:ascii="Consolas" w:hAnsi="Consolas"/>
                                <w:color w:val="000000"/>
                                <w:sz w:val="18"/>
                                <w:szCs w:val="18"/>
                                <w:rPrChange w:id="3972" w:author="Peter Freiling" w:date="2018-12-03T11:34:00Z">
                                  <w:rPr>
                                    <w:rFonts w:ascii="Consolas" w:hAnsi="Consolas"/>
                                    <w:color w:val="000000"/>
                                  </w:rPr>
                                </w:rPrChange>
                              </w:rPr>
                              <w:t>            </w:t>
                            </w:r>
                            <w:r w:rsidRPr="00426BC9">
                              <w:rPr>
                                <w:rFonts w:ascii="Consolas" w:hAnsi="Consolas"/>
                                <w:color w:val="0000FF"/>
                                <w:sz w:val="18"/>
                                <w:szCs w:val="18"/>
                                <w:rPrChange w:id="3973" w:author="Peter Freiling" w:date="2018-12-03T11:34:00Z">
                                  <w:rPr>
                                    <w:rFonts w:ascii="Consolas" w:hAnsi="Consolas"/>
                                    <w:color w:val="0000FF"/>
                                  </w:rPr>
                                </w:rPrChange>
                              </w:rPr>
                              <w:t>new</w:t>
                            </w:r>
                            <w:r w:rsidRPr="00426BC9">
                              <w:rPr>
                                <w:rFonts w:ascii="Consolas" w:hAnsi="Consolas"/>
                                <w:color w:val="000000"/>
                                <w:sz w:val="18"/>
                                <w:szCs w:val="18"/>
                                <w:rPrChange w:id="3974" w:author="Peter Freiling" w:date="2018-12-03T11:34:00Z">
                                  <w:rPr>
                                    <w:rFonts w:ascii="Consolas" w:hAnsi="Consolas"/>
                                    <w:color w:val="000000"/>
                                  </w:rPr>
                                </w:rPrChange>
                              </w:rPr>
                              <w:t> </w:t>
                            </w:r>
                            <w:r w:rsidRPr="00426BC9">
                              <w:rPr>
                                <w:rFonts w:ascii="Consolas" w:hAnsi="Consolas"/>
                                <w:color w:val="2B91AF"/>
                                <w:sz w:val="18"/>
                                <w:szCs w:val="18"/>
                                <w:rPrChange w:id="3975" w:author="Peter Freiling" w:date="2018-12-03T11:34:00Z">
                                  <w:rPr>
                                    <w:rFonts w:ascii="Consolas" w:hAnsi="Consolas"/>
                                    <w:color w:val="2B91AF"/>
                                  </w:rPr>
                                </w:rPrChange>
                              </w:rPr>
                              <w:t>ContextSwitch</w:t>
                            </w:r>
                            <w:r w:rsidRPr="00426BC9">
                              <w:rPr>
                                <w:rFonts w:ascii="Consolas" w:hAnsi="Consolas"/>
                                <w:color w:val="000000"/>
                                <w:sz w:val="18"/>
                                <w:szCs w:val="18"/>
                                <w:rPrChange w:id="3976" w:author="Peter Freiling" w:date="2018-12-03T11:34:00Z">
                                  <w:rPr>
                                    <w:rFonts w:ascii="Consolas" w:hAnsi="Consolas"/>
                                    <w:color w:val="000000"/>
                                  </w:rPr>
                                </w:rPrChange>
                              </w:rPr>
                              <w:t>(0, 5, 3, 124),</w:t>
                            </w:r>
                          </w:ins>
                        </w:p>
                        <w:p w14:paraId="50B34F76" w14:textId="77777777" w:rsidR="003C776F" w:rsidRPr="00426BC9" w:rsidRDefault="003C776F" w:rsidP="003C776F">
                          <w:pPr>
                            <w:pStyle w:val="HTMLPreformatted"/>
                            <w:shd w:val="clear" w:color="auto" w:fill="FFFFFF"/>
                            <w:rPr>
                              <w:ins w:id="3977" w:author="Peter Freiling" w:date="2018-12-03T11:28:00Z"/>
                              <w:rFonts w:ascii="Consolas" w:hAnsi="Consolas"/>
                              <w:color w:val="000000"/>
                              <w:sz w:val="18"/>
                              <w:szCs w:val="18"/>
                              <w:rPrChange w:id="3978" w:author="Peter Freiling" w:date="2018-12-03T11:34:00Z">
                                <w:rPr>
                                  <w:ins w:id="3979" w:author="Peter Freiling" w:date="2018-12-03T11:28:00Z"/>
                                  <w:rFonts w:ascii="Consolas" w:hAnsi="Consolas"/>
                                  <w:color w:val="000000"/>
                                </w:rPr>
                              </w:rPrChange>
                            </w:rPr>
                          </w:pPr>
                          <w:ins w:id="3980" w:author="Peter Freiling" w:date="2018-12-03T11:28:00Z">
                            <w:r w:rsidRPr="00426BC9">
                              <w:rPr>
                                <w:rFonts w:ascii="Consolas" w:hAnsi="Consolas"/>
                                <w:color w:val="000000"/>
                                <w:sz w:val="18"/>
                                <w:szCs w:val="18"/>
                                <w:rPrChange w:id="3981" w:author="Peter Freiling" w:date="2018-12-03T11:34:00Z">
                                  <w:rPr>
                                    <w:rFonts w:ascii="Consolas" w:hAnsi="Consolas"/>
                                    <w:color w:val="000000"/>
                                  </w:rPr>
                                </w:rPrChange>
                              </w:rPr>
                              <w:t>            </w:t>
                            </w:r>
                            <w:r w:rsidRPr="00426BC9">
                              <w:rPr>
                                <w:rFonts w:ascii="Consolas" w:hAnsi="Consolas"/>
                                <w:color w:val="0000FF"/>
                                <w:sz w:val="18"/>
                                <w:szCs w:val="18"/>
                                <w:rPrChange w:id="3982" w:author="Peter Freiling" w:date="2018-12-03T11:34:00Z">
                                  <w:rPr>
                                    <w:rFonts w:ascii="Consolas" w:hAnsi="Consolas"/>
                                    <w:color w:val="0000FF"/>
                                  </w:rPr>
                                </w:rPrChange>
                              </w:rPr>
                              <w:t>new</w:t>
                            </w:r>
                            <w:r w:rsidRPr="00426BC9">
                              <w:rPr>
                                <w:rFonts w:ascii="Consolas" w:hAnsi="Consolas"/>
                                <w:color w:val="000000"/>
                                <w:sz w:val="18"/>
                                <w:szCs w:val="18"/>
                                <w:rPrChange w:id="3983" w:author="Peter Freiling" w:date="2018-12-03T11:34:00Z">
                                  <w:rPr>
                                    <w:rFonts w:ascii="Consolas" w:hAnsi="Consolas"/>
                                    <w:color w:val="000000"/>
                                  </w:rPr>
                                </w:rPrChange>
                              </w:rPr>
                              <w:t> </w:t>
                            </w:r>
                            <w:r w:rsidRPr="00426BC9">
                              <w:rPr>
                                <w:rFonts w:ascii="Consolas" w:hAnsi="Consolas"/>
                                <w:color w:val="2B91AF"/>
                                <w:sz w:val="18"/>
                                <w:szCs w:val="18"/>
                                <w:rPrChange w:id="3984" w:author="Peter Freiling" w:date="2018-12-03T11:34:00Z">
                                  <w:rPr>
                                    <w:rFonts w:ascii="Consolas" w:hAnsi="Consolas"/>
                                    <w:color w:val="2B91AF"/>
                                  </w:rPr>
                                </w:rPrChange>
                              </w:rPr>
                              <w:t>ContextSwitch</w:t>
                            </w:r>
                            <w:r w:rsidRPr="00426BC9">
                              <w:rPr>
                                <w:rFonts w:ascii="Consolas" w:hAnsi="Consolas"/>
                                <w:color w:val="000000"/>
                                <w:sz w:val="18"/>
                                <w:szCs w:val="18"/>
                                <w:rPrChange w:id="3985" w:author="Peter Freiling" w:date="2018-12-03T11:34:00Z">
                                  <w:rPr>
                                    <w:rFonts w:ascii="Consolas" w:hAnsi="Consolas"/>
                                    <w:color w:val="000000"/>
                                  </w:rPr>
                                </w:rPrChange>
                              </w:rPr>
                              <w:t>(120, 2, 1, 123),</w:t>
                            </w:r>
                          </w:ins>
                        </w:p>
                        <w:p w14:paraId="09FC5483" w14:textId="77777777" w:rsidR="003C776F" w:rsidRPr="00426BC9" w:rsidRDefault="003C776F" w:rsidP="003C776F">
                          <w:pPr>
                            <w:pStyle w:val="HTMLPreformatted"/>
                            <w:shd w:val="clear" w:color="auto" w:fill="FFFFFF"/>
                            <w:rPr>
                              <w:ins w:id="3986" w:author="Peter Freiling" w:date="2018-12-03T11:28:00Z"/>
                              <w:rFonts w:ascii="Consolas" w:hAnsi="Consolas"/>
                              <w:color w:val="000000"/>
                              <w:sz w:val="18"/>
                              <w:szCs w:val="18"/>
                              <w:rPrChange w:id="3987" w:author="Peter Freiling" w:date="2018-12-03T11:34:00Z">
                                <w:rPr>
                                  <w:ins w:id="3988" w:author="Peter Freiling" w:date="2018-12-03T11:28:00Z"/>
                                  <w:rFonts w:ascii="Consolas" w:hAnsi="Consolas"/>
                                  <w:color w:val="000000"/>
                                </w:rPr>
                              </w:rPrChange>
                            </w:rPr>
                          </w:pPr>
                          <w:ins w:id="3989" w:author="Peter Freiling" w:date="2018-12-03T11:28:00Z">
                            <w:r w:rsidRPr="00426BC9">
                              <w:rPr>
                                <w:rFonts w:ascii="Consolas" w:hAnsi="Consolas"/>
                                <w:color w:val="000000"/>
                                <w:sz w:val="18"/>
                                <w:szCs w:val="18"/>
                                <w:rPrChange w:id="3990" w:author="Peter Freiling" w:date="2018-12-03T11:34:00Z">
                                  <w:rPr>
                                    <w:rFonts w:ascii="Consolas" w:hAnsi="Consolas"/>
                                    <w:color w:val="000000"/>
                                  </w:rPr>
                                </w:rPrChange>
                              </w:rPr>
                              <w:t>            </w:t>
                            </w:r>
                            <w:r w:rsidRPr="00426BC9">
                              <w:rPr>
                                <w:rFonts w:ascii="Consolas" w:hAnsi="Consolas"/>
                                <w:color w:val="0000FF"/>
                                <w:sz w:val="18"/>
                                <w:szCs w:val="18"/>
                                <w:rPrChange w:id="3991" w:author="Peter Freiling" w:date="2018-12-03T11:34:00Z">
                                  <w:rPr>
                                    <w:rFonts w:ascii="Consolas" w:hAnsi="Consolas"/>
                                    <w:color w:val="0000FF"/>
                                  </w:rPr>
                                </w:rPrChange>
                              </w:rPr>
                              <w:t>new</w:t>
                            </w:r>
                            <w:r w:rsidRPr="00426BC9">
                              <w:rPr>
                                <w:rFonts w:ascii="Consolas" w:hAnsi="Consolas"/>
                                <w:color w:val="000000"/>
                                <w:sz w:val="18"/>
                                <w:szCs w:val="18"/>
                                <w:rPrChange w:id="3992" w:author="Peter Freiling" w:date="2018-12-03T11:34:00Z">
                                  <w:rPr>
                                    <w:rFonts w:ascii="Consolas" w:hAnsi="Consolas"/>
                                    <w:color w:val="000000"/>
                                  </w:rPr>
                                </w:rPrChange>
                              </w:rPr>
                              <w:t> </w:t>
                            </w:r>
                            <w:r w:rsidRPr="00426BC9">
                              <w:rPr>
                                <w:rFonts w:ascii="Consolas" w:hAnsi="Consolas"/>
                                <w:color w:val="2B91AF"/>
                                <w:sz w:val="18"/>
                                <w:szCs w:val="18"/>
                                <w:rPrChange w:id="3993" w:author="Peter Freiling" w:date="2018-12-03T11:34:00Z">
                                  <w:rPr>
                                    <w:rFonts w:ascii="Consolas" w:hAnsi="Consolas"/>
                                    <w:color w:val="2B91AF"/>
                                  </w:rPr>
                                </w:rPrChange>
                              </w:rPr>
                              <w:t>ContextSwitch</w:t>
                            </w:r>
                            <w:r w:rsidRPr="00426BC9">
                              <w:rPr>
                                <w:rFonts w:ascii="Consolas" w:hAnsi="Consolas"/>
                                <w:color w:val="000000"/>
                                <w:sz w:val="18"/>
                                <w:szCs w:val="18"/>
                                <w:rPrChange w:id="3994" w:author="Peter Freiling" w:date="2018-12-03T11:34:00Z">
                                  <w:rPr>
                                    <w:rFonts w:ascii="Consolas" w:hAnsi="Consolas"/>
                                    <w:color w:val="000000"/>
                                  </w:rPr>
                                </w:rPrChange>
                              </w:rPr>
                              <w:t>(300, 1, 1, 122),</w:t>
                            </w:r>
                          </w:ins>
                        </w:p>
                        <w:p w14:paraId="3042D59F" w14:textId="77777777" w:rsidR="003C776F" w:rsidRPr="00426BC9" w:rsidRDefault="003C776F" w:rsidP="003C776F">
                          <w:pPr>
                            <w:pStyle w:val="HTMLPreformatted"/>
                            <w:shd w:val="clear" w:color="auto" w:fill="FFFFFF"/>
                            <w:rPr>
                              <w:ins w:id="3995" w:author="Peter Freiling" w:date="2018-12-03T11:28:00Z"/>
                              <w:rFonts w:ascii="Consolas" w:hAnsi="Consolas"/>
                              <w:color w:val="000000"/>
                              <w:sz w:val="18"/>
                              <w:szCs w:val="18"/>
                              <w:rPrChange w:id="3996" w:author="Peter Freiling" w:date="2018-12-03T11:34:00Z">
                                <w:rPr>
                                  <w:ins w:id="3997" w:author="Peter Freiling" w:date="2018-12-03T11:28:00Z"/>
                                  <w:rFonts w:ascii="Consolas" w:hAnsi="Consolas"/>
                                  <w:color w:val="000000"/>
                                </w:rPr>
                              </w:rPrChange>
                            </w:rPr>
                          </w:pPr>
                          <w:ins w:id="3998" w:author="Peter Freiling" w:date="2018-12-03T11:28:00Z">
                            <w:r w:rsidRPr="00426BC9">
                              <w:rPr>
                                <w:rFonts w:ascii="Consolas" w:hAnsi="Consolas"/>
                                <w:color w:val="000000"/>
                                <w:sz w:val="18"/>
                                <w:szCs w:val="18"/>
                                <w:rPrChange w:id="3999" w:author="Peter Freiling" w:date="2018-12-03T11:34:00Z">
                                  <w:rPr>
                                    <w:rFonts w:ascii="Consolas" w:hAnsi="Consolas"/>
                                    <w:color w:val="000000"/>
                                  </w:rPr>
                                </w:rPrChange>
                              </w:rPr>
                              <w:t>            </w:t>
                            </w:r>
                            <w:r w:rsidRPr="00426BC9">
                              <w:rPr>
                                <w:rFonts w:ascii="Consolas" w:hAnsi="Consolas"/>
                                <w:color w:val="0000FF"/>
                                <w:sz w:val="18"/>
                                <w:szCs w:val="18"/>
                                <w:rPrChange w:id="4000" w:author="Peter Freiling" w:date="2018-12-03T11:34:00Z">
                                  <w:rPr>
                                    <w:rFonts w:ascii="Consolas" w:hAnsi="Consolas"/>
                                    <w:color w:val="0000FF"/>
                                  </w:rPr>
                                </w:rPrChange>
                              </w:rPr>
                              <w:t>new</w:t>
                            </w:r>
                            <w:r w:rsidRPr="00426BC9">
                              <w:rPr>
                                <w:rFonts w:ascii="Consolas" w:hAnsi="Consolas"/>
                                <w:color w:val="000000"/>
                                <w:sz w:val="18"/>
                                <w:szCs w:val="18"/>
                                <w:rPrChange w:id="4001" w:author="Peter Freiling" w:date="2018-12-03T11:34:00Z">
                                  <w:rPr>
                                    <w:rFonts w:ascii="Consolas" w:hAnsi="Consolas"/>
                                    <w:color w:val="000000"/>
                                  </w:rPr>
                                </w:rPrChange>
                              </w:rPr>
                              <w:t> </w:t>
                            </w:r>
                            <w:r w:rsidRPr="00426BC9">
                              <w:rPr>
                                <w:rFonts w:ascii="Consolas" w:hAnsi="Consolas"/>
                                <w:color w:val="2B91AF"/>
                                <w:sz w:val="18"/>
                                <w:szCs w:val="18"/>
                                <w:rPrChange w:id="4002" w:author="Peter Freiling" w:date="2018-12-03T11:34:00Z">
                                  <w:rPr>
                                    <w:rFonts w:ascii="Consolas" w:hAnsi="Consolas"/>
                                    <w:color w:val="2B91AF"/>
                                  </w:rPr>
                                </w:rPrChange>
                              </w:rPr>
                              <w:t>ContextSwitch</w:t>
                            </w:r>
                            <w:r w:rsidRPr="00426BC9">
                              <w:rPr>
                                <w:rFonts w:ascii="Consolas" w:hAnsi="Consolas"/>
                                <w:color w:val="000000"/>
                                <w:sz w:val="18"/>
                                <w:szCs w:val="18"/>
                                <w:rPrChange w:id="4003" w:author="Peter Freiling" w:date="2018-12-03T11:34:00Z">
                                  <w:rPr>
                                    <w:rFonts w:ascii="Consolas" w:hAnsi="Consolas"/>
                                    <w:color w:val="000000"/>
                                  </w:rPr>
                                </w:rPrChange>
                              </w:rPr>
                              <w:t>(1800, 4, 2, 125),</w:t>
                            </w:r>
                          </w:ins>
                        </w:p>
                        <w:p w14:paraId="0F09F8CD" w14:textId="77777777" w:rsidR="003C776F" w:rsidRPr="00426BC9" w:rsidRDefault="003C776F" w:rsidP="003C776F">
                          <w:pPr>
                            <w:pStyle w:val="HTMLPreformatted"/>
                            <w:shd w:val="clear" w:color="auto" w:fill="FFFFFF"/>
                            <w:rPr>
                              <w:ins w:id="4004" w:author="Peter Freiling" w:date="2018-12-03T11:28:00Z"/>
                              <w:rFonts w:ascii="Consolas" w:hAnsi="Consolas"/>
                              <w:color w:val="000000"/>
                              <w:sz w:val="18"/>
                              <w:szCs w:val="18"/>
                              <w:rPrChange w:id="4005" w:author="Peter Freiling" w:date="2018-12-03T11:34:00Z">
                                <w:rPr>
                                  <w:ins w:id="4006" w:author="Peter Freiling" w:date="2018-12-03T11:28:00Z"/>
                                  <w:rFonts w:ascii="Consolas" w:hAnsi="Consolas"/>
                                  <w:color w:val="000000"/>
                                </w:rPr>
                              </w:rPrChange>
                            </w:rPr>
                          </w:pPr>
                          <w:ins w:id="4007" w:author="Peter Freiling" w:date="2018-12-03T11:28:00Z">
                            <w:r w:rsidRPr="00426BC9">
                              <w:rPr>
                                <w:rFonts w:ascii="Consolas" w:hAnsi="Consolas"/>
                                <w:color w:val="000000"/>
                                <w:sz w:val="18"/>
                                <w:szCs w:val="18"/>
                                <w:rPrChange w:id="4008" w:author="Peter Freiling" w:date="2018-12-03T11:34:00Z">
                                  <w:rPr>
                                    <w:rFonts w:ascii="Consolas" w:hAnsi="Consolas"/>
                                    <w:color w:val="000000"/>
                                  </w:rPr>
                                </w:rPrChange>
                              </w:rPr>
                              <w:t>            </w:t>
                            </w:r>
                            <w:r w:rsidRPr="00426BC9">
                              <w:rPr>
                                <w:rFonts w:ascii="Consolas" w:hAnsi="Consolas"/>
                                <w:color w:val="0000FF"/>
                                <w:sz w:val="18"/>
                                <w:szCs w:val="18"/>
                                <w:rPrChange w:id="4009" w:author="Peter Freiling" w:date="2018-12-03T11:34:00Z">
                                  <w:rPr>
                                    <w:rFonts w:ascii="Consolas" w:hAnsi="Consolas"/>
                                    <w:color w:val="0000FF"/>
                                  </w:rPr>
                                </w:rPrChange>
                              </w:rPr>
                              <w:t>new</w:t>
                            </w:r>
                            <w:r w:rsidRPr="00426BC9">
                              <w:rPr>
                                <w:rFonts w:ascii="Consolas" w:hAnsi="Consolas"/>
                                <w:color w:val="000000"/>
                                <w:sz w:val="18"/>
                                <w:szCs w:val="18"/>
                                <w:rPrChange w:id="4010" w:author="Peter Freiling" w:date="2018-12-03T11:34:00Z">
                                  <w:rPr>
                                    <w:rFonts w:ascii="Consolas" w:hAnsi="Consolas"/>
                                    <w:color w:val="000000"/>
                                  </w:rPr>
                                </w:rPrChange>
                              </w:rPr>
                              <w:t> </w:t>
                            </w:r>
                            <w:r w:rsidRPr="00426BC9">
                              <w:rPr>
                                <w:rFonts w:ascii="Consolas" w:hAnsi="Consolas"/>
                                <w:color w:val="2B91AF"/>
                                <w:sz w:val="18"/>
                                <w:szCs w:val="18"/>
                                <w:rPrChange w:id="4011" w:author="Peter Freiling" w:date="2018-12-03T11:34:00Z">
                                  <w:rPr>
                                    <w:rFonts w:ascii="Consolas" w:hAnsi="Consolas"/>
                                    <w:color w:val="2B91AF"/>
                                  </w:rPr>
                                </w:rPrChange>
                              </w:rPr>
                              <w:t>ContextSwitch</w:t>
                            </w:r>
                            <w:r w:rsidRPr="00426BC9">
                              <w:rPr>
                                <w:rFonts w:ascii="Consolas" w:hAnsi="Consolas"/>
                                <w:color w:val="000000"/>
                                <w:sz w:val="18"/>
                                <w:szCs w:val="18"/>
                                <w:rPrChange w:id="4012" w:author="Peter Freiling" w:date="2018-12-03T11:34:00Z">
                                  <w:rPr>
                                    <w:rFonts w:ascii="Consolas" w:hAnsi="Consolas"/>
                                    <w:color w:val="000000"/>
                                  </w:rPr>
                                </w:rPrChange>
                              </w:rPr>
                              <w:t>(3540, 2, 1, 119),</w:t>
                            </w:r>
                          </w:ins>
                        </w:p>
                        <w:p w14:paraId="0C9A8141" w14:textId="77777777" w:rsidR="003C776F" w:rsidRPr="00426BC9" w:rsidRDefault="003C776F" w:rsidP="003C776F">
                          <w:pPr>
                            <w:pStyle w:val="HTMLPreformatted"/>
                            <w:shd w:val="clear" w:color="auto" w:fill="FFFFFF"/>
                            <w:rPr>
                              <w:ins w:id="4013" w:author="Peter Freiling" w:date="2018-12-03T11:28:00Z"/>
                              <w:rFonts w:ascii="Consolas" w:hAnsi="Consolas"/>
                              <w:color w:val="000000"/>
                              <w:sz w:val="18"/>
                              <w:szCs w:val="18"/>
                              <w:rPrChange w:id="4014" w:author="Peter Freiling" w:date="2018-12-03T11:34:00Z">
                                <w:rPr>
                                  <w:ins w:id="4015" w:author="Peter Freiling" w:date="2018-12-03T11:28:00Z"/>
                                  <w:rFonts w:ascii="Consolas" w:hAnsi="Consolas"/>
                                  <w:color w:val="000000"/>
                                </w:rPr>
                              </w:rPrChange>
                            </w:rPr>
                          </w:pPr>
                          <w:ins w:id="4016" w:author="Peter Freiling" w:date="2018-12-03T11:28:00Z">
                            <w:r w:rsidRPr="00426BC9">
                              <w:rPr>
                                <w:rFonts w:ascii="Consolas" w:hAnsi="Consolas"/>
                                <w:color w:val="000000"/>
                                <w:sz w:val="18"/>
                                <w:szCs w:val="18"/>
                                <w:rPrChange w:id="4017" w:author="Peter Freiling" w:date="2018-12-03T11:34:00Z">
                                  <w:rPr>
                                    <w:rFonts w:ascii="Consolas" w:hAnsi="Consolas"/>
                                    <w:color w:val="000000"/>
                                  </w:rPr>
                                </w:rPrChange>
                              </w:rPr>
                              <w:t>            </w:t>
                            </w:r>
                            <w:r w:rsidRPr="00426BC9">
                              <w:rPr>
                                <w:rFonts w:ascii="Consolas" w:hAnsi="Consolas"/>
                                <w:color w:val="0000FF"/>
                                <w:sz w:val="18"/>
                                <w:szCs w:val="18"/>
                                <w:rPrChange w:id="4018" w:author="Peter Freiling" w:date="2018-12-03T11:34:00Z">
                                  <w:rPr>
                                    <w:rFonts w:ascii="Consolas" w:hAnsi="Consolas"/>
                                    <w:color w:val="0000FF"/>
                                  </w:rPr>
                                </w:rPrChange>
                              </w:rPr>
                              <w:t>new</w:t>
                            </w:r>
                            <w:r w:rsidRPr="00426BC9">
                              <w:rPr>
                                <w:rFonts w:ascii="Consolas" w:hAnsi="Consolas"/>
                                <w:color w:val="000000"/>
                                <w:sz w:val="18"/>
                                <w:szCs w:val="18"/>
                                <w:rPrChange w:id="4019" w:author="Peter Freiling" w:date="2018-12-03T11:34:00Z">
                                  <w:rPr>
                                    <w:rFonts w:ascii="Consolas" w:hAnsi="Consolas"/>
                                    <w:color w:val="000000"/>
                                  </w:rPr>
                                </w:rPrChange>
                              </w:rPr>
                              <w:t> </w:t>
                            </w:r>
                            <w:r w:rsidRPr="00426BC9">
                              <w:rPr>
                                <w:rFonts w:ascii="Consolas" w:hAnsi="Consolas"/>
                                <w:color w:val="2B91AF"/>
                                <w:sz w:val="18"/>
                                <w:szCs w:val="18"/>
                                <w:rPrChange w:id="4020" w:author="Peter Freiling" w:date="2018-12-03T11:34:00Z">
                                  <w:rPr>
                                    <w:rFonts w:ascii="Consolas" w:hAnsi="Consolas"/>
                                    <w:color w:val="2B91AF"/>
                                  </w:rPr>
                                </w:rPrChange>
                              </w:rPr>
                              <w:t>ContextSwitch</w:t>
                            </w:r>
                            <w:r w:rsidRPr="00426BC9">
                              <w:rPr>
                                <w:rFonts w:ascii="Consolas" w:hAnsi="Consolas"/>
                                <w:color w:val="000000"/>
                                <w:sz w:val="18"/>
                                <w:szCs w:val="18"/>
                                <w:rPrChange w:id="4021" w:author="Peter Freiling" w:date="2018-12-03T11:34:00Z">
                                  <w:rPr>
                                    <w:rFonts w:ascii="Consolas" w:hAnsi="Consolas"/>
                                    <w:color w:val="000000"/>
                                  </w:rPr>
                                </w:rPrChange>
                              </w:rPr>
                              <w:t>(3600, 1, 1, 120),</w:t>
                            </w:r>
                          </w:ins>
                        </w:p>
                        <w:p w14:paraId="1E5D579B" w14:textId="77777777" w:rsidR="003C776F" w:rsidRPr="00426BC9" w:rsidRDefault="003C776F" w:rsidP="00FC144B">
                          <w:pPr>
                            <w:pStyle w:val="HTMLPreformatted"/>
                            <w:shd w:val="clear" w:color="auto" w:fill="FFFFFF"/>
                            <w:rPr>
                              <w:ins w:id="4022" w:author="Peter Freiling" w:date="2018-12-03T11:28:00Z"/>
                              <w:rFonts w:ascii="Consolas" w:hAnsi="Consolas"/>
                              <w:color w:val="000000"/>
                              <w:sz w:val="18"/>
                              <w:szCs w:val="18"/>
                              <w:rPrChange w:id="4023" w:author="Peter Freiling" w:date="2018-12-03T11:34:00Z">
                                <w:rPr>
                                  <w:ins w:id="4024" w:author="Peter Freiling" w:date="2018-12-03T11:28:00Z"/>
                                  <w:rFonts w:ascii="Consolas" w:hAnsi="Consolas"/>
                                  <w:color w:val="000000"/>
                                </w:rPr>
                              </w:rPrChange>
                            </w:rPr>
                          </w:pPr>
                          <w:ins w:id="4025" w:author="Peter Freiling" w:date="2018-12-03T11:28:00Z">
                            <w:r w:rsidRPr="00426BC9">
                              <w:rPr>
                                <w:rFonts w:ascii="Consolas" w:hAnsi="Consolas"/>
                                <w:color w:val="000000"/>
                                <w:sz w:val="18"/>
                                <w:szCs w:val="18"/>
                                <w:rPrChange w:id="4026" w:author="Peter Freiling" w:date="2018-12-03T11:34:00Z">
                                  <w:rPr>
                                    <w:rFonts w:ascii="Consolas" w:hAnsi="Consolas"/>
                                    <w:color w:val="000000"/>
                                  </w:rPr>
                                </w:rPrChange>
                              </w:rPr>
                              <w:t>        }.ToObservable();</w:t>
                            </w:r>
                          </w:ins>
                        </w:p>
                        <w:p w14:paraId="7DF6A999" w14:textId="77777777" w:rsidR="003C776F" w:rsidRPr="00426BC9" w:rsidRDefault="003C776F" w:rsidP="003C776F">
                          <w:pPr>
                            <w:pStyle w:val="HTMLPreformatted"/>
                            <w:shd w:val="clear" w:color="auto" w:fill="FFFFFF"/>
                            <w:rPr>
                              <w:ins w:id="4027" w:author="Peter Freiling" w:date="2018-12-03T11:28:00Z"/>
                              <w:rFonts w:ascii="Consolas" w:hAnsi="Consolas"/>
                              <w:color w:val="000000"/>
                              <w:sz w:val="18"/>
                              <w:szCs w:val="18"/>
                              <w:rPrChange w:id="4028" w:author="Peter Freiling" w:date="2018-12-03T11:34:00Z">
                                <w:rPr>
                                  <w:ins w:id="4029" w:author="Peter Freiling" w:date="2018-12-03T11:28:00Z"/>
                                  <w:rFonts w:ascii="Consolas" w:hAnsi="Consolas"/>
                                  <w:color w:val="000000"/>
                                </w:rPr>
                              </w:rPrChange>
                            </w:rPr>
                          </w:pPr>
                          <w:ins w:id="4030" w:author="Peter Freiling" w:date="2018-12-03T11:28:00Z">
                            <w:r w:rsidRPr="00426BC9">
                              <w:rPr>
                                <w:rFonts w:ascii="Consolas" w:hAnsi="Consolas"/>
                                <w:color w:val="000000"/>
                                <w:sz w:val="18"/>
                                <w:szCs w:val="18"/>
                                <w:rPrChange w:id="4031" w:author="Peter Freiling" w:date="2018-12-03T11:34:00Z">
                                  <w:rPr>
                                    <w:rFonts w:ascii="Consolas" w:hAnsi="Consolas"/>
                                    <w:color w:val="000000"/>
                                  </w:rPr>
                                </w:rPrChange>
                              </w:rPr>
                              <w:t xml:space="preserve"> </w:t>
                            </w:r>
                          </w:ins>
                        </w:p>
                        <w:p w14:paraId="7AD5600B" w14:textId="77777777" w:rsidR="003C776F" w:rsidRPr="00426BC9" w:rsidRDefault="003C776F" w:rsidP="003C776F">
                          <w:pPr>
                            <w:pStyle w:val="HTMLPreformatted"/>
                            <w:shd w:val="clear" w:color="auto" w:fill="FFFFFF"/>
                            <w:rPr>
                              <w:ins w:id="4032" w:author="Peter Freiling" w:date="2018-12-03T11:28:00Z"/>
                              <w:rFonts w:ascii="Consolas" w:hAnsi="Consolas"/>
                              <w:color w:val="000000"/>
                              <w:sz w:val="18"/>
                              <w:szCs w:val="18"/>
                              <w:rPrChange w:id="4033" w:author="Peter Freiling" w:date="2018-12-03T11:34:00Z">
                                <w:rPr>
                                  <w:ins w:id="4034" w:author="Peter Freiling" w:date="2018-12-03T11:28:00Z"/>
                                  <w:rFonts w:ascii="Consolas" w:hAnsi="Consolas"/>
                                  <w:color w:val="000000"/>
                                </w:rPr>
                              </w:rPrChange>
                            </w:rPr>
                          </w:pPr>
                          <w:ins w:id="4035" w:author="Peter Freiling" w:date="2018-12-03T11:28:00Z">
                            <w:r w:rsidRPr="00426BC9">
                              <w:rPr>
                                <w:rFonts w:ascii="Consolas" w:hAnsi="Consolas"/>
                                <w:color w:val="000000"/>
                                <w:sz w:val="18"/>
                                <w:szCs w:val="18"/>
                                <w:rPrChange w:id="4036" w:author="Peter Freiling" w:date="2018-12-03T11:34:00Z">
                                  <w:rPr>
                                    <w:rFonts w:ascii="Consolas" w:hAnsi="Consolas"/>
                                    <w:color w:val="000000"/>
                                  </w:rPr>
                                </w:rPrChange>
                              </w:rPr>
                              <w:t>        </w:t>
                            </w:r>
                            <w:r w:rsidRPr="00426BC9">
                              <w:rPr>
                                <w:rFonts w:ascii="Consolas" w:hAnsi="Consolas"/>
                                <w:color w:val="2B91AF"/>
                                <w:sz w:val="18"/>
                                <w:szCs w:val="18"/>
                                <w:rPrChange w:id="4037" w:author="Peter Freiling" w:date="2018-12-03T11:34:00Z">
                                  <w:rPr>
                                    <w:rFonts w:ascii="Consolas" w:hAnsi="Consolas"/>
                                    <w:color w:val="2B91AF"/>
                                  </w:rPr>
                                </w:rPrChange>
                              </w:rPr>
                              <w:t>IObservable</w:t>
                            </w:r>
                            <w:r w:rsidRPr="00426BC9">
                              <w:rPr>
                                <w:rFonts w:ascii="Consolas" w:hAnsi="Consolas"/>
                                <w:color w:val="000000"/>
                                <w:sz w:val="18"/>
                                <w:szCs w:val="18"/>
                                <w:rPrChange w:id="4038" w:author="Peter Freiling" w:date="2018-12-03T11:34:00Z">
                                  <w:rPr>
                                    <w:rFonts w:ascii="Consolas" w:hAnsi="Consolas"/>
                                    <w:color w:val="000000"/>
                                  </w:rPr>
                                </w:rPrChange>
                              </w:rPr>
                              <w:t>&lt;</w:t>
                            </w:r>
                            <w:r w:rsidRPr="00426BC9">
                              <w:rPr>
                                <w:rFonts w:ascii="Consolas" w:hAnsi="Consolas"/>
                                <w:color w:val="2B91AF"/>
                                <w:sz w:val="18"/>
                                <w:szCs w:val="18"/>
                                <w:rPrChange w:id="4039" w:author="Peter Freiling" w:date="2018-12-03T11:34:00Z">
                                  <w:rPr>
                                    <w:rFonts w:ascii="Consolas" w:hAnsi="Consolas"/>
                                    <w:color w:val="2B91AF"/>
                                  </w:rPr>
                                </w:rPrChange>
                              </w:rPr>
                              <w:t>StreamEvent</w:t>
                            </w:r>
                            <w:r w:rsidRPr="00426BC9">
                              <w:rPr>
                                <w:rFonts w:ascii="Consolas" w:hAnsi="Consolas"/>
                                <w:color w:val="000000"/>
                                <w:sz w:val="18"/>
                                <w:szCs w:val="18"/>
                                <w:rPrChange w:id="4040" w:author="Peter Freiling" w:date="2018-12-03T11:34:00Z">
                                  <w:rPr>
                                    <w:rFonts w:ascii="Consolas" w:hAnsi="Consolas"/>
                                    <w:color w:val="000000"/>
                                  </w:rPr>
                                </w:rPrChange>
                              </w:rPr>
                              <w:t>&lt;</w:t>
                            </w:r>
                            <w:r w:rsidRPr="00426BC9">
                              <w:rPr>
                                <w:rFonts w:ascii="Consolas" w:hAnsi="Consolas"/>
                                <w:color w:val="2B91AF"/>
                                <w:sz w:val="18"/>
                                <w:szCs w:val="18"/>
                                <w:rPrChange w:id="4041" w:author="Peter Freiling" w:date="2018-12-03T11:34:00Z">
                                  <w:rPr>
                                    <w:rFonts w:ascii="Consolas" w:hAnsi="Consolas"/>
                                    <w:color w:val="2B91AF"/>
                                  </w:rPr>
                                </w:rPrChange>
                              </w:rPr>
                              <w:t>ContextSwitch</w:t>
                            </w:r>
                            <w:r w:rsidRPr="00426BC9">
                              <w:rPr>
                                <w:rFonts w:ascii="Consolas" w:hAnsi="Consolas"/>
                                <w:color w:val="000000"/>
                                <w:sz w:val="18"/>
                                <w:szCs w:val="18"/>
                                <w:rPrChange w:id="4042" w:author="Peter Freiling" w:date="2018-12-03T11:34:00Z">
                                  <w:rPr>
                                    <w:rFonts w:ascii="Consolas" w:hAnsi="Consolas"/>
                                    <w:color w:val="000000"/>
                                  </w:rPr>
                                </w:rPrChange>
                              </w:rPr>
                              <w:t>&gt;&gt; contextSwitchStreamEventObservable =</w:t>
                            </w:r>
                          </w:ins>
                        </w:p>
                        <w:p w14:paraId="66D283CC" w14:textId="77777777" w:rsidR="003C776F" w:rsidRPr="00426BC9" w:rsidRDefault="003C776F" w:rsidP="003C776F">
                          <w:pPr>
                            <w:pStyle w:val="HTMLPreformatted"/>
                            <w:shd w:val="clear" w:color="auto" w:fill="FFFFFF"/>
                            <w:rPr>
                              <w:ins w:id="4043" w:author="Peter Freiling" w:date="2018-12-03T11:28:00Z"/>
                              <w:rFonts w:ascii="Consolas" w:hAnsi="Consolas"/>
                              <w:color w:val="000000"/>
                              <w:sz w:val="18"/>
                              <w:szCs w:val="18"/>
                              <w:rPrChange w:id="4044" w:author="Peter Freiling" w:date="2018-12-03T11:34:00Z">
                                <w:rPr>
                                  <w:ins w:id="4045" w:author="Peter Freiling" w:date="2018-12-03T11:28:00Z"/>
                                  <w:rFonts w:ascii="Consolas" w:hAnsi="Consolas"/>
                                  <w:color w:val="000000"/>
                                </w:rPr>
                              </w:rPrChange>
                            </w:rPr>
                          </w:pPr>
                          <w:ins w:id="4046" w:author="Peter Freiling" w:date="2018-12-03T11:28:00Z">
                            <w:r w:rsidRPr="00426BC9">
                              <w:rPr>
                                <w:rFonts w:ascii="Consolas" w:hAnsi="Consolas"/>
                                <w:color w:val="000000"/>
                                <w:sz w:val="18"/>
                                <w:szCs w:val="18"/>
                                <w:rPrChange w:id="4047" w:author="Peter Freiling" w:date="2018-12-03T11:34:00Z">
                                  <w:rPr>
                                    <w:rFonts w:ascii="Consolas" w:hAnsi="Consolas"/>
                                    <w:color w:val="000000"/>
                                  </w:rPr>
                                </w:rPrChange>
                              </w:rPr>
                              <w:t>            contextSwitchObservable.Select(e =&gt; </w:t>
                            </w:r>
                            <w:r w:rsidRPr="00426BC9">
                              <w:rPr>
                                <w:rFonts w:ascii="Consolas" w:hAnsi="Consolas"/>
                                <w:color w:val="2B91AF"/>
                                <w:sz w:val="18"/>
                                <w:szCs w:val="18"/>
                                <w:rPrChange w:id="4048" w:author="Peter Freiling" w:date="2018-12-03T11:34:00Z">
                                  <w:rPr>
                                    <w:rFonts w:ascii="Consolas" w:hAnsi="Consolas"/>
                                    <w:color w:val="2B91AF"/>
                                  </w:rPr>
                                </w:rPrChange>
                              </w:rPr>
                              <w:t>StreamEvent</w:t>
                            </w:r>
                            <w:r w:rsidRPr="00426BC9">
                              <w:rPr>
                                <w:rFonts w:ascii="Consolas" w:hAnsi="Consolas"/>
                                <w:color w:val="000000"/>
                                <w:sz w:val="18"/>
                                <w:szCs w:val="18"/>
                                <w:rPrChange w:id="4049" w:author="Peter Freiling" w:date="2018-12-03T11:34:00Z">
                                  <w:rPr>
                                    <w:rFonts w:ascii="Consolas" w:hAnsi="Consolas"/>
                                    <w:color w:val="000000"/>
                                  </w:rPr>
                                </w:rPrChange>
                              </w:rPr>
                              <w:t>.CreateInterval(e.Tick, e.Tick + 1, e));</w:t>
                            </w:r>
                          </w:ins>
                        </w:p>
                        <w:p w14:paraId="3517286A" w14:textId="77777777" w:rsidR="003C776F" w:rsidRPr="00426BC9" w:rsidRDefault="003C776F" w:rsidP="003C776F">
                          <w:pPr>
                            <w:pStyle w:val="HTMLPreformatted"/>
                            <w:shd w:val="clear" w:color="auto" w:fill="FFFFFF"/>
                            <w:rPr>
                              <w:ins w:id="4050" w:author="Peter Freiling" w:date="2018-12-03T11:28:00Z"/>
                              <w:rFonts w:ascii="Consolas" w:hAnsi="Consolas"/>
                              <w:color w:val="000000"/>
                              <w:sz w:val="18"/>
                              <w:szCs w:val="18"/>
                              <w:rPrChange w:id="4051" w:author="Peter Freiling" w:date="2018-12-03T11:34:00Z">
                                <w:rPr>
                                  <w:ins w:id="4052" w:author="Peter Freiling" w:date="2018-12-03T11:28:00Z"/>
                                  <w:rFonts w:ascii="Consolas" w:hAnsi="Consolas"/>
                                  <w:color w:val="000000"/>
                                </w:rPr>
                              </w:rPrChange>
                            </w:rPr>
                          </w:pPr>
                          <w:ins w:id="4053" w:author="Peter Freiling" w:date="2018-12-03T11:28:00Z">
                            <w:r w:rsidRPr="00426BC9">
                              <w:rPr>
                                <w:rFonts w:ascii="Consolas" w:hAnsi="Consolas"/>
                                <w:color w:val="000000"/>
                                <w:sz w:val="18"/>
                                <w:szCs w:val="18"/>
                                <w:rPrChange w:id="4054" w:author="Peter Freiling" w:date="2018-12-03T11:34:00Z">
                                  <w:rPr>
                                    <w:rFonts w:ascii="Consolas" w:hAnsi="Consolas"/>
                                    <w:color w:val="000000"/>
                                  </w:rPr>
                                </w:rPrChange>
                              </w:rPr>
                              <w:t>        </w:t>
                            </w:r>
                            <w:r w:rsidRPr="00426BC9">
                              <w:rPr>
                                <w:rFonts w:ascii="Consolas" w:hAnsi="Consolas"/>
                                <w:color w:val="2B91AF"/>
                                <w:sz w:val="18"/>
                                <w:szCs w:val="18"/>
                                <w:rPrChange w:id="4055" w:author="Peter Freiling" w:date="2018-12-03T11:34:00Z">
                                  <w:rPr>
                                    <w:rFonts w:ascii="Consolas" w:hAnsi="Consolas"/>
                                    <w:color w:val="2B91AF"/>
                                  </w:rPr>
                                </w:rPrChange>
                              </w:rPr>
                              <w:t>IObservableIngressStreamable</w:t>
                            </w:r>
                            <w:r w:rsidRPr="00426BC9">
                              <w:rPr>
                                <w:rFonts w:ascii="Consolas" w:hAnsi="Consolas"/>
                                <w:color w:val="000000"/>
                                <w:sz w:val="18"/>
                                <w:szCs w:val="18"/>
                                <w:rPrChange w:id="4056" w:author="Peter Freiling" w:date="2018-12-03T11:34:00Z">
                                  <w:rPr>
                                    <w:rFonts w:ascii="Consolas" w:hAnsi="Consolas"/>
                                    <w:color w:val="000000"/>
                                  </w:rPr>
                                </w:rPrChange>
                              </w:rPr>
                              <w:t>&lt;</w:t>
                            </w:r>
                            <w:r w:rsidRPr="00426BC9">
                              <w:rPr>
                                <w:rFonts w:ascii="Consolas" w:hAnsi="Consolas"/>
                                <w:color w:val="2B91AF"/>
                                <w:sz w:val="18"/>
                                <w:szCs w:val="18"/>
                                <w:rPrChange w:id="4057" w:author="Peter Freiling" w:date="2018-12-03T11:34:00Z">
                                  <w:rPr>
                                    <w:rFonts w:ascii="Consolas" w:hAnsi="Consolas"/>
                                    <w:color w:val="2B91AF"/>
                                  </w:rPr>
                                </w:rPrChange>
                              </w:rPr>
                              <w:t>ContextSwitch</w:t>
                            </w:r>
                            <w:r w:rsidRPr="00426BC9">
                              <w:rPr>
                                <w:rFonts w:ascii="Consolas" w:hAnsi="Consolas"/>
                                <w:color w:val="000000"/>
                                <w:sz w:val="18"/>
                                <w:szCs w:val="18"/>
                                <w:rPrChange w:id="4058" w:author="Peter Freiling" w:date="2018-12-03T11:34:00Z">
                                  <w:rPr>
                                    <w:rFonts w:ascii="Consolas" w:hAnsi="Consolas"/>
                                    <w:color w:val="000000"/>
                                  </w:rPr>
                                </w:rPrChange>
                              </w:rPr>
                              <w:t>&gt; contextSwitchIngressStreamable =</w:t>
                            </w:r>
                          </w:ins>
                        </w:p>
                        <w:p w14:paraId="54763549" w14:textId="77777777" w:rsidR="003C776F" w:rsidRPr="00426BC9" w:rsidRDefault="003C776F" w:rsidP="003C776F">
                          <w:pPr>
                            <w:pStyle w:val="HTMLPreformatted"/>
                            <w:shd w:val="clear" w:color="auto" w:fill="FFFFFF"/>
                            <w:rPr>
                              <w:ins w:id="4059" w:author="Peter Freiling" w:date="2018-12-03T11:28:00Z"/>
                              <w:rFonts w:ascii="Consolas" w:hAnsi="Consolas"/>
                              <w:color w:val="000000"/>
                              <w:sz w:val="18"/>
                              <w:szCs w:val="18"/>
                              <w:rPrChange w:id="4060" w:author="Peter Freiling" w:date="2018-12-03T11:34:00Z">
                                <w:rPr>
                                  <w:ins w:id="4061" w:author="Peter Freiling" w:date="2018-12-03T11:28:00Z"/>
                                  <w:rFonts w:ascii="Consolas" w:hAnsi="Consolas"/>
                                  <w:color w:val="000000"/>
                                </w:rPr>
                              </w:rPrChange>
                            </w:rPr>
                          </w:pPr>
                          <w:ins w:id="4062" w:author="Peter Freiling" w:date="2018-12-03T11:28:00Z">
                            <w:r w:rsidRPr="00426BC9">
                              <w:rPr>
                                <w:rFonts w:ascii="Consolas" w:hAnsi="Consolas"/>
                                <w:color w:val="000000"/>
                                <w:sz w:val="18"/>
                                <w:szCs w:val="18"/>
                                <w:rPrChange w:id="4063" w:author="Peter Freiling" w:date="2018-12-03T11:34:00Z">
                                  <w:rPr>
                                    <w:rFonts w:ascii="Consolas" w:hAnsi="Consolas"/>
                                    <w:color w:val="000000"/>
                                  </w:rPr>
                                </w:rPrChange>
                              </w:rPr>
                              <w:t>            contextSwitchStreamEventObservable.ToStreamable(</w:t>
                            </w:r>
                            <w:r w:rsidRPr="00426BC9">
                              <w:rPr>
                                <w:rFonts w:ascii="Consolas" w:hAnsi="Consolas"/>
                                <w:color w:val="2B91AF"/>
                                <w:sz w:val="18"/>
                                <w:szCs w:val="18"/>
                                <w:rPrChange w:id="4064" w:author="Peter Freiling" w:date="2018-12-03T11:34:00Z">
                                  <w:rPr>
                                    <w:rFonts w:ascii="Consolas" w:hAnsi="Consolas"/>
                                    <w:color w:val="2B91AF"/>
                                  </w:rPr>
                                </w:rPrChange>
                              </w:rPr>
                              <w:t>DisorderPolicy</w:t>
                            </w:r>
                            <w:r w:rsidRPr="00426BC9">
                              <w:rPr>
                                <w:rFonts w:ascii="Consolas" w:hAnsi="Consolas"/>
                                <w:color w:val="000000"/>
                                <w:sz w:val="18"/>
                                <w:szCs w:val="18"/>
                                <w:rPrChange w:id="4065" w:author="Peter Freiling" w:date="2018-12-03T11:34:00Z">
                                  <w:rPr>
                                    <w:rFonts w:ascii="Consolas" w:hAnsi="Consolas"/>
                                    <w:color w:val="000000"/>
                                  </w:rPr>
                                </w:rPrChange>
                              </w:rPr>
                              <w:t>.Drop());</w:t>
                            </w:r>
                          </w:ins>
                        </w:p>
                        <w:p w14:paraId="55E715FF" w14:textId="77777777" w:rsidR="003C776F" w:rsidRPr="00426BC9" w:rsidRDefault="003C776F" w:rsidP="003C776F">
                          <w:pPr>
                            <w:pStyle w:val="HTMLPreformatted"/>
                            <w:shd w:val="clear" w:color="auto" w:fill="FFFFFF"/>
                            <w:rPr>
                              <w:ins w:id="4066" w:author="Peter Freiling" w:date="2018-12-03T11:28:00Z"/>
                              <w:rFonts w:ascii="Consolas" w:hAnsi="Consolas"/>
                              <w:color w:val="000000"/>
                              <w:sz w:val="18"/>
                              <w:szCs w:val="18"/>
                              <w:rPrChange w:id="4067" w:author="Peter Freiling" w:date="2018-12-03T11:34:00Z">
                                <w:rPr>
                                  <w:ins w:id="4068" w:author="Peter Freiling" w:date="2018-12-03T11:28:00Z"/>
                                  <w:rFonts w:ascii="Consolas" w:hAnsi="Consolas"/>
                                  <w:color w:val="000000"/>
                                </w:rPr>
                              </w:rPrChange>
                            </w:rPr>
                          </w:pPr>
                        </w:p>
                        <w:p w14:paraId="1D43C7BB" w14:textId="77777777" w:rsidR="003C776F" w:rsidRPr="00426BC9" w:rsidRDefault="003C776F" w:rsidP="003C776F">
                          <w:pPr>
                            <w:pStyle w:val="HTMLPreformatted"/>
                            <w:shd w:val="clear" w:color="auto" w:fill="FFFFFF"/>
                            <w:rPr>
                              <w:ins w:id="4069" w:author="Peter Freiling" w:date="2018-12-03T11:28:00Z"/>
                              <w:rFonts w:ascii="Consolas" w:hAnsi="Consolas"/>
                              <w:color w:val="000000"/>
                              <w:sz w:val="18"/>
                              <w:szCs w:val="18"/>
                              <w:rPrChange w:id="4070" w:author="Peter Freiling" w:date="2018-12-03T11:34:00Z">
                                <w:rPr>
                                  <w:ins w:id="4071" w:author="Peter Freiling" w:date="2018-12-03T11:28:00Z"/>
                                  <w:rFonts w:ascii="Consolas" w:hAnsi="Consolas"/>
                                  <w:color w:val="000000"/>
                                </w:rPr>
                              </w:rPrChange>
                            </w:rPr>
                          </w:pPr>
                          <w:ins w:id="4072" w:author="Peter Freiling" w:date="2018-12-03T11:28:00Z">
                            <w:r w:rsidRPr="00426BC9">
                              <w:rPr>
                                <w:rFonts w:ascii="Consolas" w:hAnsi="Consolas"/>
                                <w:color w:val="000000"/>
                                <w:sz w:val="18"/>
                                <w:szCs w:val="18"/>
                                <w:rPrChange w:id="4073" w:author="Peter Freiling" w:date="2018-12-03T11:34:00Z">
                                  <w:rPr>
                                    <w:rFonts w:ascii="Consolas" w:hAnsi="Consolas"/>
                                    <w:color w:val="000000"/>
                                  </w:rPr>
                                </w:rPrChange>
                              </w:rPr>
                              <w:t>        </w:t>
                            </w:r>
                            <w:r w:rsidRPr="00426BC9">
                              <w:rPr>
                                <w:rFonts w:ascii="Consolas" w:hAnsi="Consolas"/>
                                <w:color w:val="2B91AF"/>
                                <w:sz w:val="18"/>
                                <w:szCs w:val="18"/>
                                <w:rPrChange w:id="4074" w:author="Peter Freiling" w:date="2018-12-03T11:34:00Z">
                                  <w:rPr>
                                    <w:rFonts w:ascii="Consolas" w:hAnsi="Consolas"/>
                                    <w:color w:val="2B91AF"/>
                                  </w:rPr>
                                </w:rPrChange>
                              </w:rPr>
                              <w:t>IObservable</w:t>
                            </w:r>
                            <w:r w:rsidRPr="00426BC9">
                              <w:rPr>
                                <w:rFonts w:ascii="Consolas" w:hAnsi="Consolas"/>
                                <w:color w:val="000000"/>
                                <w:sz w:val="18"/>
                                <w:szCs w:val="18"/>
                                <w:rPrChange w:id="4075" w:author="Peter Freiling" w:date="2018-12-03T11:34:00Z">
                                  <w:rPr>
                                    <w:rFonts w:ascii="Consolas" w:hAnsi="Consolas"/>
                                    <w:color w:val="000000"/>
                                  </w:rPr>
                                </w:rPrChange>
                              </w:rPr>
                              <w:t>&lt;</w:t>
                            </w:r>
                            <w:r w:rsidRPr="00426BC9">
                              <w:rPr>
                                <w:rFonts w:ascii="Consolas" w:hAnsi="Consolas"/>
                                <w:color w:val="2B91AF"/>
                                <w:sz w:val="18"/>
                                <w:szCs w:val="18"/>
                                <w:rPrChange w:id="4076" w:author="Peter Freiling" w:date="2018-12-03T11:34:00Z">
                                  <w:rPr>
                                    <w:rFonts w:ascii="Consolas" w:hAnsi="Consolas"/>
                                    <w:color w:val="2B91AF"/>
                                  </w:rPr>
                                </w:rPrChange>
                              </w:rPr>
                              <w:t>StreamEvent</w:t>
                            </w:r>
                            <w:r w:rsidRPr="00426BC9">
                              <w:rPr>
                                <w:rFonts w:ascii="Consolas" w:hAnsi="Consolas"/>
                                <w:color w:val="000000"/>
                                <w:sz w:val="18"/>
                                <w:szCs w:val="18"/>
                                <w:rPrChange w:id="4077" w:author="Peter Freiling" w:date="2018-12-03T11:34:00Z">
                                  <w:rPr>
                                    <w:rFonts w:ascii="Consolas" w:hAnsi="Consolas"/>
                                    <w:color w:val="000000"/>
                                  </w:rPr>
                                </w:rPrChange>
                              </w:rPr>
                              <w:t>&lt;</w:t>
                            </w:r>
                            <w:r w:rsidRPr="00426BC9">
                              <w:rPr>
                                <w:rFonts w:ascii="Consolas" w:hAnsi="Consolas"/>
                                <w:color w:val="2B91AF"/>
                                <w:sz w:val="18"/>
                                <w:szCs w:val="18"/>
                                <w:rPrChange w:id="4078" w:author="Peter Freiling" w:date="2018-12-03T11:34:00Z">
                                  <w:rPr>
                                    <w:rFonts w:ascii="Consolas" w:hAnsi="Consolas"/>
                                    <w:color w:val="2B91AF"/>
                                  </w:rPr>
                                </w:rPrChange>
                              </w:rPr>
                              <w:t>ContextSwitch</w:t>
                            </w:r>
                            <w:r w:rsidRPr="00426BC9">
                              <w:rPr>
                                <w:rFonts w:ascii="Consolas" w:hAnsi="Consolas"/>
                                <w:color w:val="000000"/>
                                <w:sz w:val="18"/>
                                <w:szCs w:val="18"/>
                                <w:rPrChange w:id="4079" w:author="Peter Freiling" w:date="2018-12-03T11:34:00Z">
                                  <w:rPr>
                                    <w:rFonts w:ascii="Consolas" w:hAnsi="Consolas"/>
                                    <w:color w:val="000000"/>
                                  </w:rPr>
                                </w:rPrChange>
                              </w:rPr>
                              <w:t>&gt;&gt; passthroughContextSwitchStreamEventObservable =</w:t>
                            </w:r>
                          </w:ins>
                        </w:p>
                        <w:p w14:paraId="4C522095" w14:textId="77777777" w:rsidR="003C776F" w:rsidRPr="00426BC9" w:rsidRDefault="003C776F" w:rsidP="003C776F">
                          <w:pPr>
                            <w:pStyle w:val="HTMLPreformatted"/>
                            <w:shd w:val="clear" w:color="auto" w:fill="FFFFFF"/>
                            <w:rPr>
                              <w:ins w:id="4080" w:author="Peter Freiling" w:date="2018-12-03T11:28:00Z"/>
                              <w:rFonts w:ascii="Consolas" w:hAnsi="Consolas"/>
                              <w:color w:val="000000"/>
                              <w:sz w:val="18"/>
                              <w:szCs w:val="18"/>
                              <w:rPrChange w:id="4081" w:author="Peter Freiling" w:date="2018-12-03T11:34:00Z">
                                <w:rPr>
                                  <w:ins w:id="4082" w:author="Peter Freiling" w:date="2018-12-03T11:28:00Z"/>
                                  <w:rFonts w:ascii="Consolas" w:hAnsi="Consolas"/>
                                  <w:color w:val="000000"/>
                                </w:rPr>
                              </w:rPrChange>
                            </w:rPr>
                          </w:pPr>
                          <w:ins w:id="4083" w:author="Peter Freiling" w:date="2018-12-03T11:28:00Z">
                            <w:r w:rsidRPr="00426BC9">
                              <w:rPr>
                                <w:rFonts w:ascii="Consolas" w:hAnsi="Consolas"/>
                                <w:color w:val="000000"/>
                                <w:sz w:val="18"/>
                                <w:szCs w:val="18"/>
                                <w:rPrChange w:id="4084" w:author="Peter Freiling" w:date="2018-12-03T11:34:00Z">
                                  <w:rPr>
                                    <w:rFonts w:ascii="Consolas" w:hAnsi="Consolas"/>
                                    <w:color w:val="000000"/>
                                  </w:rPr>
                                </w:rPrChange>
                              </w:rPr>
                              <w:t>            contextSwitchIngressStreamable.ToStreamEventObservable();</w:t>
                            </w:r>
                          </w:ins>
                        </w:p>
                        <w:p w14:paraId="05B8D132" w14:textId="77777777" w:rsidR="003C776F" w:rsidRPr="00426BC9" w:rsidRDefault="003C776F" w:rsidP="003C776F">
                          <w:pPr>
                            <w:pStyle w:val="HTMLPreformatted"/>
                            <w:shd w:val="clear" w:color="auto" w:fill="FFFFFF"/>
                            <w:rPr>
                              <w:ins w:id="4085" w:author="Peter Freiling" w:date="2018-12-03T11:28:00Z"/>
                              <w:rFonts w:ascii="Consolas" w:hAnsi="Consolas"/>
                              <w:color w:val="000000"/>
                              <w:sz w:val="18"/>
                              <w:szCs w:val="18"/>
                              <w:rPrChange w:id="4086" w:author="Peter Freiling" w:date="2018-12-03T11:34:00Z">
                                <w:rPr>
                                  <w:ins w:id="4087" w:author="Peter Freiling" w:date="2018-12-03T11:28:00Z"/>
                                  <w:rFonts w:ascii="Consolas" w:hAnsi="Consolas"/>
                                  <w:color w:val="000000"/>
                                </w:rPr>
                              </w:rPrChange>
                            </w:rPr>
                          </w:pPr>
                          <w:ins w:id="4088" w:author="Peter Freiling" w:date="2018-12-03T11:28:00Z">
                            <w:r w:rsidRPr="00426BC9">
                              <w:rPr>
                                <w:rFonts w:ascii="Consolas" w:hAnsi="Consolas"/>
                                <w:color w:val="000000"/>
                                <w:sz w:val="18"/>
                                <w:szCs w:val="18"/>
                                <w:rPrChange w:id="4089" w:author="Peter Freiling" w:date="2018-12-03T11:34:00Z">
                                  <w:rPr>
                                    <w:rFonts w:ascii="Consolas" w:hAnsi="Consolas"/>
                                    <w:color w:val="000000"/>
                                  </w:rPr>
                                </w:rPrChange>
                              </w:rPr>
                              <w:t xml:space="preserve"> </w:t>
                            </w:r>
                          </w:ins>
                        </w:p>
                        <w:p w14:paraId="1E3E0F35" w14:textId="77777777" w:rsidR="003C776F" w:rsidRPr="00426BC9" w:rsidRDefault="003C776F" w:rsidP="003C776F">
                          <w:pPr>
                            <w:pStyle w:val="HTMLPreformatted"/>
                            <w:shd w:val="clear" w:color="auto" w:fill="FFFFFF"/>
                            <w:rPr>
                              <w:ins w:id="4090" w:author="Peter Freiling" w:date="2018-12-03T11:28:00Z"/>
                              <w:rFonts w:ascii="Consolas" w:hAnsi="Consolas"/>
                              <w:color w:val="000000"/>
                              <w:sz w:val="18"/>
                              <w:szCs w:val="18"/>
                              <w:rPrChange w:id="4091" w:author="Peter Freiling" w:date="2018-12-03T11:34:00Z">
                                <w:rPr>
                                  <w:ins w:id="4092" w:author="Peter Freiling" w:date="2018-12-03T11:28:00Z"/>
                                  <w:rFonts w:ascii="Consolas" w:hAnsi="Consolas"/>
                                  <w:color w:val="000000"/>
                                </w:rPr>
                              </w:rPrChange>
                            </w:rPr>
                          </w:pPr>
                          <w:ins w:id="4093" w:author="Peter Freiling" w:date="2018-12-03T11:28:00Z">
                            <w:r w:rsidRPr="00426BC9">
                              <w:rPr>
                                <w:rFonts w:ascii="Consolas" w:hAnsi="Consolas"/>
                                <w:color w:val="000000"/>
                                <w:sz w:val="18"/>
                                <w:szCs w:val="18"/>
                                <w:rPrChange w:id="4094" w:author="Peter Freiling" w:date="2018-12-03T11:34:00Z">
                                  <w:rPr>
                                    <w:rFonts w:ascii="Consolas" w:hAnsi="Consolas"/>
                                    <w:color w:val="000000"/>
                                  </w:rPr>
                                </w:rPrChange>
                              </w:rPr>
                              <w:t>        passthroughContextSwitchStreamEventObservable</w:t>
                            </w:r>
                          </w:ins>
                        </w:p>
                        <w:p w14:paraId="4DDA25E4" w14:textId="77777777" w:rsidR="003C776F" w:rsidRPr="00426BC9" w:rsidRDefault="003C776F" w:rsidP="003C776F">
                          <w:pPr>
                            <w:pStyle w:val="HTMLPreformatted"/>
                            <w:shd w:val="clear" w:color="auto" w:fill="FFFFFF"/>
                            <w:rPr>
                              <w:ins w:id="4095" w:author="Peter Freiling" w:date="2018-12-03T11:28:00Z"/>
                              <w:rFonts w:ascii="Consolas" w:hAnsi="Consolas"/>
                              <w:color w:val="000000"/>
                              <w:sz w:val="18"/>
                              <w:szCs w:val="18"/>
                              <w:rPrChange w:id="4096" w:author="Peter Freiling" w:date="2018-12-03T11:34:00Z">
                                <w:rPr>
                                  <w:ins w:id="4097" w:author="Peter Freiling" w:date="2018-12-03T11:28:00Z"/>
                                  <w:rFonts w:ascii="Consolas" w:hAnsi="Consolas"/>
                                  <w:color w:val="000000"/>
                                </w:rPr>
                              </w:rPrChange>
                            </w:rPr>
                          </w:pPr>
                          <w:ins w:id="4098" w:author="Peter Freiling" w:date="2018-12-03T11:28:00Z">
                            <w:r w:rsidRPr="00426BC9">
                              <w:rPr>
                                <w:rFonts w:ascii="Consolas" w:hAnsi="Consolas"/>
                                <w:color w:val="000000"/>
                                <w:sz w:val="18"/>
                                <w:szCs w:val="18"/>
                                <w:rPrChange w:id="4099" w:author="Peter Freiling" w:date="2018-12-03T11:34:00Z">
                                  <w:rPr>
                                    <w:rFonts w:ascii="Consolas" w:hAnsi="Consolas"/>
                                    <w:color w:val="000000"/>
                                  </w:rPr>
                                </w:rPrChange>
                              </w:rPr>
                              <w:t>            .Where(e =&gt; e.IsData)</w:t>
                            </w:r>
                          </w:ins>
                        </w:p>
                        <w:p w14:paraId="44EC7A2A" w14:textId="77777777" w:rsidR="003C776F" w:rsidRPr="00426BC9" w:rsidRDefault="003C776F" w:rsidP="003C776F">
                          <w:pPr>
                            <w:pStyle w:val="HTMLPreformatted"/>
                            <w:shd w:val="clear" w:color="auto" w:fill="FFFFFF"/>
                            <w:rPr>
                              <w:ins w:id="4100" w:author="Peter Freiling" w:date="2018-12-03T11:34:00Z"/>
                              <w:rFonts w:ascii="Consolas" w:hAnsi="Consolas"/>
                              <w:color w:val="000000"/>
                              <w:sz w:val="18"/>
                              <w:szCs w:val="18"/>
                              <w:rPrChange w:id="4101" w:author="Peter Freiling" w:date="2018-12-03T11:34:00Z">
                                <w:rPr>
                                  <w:ins w:id="4102" w:author="Peter Freiling" w:date="2018-12-03T11:34:00Z"/>
                                  <w:rFonts w:ascii="Consolas" w:hAnsi="Consolas"/>
                                  <w:color w:val="000000"/>
                                </w:rPr>
                              </w:rPrChange>
                            </w:rPr>
                          </w:pPr>
                          <w:ins w:id="4103" w:author="Peter Freiling" w:date="2018-12-03T11:28:00Z">
                            <w:r w:rsidRPr="00426BC9">
                              <w:rPr>
                                <w:rFonts w:ascii="Consolas" w:hAnsi="Consolas"/>
                                <w:color w:val="000000"/>
                                <w:sz w:val="18"/>
                                <w:szCs w:val="18"/>
                                <w:rPrChange w:id="4104" w:author="Peter Freiling" w:date="2018-12-03T11:34:00Z">
                                  <w:rPr>
                                    <w:rFonts w:ascii="Consolas" w:hAnsi="Consolas"/>
                                    <w:color w:val="000000"/>
                                  </w:rPr>
                                </w:rPrChange>
                              </w:rPr>
                              <w:t>            .ForEachAsync(e =&gt; WriteEvent(e)).Wait();</w:t>
                            </w:r>
                          </w:ins>
                        </w:p>
                        <w:p w14:paraId="3F176B09" w14:textId="77777777" w:rsidR="003C776F" w:rsidRPr="00426BC9" w:rsidRDefault="003C776F" w:rsidP="003C776F">
                          <w:pPr>
                            <w:pStyle w:val="HTMLPreformatted"/>
                            <w:shd w:val="clear" w:color="auto" w:fill="FFFFFF"/>
                            <w:rPr>
                              <w:ins w:id="4105" w:author="Peter Freiling" w:date="2018-12-03T11:28:00Z"/>
                              <w:rFonts w:ascii="Consolas" w:hAnsi="Consolas"/>
                              <w:color w:val="000000"/>
                              <w:sz w:val="18"/>
                              <w:szCs w:val="18"/>
                              <w:rPrChange w:id="4106" w:author="Peter Freiling" w:date="2018-12-03T11:34:00Z">
                                <w:rPr>
                                  <w:ins w:id="4107" w:author="Peter Freiling" w:date="2018-12-03T11:28:00Z"/>
                                  <w:rFonts w:ascii="Consolas" w:hAnsi="Consolas"/>
                                  <w:color w:val="000000"/>
                                </w:rPr>
                              </w:rPrChange>
                            </w:rPr>
                          </w:pPr>
                          <w:ins w:id="4108" w:author="Peter Freiling" w:date="2018-12-03T11:28:00Z">
                            <w:r w:rsidRPr="00426BC9">
                              <w:rPr>
                                <w:rFonts w:ascii="Consolas" w:hAnsi="Consolas"/>
                                <w:color w:val="000000"/>
                                <w:sz w:val="18"/>
                                <w:szCs w:val="18"/>
                                <w:rPrChange w:id="4109" w:author="Peter Freiling" w:date="2018-12-03T11:34:00Z">
                                  <w:rPr>
                                    <w:rFonts w:ascii="Consolas" w:hAnsi="Consolas"/>
                                    <w:color w:val="000000"/>
                                  </w:rPr>
                                </w:rPrChange>
                              </w:rPr>
                              <w:t>    }</w:t>
                            </w:r>
                          </w:ins>
                        </w:p>
                        <w:p w14:paraId="00720094" w14:textId="77777777" w:rsidR="003C776F" w:rsidRPr="00426BC9" w:rsidDel="00290325" w:rsidRDefault="003C776F" w:rsidP="003C776F">
                          <w:pPr>
                            <w:autoSpaceDE w:val="0"/>
                            <w:autoSpaceDN w:val="0"/>
                            <w:adjustRightInd w:val="0"/>
                            <w:spacing w:after="0" w:line="240" w:lineRule="auto"/>
                            <w:rPr>
                              <w:del w:id="4110" w:author="Peter Freiling" w:date="2018-12-03T11:28:00Z"/>
                              <w:rFonts w:ascii="Consolas" w:hAnsi="Consolas" w:cs="Consolas"/>
                              <w:color w:val="000000"/>
                              <w:sz w:val="18"/>
                              <w:szCs w:val="18"/>
                              <w:highlight w:val="white"/>
                              <w:rPrChange w:id="4111" w:author="Peter Freiling" w:date="2018-12-03T11:34:00Z">
                                <w:rPr>
                                  <w:del w:id="4112" w:author="Peter Freiling" w:date="2018-12-03T11:28:00Z"/>
                                  <w:rFonts w:ascii="Consolas" w:hAnsi="Consolas" w:cs="Consolas"/>
                                  <w:color w:val="000000"/>
                                  <w:sz w:val="19"/>
                                  <w:szCs w:val="19"/>
                                  <w:highlight w:val="white"/>
                                </w:rPr>
                              </w:rPrChange>
                            </w:rPr>
                          </w:pPr>
                          <w:del w:id="4113" w:author="Peter Freiling" w:date="2018-12-03T11:28:00Z">
                            <w:r w:rsidRPr="00426BC9" w:rsidDel="00290325">
                              <w:rPr>
                                <w:rFonts w:ascii="Consolas" w:hAnsi="Consolas" w:cs="Consolas"/>
                                <w:color w:val="0000FF"/>
                                <w:sz w:val="18"/>
                                <w:szCs w:val="18"/>
                                <w:highlight w:val="white"/>
                                <w:rPrChange w:id="4114" w:author="Peter Freiling" w:date="2018-12-03T11:34:00Z">
                                  <w:rPr>
                                    <w:rFonts w:ascii="Consolas" w:hAnsi="Consolas" w:cs="Consolas"/>
                                    <w:color w:val="0000FF"/>
                                    <w:sz w:val="19"/>
                                    <w:szCs w:val="19"/>
                                    <w:highlight w:val="white"/>
                                  </w:rPr>
                                </w:rPrChange>
                              </w:rPr>
                              <w:delText>using</w:delText>
                            </w:r>
                            <w:r w:rsidRPr="00426BC9" w:rsidDel="00290325">
                              <w:rPr>
                                <w:rFonts w:ascii="Consolas" w:hAnsi="Consolas" w:cs="Consolas"/>
                                <w:color w:val="000000"/>
                                <w:sz w:val="18"/>
                                <w:szCs w:val="18"/>
                                <w:highlight w:val="white"/>
                                <w:rPrChange w:id="4115" w:author="Peter Freiling" w:date="2018-12-03T11:34:00Z">
                                  <w:rPr>
                                    <w:rFonts w:ascii="Consolas" w:hAnsi="Consolas" w:cs="Consolas"/>
                                    <w:color w:val="000000"/>
                                    <w:sz w:val="19"/>
                                    <w:szCs w:val="19"/>
                                    <w:highlight w:val="white"/>
                                  </w:rPr>
                                </w:rPrChange>
                              </w:rPr>
                              <w:delText xml:space="preserve"> Research.Trill</w:delText>
                            </w:r>
                          </w:del>
                          <w:ins w:id="4116" w:author="James Terwilliger" w:date="2017-03-27T11:16:00Z">
                            <w:del w:id="4117" w:author="Peter Freiling" w:date="2018-12-03T11:28:00Z">
                              <w:r w:rsidRPr="00426BC9" w:rsidDel="00290325">
                                <w:rPr>
                                  <w:rFonts w:ascii="Consolas" w:hAnsi="Consolas" w:cs="Consolas"/>
                                  <w:color w:val="000000"/>
                                  <w:sz w:val="18"/>
                                  <w:szCs w:val="18"/>
                                  <w:highlight w:val="white"/>
                                  <w:rPrChange w:id="4118" w:author="Peter Freiling" w:date="2018-12-03T11:34:00Z">
                                    <w:rPr>
                                      <w:rFonts w:ascii="Consolas" w:hAnsi="Consolas" w:cs="Consolas"/>
                                      <w:color w:val="000000"/>
                                      <w:sz w:val="19"/>
                                      <w:szCs w:val="19"/>
                                      <w:highlight w:val="white"/>
                                    </w:rPr>
                                  </w:rPrChange>
                                </w:rPr>
                                <w:delText>Microsoft.StreamProcessing</w:delText>
                              </w:r>
                            </w:del>
                          </w:ins>
                          <w:del w:id="4119" w:author="Peter Freiling" w:date="2018-12-03T11:28:00Z">
                            <w:r w:rsidRPr="00426BC9" w:rsidDel="00290325">
                              <w:rPr>
                                <w:rFonts w:ascii="Consolas" w:hAnsi="Consolas" w:cs="Consolas"/>
                                <w:color w:val="000000"/>
                                <w:sz w:val="18"/>
                                <w:szCs w:val="18"/>
                                <w:highlight w:val="white"/>
                                <w:rPrChange w:id="4120" w:author="Peter Freiling" w:date="2018-12-03T11:34:00Z">
                                  <w:rPr>
                                    <w:rFonts w:ascii="Consolas" w:hAnsi="Consolas" w:cs="Consolas"/>
                                    <w:color w:val="000000"/>
                                    <w:sz w:val="19"/>
                                    <w:szCs w:val="19"/>
                                    <w:highlight w:val="white"/>
                                  </w:rPr>
                                </w:rPrChange>
                              </w:rPr>
                              <w:delText>;</w:delText>
                            </w:r>
                          </w:del>
                        </w:p>
                        <w:p w14:paraId="308CEC1B" w14:textId="77777777" w:rsidR="003C776F" w:rsidRPr="00426BC9" w:rsidDel="00290325" w:rsidRDefault="003C776F" w:rsidP="003C776F">
                          <w:pPr>
                            <w:autoSpaceDE w:val="0"/>
                            <w:autoSpaceDN w:val="0"/>
                            <w:adjustRightInd w:val="0"/>
                            <w:spacing w:after="0" w:line="240" w:lineRule="auto"/>
                            <w:rPr>
                              <w:del w:id="4121" w:author="Peter Freiling" w:date="2018-12-03T11:28:00Z"/>
                              <w:rFonts w:ascii="Consolas" w:hAnsi="Consolas" w:cs="Consolas"/>
                              <w:color w:val="000000"/>
                              <w:sz w:val="18"/>
                              <w:szCs w:val="18"/>
                              <w:highlight w:val="white"/>
                              <w:rPrChange w:id="4122" w:author="Peter Freiling" w:date="2018-12-03T11:34:00Z">
                                <w:rPr>
                                  <w:del w:id="4123" w:author="Peter Freiling" w:date="2018-12-03T11:28:00Z"/>
                                  <w:rFonts w:ascii="Consolas" w:hAnsi="Consolas" w:cs="Consolas"/>
                                  <w:color w:val="000000"/>
                                  <w:sz w:val="19"/>
                                  <w:szCs w:val="19"/>
                                  <w:highlight w:val="white"/>
                                </w:rPr>
                              </w:rPrChange>
                            </w:rPr>
                          </w:pPr>
                          <w:del w:id="4124" w:author="Peter Freiling" w:date="2018-12-03T11:28:00Z">
                            <w:r w:rsidRPr="00426BC9" w:rsidDel="00290325">
                              <w:rPr>
                                <w:rFonts w:ascii="Consolas" w:hAnsi="Consolas" w:cs="Consolas"/>
                                <w:color w:val="0000FF"/>
                                <w:sz w:val="18"/>
                                <w:szCs w:val="18"/>
                                <w:highlight w:val="white"/>
                                <w:rPrChange w:id="4125" w:author="Peter Freiling" w:date="2018-12-03T11:34:00Z">
                                  <w:rPr>
                                    <w:rFonts w:ascii="Consolas" w:hAnsi="Consolas" w:cs="Consolas"/>
                                    <w:color w:val="0000FF"/>
                                    <w:sz w:val="19"/>
                                    <w:szCs w:val="19"/>
                                    <w:highlight w:val="white"/>
                                  </w:rPr>
                                </w:rPrChange>
                              </w:rPr>
                              <w:delText>using</w:delText>
                            </w:r>
                            <w:r w:rsidRPr="00426BC9" w:rsidDel="00290325">
                              <w:rPr>
                                <w:rFonts w:ascii="Consolas" w:hAnsi="Consolas" w:cs="Consolas"/>
                                <w:color w:val="000000"/>
                                <w:sz w:val="18"/>
                                <w:szCs w:val="18"/>
                                <w:highlight w:val="white"/>
                                <w:rPrChange w:id="4126" w:author="Peter Freiling" w:date="2018-12-03T11:34:00Z">
                                  <w:rPr>
                                    <w:rFonts w:ascii="Consolas" w:hAnsi="Consolas" w:cs="Consolas"/>
                                    <w:color w:val="000000"/>
                                    <w:sz w:val="19"/>
                                    <w:szCs w:val="19"/>
                                    <w:highlight w:val="white"/>
                                  </w:rPr>
                                </w:rPrChange>
                              </w:rPr>
                              <w:delText xml:space="preserve"> Research.Trill.IO;</w:delText>
                            </w:r>
                          </w:del>
                        </w:p>
                        <w:p w14:paraId="294AA672" w14:textId="77777777" w:rsidR="003C776F" w:rsidRPr="00426BC9" w:rsidDel="00290325" w:rsidRDefault="003C776F" w:rsidP="003C776F">
                          <w:pPr>
                            <w:autoSpaceDE w:val="0"/>
                            <w:autoSpaceDN w:val="0"/>
                            <w:adjustRightInd w:val="0"/>
                            <w:spacing w:after="0" w:line="240" w:lineRule="auto"/>
                            <w:rPr>
                              <w:del w:id="4127" w:author="Peter Freiling" w:date="2018-12-03T11:28:00Z"/>
                              <w:rFonts w:ascii="Consolas" w:hAnsi="Consolas" w:cs="Consolas"/>
                              <w:color w:val="000000"/>
                              <w:sz w:val="18"/>
                              <w:szCs w:val="18"/>
                              <w:highlight w:val="white"/>
                              <w:rPrChange w:id="4128" w:author="Peter Freiling" w:date="2018-12-03T11:34:00Z">
                                <w:rPr>
                                  <w:del w:id="4129" w:author="Peter Freiling" w:date="2018-12-03T11:28:00Z"/>
                                  <w:rFonts w:ascii="Consolas" w:hAnsi="Consolas" w:cs="Consolas"/>
                                  <w:color w:val="000000"/>
                                  <w:sz w:val="19"/>
                                  <w:szCs w:val="19"/>
                                  <w:highlight w:val="white"/>
                                </w:rPr>
                              </w:rPrChange>
                            </w:rPr>
                          </w:pPr>
                          <w:del w:id="4130" w:author="Peter Freiling" w:date="2018-12-03T11:28:00Z">
                            <w:r w:rsidRPr="00426BC9" w:rsidDel="00290325">
                              <w:rPr>
                                <w:rFonts w:ascii="Consolas" w:hAnsi="Consolas" w:cs="Consolas"/>
                                <w:color w:val="0000FF"/>
                                <w:sz w:val="18"/>
                                <w:szCs w:val="18"/>
                                <w:highlight w:val="white"/>
                                <w:rPrChange w:id="4131" w:author="Peter Freiling" w:date="2018-12-03T11:34:00Z">
                                  <w:rPr>
                                    <w:rFonts w:ascii="Consolas" w:hAnsi="Consolas" w:cs="Consolas"/>
                                    <w:color w:val="0000FF"/>
                                    <w:sz w:val="19"/>
                                    <w:szCs w:val="19"/>
                                    <w:highlight w:val="white"/>
                                  </w:rPr>
                                </w:rPrChange>
                              </w:rPr>
                              <w:delText>using</w:delText>
                            </w:r>
                            <w:r w:rsidRPr="00426BC9" w:rsidDel="00290325">
                              <w:rPr>
                                <w:rFonts w:ascii="Consolas" w:hAnsi="Consolas" w:cs="Consolas"/>
                                <w:color w:val="000000"/>
                                <w:sz w:val="18"/>
                                <w:szCs w:val="18"/>
                                <w:highlight w:val="white"/>
                                <w:rPrChange w:id="4132" w:author="Peter Freiling" w:date="2018-12-03T11:34:00Z">
                                  <w:rPr>
                                    <w:rFonts w:ascii="Consolas" w:hAnsi="Consolas" w:cs="Consolas"/>
                                    <w:color w:val="000000"/>
                                    <w:sz w:val="19"/>
                                    <w:szCs w:val="19"/>
                                    <w:highlight w:val="white"/>
                                  </w:rPr>
                                </w:rPrChange>
                              </w:rPr>
                              <w:delText xml:space="preserve"> Research.Trill.Utilities;</w:delText>
                            </w:r>
                          </w:del>
                        </w:p>
                        <w:p w14:paraId="2FE03234" w14:textId="77777777" w:rsidR="003C776F" w:rsidRPr="00426BC9" w:rsidDel="00290325" w:rsidRDefault="003C776F" w:rsidP="003C776F">
                          <w:pPr>
                            <w:spacing w:after="0"/>
                            <w:rPr>
                              <w:del w:id="4133" w:author="Peter Freiling" w:date="2018-12-03T11:28:00Z"/>
                              <w:rFonts w:ascii="Consolas" w:hAnsi="Consolas" w:cs="Consolas"/>
                              <w:color w:val="000000"/>
                              <w:sz w:val="18"/>
                              <w:szCs w:val="18"/>
                              <w:highlight w:val="white"/>
                              <w:rPrChange w:id="4134" w:author="Peter Freiling" w:date="2018-12-03T11:34:00Z">
                                <w:rPr>
                                  <w:del w:id="4135" w:author="Peter Freiling" w:date="2018-12-03T11:28:00Z"/>
                                  <w:rFonts w:ascii="Consolas" w:hAnsi="Consolas" w:cs="Consolas"/>
                                  <w:color w:val="000000"/>
                                  <w:sz w:val="19"/>
                                  <w:szCs w:val="19"/>
                                  <w:highlight w:val="white"/>
                                </w:rPr>
                              </w:rPrChange>
                            </w:rPr>
                          </w:pPr>
                        </w:p>
                        <w:p w14:paraId="46F2BB5C" w14:textId="77777777" w:rsidR="003C776F" w:rsidRPr="00426BC9" w:rsidDel="000D2C0B" w:rsidRDefault="003C776F" w:rsidP="003C776F">
                          <w:pPr>
                            <w:autoSpaceDE w:val="0"/>
                            <w:autoSpaceDN w:val="0"/>
                            <w:adjustRightInd w:val="0"/>
                            <w:spacing w:after="0" w:line="240" w:lineRule="auto"/>
                            <w:rPr>
                              <w:del w:id="4136" w:author="Peter Freiling" w:date="2018-12-03T10:31:00Z"/>
                              <w:rFonts w:ascii="Consolas" w:hAnsi="Consolas" w:cs="Consolas"/>
                              <w:color w:val="000000"/>
                              <w:sz w:val="18"/>
                              <w:szCs w:val="18"/>
                              <w:highlight w:val="white"/>
                              <w:rPrChange w:id="4137" w:author="Peter Freiling" w:date="2018-12-03T11:34:00Z">
                                <w:rPr>
                                  <w:del w:id="4138" w:author="Peter Freiling" w:date="2018-12-03T10:31:00Z"/>
                                  <w:rFonts w:ascii="Consolas" w:hAnsi="Consolas" w:cs="Consolas"/>
                                  <w:color w:val="000000"/>
                                  <w:sz w:val="19"/>
                                  <w:szCs w:val="19"/>
                                  <w:highlight w:val="white"/>
                                </w:rPr>
                              </w:rPrChange>
                            </w:rPr>
                          </w:pPr>
                          <w:del w:id="4139" w:author="Peter Freiling" w:date="2018-12-03T10:31:00Z">
                            <w:r w:rsidRPr="00426BC9" w:rsidDel="000D2C0B">
                              <w:rPr>
                                <w:rFonts w:ascii="Consolas" w:hAnsi="Consolas" w:cs="Consolas"/>
                                <w:color w:val="0000FF"/>
                                <w:sz w:val="18"/>
                                <w:szCs w:val="18"/>
                                <w:highlight w:val="white"/>
                                <w:rPrChange w:id="4140" w:author="Peter Freiling" w:date="2018-12-03T11:34:00Z">
                                  <w:rPr>
                                    <w:rFonts w:ascii="Consolas" w:hAnsi="Consolas" w:cs="Consolas"/>
                                    <w:color w:val="0000FF"/>
                                    <w:sz w:val="19"/>
                                    <w:szCs w:val="19"/>
                                    <w:highlight w:val="white"/>
                                  </w:rPr>
                                </w:rPrChange>
                              </w:rPr>
                              <w:delText>struct</w:delText>
                            </w:r>
                            <w:r w:rsidRPr="00426BC9" w:rsidDel="000D2C0B">
                              <w:rPr>
                                <w:rFonts w:ascii="Consolas" w:hAnsi="Consolas" w:cs="Consolas"/>
                                <w:color w:val="000000"/>
                                <w:sz w:val="18"/>
                                <w:szCs w:val="18"/>
                                <w:highlight w:val="white"/>
                                <w:rPrChange w:id="4141"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2B91AF"/>
                                <w:sz w:val="18"/>
                                <w:szCs w:val="18"/>
                                <w:highlight w:val="white"/>
                                <w:rPrChange w:id="4142" w:author="Peter Freiling" w:date="2018-12-03T11:34:00Z">
                                  <w:rPr>
                                    <w:rFonts w:ascii="Consolas" w:hAnsi="Consolas" w:cs="Consolas"/>
                                    <w:color w:val="2B91AF"/>
                                    <w:sz w:val="19"/>
                                    <w:szCs w:val="19"/>
                                    <w:highlight w:val="white"/>
                                  </w:rPr>
                                </w:rPrChange>
                              </w:rPr>
                              <w:delText>ContextSwitch</w:delText>
                            </w:r>
                          </w:del>
                        </w:p>
                        <w:p w14:paraId="690A9F09" w14:textId="77777777" w:rsidR="003C776F" w:rsidRPr="00426BC9" w:rsidDel="000D2C0B" w:rsidRDefault="003C776F" w:rsidP="003C776F">
                          <w:pPr>
                            <w:autoSpaceDE w:val="0"/>
                            <w:autoSpaceDN w:val="0"/>
                            <w:adjustRightInd w:val="0"/>
                            <w:spacing w:after="0" w:line="240" w:lineRule="auto"/>
                            <w:rPr>
                              <w:del w:id="4143" w:author="Peter Freiling" w:date="2018-12-03T10:31:00Z"/>
                              <w:rFonts w:ascii="Consolas" w:hAnsi="Consolas" w:cs="Consolas"/>
                              <w:color w:val="000000"/>
                              <w:sz w:val="18"/>
                              <w:szCs w:val="18"/>
                              <w:highlight w:val="white"/>
                              <w:rPrChange w:id="4144" w:author="Peter Freiling" w:date="2018-12-03T11:34:00Z">
                                <w:rPr>
                                  <w:del w:id="4145" w:author="Peter Freiling" w:date="2018-12-03T10:31:00Z"/>
                                  <w:rFonts w:ascii="Consolas" w:hAnsi="Consolas" w:cs="Consolas"/>
                                  <w:color w:val="000000"/>
                                  <w:sz w:val="19"/>
                                  <w:szCs w:val="19"/>
                                  <w:highlight w:val="white"/>
                                </w:rPr>
                              </w:rPrChange>
                            </w:rPr>
                          </w:pPr>
                          <w:del w:id="4146" w:author="Peter Freiling" w:date="2018-12-03T10:31:00Z">
                            <w:r w:rsidRPr="00426BC9" w:rsidDel="000D2C0B">
                              <w:rPr>
                                <w:rFonts w:ascii="Consolas" w:hAnsi="Consolas" w:cs="Consolas"/>
                                <w:color w:val="000000"/>
                                <w:sz w:val="18"/>
                                <w:szCs w:val="18"/>
                                <w:highlight w:val="white"/>
                                <w:rPrChange w:id="4147" w:author="Peter Freiling" w:date="2018-12-03T11:34:00Z">
                                  <w:rPr>
                                    <w:rFonts w:ascii="Consolas" w:hAnsi="Consolas" w:cs="Consolas"/>
                                    <w:color w:val="000000"/>
                                    <w:sz w:val="19"/>
                                    <w:szCs w:val="19"/>
                                    <w:highlight w:val="white"/>
                                  </w:rPr>
                                </w:rPrChange>
                              </w:rPr>
                              <w:delText>{</w:delText>
                            </w:r>
                          </w:del>
                        </w:p>
                        <w:p w14:paraId="5783FFEC" w14:textId="77777777" w:rsidR="003C776F" w:rsidRPr="00426BC9" w:rsidDel="000D2C0B" w:rsidRDefault="003C776F" w:rsidP="003C776F">
                          <w:pPr>
                            <w:autoSpaceDE w:val="0"/>
                            <w:autoSpaceDN w:val="0"/>
                            <w:adjustRightInd w:val="0"/>
                            <w:spacing w:after="0" w:line="240" w:lineRule="auto"/>
                            <w:rPr>
                              <w:del w:id="4148" w:author="Peter Freiling" w:date="2018-12-03T10:31:00Z"/>
                              <w:rFonts w:ascii="Consolas" w:hAnsi="Consolas" w:cs="Consolas"/>
                              <w:color w:val="000000"/>
                              <w:sz w:val="18"/>
                              <w:szCs w:val="18"/>
                              <w:highlight w:val="white"/>
                              <w:rPrChange w:id="4149" w:author="Peter Freiling" w:date="2018-12-03T11:34:00Z">
                                <w:rPr>
                                  <w:del w:id="4150" w:author="Peter Freiling" w:date="2018-12-03T10:31:00Z"/>
                                  <w:rFonts w:ascii="Consolas" w:hAnsi="Consolas" w:cs="Consolas"/>
                                  <w:color w:val="000000"/>
                                  <w:sz w:val="19"/>
                                  <w:szCs w:val="19"/>
                                  <w:highlight w:val="white"/>
                                </w:rPr>
                              </w:rPrChange>
                            </w:rPr>
                          </w:pPr>
                          <w:del w:id="4151" w:author="Peter Freiling" w:date="2018-12-03T10:31:00Z">
                            <w:r w:rsidRPr="00426BC9" w:rsidDel="000D2C0B">
                              <w:rPr>
                                <w:rFonts w:ascii="Consolas" w:hAnsi="Consolas" w:cs="Consolas"/>
                                <w:color w:val="000000"/>
                                <w:sz w:val="18"/>
                                <w:szCs w:val="18"/>
                                <w:highlight w:val="white"/>
                                <w:rPrChange w:id="4152"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4153"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4154" w:author="Peter Freiling" w:date="2018-12-03T11:34:00Z">
                                  <w:rPr>
                                    <w:rFonts w:ascii="Consolas" w:hAnsi="Consolas" w:cs="Consolas"/>
                                    <w:color w:val="000000"/>
                                    <w:sz w:val="19"/>
                                    <w:szCs w:val="19"/>
                                    <w:highlight w:val="white"/>
                                  </w:rPr>
                                </w:rPrChange>
                              </w:rPr>
                              <w:delText xml:space="preserve"> ContextSwitch(</w:delText>
                            </w:r>
                            <w:r w:rsidRPr="00426BC9" w:rsidDel="000D2C0B">
                              <w:rPr>
                                <w:rFonts w:ascii="Consolas" w:hAnsi="Consolas" w:cs="Consolas"/>
                                <w:color w:val="0000FF"/>
                                <w:sz w:val="18"/>
                                <w:szCs w:val="18"/>
                                <w:highlight w:val="white"/>
                                <w:rPrChange w:id="4155"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4156" w:author="Peter Freiling" w:date="2018-12-03T11:34:00Z">
                                  <w:rPr>
                                    <w:rFonts w:ascii="Consolas" w:hAnsi="Consolas" w:cs="Consolas"/>
                                    <w:color w:val="000000"/>
                                    <w:sz w:val="19"/>
                                    <w:szCs w:val="19"/>
                                    <w:highlight w:val="white"/>
                                  </w:rPr>
                                </w:rPrChange>
                              </w:rPr>
                              <w:delText xml:space="preserve"> inCSTicks, </w:delText>
                            </w:r>
                            <w:r w:rsidRPr="00426BC9" w:rsidDel="000D2C0B">
                              <w:rPr>
                                <w:rFonts w:ascii="Consolas" w:hAnsi="Consolas" w:cs="Consolas"/>
                                <w:color w:val="0000FF"/>
                                <w:sz w:val="18"/>
                                <w:szCs w:val="18"/>
                                <w:highlight w:val="white"/>
                                <w:rPrChange w:id="4157"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4158" w:author="Peter Freiling" w:date="2018-12-03T11:34:00Z">
                                  <w:rPr>
                                    <w:rFonts w:ascii="Consolas" w:hAnsi="Consolas" w:cs="Consolas"/>
                                    <w:color w:val="000000"/>
                                    <w:sz w:val="19"/>
                                    <w:szCs w:val="19"/>
                                    <w:highlight w:val="white"/>
                                  </w:rPr>
                                </w:rPrChange>
                              </w:rPr>
                              <w:delText xml:space="preserve"> inPID, </w:delText>
                            </w:r>
                            <w:r w:rsidRPr="00426BC9" w:rsidDel="000D2C0B">
                              <w:rPr>
                                <w:rFonts w:ascii="Consolas" w:hAnsi="Consolas" w:cs="Consolas"/>
                                <w:color w:val="0000FF"/>
                                <w:sz w:val="18"/>
                                <w:szCs w:val="18"/>
                                <w:highlight w:val="white"/>
                                <w:rPrChange w:id="4159"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4160" w:author="Peter Freiling" w:date="2018-12-03T11:34:00Z">
                                  <w:rPr>
                                    <w:rFonts w:ascii="Consolas" w:hAnsi="Consolas" w:cs="Consolas"/>
                                    <w:color w:val="000000"/>
                                    <w:sz w:val="19"/>
                                    <w:szCs w:val="19"/>
                                    <w:highlight w:val="white"/>
                                  </w:rPr>
                                </w:rPrChange>
                              </w:rPr>
                              <w:delText xml:space="preserve"> inCID, </w:delText>
                            </w:r>
                            <w:r w:rsidRPr="00426BC9" w:rsidDel="000D2C0B">
                              <w:rPr>
                                <w:rFonts w:ascii="Consolas" w:hAnsi="Consolas" w:cs="Consolas"/>
                                <w:color w:val="0000FF"/>
                                <w:sz w:val="18"/>
                                <w:szCs w:val="18"/>
                                <w:highlight w:val="white"/>
                                <w:rPrChange w:id="4161"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4162" w:author="Peter Freiling" w:date="2018-12-03T11:34:00Z">
                                  <w:rPr>
                                    <w:rFonts w:ascii="Consolas" w:hAnsi="Consolas" w:cs="Consolas"/>
                                    <w:color w:val="000000"/>
                                    <w:sz w:val="19"/>
                                    <w:szCs w:val="19"/>
                                    <w:highlight w:val="white"/>
                                  </w:rPr>
                                </w:rPrChange>
                              </w:rPr>
                              <w:delText xml:space="preserve"> inCPUTemp)</w:delText>
                            </w:r>
                          </w:del>
                        </w:p>
                        <w:p w14:paraId="7DFDF0E6" w14:textId="77777777" w:rsidR="003C776F" w:rsidRPr="00426BC9" w:rsidDel="000D2C0B" w:rsidRDefault="003C776F" w:rsidP="003C776F">
                          <w:pPr>
                            <w:autoSpaceDE w:val="0"/>
                            <w:autoSpaceDN w:val="0"/>
                            <w:adjustRightInd w:val="0"/>
                            <w:spacing w:after="0" w:line="240" w:lineRule="auto"/>
                            <w:rPr>
                              <w:del w:id="4163" w:author="Peter Freiling" w:date="2018-12-03T10:31:00Z"/>
                              <w:rFonts w:ascii="Consolas" w:hAnsi="Consolas" w:cs="Consolas"/>
                              <w:color w:val="000000"/>
                              <w:sz w:val="18"/>
                              <w:szCs w:val="18"/>
                              <w:highlight w:val="white"/>
                              <w:rPrChange w:id="4164" w:author="Peter Freiling" w:date="2018-12-03T11:34:00Z">
                                <w:rPr>
                                  <w:del w:id="4165" w:author="Peter Freiling" w:date="2018-12-03T10:31:00Z"/>
                                  <w:rFonts w:ascii="Consolas" w:hAnsi="Consolas" w:cs="Consolas"/>
                                  <w:color w:val="000000"/>
                                  <w:sz w:val="19"/>
                                  <w:szCs w:val="19"/>
                                  <w:highlight w:val="white"/>
                                </w:rPr>
                              </w:rPrChange>
                            </w:rPr>
                          </w:pPr>
                          <w:del w:id="4166" w:author="Peter Freiling" w:date="2018-12-03T10:31:00Z">
                            <w:r w:rsidRPr="00426BC9" w:rsidDel="000D2C0B">
                              <w:rPr>
                                <w:rFonts w:ascii="Consolas" w:hAnsi="Consolas" w:cs="Consolas"/>
                                <w:color w:val="000000"/>
                                <w:sz w:val="18"/>
                                <w:szCs w:val="18"/>
                                <w:highlight w:val="white"/>
                                <w:rPrChange w:id="4167" w:author="Peter Freiling" w:date="2018-12-03T11:34:00Z">
                                  <w:rPr>
                                    <w:rFonts w:ascii="Consolas" w:hAnsi="Consolas" w:cs="Consolas"/>
                                    <w:color w:val="000000"/>
                                    <w:sz w:val="19"/>
                                    <w:szCs w:val="19"/>
                                    <w:highlight w:val="white"/>
                                  </w:rPr>
                                </w:rPrChange>
                              </w:rPr>
                              <w:delText xml:space="preserve">    {</w:delText>
                            </w:r>
                          </w:del>
                        </w:p>
                        <w:p w14:paraId="120FA48A" w14:textId="77777777" w:rsidR="003C776F" w:rsidRPr="00426BC9" w:rsidDel="000D2C0B" w:rsidRDefault="003C776F" w:rsidP="003C776F">
                          <w:pPr>
                            <w:autoSpaceDE w:val="0"/>
                            <w:autoSpaceDN w:val="0"/>
                            <w:adjustRightInd w:val="0"/>
                            <w:spacing w:after="0" w:line="240" w:lineRule="auto"/>
                            <w:rPr>
                              <w:del w:id="4168" w:author="Peter Freiling" w:date="2018-12-03T10:31:00Z"/>
                              <w:rFonts w:ascii="Consolas" w:hAnsi="Consolas" w:cs="Consolas"/>
                              <w:color w:val="000000"/>
                              <w:sz w:val="18"/>
                              <w:szCs w:val="18"/>
                              <w:highlight w:val="white"/>
                              <w:rPrChange w:id="4169" w:author="Peter Freiling" w:date="2018-12-03T11:34:00Z">
                                <w:rPr>
                                  <w:del w:id="4170" w:author="Peter Freiling" w:date="2018-12-03T10:31:00Z"/>
                                  <w:rFonts w:ascii="Consolas" w:hAnsi="Consolas" w:cs="Consolas"/>
                                  <w:color w:val="000000"/>
                                  <w:sz w:val="19"/>
                                  <w:szCs w:val="19"/>
                                  <w:highlight w:val="white"/>
                                </w:rPr>
                              </w:rPrChange>
                            </w:rPr>
                          </w:pPr>
                          <w:del w:id="4171" w:author="Peter Freiling" w:date="2018-12-03T10:31:00Z">
                            <w:r w:rsidRPr="00426BC9" w:rsidDel="000D2C0B">
                              <w:rPr>
                                <w:rFonts w:ascii="Consolas" w:hAnsi="Consolas" w:cs="Consolas"/>
                                <w:color w:val="000000"/>
                                <w:sz w:val="18"/>
                                <w:szCs w:val="18"/>
                                <w:highlight w:val="white"/>
                                <w:rPrChange w:id="4172" w:author="Peter Freiling" w:date="2018-12-03T11:34:00Z">
                                  <w:rPr>
                                    <w:rFonts w:ascii="Consolas" w:hAnsi="Consolas" w:cs="Consolas"/>
                                    <w:color w:val="000000"/>
                                    <w:sz w:val="19"/>
                                    <w:szCs w:val="19"/>
                                    <w:highlight w:val="white"/>
                                  </w:rPr>
                                </w:rPrChange>
                              </w:rPr>
                              <w:delText xml:space="preserve">        CSTicks = inCSTicks;</w:delText>
                            </w:r>
                          </w:del>
                        </w:p>
                        <w:p w14:paraId="7D27F4B5" w14:textId="77777777" w:rsidR="003C776F" w:rsidRPr="00426BC9" w:rsidDel="000D2C0B" w:rsidRDefault="003C776F" w:rsidP="003C776F">
                          <w:pPr>
                            <w:autoSpaceDE w:val="0"/>
                            <w:autoSpaceDN w:val="0"/>
                            <w:adjustRightInd w:val="0"/>
                            <w:spacing w:after="0" w:line="240" w:lineRule="auto"/>
                            <w:rPr>
                              <w:del w:id="4173" w:author="Peter Freiling" w:date="2018-12-03T10:31:00Z"/>
                              <w:rFonts w:ascii="Consolas" w:hAnsi="Consolas" w:cs="Consolas"/>
                              <w:color w:val="000000"/>
                              <w:sz w:val="18"/>
                              <w:szCs w:val="18"/>
                              <w:highlight w:val="white"/>
                              <w:rPrChange w:id="4174" w:author="Peter Freiling" w:date="2018-12-03T11:34:00Z">
                                <w:rPr>
                                  <w:del w:id="4175" w:author="Peter Freiling" w:date="2018-12-03T10:31:00Z"/>
                                  <w:rFonts w:ascii="Consolas" w:hAnsi="Consolas" w:cs="Consolas"/>
                                  <w:color w:val="000000"/>
                                  <w:sz w:val="19"/>
                                  <w:szCs w:val="19"/>
                                  <w:highlight w:val="white"/>
                                </w:rPr>
                              </w:rPrChange>
                            </w:rPr>
                          </w:pPr>
                          <w:del w:id="4176" w:author="Peter Freiling" w:date="2018-12-03T10:31:00Z">
                            <w:r w:rsidRPr="00426BC9" w:rsidDel="000D2C0B">
                              <w:rPr>
                                <w:rFonts w:ascii="Consolas" w:hAnsi="Consolas" w:cs="Consolas"/>
                                <w:color w:val="000000"/>
                                <w:sz w:val="18"/>
                                <w:szCs w:val="18"/>
                                <w:highlight w:val="white"/>
                                <w:rPrChange w:id="4177" w:author="Peter Freiling" w:date="2018-12-03T11:34:00Z">
                                  <w:rPr>
                                    <w:rFonts w:ascii="Consolas" w:hAnsi="Consolas" w:cs="Consolas"/>
                                    <w:color w:val="000000"/>
                                    <w:sz w:val="19"/>
                                    <w:szCs w:val="19"/>
                                    <w:highlight w:val="white"/>
                                  </w:rPr>
                                </w:rPrChange>
                              </w:rPr>
                              <w:delText xml:space="preserve">        PID = inPID;</w:delText>
                            </w:r>
                          </w:del>
                        </w:p>
                        <w:p w14:paraId="00E3B4E6" w14:textId="77777777" w:rsidR="003C776F" w:rsidRPr="00426BC9" w:rsidDel="000D2C0B" w:rsidRDefault="003C776F" w:rsidP="003C776F">
                          <w:pPr>
                            <w:autoSpaceDE w:val="0"/>
                            <w:autoSpaceDN w:val="0"/>
                            <w:adjustRightInd w:val="0"/>
                            <w:spacing w:after="0" w:line="240" w:lineRule="auto"/>
                            <w:rPr>
                              <w:del w:id="4178" w:author="Peter Freiling" w:date="2018-12-03T10:31:00Z"/>
                              <w:rFonts w:ascii="Consolas" w:hAnsi="Consolas" w:cs="Consolas"/>
                              <w:color w:val="000000"/>
                              <w:sz w:val="18"/>
                              <w:szCs w:val="18"/>
                              <w:highlight w:val="white"/>
                              <w:rPrChange w:id="4179" w:author="Peter Freiling" w:date="2018-12-03T11:34:00Z">
                                <w:rPr>
                                  <w:del w:id="4180" w:author="Peter Freiling" w:date="2018-12-03T10:31:00Z"/>
                                  <w:rFonts w:ascii="Consolas" w:hAnsi="Consolas" w:cs="Consolas"/>
                                  <w:color w:val="000000"/>
                                  <w:sz w:val="19"/>
                                  <w:szCs w:val="19"/>
                                  <w:highlight w:val="white"/>
                                </w:rPr>
                              </w:rPrChange>
                            </w:rPr>
                          </w:pPr>
                          <w:del w:id="4181" w:author="Peter Freiling" w:date="2018-12-03T10:31:00Z">
                            <w:r w:rsidRPr="00426BC9" w:rsidDel="000D2C0B">
                              <w:rPr>
                                <w:rFonts w:ascii="Consolas" w:hAnsi="Consolas" w:cs="Consolas"/>
                                <w:color w:val="000000"/>
                                <w:sz w:val="18"/>
                                <w:szCs w:val="18"/>
                                <w:highlight w:val="white"/>
                                <w:rPrChange w:id="4182" w:author="Peter Freiling" w:date="2018-12-03T11:34:00Z">
                                  <w:rPr>
                                    <w:rFonts w:ascii="Consolas" w:hAnsi="Consolas" w:cs="Consolas"/>
                                    <w:color w:val="000000"/>
                                    <w:sz w:val="19"/>
                                    <w:szCs w:val="19"/>
                                    <w:highlight w:val="white"/>
                                  </w:rPr>
                                </w:rPrChange>
                              </w:rPr>
                              <w:delText xml:space="preserve">        CID = inCID;</w:delText>
                            </w:r>
                          </w:del>
                        </w:p>
                        <w:p w14:paraId="3A9F99D2" w14:textId="77777777" w:rsidR="003C776F" w:rsidRPr="00426BC9" w:rsidDel="000D2C0B" w:rsidRDefault="003C776F" w:rsidP="003C776F">
                          <w:pPr>
                            <w:autoSpaceDE w:val="0"/>
                            <w:autoSpaceDN w:val="0"/>
                            <w:adjustRightInd w:val="0"/>
                            <w:spacing w:after="0" w:line="240" w:lineRule="auto"/>
                            <w:rPr>
                              <w:del w:id="4183" w:author="Peter Freiling" w:date="2018-12-03T10:31:00Z"/>
                              <w:rFonts w:ascii="Consolas" w:hAnsi="Consolas" w:cs="Consolas"/>
                              <w:color w:val="000000"/>
                              <w:sz w:val="18"/>
                              <w:szCs w:val="18"/>
                              <w:highlight w:val="white"/>
                              <w:rPrChange w:id="4184" w:author="Peter Freiling" w:date="2018-12-03T11:34:00Z">
                                <w:rPr>
                                  <w:del w:id="4185" w:author="Peter Freiling" w:date="2018-12-03T10:31:00Z"/>
                                  <w:rFonts w:ascii="Consolas" w:hAnsi="Consolas" w:cs="Consolas"/>
                                  <w:color w:val="000000"/>
                                  <w:sz w:val="19"/>
                                  <w:szCs w:val="19"/>
                                  <w:highlight w:val="white"/>
                                </w:rPr>
                              </w:rPrChange>
                            </w:rPr>
                          </w:pPr>
                          <w:del w:id="4186" w:author="Peter Freiling" w:date="2018-12-03T10:31:00Z">
                            <w:r w:rsidRPr="00426BC9" w:rsidDel="000D2C0B">
                              <w:rPr>
                                <w:rFonts w:ascii="Consolas" w:hAnsi="Consolas" w:cs="Consolas"/>
                                <w:color w:val="000000"/>
                                <w:sz w:val="18"/>
                                <w:szCs w:val="18"/>
                                <w:highlight w:val="white"/>
                                <w:rPrChange w:id="4187" w:author="Peter Freiling" w:date="2018-12-03T11:34:00Z">
                                  <w:rPr>
                                    <w:rFonts w:ascii="Consolas" w:hAnsi="Consolas" w:cs="Consolas"/>
                                    <w:color w:val="000000"/>
                                    <w:sz w:val="19"/>
                                    <w:szCs w:val="19"/>
                                    <w:highlight w:val="white"/>
                                  </w:rPr>
                                </w:rPrChange>
                              </w:rPr>
                              <w:delText xml:space="preserve">        CPUTemp = inCPUTemp;</w:delText>
                            </w:r>
                          </w:del>
                        </w:p>
                        <w:p w14:paraId="17DCE4F6" w14:textId="77777777" w:rsidR="003C776F" w:rsidRPr="00426BC9" w:rsidDel="000D2C0B" w:rsidRDefault="003C776F" w:rsidP="003C776F">
                          <w:pPr>
                            <w:autoSpaceDE w:val="0"/>
                            <w:autoSpaceDN w:val="0"/>
                            <w:adjustRightInd w:val="0"/>
                            <w:spacing w:after="0" w:line="240" w:lineRule="auto"/>
                            <w:rPr>
                              <w:del w:id="4188" w:author="Peter Freiling" w:date="2018-12-03T10:31:00Z"/>
                              <w:rFonts w:ascii="Consolas" w:hAnsi="Consolas" w:cs="Consolas"/>
                              <w:color w:val="000000"/>
                              <w:sz w:val="18"/>
                              <w:szCs w:val="18"/>
                              <w:highlight w:val="white"/>
                              <w:rPrChange w:id="4189" w:author="Peter Freiling" w:date="2018-12-03T11:34:00Z">
                                <w:rPr>
                                  <w:del w:id="4190" w:author="Peter Freiling" w:date="2018-12-03T10:31:00Z"/>
                                  <w:rFonts w:ascii="Consolas" w:hAnsi="Consolas" w:cs="Consolas"/>
                                  <w:color w:val="000000"/>
                                  <w:sz w:val="19"/>
                                  <w:szCs w:val="19"/>
                                  <w:highlight w:val="white"/>
                                </w:rPr>
                              </w:rPrChange>
                            </w:rPr>
                          </w:pPr>
                          <w:del w:id="4191" w:author="Peter Freiling" w:date="2018-12-03T10:31:00Z">
                            <w:r w:rsidRPr="00426BC9" w:rsidDel="000D2C0B">
                              <w:rPr>
                                <w:rFonts w:ascii="Consolas" w:hAnsi="Consolas" w:cs="Consolas"/>
                                <w:color w:val="000000"/>
                                <w:sz w:val="18"/>
                                <w:szCs w:val="18"/>
                                <w:highlight w:val="white"/>
                                <w:rPrChange w:id="4192" w:author="Peter Freiling" w:date="2018-12-03T11:34:00Z">
                                  <w:rPr>
                                    <w:rFonts w:ascii="Consolas" w:hAnsi="Consolas" w:cs="Consolas"/>
                                    <w:color w:val="000000"/>
                                    <w:sz w:val="19"/>
                                    <w:szCs w:val="19"/>
                                    <w:highlight w:val="white"/>
                                  </w:rPr>
                                </w:rPrChange>
                              </w:rPr>
                              <w:delText xml:space="preserve">    }</w:delText>
                            </w:r>
                          </w:del>
                        </w:p>
                        <w:p w14:paraId="10485DE1" w14:textId="77777777" w:rsidR="003C776F" w:rsidRPr="00426BC9" w:rsidDel="000D2C0B" w:rsidRDefault="003C776F" w:rsidP="003C776F">
                          <w:pPr>
                            <w:autoSpaceDE w:val="0"/>
                            <w:autoSpaceDN w:val="0"/>
                            <w:adjustRightInd w:val="0"/>
                            <w:spacing w:after="0" w:line="240" w:lineRule="auto"/>
                            <w:rPr>
                              <w:del w:id="4193" w:author="Peter Freiling" w:date="2018-12-03T10:31:00Z"/>
                              <w:rFonts w:ascii="Consolas" w:hAnsi="Consolas" w:cs="Consolas"/>
                              <w:color w:val="000000"/>
                              <w:sz w:val="18"/>
                              <w:szCs w:val="18"/>
                              <w:highlight w:val="white"/>
                              <w:rPrChange w:id="4194" w:author="Peter Freiling" w:date="2018-12-03T11:34:00Z">
                                <w:rPr>
                                  <w:del w:id="4195" w:author="Peter Freiling" w:date="2018-12-03T10:31:00Z"/>
                                  <w:rFonts w:ascii="Consolas" w:hAnsi="Consolas" w:cs="Consolas"/>
                                  <w:color w:val="000000"/>
                                  <w:sz w:val="19"/>
                                  <w:szCs w:val="19"/>
                                  <w:highlight w:val="white"/>
                                </w:rPr>
                              </w:rPrChange>
                            </w:rPr>
                          </w:pPr>
                        </w:p>
                        <w:p w14:paraId="4346302B" w14:textId="77777777" w:rsidR="003C776F" w:rsidRPr="00426BC9" w:rsidDel="000D2C0B" w:rsidRDefault="003C776F" w:rsidP="003C776F">
                          <w:pPr>
                            <w:autoSpaceDE w:val="0"/>
                            <w:autoSpaceDN w:val="0"/>
                            <w:adjustRightInd w:val="0"/>
                            <w:spacing w:after="0" w:line="240" w:lineRule="auto"/>
                            <w:rPr>
                              <w:del w:id="4196" w:author="Peter Freiling" w:date="2018-12-03T10:31:00Z"/>
                              <w:rFonts w:ascii="Consolas" w:hAnsi="Consolas" w:cs="Consolas"/>
                              <w:color w:val="000000"/>
                              <w:sz w:val="18"/>
                              <w:szCs w:val="18"/>
                              <w:highlight w:val="white"/>
                              <w:rPrChange w:id="4197" w:author="Peter Freiling" w:date="2018-12-03T11:34:00Z">
                                <w:rPr>
                                  <w:del w:id="4198" w:author="Peter Freiling" w:date="2018-12-03T10:31:00Z"/>
                                  <w:rFonts w:ascii="Consolas" w:hAnsi="Consolas" w:cs="Consolas"/>
                                  <w:color w:val="000000"/>
                                  <w:sz w:val="19"/>
                                  <w:szCs w:val="19"/>
                                  <w:highlight w:val="white"/>
                                </w:rPr>
                              </w:rPrChange>
                            </w:rPr>
                          </w:pPr>
                          <w:del w:id="4199" w:author="Peter Freiling" w:date="2018-12-03T10:31:00Z">
                            <w:r w:rsidRPr="00426BC9" w:rsidDel="000D2C0B">
                              <w:rPr>
                                <w:rFonts w:ascii="Consolas" w:hAnsi="Consolas" w:cs="Consolas"/>
                                <w:color w:val="000000"/>
                                <w:sz w:val="18"/>
                                <w:szCs w:val="18"/>
                                <w:highlight w:val="white"/>
                                <w:rPrChange w:id="4200"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4201"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4202"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4203"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4204" w:author="Peter Freiling" w:date="2018-12-03T11:34:00Z">
                                  <w:rPr>
                                    <w:rFonts w:ascii="Consolas" w:hAnsi="Consolas" w:cs="Consolas"/>
                                    <w:color w:val="000000"/>
                                    <w:sz w:val="19"/>
                                    <w:szCs w:val="19"/>
                                    <w:highlight w:val="white"/>
                                  </w:rPr>
                                </w:rPrChange>
                              </w:rPr>
                              <w:delText xml:space="preserve"> CSTicks;</w:delText>
                            </w:r>
                          </w:del>
                        </w:p>
                        <w:p w14:paraId="76B2BAA2" w14:textId="77777777" w:rsidR="003C776F" w:rsidRPr="00426BC9" w:rsidDel="000D2C0B" w:rsidRDefault="003C776F" w:rsidP="003C776F">
                          <w:pPr>
                            <w:autoSpaceDE w:val="0"/>
                            <w:autoSpaceDN w:val="0"/>
                            <w:adjustRightInd w:val="0"/>
                            <w:spacing w:after="0" w:line="240" w:lineRule="auto"/>
                            <w:rPr>
                              <w:del w:id="4205" w:author="Peter Freiling" w:date="2018-12-03T10:31:00Z"/>
                              <w:rFonts w:ascii="Consolas" w:hAnsi="Consolas" w:cs="Consolas"/>
                              <w:color w:val="000000"/>
                              <w:sz w:val="18"/>
                              <w:szCs w:val="18"/>
                              <w:highlight w:val="white"/>
                              <w:rPrChange w:id="4206" w:author="Peter Freiling" w:date="2018-12-03T11:34:00Z">
                                <w:rPr>
                                  <w:del w:id="4207" w:author="Peter Freiling" w:date="2018-12-03T10:31:00Z"/>
                                  <w:rFonts w:ascii="Consolas" w:hAnsi="Consolas" w:cs="Consolas"/>
                                  <w:color w:val="000000"/>
                                  <w:sz w:val="19"/>
                                  <w:szCs w:val="19"/>
                                  <w:highlight w:val="white"/>
                                </w:rPr>
                              </w:rPrChange>
                            </w:rPr>
                          </w:pPr>
                          <w:del w:id="4208" w:author="Peter Freiling" w:date="2018-12-03T10:31:00Z">
                            <w:r w:rsidRPr="00426BC9" w:rsidDel="000D2C0B">
                              <w:rPr>
                                <w:rFonts w:ascii="Consolas" w:hAnsi="Consolas" w:cs="Consolas"/>
                                <w:color w:val="000000"/>
                                <w:sz w:val="18"/>
                                <w:szCs w:val="18"/>
                                <w:highlight w:val="white"/>
                                <w:rPrChange w:id="4209"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4210"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4211"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4212"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4213" w:author="Peter Freiling" w:date="2018-12-03T11:34:00Z">
                                  <w:rPr>
                                    <w:rFonts w:ascii="Consolas" w:hAnsi="Consolas" w:cs="Consolas"/>
                                    <w:color w:val="000000"/>
                                    <w:sz w:val="19"/>
                                    <w:szCs w:val="19"/>
                                    <w:highlight w:val="white"/>
                                  </w:rPr>
                                </w:rPrChange>
                              </w:rPr>
                              <w:delText xml:space="preserve"> PID;</w:delText>
                            </w:r>
                          </w:del>
                        </w:p>
                        <w:p w14:paraId="41AED0F6" w14:textId="77777777" w:rsidR="003C776F" w:rsidRPr="00426BC9" w:rsidDel="000D2C0B" w:rsidRDefault="003C776F" w:rsidP="003C776F">
                          <w:pPr>
                            <w:autoSpaceDE w:val="0"/>
                            <w:autoSpaceDN w:val="0"/>
                            <w:adjustRightInd w:val="0"/>
                            <w:spacing w:after="0" w:line="240" w:lineRule="auto"/>
                            <w:rPr>
                              <w:del w:id="4214" w:author="Peter Freiling" w:date="2018-12-03T10:31:00Z"/>
                              <w:rFonts w:ascii="Consolas" w:hAnsi="Consolas" w:cs="Consolas"/>
                              <w:color w:val="000000"/>
                              <w:sz w:val="18"/>
                              <w:szCs w:val="18"/>
                              <w:highlight w:val="white"/>
                              <w:rPrChange w:id="4215" w:author="Peter Freiling" w:date="2018-12-03T11:34:00Z">
                                <w:rPr>
                                  <w:del w:id="4216" w:author="Peter Freiling" w:date="2018-12-03T10:31:00Z"/>
                                  <w:rFonts w:ascii="Consolas" w:hAnsi="Consolas" w:cs="Consolas"/>
                                  <w:color w:val="000000"/>
                                  <w:sz w:val="19"/>
                                  <w:szCs w:val="19"/>
                                  <w:highlight w:val="white"/>
                                </w:rPr>
                              </w:rPrChange>
                            </w:rPr>
                          </w:pPr>
                          <w:del w:id="4217" w:author="Peter Freiling" w:date="2018-12-03T10:31:00Z">
                            <w:r w:rsidRPr="00426BC9" w:rsidDel="000D2C0B">
                              <w:rPr>
                                <w:rFonts w:ascii="Consolas" w:hAnsi="Consolas" w:cs="Consolas"/>
                                <w:color w:val="000000"/>
                                <w:sz w:val="18"/>
                                <w:szCs w:val="18"/>
                                <w:highlight w:val="white"/>
                                <w:rPrChange w:id="4218"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4219"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4220"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4221"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4222" w:author="Peter Freiling" w:date="2018-12-03T11:34:00Z">
                                  <w:rPr>
                                    <w:rFonts w:ascii="Consolas" w:hAnsi="Consolas" w:cs="Consolas"/>
                                    <w:color w:val="000000"/>
                                    <w:sz w:val="19"/>
                                    <w:szCs w:val="19"/>
                                    <w:highlight w:val="white"/>
                                  </w:rPr>
                                </w:rPrChange>
                              </w:rPr>
                              <w:delText xml:space="preserve"> CID;</w:delText>
                            </w:r>
                          </w:del>
                        </w:p>
                        <w:p w14:paraId="6A934DCC" w14:textId="77777777" w:rsidR="003C776F" w:rsidRPr="00426BC9" w:rsidDel="000D2C0B" w:rsidRDefault="003C776F" w:rsidP="003C776F">
                          <w:pPr>
                            <w:autoSpaceDE w:val="0"/>
                            <w:autoSpaceDN w:val="0"/>
                            <w:adjustRightInd w:val="0"/>
                            <w:spacing w:after="0" w:line="240" w:lineRule="auto"/>
                            <w:rPr>
                              <w:del w:id="4223" w:author="Peter Freiling" w:date="2018-12-03T10:31:00Z"/>
                              <w:rFonts w:ascii="Consolas" w:hAnsi="Consolas" w:cs="Consolas"/>
                              <w:color w:val="000000"/>
                              <w:sz w:val="18"/>
                              <w:szCs w:val="18"/>
                              <w:highlight w:val="white"/>
                              <w:rPrChange w:id="4224" w:author="Peter Freiling" w:date="2018-12-03T11:34:00Z">
                                <w:rPr>
                                  <w:del w:id="4225" w:author="Peter Freiling" w:date="2018-12-03T10:31:00Z"/>
                                  <w:rFonts w:ascii="Consolas" w:hAnsi="Consolas" w:cs="Consolas"/>
                                  <w:color w:val="000000"/>
                                  <w:sz w:val="19"/>
                                  <w:szCs w:val="19"/>
                                  <w:highlight w:val="white"/>
                                </w:rPr>
                              </w:rPrChange>
                            </w:rPr>
                          </w:pPr>
                          <w:del w:id="4226" w:author="Peter Freiling" w:date="2018-12-03T10:31:00Z">
                            <w:r w:rsidRPr="00426BC9" w:rsidDel="000D2C0B">
                              <w:rPr>
                                <w:rFonts w:ascii="Consolas" w:hAnsi="Consolas" w:cs="Consolas"/>
                                <w:color w:val="000000"/>
                                <w:sz w:val="18"/>
                                <w:szCs w:val="18"/>
                                <w:highlight w:val="white"/>
                                <w:rPrChange w:id="4227"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4228" w:author="Peter Freiling" w:date="2018-12-03T11:34:00Z">
                                  <w:rPr>
                                    <w:rFonts w:ascii="Consolas" w:hAnsi="Consolas" w:cs="Consolas"/>
                                    <w:color w:val="0000FF"/>
                                    <w:sz w:val="19"/>
                                    <w:szCs w:val="19"/>
                                    <w:highlight w:val="white"/>
                                  </w:rPr>
                                </w:rPrChange>
                              </w:rPr>
                              <w:delText>public</w:delText>
                            </w:r>
                            <w:r w:rsidRPr="00426BC9" w:rsidDel="000D2C0B">
                              <w:rPr>
                                <w:rFonts w:ascii="Consolas" w:hAnsi="Consolas" w:cs="Consolas"/>
                                <w:color w:val="000000"/>
                                <w:sz w:val="18"/>
                                <w:szCs w:val="18"/>
                                <w:highlight w:val="white"/>
                                <w:rPrChange w:id="4229" w:author="Peter Freiling" w:date="2018-12-03T11:34:00Z">
                                  <w:rPr>
                                    <w:rFonts w:ascii="Consolas" w:hAnsi="Consolas" w:cs="Consolas"/>
                                    <w:color w:val="000000"/>
                                    <w:sz w:val="19"/>
                                    <w:szCs w:val="19"/>
                                    <w:highlight w:val="white"/>
                                  </w:rPr>
                                </w:rPrChange>
                              </w:rPr>
                              <w:delText xml:space="preserve"> </w:delText>
                            </w:r>
                            <w:r w:rsidRPr="00426BC9" w:rsidDel="000D2C0B">
                              <w:rPr>
                                <w:rFonts w:ascii="Consolas" w:hAnsi="Consolas" w:cs="Consolas"/>
                                <w:color w:val="0000FF"/>
                                <w:sz w:val="18"/>
                                <w:szCs w:val="18"/>
                                <w:highlight w:val="white"/>
                                <w:rPrChange w:id="4230" w:author="Peter Freiling" w:date="2018-12-03T11:34:00Z">
                                  <w:rPr>
                                    <w:rFonts w:ascii="Consolas" w:hAnsi="Consolas" w:cs="Consolas"/>
                                    <w:color w:val="0000FF"/>
                                    <w:sz w:val="19"/>
                                    <w:szCs w:val="19"/>
                                    <w:highlight w:val="white"/>
                                  </w:rPr>
                                </w:rPrChange>
                              </w:rPr>
                              <w:delText>long</w:delText>
                            </w:r>
                            <w:r w:rsidRPr="00426BC9" w:rsidDel="000D2C0B">
                              <w:rPr>
                                <w:rFonts w:ascii="Consolas" w:hAnsi="Consolas" w:cs="Consolas"/>
                                <w:color w:val="000000"/>
                                <w:sz w:val="18"/>
                                <w:szCs w:val="18"/>
                                <w:highlight w:val="white"/>
                                <w:rPrChange w:id="4231" w:author="Peter Freiling" w:date="2018-12-03T11:34:00Z">
                                  <w:rPr>
                                    <w:rFonts w:ascii="Consolas" w:hAnsi="Consolas" w:cs="Consolas"/>
                                    <w:color w:val="000000"/>
                                    <w:sz w:val="19"/>
                                    <w:szCs w:val="19"/>
                                    <w:highlight w:val="white"/>
                                  </w:rPr>
                                </w:rPrChange>
                              </w:rPr>
                              <w:delText xml:space="preserve"> CPUTemp;</w:delText>
                            </w:r>
                          </w:del>
                        </w:p>
                        <w:p w14:paraId="301C828C" w14:textId="77777777" w:rsidR="003C776F" w:rsidRPr="00426BC9" w:rsidDel="000D2C0B" w:rsidRDefault="003C776F" w:rsidP="003C776F">
                          <w:pPr>
                            <w:autoSpaceDE w:val="0"/>
                            <w:autoSpaceDN w:val="0"/>
                            <w:adjustRightInd w:val="0"/>
                            <w:spacing w:after="0" w:line="240" w:lineRule="auto"/>
                            <w:rPr>
                              <w:del w:id="4232" w:author="Peter Freiling" w:date="2018-12-03T10:31:00Z"/>
                              <w:rFonts w:ascii="Consolas" w:hAnsi="Consolas" w:cs="Consolas"/>
                              <w:color w:val="000000"/>
                              <w:sz w:val="18"/>
                              <w:szCs w:val="18"/>
                              <w:highlight w:val="white"/>
                              <w:rPrChange w:id="4233" w:author="Peter Freiling" w:date="2018-12-03T11:34:00Z">
                                <w:rPr>
                                  <w:del w:id="4234" w:author="Peter Freiling" w:date="2018-12-03T10:31:00Z"/>
                                  <w:rFonts w:ascii="Consolas" w:hAnsi="Consolas" w:cs="Consolas"/>
                                  <w:color w:val="000000"/>
                                  <w:sz w:val="19"/>
                                  <w:szCs w:val="19"/>
                                  <w:highlight w:val="white"/>
                                </w:rPr>
                              </w:rPrChange>
                            </w:rPr>
                          </w:pPr>
                          <w:del w:id="4235" w:author="Peter Freiling" w:date="2018-12-03T10:31:00Z">
                            <w:r w:rsidRPr="00426BC9" w:rsidDel="000D2C0B">
                              <w:rPr>
                                <w:rFonts w:ascii="Consolas" w:hAnsi="Consolas" w:cs="Consolas"/>
                                <w:color w:val="000000"/>
                                <w:sz w:val="18"/>
                                <w:szCs w:val="18"/>
                                <w:highlight w:val="white"/>
                                <w:rPrChange w:id="4236" w:author="Peter Freiling" w:date="2018-12-03T11:34:00Z">
                                  <w:rPr>
                                    <w:rFonts w:ascii="Consolas" w:hAnsi="Consolas" w:cs="Consolas"/>
                                    <w:color w:val="000000"/>
                                    <w:sz w:val="19"/>
                                    <w:szCs w:val="19"/>
                                    <w:highlight w:val="white"/>
                                  </w:rPr>
                                </w:rPrChange>
                              </w:rPr>
                              <w:delText>};</w:delText>
                            </w:r>
                          </w:del>
                        </w:p>
                        <w:p w14:paraId="50C8FCDD" w14:textId="77777777" w:rsidR="003C776F" w:rsidRPr="00426BC9" w:rsidDel="00290325" w:rsidRDefault="003C776F" w:rsidP="003C776F">
                          <w:pPr>
                            <w:autoSpaceDE w:val="0"/>
                            <w:autoSpaceDN w:val="0"/>
                            <w:adjustRightInd w:val="0"/>
                            <w:spacing w:after="0" w:line="240" w:lineRule="auto"/>
                            <w:rPr>
                              <w:del w:id="4237" w:author="Peter Freiling" w:date="2018-12-03T11:28:00Z"/>
                              <w:rFonts w:ascii="Consolas" w:hAnsi="Consolas" w:cs="Consolas"/>
                              <w:color w:val="000000"/>
                              <w:sz w:val="18"/>
                              <w:szCs w:val="18"/>
                              <w:highlight w:val="white"/>
                              <w:rPrChange w:id="4238" w:author="Peter Freiling" w:date="2018-12-03T11:34:00Z">
                                <w:rPr>
                                  <w:del w:id="4239" w:author="Peter Freiling" w:date="2018-12-03T11:28:00Z"/>
                                  <w:rFonts w:ascii="Consolas" w:hAnsi="Consolas" w:cs="Consolas"/>
                                  <w:color w:val="000000"/>
                                  <w:sz w:val="19"/>
                                  <w:szCs w:val="19"/>
                                  <w:highlight w:val="white"/>
                                </w:rPr>
                              </w:rPrChange>
                            </w:rPr>
                          </w:pPr>
                        </w:p>
                        <w:p w14:paraId="4999997A" w14:textId="77777777" w:rsidR="003C776F" w:rsidRPr="00426BC9" w:rsidDel="00290325" w:rsidRDefault="003C776F" w:rsidP="003C776F">
                          <w:pPr>
                            <w:autoSpaceDE w:val="0"/>
                            <w:autoSpaceDN w:val="0"/>
                            <w:adjustRightInd w:val="0"/>
                            <w:spacing w:after="0" w:line="240" w:lineRule="auto"/>
                            <w:rPr>
                              <w:del w:id="4240" w:author="Peter Freiling" w:date="2018-12-03T11:28:00Z"/>
                              <w:rFonts w:ascii="Consolas" w:hAnsi="Consolas" w:cs="Consolas"/>
                              <w:color w:val="000000"/>
                              <w:sz w:val="18"/>
                              <w:szCs w:val="18"/>
                              <w:highlight w:val="white"/>
                              <w:rPrChange w:id="4241" w:author="Peter Freiling" w:date="2018-12-03T11:34:00Z">
                                <w:rPr>
                                  <w:del w:id="4242" w:author="Peter Freiling" w:date="2018-12-03T11:28:00Z"/>
                                  <w:rFonts w:ascii="Consolas" w:hAnsi="Consolas" w:cs="Consolas"/>
                                  <w:color w:val="000000"/>
                                  <w:sz w:val="19"/>
                                  <w:szCs w:val="19"/>
                                  <w:highlight w:val="white"/>
                                </w:rPr>
                              </w:rPrChange>
                            </w:rPr>
                          </w:pPr>
                          <w:del w:id="4243" w:author="Peter Freiling" w:date="2018-12-03T11:28:00Z">
                            <w:r w:rsidRPr="00426BC9" w:rsidDel="00290325">
                              <w:rPr>
                                <w:rFonts w:ascii="Consolas" w:hAnsi="Consolas" w:cs="Consolas"/>
                                <w:color w:val="0000FF"/>
                                <w:sz w:val="18"/>
                                <w:szCs w:val="18"/>
                                <w:highlight w:val="white"/>
                                <w:rPrChange w:id="4244" w:author="Peter Freiling" w:date="2018-12-03T11:34:00Z">
                                  <w:rPr>
                                    <w:rFonts w:ascii="Consolas" w:hAnsi="Consolas" w:cs="Consolas"/>
                                    <w:color w:val="0000FF"/>
                                    <w:sz w:val="19"/>
                                    <w:szCs w:val="19"/>
                                    <w:highlight w:val="white"/>
                                  </w:rPr>
                                </w:rPrChange>
                              </w:rPr>
                              <w:delText>static</w:delText>
                            </w:r>
                            <w:r w:rsidRPr="00426BC9" w:rsidDel="00290325">
                              <w:rPr>
                                <w:rFonts w:ascii="Consolas" w:hAnsi="Consolas" w:cs="Consolas"/>
                                <w:color w:val="000000"/>
                                <w:sz w:val="18"/>
                                <w:szCs w:val="18"/>
                                <w:highlight w:val="white"/>
                                <w:rPrChange w:id="4245"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4246" w:author="Peter Freiling" w:date="2018-12-03T11:34:00Z">
                                  <w:rPr>
                                    <w:rFonts w:ascii="Consolas" w:hAnsi="Consolas" w:cs="Consolas"/>
                                    <w:color w:val="0000FF"/>
                                    <w:sz w:val="19"/>
                                    <w:szCs w:val="19"/>
                                    <w:highlight w:val="white"/>
                                  </w:rPr>
                                </w:rPrChange>
                              </w:rPr>
                              <w:delText>void</w:delText>
                            </w:r>
                            <w:r w:rsidRPr="00426BC9" w:rsidDel="00290325">
                              <w:rPr>
                                <w:rFonts w:ascii="Consolas" w:hAnsi="Consolas" w:cs="Consolas"/>
                                <w:color w:val="000000"/>
                                <w:sz w:val="18"/>
                                <w:szCs w:val="18"/>
                                <w:highlight w:val="white"/>
                                <w:rPrChange w:id="4247" w:author="Peter Freiling" w:date="2018-12-03T11:34:00Z">
                                  <w:rPr>
                                    <w:rFonts w:ascii="Consolas" w:hAnsi="Consolas" w:cs="Consolas"/>
                                    <w:color w:val="000000"/>
                                    <w:sz w:val="19"/>
                                    <w:szCs w:val="19"/>
                                    <w:highlight w:val="white"/>
                                  </w:rPr>
                                </w:rPrChange>
                              </w:rPr>
                              <w:delText xml:space="preserve"> Main(</w:delText>
                            </w:r>
                            <w:r w:rsidRPr="00426BC9" w:rsidDel="00290325">
                              <w:rPr>
                                <w:rFonts w:ascii="Consolas" w:hAnsi="Consolas" w:cs="Consolas"/>
                                <w:color w:val="0000FF"/>
                                <w:sz w:val="18"/>
                                <w:szCs w:val="18"/>
                                <w:highlight w:val="white"/>
                                <w:rPrChange w:id="4248" w:author="Peter Freiling" w:date="2018-12-03T11:34:00Z">
                                  <w:rPr>
                                    <w:rFonts w:ascii="Consolas" w:hAnsi="Consolas" w:cs="Consolas"/>
                                    <w:color w:val="0000FF"/>
                                    <w:sz w:val="19"/>
                                    <w:szCs w:val="19"/>
                                    <w:highlight w:val="white"/>
                                  </w:rPr>
                                </w:rPrChange>
                              </w:rPr>
                              <w:delText>string</w:delText>
                            </w:r>
                            <w:r w:rsidRPr="00426BC9" w:rsidDel="00290325">
                              <w:rPr>
                                <w:rFonts w:ascii="Consolas" w:hAnsi="Consolas" w:cs="Consolas"/>
                                <w:color w:val="000000"/>
                                <w:sz w:val="18"/>
                                <w:szCs w:val="18"/>
                                <w:highlight w:val="white"/>
                                <w:rPrChange w:id="4249" w:author="Peter Freiling" w:date="2018-12-03T11:34:00Z">
                                  <w:rPr>
                                    <w:rFonts w:ascii="Consolas" w:hAnsi="Consolas" w:cs="Consolas"/>
                                    <w:color w:val="000000"/>
                                    <w:sz w:val="19"/>
                                    <w:szCs w:val="19"/>
                                    <w:highlight w:val="white"/>
                                  </w:rPr>
                                </w:rPrChange>
                              </w:rPr>
                              <w:delText>[] args)</w:delText>
                            </w:r>
                          </w:del>
                        </w:p>
                        <w:p w14:paraId="24A1CC71" w14:textId="77777777" w:rsidR="003C776F" w:rsidRPr="00426BC9" w:rsidDel="00290325" w:rsidRDefault="003C776F" w:rsidP="003C776F">
                          <w:pPr>
                            <w:autoSpaceDE w:val="0"/>
                            <w:autoSpaceDN w:val="0"/>
                            <w:adjustRightInd w:val="0"/>
                            <w:spacing w:after="0" w:line="240" w:lineRule="auto"/>
                            <w:rPr>
                              <w:del w:id="4250" w:author="Peter Freiling" w:date="2018-12-03T11:28:00Z"/>
                              <w:rFonts w:ascii="Consolas" w:hAnsi="Consolas" w:cs="Consolas"/>
                              <w:color w:val="000000"/>
                              <w:sz w:val="18"/>
                              <w:szCs w:val="18"/>
                              <w:highlight w:val="white"/>
                              <w:rPrChange w:id="4251" w:author="Peter Freiling" w:date="2018-12-03T11:34:00Z">
                                <w:rPr>
                                  <w:del w:id="4252" w:author="Peter Freiling" w:date="2018-12-03T11:28:00Z"/>
                                  <w:rFonts w:ascii="Consolas" w:hAnsi="Consolas" w:cs="Consolas"/>
                                  <w:color w:val="000000"/>
                                  <w:sz w:val="19"/>
                                  <w:szCs w:val="19"/>
                                  <w:highlight w:val="white"/>
                                </w:rPr>
                              </w:rPrChange>
                            </w:rPr>
                          </w:pPr>
                          <w:del w:id="4253" w:author="Peter Freiling" w:date="2018-12-03T11:28:00Z">
                            <w:r w:rsidRPr="00426BC9" w:rsidDel="00290325">
                              <w:rPr>
                                <w:rFonts w:ascii="Consolas" w:hAnsi="Consolas" w:cs="Consolas"/>
                                <w:color w:val="000000"/>
                                <w:sz w:val="18"/>
                                <w:szCs w:val="18"/>
                                <w:highlight w:val="white"/>
                                <w:rPrChange w:id="4254" w:author="Peter Freiling" w:date="2018-12-03T11:34:00Z">
                                  <w:rPr>
                                    <w:rFonts w:ascii="Consolas" w:hAnsi="Consolas" w:cs="Consolas"/>
                                    <w:color w:val="000000"/>
                                    <w:sz w:val="19"/>
                                    <w:szCs w:val="19"/>
                                    <w:highlight w:val="white"/>
                                  </w:rPr>
                                </w:rPrChange>
                              </w:rPr>
                              <w:delText>{</w:delText>
                            </w:r>
                          </w:del>
                        </w:p>
                        <w:p w14:paraId="6E2CCCD6" w14:textId="77777777" w:rsidR="003C776F" w:rsidRPr="00426BC9" w:rsidDel="00290325" w:rsidRDefault="003C776F" w:rsidP="003C776F">
                          <w:pPr>
                            <w:autoSpaceDE w:val="0"/>
                            <w:autoSpaceDN w:val="0"/>
                            <w:adjustRightInd w:val="0"/>
                            <w:spacing w:after="0" w:line="240" w:lineRule="auto"/>
                            <w:rPr>
                              <w:del w:id="4255" w:author="Peter Freiling" w:date="2018-12-03T11:28:00Z"/>
                              <w:rFonts w:ascii="Consolas" w:hAnsi="Consolas" w:cs="Consolas"/>
                              <w:color w:val="000000"/>
                              <w:sz w:val="18"/>
                              <w:szCs w:val="18"/>
                              <w:highlight w:val="white"/>
                              <w:rPrChange w:id="4256" w:author="Peter Freiling" w:date="2018-12-03T11:34:00Z">
                                <w:rPr>
                                  <w:del w:id="4257" w:author="Peter Freiling" w:date="2018-12-03T11:28:00Z"/>
                                  <w:rFonts w:ascii="Consolas" w:hAnsi="Consolas" w:cs="Consolas"/>
                                  <w:color w:val="000000"/>
                                  <w:sz w:val="19"/>
                                  <w:szCs w:val="19"/>
                                  <w:highlight w:val="white"/>
                                </w:rPr>
                              </w:rPrChange>
                            </w:rPr>
                          </w:pPr>
                        </w:p>
                        <w:p w14:paraId="47BB1A03" w14:textId="77777777" w:rsidR="003C776F" w:rsidRPr="00426BC9" w:rsidDel="00290325" w:rsidRDefault="003C776F" w:rsidP="003C776F">
                          <w:pPr>
                            <w:autoSpaceDE w:val="0"/>
                            <w:autoSpaceDN w:val="0"/>
                            <w:adjustRightInd w:val="0"/>
                            <w:spacing w:after="0" w:line="240" w:lineRule="auto"/>
                            <w:rPr>
                              <w:del w:id="4258" w:author="Peter Freiling" w:date="2018-12-03T11:28:00Z"/>
                              <w:rFonts w:ascii="Consolas" w:hAnsi="Consolas" w:cs="Consolas"/>
                              <w:color w:val="000000"/>
                              <w:sz w:val="18"/>
                              <w:szCs w:val="18"/>
                              <w:highlight w:val="white"/>
                              <w:rPrChange w:id="4259" w:author="Peter Freiling" w:date="2018-12-03T11:34:00Z">
                                <w:rPr>
                                  <w:del w:id="4260" w:author="Peter Freiling" w:date="2018-12-03T11:28:00Z"/>
                                  <w:rFonts w:ascii="Consolas" w:hAnsi="Consolas" w:cs="Consolas"/>
                                  <w:color w:val="000000"/>
                                  <w:sz w:val="19"/>
                                  <w:szCs w:val="19"/>
                                  <w:highlight w:val="white"/>
                                </w:rPr>
                              </w:rPrChange>
                            </w:rPr>
                          </w:pPr>
                          <w:ins w:id="4261" w:author="Jonathan Goldstein" w:date="2013-10-14T11:57:00Z">
                            <w:del w:id="4262" w:author="Peter Freiling" w:date="2018-12-03T11:28:00Z">
                              <w:r w:rsidRPr="00426BC9" w:rsidDel="00290325">
                                <w:rPr>
                                  <w:rFonts w:ascii="Consolas" w:hAnsi="Consolas" w:cs="Consolas"/>
                                  <w:color w:val="0000FF"/>
                                  <w:sz w:val="18"/>
                                  <w:szCs w:val="18"/>
                                  <w:highlight w:val="white"/>
                                  <w:rPrChange w:id="4263" w:author="Peter Freiling" w:date="2018-12-03T11:34:00Z">
                                    <w:rPr>
                                      <w:rFonts w:ascii="Consolas" w:hAnsi="Consolas" w:cs="Consolas"/>
                                      <w:color w:val="0000FF"/>
                                      <w:sz w:val="19"/>
                                      <w:szCs w:val="19"/>
                                      <w:highlight w:val="white"/>
                                    </w:rPr>
                                  </w:rPrChange>
                                </w:rPr>
                                <w:delText xml:space="preserve">    </w:delText>
                              </w:r>
                            </w:del>
                          </w:ins>
                          <w:del w:id="4264" w:author="Peter Freiling" w:date="2018-12-03T11:28:00Z">
                            <w:r w:rsidRPr="00426BC9" w:rsidDel="00290325">
                              <w:rPr>
                                <w:rFonts w:ascii="Consolas" w:hAnsi="Consolas" w:cs="Consolas"/>
                                <w:color w:val="0000FF"/>
                                <w:sz w:val="18"/>
                                <w:szCs w:val="18"/>
                                <w:highlight w:val="white"/>
                                <w:rPrChange w:id="4265"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4266" w:author="Peter Freiling" w:date="2018-12-03T11:34:00Z">
                                  <w:rPr>
                                    <w:rFonts w:ascii="Consolas" w:hAnsi="Consolas" w:cs="Consolas"/>
                                    <w:color w:val="000000"/>
                                    <w:sz w:val="19"/>
                                    <w:szCs w:val="19"/>
                                    <w:highlight w:val="white"/>
                                  </w:rPr>
                                </w:rPrChange>
                              </w:rPr>
                              <w:delText xml:space="preserve"> cSTicksObs = </w:delText>
                            </w:r>
                            <w:r w:rsidRPr="00426BC9" w:rsidDel="00290325">
                              <w:rPr>
                                <w:rFonts w:ascii="Consolas" w:hAnsi="Consolas" w:cs="Consolas"/>
                                <w:color w:val="0000FF"/>
                                <w:sz w:val="18"/>
                                <w:szCs w:val="18"/>
                                <w:highlight w:val="white"/>
                                <w:rPrChange w:id="4267"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4268" w:author="Peter Freiling" w:date="2018-12-03T11:34:00Z">
                                  <w:rPr>
                                    <w:rFonts w:ascii="Consolas" w:hAnsi="Consolas" w:cs="Consolas"/>
                                    <w:color w:val="000000"/>
                                    <w:sz w:val="19"/>
                                    <w:szCs w:val="19"/>
                                    <w:highlight w:val="white"/>
                                  </w:rPr>
                                </w:rPrChange>
                              </w:rPr>
                              <w:delText>[]</w:delText>
                            </w:r>
                          </w:del>
                        </w:p>
                        <w:p w14:paraId="6FE1D10F" w14:textId="77777777" w:rsidR="003C776F" w:rsidRPr="00426BC9" w:rsidDel="00290325" w:rsidRDefault="003C776F" w:rsidP="003C776F">
                          <w:pPr>
                            <w:autoSpaceDE w:val="0"/>
                            <w:autoSpaceDN w:val="0"/>
                            <w:adjustRightInd w:val="0"/>
                            <w:spacing w:after="0" w:line="240" w:lineRule="auto"/>
                            <w:rPr>
                              <w:del w:id="4269" w:author="Peter Freiling" w:date="2018-12-03T11:28:00Z"/>
                              <w:rFonts w:ascii="Consolas" w:hAnsi="Consolas" w:cs="Consolas"/>
                              <w:color w:val="000000"/>
                              <w:sz w:val="18"/>
                              <w:szCs w:val="18"/>
                              <w:highlight w:val="white"/>
                              <w:rPrChange w:id="4270" w:author="Peter Freiling" w:date="2018-12-03T11:34:00Z">
                                <w:rPr>
                                  <w:del w:id="4271" w:author="Peter Freiling" w:date="2018-12-03T11:28:00Z"/>
                                  <w:rFonts w:ascii="Consolas" w:hAnsi="Consolas" w:cs="Consolas"/>
                                  <w:color w:val="000000"/>
                                  <w:sz w:val="19"/>
                                  <w:szCs w:val="19"/>
                                  <w:highlight w:val="white"/>
                                </w:rPr>
                              </w:rPrChange>
                            </w:rPr>
                          </w:pPr>
                          <w:del w:id="4272" w:author="Peter Freiling" w:date="2018-12-03T11:28:00Z">
                            <w:r w:rsidRPr="00426BC9" w:rsidDel="00290325">
                              <w:rPr>
                                <w:rFonts w:ascii="Consolas" w:hAnsi="Consolas" w:cs="Consolas"/>
                                <w:color w:val="000000"/>
                                <w:sz w:val="18"/>
                                <w:szCs w:val="18"/>
                                <w:highlight w:val="white"/>
                                <w:rPrChange w:id="4273" w:author="Peter Freiling" w:date="2018-12-03T11:34:00Z">
                                  <w:rPr>
                                    <w:rFonts w:ascii="Consolas" w:hAnsi="Consolas" w:cs="Consolas"/>
                                    <w:color w:val="000000"/>
                                    <w:sz w:val="19"/>
                                    <w:szCs w:val="19"/>
                                    <w:highlight w:val="white"/>
                                  </w:rPr>
                                </w:rPrChange>
                              </w:rPr>
                              <w:delText xml:space="preserve">    {</w:delText>
                            </w:r>
                          </w:del>
                        </w:p>
                        <w:p w14:paraId="451E22D6" w14:textId="77777777" w:rsidR="003C776F" w:rsidRPr="00426BC9" w:rsidDel="00290325" w:rsidRDefault="003C776F" w:rsidP="003C776F">
                          <w:pPr>
                            <w:autoSpaceDE w:val="0"/>
                            <w:autoSpaceDN w:val="0"/>
                            <w:adjustRightInd w:val="0"/>
                            <w:spacing w:after="0" w:line="240" w:lineRule="auto"/>
                            <w:rPr>
                              <w:del w:id="4274" w:author="Peter Freiling" w:date="2018-12-03T11:28:00Z"/>
                              <w:rFonts w:ascii="Consolas" w:hAnsi="Consolas" w:cs="Consolas"/>
                              <w:color w:val="000000"/>
                              <w:sz w:val="18"/>
                              <w:szCs w:val="18"/>
                              <w:highlight w:val="white"/>
                              <w:rPrChange w:id="4275" w:author="Peter Freiling" w:date="2018-12-03T11:34:00Z">
                                <w:rPr>
                                  <w:del w:id="4276" w:author="Peter Freiling" w:date="2018-12-03T11:28:00Z"/>
                                  <w:rFonts w:ascii="Consolas" w:hAnsi="Consolas" w:cs="Consolas"/>
                                  <w:color w:val="000000"/>
                                  <w:sz w:val="19"/>
                                  <w:szCs w:val="19"/>
                                  <w:highlight w:val="white"/>
                                </w:rPr>
                              </w:rPrChange>
                            </w:rPr>
                          </w:pPr>
                          <w:del w:id="4277" w:author="Peter Freiling" w:date="2018-12-03T11:28:00Z">
                            <w:r w:rsidRPr="00426BC9" w:rsidDel="00290325">
                              <w:rPr>
                                <w:rFonts w:ascii="Consolas" w:hAnsi="Consolas" w:cs="Consolas"/>
                                <w:color w:val="000000"/>
                                <w:sz w:val="18"/>
                                <w:szCs w:val="18"/>
                                <w:highlight w:val="white"/>
                                <w:rPrChange w:id="4278"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4279"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4280"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4281"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4282" w:author="Peter Freiling" w:date="2018-12-03T11:34:00Z">
                                  <w:rPr>
                                    <w:rFonts w:ascii="Consolas" w:hAnsi="Consolas" w:cs="Consolas"/>
                                    <w:color w:val="000000"/>
                                    <w:sz w:val="19"/>
                                    <w:szCs w:val="19"/>
                                    <w:highlight w:val="white"/>
                                  </w:rPr>
                                </w:rPrChange>
                              </w:rPr>
                              <w:delText>(0, 1, 1, 120),</w:delText>
                            </w:r>
                          </w:del>
                        </w:p>
                        <w:p w14:paraId="302B4548" w14:textId="77777777" w:rsidR="003C776F" w:rsidRPr="00426BC9" w:rsidDel="00290325" w:rsidRDefault="003C776F" w:rsidP="003C776F">
                          <w:pPr>
                            <w:autoSpaceDE w:val="0"/>
                            <w:autoSpaceDN w:val="0"/>
                            <w:adjustRightInd w:val="0"/>
                            <w:spacing w:after="0" w:line="240" w:lineRule="auto"/>
                            <w:rPr>
                              <w:del w:id="4283" w:author="Peter Freiling" w:date="2018-12-03T11:28:00Z"/>
                              <w:rFonts w:ascii="Consolas" w:hAnsi="Consolas" w:cs="Consolas"/>
                              <w:color w:val="000000"/>
                              <w:sz w:val="18"/>
                              <w:szCs w:val="18"/>
                              <w:highlight w:val="white"/>
                              <w:rPrChange w:id="4284" w:author="Peter Freiling" w:date="2018-12-03T11:34:00Z">
                                <w:rPr>
                                  <w:del w:id="4285" w:author="Peter Freiling" w:date="2018-12-03T11:28:00Z"/>
                                  <w:rFonts w:ascii="Consolas" w:hAnsi="Consolas" w:cs="Consolas"/>
                                  <w:color w:val="000000"/>
                                  <w:sz w:val="19"/>
                                  <w:szCs w:val="19"/>
                                  <w:highlight w:val="white"/>
                                </w:rPr>
                              </w:rPrChange>
                            </w:rPr>
                          </w:pPr>
                          <w:del w:id="4286" w:author="Peter Freiling" w:date="2018-12-03T11:28:00Z">
                            <w:r w:rsidRPr="00426BC9" w:rsidDel="00290325">
                              <w:rPr>
                                <w:rFonts w:ascii="Consolas" w:hAnsi="Consolas" w:cs="Consolas"/>
                                <w:color w:val="000000"/>
                                <w:sz w:val="18"/>
                                <w:szCs w:val="18"/>
                                <w:highlight w:val="white"/>
                                <w:rPrChange w:id="4287"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4288"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4289"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4290"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4291" w:author="Peter Freiling" w:date="2018-12-03T11:34:00Z">
                                  <w:rPr>
                                    <w:rFonts w:ascii="Consolas" w:hAnsi="Consolas" w:cs="Consolas"/>
                                    <w:color w:val="000000"/>
                                    <w:sz w:val="19"/>
                                    <w:szCs w:val="19"/>
                                    <w:highlight w:val="white"/>
                                  </w:rPr>
                                </w:rPrChange>
                              </w:rPr>
                              <w:delText>(0, 3, 2, 121),</w:delText>
                            </w:r>
                          </w:del>
                        </w:p>
                        <w:p w14:paraId="070DB752" w14:textId="77777777" w:rsidR="003C776F" w:rsidRPr="00426BC9" w:rsidDel="00290325" w:rsidRDefault="003C776F" w:rsidP="003C776F">
                          <w:pPr>
                            <w:autoSpaceDE w:val="0"/>
                            <w:autoSpaceDN w:val="0"/>
                            <w:adjustRightInd w:val="0"/>
                            <w:spacing w:after="0" w:line="240" w:lineRule="auto"/>
                            <w:rPr>
                              <w:del w:id="4292" w:author="Peter Freiling" w:date="2018-12-03T11:28:00Z"/>
                              <w:rFonts w:ascii="Consolas" w:hAnsi="Consolas" w:cs="Consolas"/>
                              <w:color w:val="000000"/>
                              <w:sz w:val="18"/>
                              <w:szCs w:val="18"/>
                              <w:highlight w:val="white"/>
                              <w:rPrChange w:id="4293" w:author="Peter Freiling" w:date="2018-12-03T11:34:00Z">
                                <w:rPr>
                                  <w:del w:id="4294" w:author="Peter Freiling" w:date="2018-12-03T11:28:00Z"/>
                                  <w:rFonts w:ascii="Consolas" w:hAnsi="Consolas" w:cs="Consolas"/>
                                  <w:color w:val="000000"/>
                                  <w:sz w:val="19"/>
                                  <w:szCs w:val="19"/>
                                  <w:highlight w:val="white"/>
                                </w:rPr>
                              </w:rPrChange>
                            </w:rPr>
                          </w:pPr>
                          <w:del w:id="4295" w:author="Peter Freiling" w:date="2018-12-03T11:28:00Z">
                            <w:r w:rsidRPr="00426BC9" w:rsidDel="00290325">
                              <w:rPr>
                                <w:rFonts w:ascii="Consolas" w:hAnsi="Consolas" w:cs="Consolas"/>
                                <w:color w:val="000000"/>
                                <w:sz w:val="18"/>
                                <w:szCs w:val="18"/>
                                <w:highlight w:val="white"/>
                                <w:rPrChange w:id="4296"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4297"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4298"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4299"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4300" w:author="Peter Freiling" w:date="2018-12-03T11:34:00Z">
                                  <w:rPr>
                                    <w:rFonts w:ascii="Consolas" w:hAnsi="Consolas" w:cs="Consolas"/>
                                    <w:color w:val="000000"/>
                                    <w:sz w:val="19"/>
                                    <w:szCs w:val="19"/>
                                    <w:highlight w:val="white"/>
                                  </w:rPr>
                                </w:rPrChange>
                              </w:rPr>
                              <w:delText>(0, 5, 3, 124),</w:delText>
                            </w:r>
                          </w:del>
                        </w:p>
                        <w:p w14:paraId="343E884D" w14:textId="77777777" w:rsidR="003C776F" w:rsidRPr="00426BC9" w:rsidDel="00290325" w:rsidRDefault="003C776F" w:rsidP="003C776F">
                          <w:pPr>
                            <w:autoSpaceDE w:val="0"/>
                            <w:autoSpaceDN w:val="0"/>
                            <w:adjustRightInd w:val="0"/>
                            <w:spacing w:after="0" w:line="240" w:lineRule="auto"/>
                            <w:rPr>
                              <w:del w:id="4301" w:author="Peter Freiling" w:date="2018-12-03T11:28:00Z"/>
                              <w:rFonts w:ascii="Consolas" w:hAnsi="Consolas" w:cs="Consolas"/>
                              <w:color w:val="000000"/>
                              <w:sz w:val="18"/>
                              <w:szCs w:val="18"/>
                              <w:highlight w:val="white"/>
                              <w:rPrChange w:id="4302" w:author="Peter Freiling" w:date="2018-12-03T11:34:00Z">
                                <w:rPr>
                                  <w:del w:id="4303" w:author="Peter Freiling" w:date="2018-12-03T11:28:00Z"/>
                                  <w:rFonts w:ascii="Consolas" w:hAnsi="Consolas" w:cs="Consolas"/>
                                  <w:color w:val="000000"/>
                                  <w:sz w:val="19"/>
                                  <w:szCs w:val="19"/>
                                  <w:highlight w:val="white"/>
                                </w:rPr>
                              </w:rPrChange>
                            </w:rPr>
                          </w:pPr>
                          <w:del w:id="4304" w:author="Peter Freiling" w:date="2018-12-03T11:28:00Z">
                            <w:r w:rsidRPr="00426BC9" w:rsidDel="00290325">
                              <w:rPr>
                                <w:rFonts w:ascii="Consolas" w:hAnsi="Consolas" w:cs="Consolas"/>
                                <w:color w:val="000000"/>
                                <w:sz w:val="18"/>
                                <w:szCs w:val="18"/>
                                <w:highlight w:val="white"/>
                                <w:rPrChange w:id="4305"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4306"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4307"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4308"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4309" w:author="Peter Freiling" w:date="2018-12-03T11:34:00Z">
                                  <w:rPr>
                                    <w:rFonts w:ascii="Consolas" w:hAnsi="Consolas" w:cs="Consolas"/>
                                    <w:color w:val="000000"/>
                                    <w:sz w:val="19"/>
                                    <w:szCs w:val="19"/>
                                    <w:highlight w:val="white"/>
                                  </w:rPr>
                                </w:rPrChange>
                              </w:rPr>
                              <w:delText>(120, 2, 1, 123),</w:delText>
                            </w:r>
                          </w:del>
                        </w:p>
                        <w:p w14:paraId="5DFFBEB3" w14:textId="77777777" w:rsidR="003C776F" w:rsidRPr="00426BC9" w:rsidDel="00290325" w:rsidRDefault="003C776F" w:rsidP="003C776F">
                          <w:pPr>
                            <w:autoSpaceDE w:val="0"/>
                            <w:autoSpaceDN w:val="0"/>
                            <w:adjustRightInd w:val="0"/>
                            <w:spacing w:after="0" w:line="240" w:lineRule="auto"/>
                            <w:rPr>
                              <w:del w:id="4310" w:author="Peter Freiling" w:date="2018-12-03T11:28:00Z"/>
                              <w:rFonts w:ascii="Consolas" w:hAnsi="Consolas" w:cs="Consolas"/>
                              <w:color w:val="000000"/>
                              <w:sz w:val="18"/>
                              <w:szCs w:val="18"/>
                              <w:highlight w:val="white"/>
                              <w:rPrChange w:id="4311" w:author="Peter Freiling" w:date="2018-12-03T11:34:00Z">
                                <w:rPr>
                                  <w:del w:id="4312" w:author="Peter Freiling" w:date="2018-12-03T11:28:00Z"/>
                                  <w:rFonts w:ascii="Consolas" w:hAnsi="Consolas" w:cs="Consolas"/>
                                  <w:color w:val="000000"/>
                                  <w:sz w:val="19"/>
                                  <w:szCs w:val="19"/>
                                  <w:highlight w:val="white"/>
                                </w:rPr>
                              </w:rPrChange>
                            </w:rPr>
                          </w:pPr>
                          <w:del w:id="4313" w:author="Peter Freiling" w:date="2018-12-03T11:28:00Z">
                            <w:r w:rsidRPr="00426BC9" w:rsidDel="00290325">
                              <w:rPr>
                                <w:rFonts w:ascii="Consolas" w:hAnsi="Consolas" w:cs="Consolas"/>
                                <w:color w:val="000000"/>
                                <w:sz w:val="18"/>
                                <w:szCs w:val="18"/>
                                <w:highlight w:val="white"/>
                                <w:rPrChange w:id="4314"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4315"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4316"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4317"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4318" w:author="Peter Freiling" w:date="2018-12-03T11:34:00Z">
                                  <w:rPr>
                                    <w:rFonts w:ascii="Consolas" w:hAnsi="Consolas" w:cs="Consolas"/>
                                    <w:color w:val="000000"/>
                                    <w:sz w:val="19"/>
                                    <w:szCs w:val="19"/>
                                    <w:highlight w:val="white"/>
                                  </w:rPr>
                                </w:rPrChange>
                              </w:rPr>
                              <w:delText>(300, 1, 1, 122),</w:delText>
                            </w:r>
                          </w:del>
                        </w:p>
                        <w:p w14:paraId="3743B2DE" w14:textId="77777777" w:rsidR="003C776F" w:rsidRPr="00426BC9" w:rsidDel="00290325" w:rsidRDefault="003C776F" w:rsidP="003C776F">
                          <w:pPr>
                            <w:autoSpaceDE w:val="0"/>
                            <w:autoSpaceDN w:val="0"/>
                            <w:adjustRightInd w:val="0"/>
                            <w:spacing w:after="0" w:line="240" w:lineRule="auto"/>
                            <w:rPr>
                              <w:del w:id="4319" w:author="Peter Freiling" w:date="2018-12-03T11:28:00Z"/>
                              <w:rFonts w:ascii="Consolas" w:hAnsi="Consolas" w:cs="Consolas"/>
                              <w:color w:val="000000"/>
                              <w:sz w:val="18"/>
                              <w:szCs w:val="18"/>
                              <w:highlight w:val="white"/>
                              <w:rPrChange w:id="4320" w:author="Peter Freiling" w:date="2018-12-03T11:34:00Z">
                                <w:rPr>
                                  <w:del w:id="4321" w:author="Peter Freiling" w:date="2018-12-03T11:28:00Z"/>
                                  <w:rFonts w:ascii="Consolas" w:hAnsi="Consolas" w:cs="Consolas"/>
                                  <w:color w:val="000000"/>
                                  <w:sz w:val="19"/>
                                  <w:szCs w:val="19"/>
                                  <w:highlight w:val="white"/>
                                </w:rPr>
                              </w:rPrChange>
                            </w:rPr>
                          </w:pPr>
                          <w:del w:id="4322" w:author="Peter Freiling" w:date="2018-12-03T11:28:00Z">
                            <w:r w:rsidRPr="00426BC9" w:rsidDel="00290325">
                              <w:rPr>
                                <w:rFonts w:ascii="Consolas" w:hAnsi="Consolas" w:cs="Consolas"/>
                                <w:color w:val="000000"/>
                                <w:sz w:val="18"/>
                                <w:szCs w:val="18"/>
                                <w:highlight w:val="white"/>
                                <w:rPrChange w:id="4323"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4324"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4325"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4326"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4327" w:author="Peter Freiling" w:date="2018-12-03T11:34:00Z">
                                  <w:rPr>
                                    <w:rFonts w:ascii="Consolas" w:hAnsi="Consolas" w:cs="Consolas"/>
                                    <w:color w:val="000000"/>
                                    <w:sz w:val="19"/>
                                    <w:szCs w:val="19"/>
                                    <w:highlight w:val="white"/>
                                  </w:rPr>
                                </w:rPrChange>
                              </w:rPr>
                              <w:delText>(1800, 4, 2, 125),</w:delText>
                            </w:r>
                          </w:del>
                        </w:p>
                        <w:p w14:paraId="3B31C052" w14:textId="77777777" w:rsidR="003C776F" w:rsidRPr="00426BC9" w:rsidDel="00290325" w:rsidRDefault="003C776F" w:rsidP="003C776F">
                          <w:pPr>
                            <w:autoSpaceDE w:val="0"/>
                            <w:autoSpaceDN w:val="0"/>
                            <w:adjustRightInd w:val="0"/>
                            <w:spacing w:after="0" w:line="240" w:lineRule="auto"/>
                            <w:rPr>
                              <w:del w:id="4328" w:author="Peter Freiling" w:date="2018-12-03T11:28:00Z"/>
                              <w:rFonts w:ascii="Consolas" w:hAnsi="Consolas" w:cs="Consolas"/>
                              <w:color w:val="000000"/>
                              <w:sz w:val="18"/>
                              <w:szCs w:val="18"/>
                              <w:highlight w:val="white"/>
                              <w:rPrChange w:id="4329" w:author="Peter Freiling" w:date="2018-12-03T11:34:00Z">
                                <w:rPr>
                                  <w:del w:id="4330" w:author="Peter Freiling" w:date="2018-12-03T11:28:00Z"/>
                                  <w:rFonts w:ascii="Consolas" w:hAnsi="Consolas" w:cs="Consolas"/>
                                  <w:color w:val="000000"/>
                                  <w:sz w:val="19"/>
                                  <w:szCs w:val="19"/>
                                  <w:highlight w:val="white"/>
                                </w:rPr>
                              </w:rPrChange>
                            </w:rPr>
                          </w:pPr>
                          <w:del w:id="4331" w:author="Peter Freiling" w:date="2018-12-03T11:28:00Z">
                            <w:r w:rsidRPr="00426BC9" w:rsidDel="00290325">
                              <w:rPr>
                                <w:rFonts w:ascii="Consolas" w:hAnsi="Consolas" w:cs="Consolas"/>
                                <w:color w:val="000000"/>
                                <w:sz w:val="18"/>
                                <w:szCs w:val="18"/>
                                <w:highlight w:val="white"/>
                                <w:rPrChange w:id="4332"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4333"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4334"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4335"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4336" w:author="Peter Freiling" w:date="2018-12-03T11:34:00Z">
                                  <w:rPr>
                                    <w:rFonts w:ascii="Consolas" w:hAnsi="Consolas" w:cs="Consolas"/>
                                    <w:color w:val="000000"/>
                                    <w:sz w:val="19"/>
                                    <w:szCs w:val="19"/>
                                    <w:highlight w:val="white"/>
                                  </w:rPr>
                                </w:rPrChange>
                              </w:rPr>
                              <w:delText>(3540, 2, 1, 119),</w:delText>
                            </w:r>
                          </w:del>
                        </w:p>
                        <w:p w14:paraId="7EABE32D" w14:textId="77777777" w:rsidR="003C776F" w:rsidRPr="00426BC9" w:rsidDel="00290325" w:rsidRDefault="003C776F" w:rsidP="003C776F">
                          <w:pPr>
                            <w:autoSpaceDE w:val="0"/>
                            <w:autoSpaceDN w:val="0"/>
                            <w:adjustRightInd w:val="0"/>
                            <w:spacing w:after="0" w:line="240" w:lineRule="auto"/>
                            <w:rPr>
                              <w:del w:id="4337" w:author="Peter Freiling" w:date="2018-12-03T11:28:00Z"/>
                              <w:rFonts w:ascii="Consolas" w:hAnsi="Consolas" w:cs="Consolas"/>
                              <w:color w:val="000000"/>
                              <w:sz w:val="18"/>
                              <w:szCs w:val="18"/>
                              <w:highlight w:val="white"/>
                              <w:rPrChange w:id="4338" w:author="Peter Freiling" w:date="2018-12-03T11:34:00Z">
                                <w:rPr>
                                  <w:del w:id="4339" w:author="Peter Freiling" w:date="2018-12-03T11:28:00Z"/>
                                  <w:rFonts w:ascii="Consolas" w:hAnsi="Consolas" w:cs="Consolas"/>
                                  <w:color w:val="000000"/>
                                  <w:sz w:val="19"/>
                                  <w:szCs w:val="19"/>
                                  <w:highlight w:val="white"/>
                                </w:rPr>
                              </w:rPrChange>
                            </w:rPr>
                          </w:pPr>
                          <w:del w:id="4340" w:author="Peter Freiling" w:date="2018-12-03T11:28:00Z">
                            <w:r w:rsidRPr="00426BC9" w:rsidDel="00290325">
                              <w:rPr>
                                <w:rFonts w:ascii="Consolas" w:hAnsi="Consolas" w:cs="Consolas"/>
                                <w:color w:val="000000"/>
                                <w:sz w:val="18"/>
                                <w:szCs w:val="18"/>
                                <w:highlight w:val="white"/>
                                <w:rPrChange w:id="4341"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4342" w:author="Peter Freiling" w:date="2018-12-03T11:34:00Z">
                                  <w:rPr>
                                    <w:rFonts w:ascii="Consolas" w:hAnsi="Consolas" w:cs="Consolas"/>
                                    <w:color w:val="0000FF"/>
                                    <w:sz w:val="19"/>
                                    <w:szCs w:val="19"/>
                                    <w:highlight w:val="white"/>
                                  </w:rPr>
                                </w:rPrChange>
                              </w:rPr>
                              <w:delText>new</w:delText>
                            </w:r>
                            <w:r w:rsidRPr="00426BC9" w:rsidDel="00290325">
                              <w:rPr>
                                <w:rFonts w:ascii="Consolas" w:hAnsi="Consolas" w:cs="Consolas"/>
                                <w:color w:val="000000"/>
                                <w:sz w:val="18"/>
                                <w:szCs w:val="18"/>
                                <w:highlight w:val="white"/>
                                <w:rPrChange w:id="4343"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4344"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4345" w:author="Peter Freiling" w:date="2018-12-03T11:34:00Z">
                                  <w:rPr>
                                    <w:rFonts w:ascii="Consolas" w:hAnsi="Consolas" w:cs="Consolas"/>
                                    <w:color w:val="000000"/>
                                    <w:sz w:val="19"/>
                                    <w:szCs w:val="19"/>
                                    <w:highlight w:val="white"/>
                                  </w:rPr>
                                </w:rPrChange>
                              </w:rPr>
                              <w:delText>(3600, 1, 1, 120),</w:delText>
                            </w:r>
                          </w:del>
                        </w:p>
                        <w:p w14:paraId="233729F0" w14:textId="77777777" w:rsidR="003C776F" w:rsidRPr="00426BC9" w:rsidDel="00290325" w:rsidRDefault="003C776F" w:rsidP="003C776F">
                          <w:pPr>
                            <w:autoSpaceDE w:val="0"/>
                            <w:autoSpaceDN w:val="0"/>
                            <w:adjustRightInd w:val="0"/>
                            <w:spacing w:after="0" w:line="240" w:lineRule="auto"/>
                            <w:rPr>
                              <w:del w:id="4346" w:author="Peter Freiling" w:date="2018-12-03T11:28:00Z"/>
                              <w:rFonts w:ascii="Consolas" w:hAnsi="Consolas" w:cs="Consolas"/>
                              <w:color w:val="000000"/>
                              <w:sz w:val="18"/>
                              <w:szCs w:val="18"/>
                              <w:highlight w:val="white"/>
                              <w:rPrChange w:id="4347" w:author="Peter Freiling" w:date="2018-12-03T11:34:00Z">
                                <w:rPr>
                                  <w:del w:id="4348" w:author="Peter Freiling" w:date="2018-12-03T11:28:00Z"/>
                                  <w:rFonts w:ascii="Consolas" w:hAnsi="Consolas" w:cs="Consolas"/>
                                  <w:color w:val="000000"/>
                                  <w:sz w:val="19"/>
                                  <w:szCs w:val="19"/>
                                  <w:highlight w:val="white"/>
                                </w:rPr>
                              </w:rPrChange>
                            </w:rPr>
                          </w:pPr>
                          <w:del w:id="4349" w:author="Peter Freiling" w:date="2018-12-03T11:28:00Z">
                            <w:r w:rsidRPr="00426BC9" w:rsidDel="00290325">
                              <w:rPr>
                                <w:rFonts w:ascii="Consolas" w:hAnsi="Consolas" w:cs="Consolas"/>
                                <w:color w:val="000000"/>
                                <w:sz w:val="18"/>
                                <w:szCs w:val="18"/>
                                <w:highlight w:val="white"/>
                                <w:rPrChange w:id="4350" w:author="Peter Freiling" w:date="2018-12-03T11:34:00Z">
                                  <w:rPr>
                                    <w:rFonts w:ascii="Consolas" w:hAnsi="Consolas" w:cs="Consolas"/>
                                    <w:color w:val="000000"/>
                                    <w:sz w:val="19"/>
                                    <w:szCs w:val="19"/>
                                    <w:highlight w:val="white"/>
                                  </w:rPr>
                                </w:rPrChange>
                              </w:rPr>
                              <w:delText xml:space="preserve">    }.ToObservable();</w:delText>
                            </w:r>
                          </w:del>
                        </w:p>
                        <w:p w14:paraId="1650A7F1" w14:textId="77777777" w:rsidR="003C776F" w:rsidRPr="00426BC9" w:rsidDel="00290325" w:rsidRDefault="003C776F" w:rsidP="003C776F">
                          <w:pPr>
                            <w:autoSpaceDE w:val="0"/>
                            <w:autoSpaceDN w:val="0"/>
                            <w:adjustRightInd w:val="0"/>
                            <w:spacing w:after="0" w:line="240" w:lineRule="auto"/>
                            <w:rPr>
                              <w:del w:id="4351" w:author="Peter Freiling" w:date="2018-12-03T11:28:00Z"/>
                              <w:rFonts w:ascii="Consolas" w:hAnsi="Consolas" w:cs="Consolas"/>
                              <w:color w:val="000000"/>
                              <w:sz w:val="18"/>
                              <w:szCs w:val="18"/>
                              <w:highlight w:val="white"/>
                              <w:rPrChange w:id="4352" w:author="Peter Freiling" w:date="2018-12-03T11:34:00Z">
                                <w:rPr>
                                  <w:del w:id="4353" w:author="Peter Freiling" w:date="2018-12-03T11:28:00Z"/>
                                  <w:rFonts w:ascii="Consolas" w:hAnsi="Consolas" w:cs="Consolas"/>
                                  <w:color w:val="000000"/>
                                  <w:sz w:val="19"/>
                                  <w:szCs w:val="19"/>
                                  <w:highlight w:val="white"/>
                                </w:rPr>
                              </w:rPrChange>
                            </w:rPr>
                          </w:pPr>
                        </w:p>
                        <w:p w14:paraId="2F479488" w14:textId="77777777" w:rsidR="003C776F" w:rsidRPr="00426BC9" w:rsidDel="00290325" w:rsidRDefault="003C776F" w:rsidP="003C776F">
                          <w:pPr>
                            <w:autoSpaceDE w:val="0"/>
                            <w:autoSpaceDN w:val="0"/>
                            <w:adjustRightInd w:val="0"/>
                            <w:spacing w:after="0" w:line="240" w:lineRule="auto"/>
                            <w:rPr>
                              <w:del w:id="4354" w:author="Peter Freiling" w:date="2018-12-03T11:28:00Z"/>
                              <w:rFonts w:ascii="Consolas" w:hAnsi="Consolas" w:cs="Consolas"/>
                              <w:color w:val="000000"/>
                              <w:sz w:val="18"/>
                              <w:szCs w:val="18"/>
                              <w:highlight w:val="white"/>
                              <w:rPrChange w:id="4355" w:author="Peter Freiling" w:date="2018-12-03T11:34:00Z">
                                <w:rPr>
                                  <w:del w:id="4356" w:author="Peter Freiling" w:date="2018-12-03T11:28:00Z"/>
                                  <w:rFonts w:ascii="Consolas" w:hAnsi="Consolas" w:cs="Consolas"/>
                                  <w:color w:val="000000"/>
                                  <w:sz w:val="19"/>
                                  <w:szCs w:val="19"/>
                                  <w:highlight w:val="white"/>
                                </w:rPr>
                              </w:rPrChange>
                            </w:rPr>
                          </w:pPr>
                          <w:del w:id="4357" w:author="Peter Freiling" w:date="2018-12-03T11:28:00Z">
                            <w:r w:rsidRPr="00426BC9" w:rsidDel="00290325">
                              <w:rPr>
                                <w:rFonts w:ascii="Consolas" w:hAnsi="Consolas" w:cs="Consolas"/>
                                <w:color w:val="000000"/>
                                <w:sz w:val="18"/>
                                <w:szCs w:val="18"/>
                                <w:highlight w:val="white"/>
                                <w:rPrChange w:id="4358"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4359"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4360" w:author="Peter Freiling" w:date="2018-12-03T11:34:00Z">
                                  <w:rPr>
                                    <w:rFonts w:ascii="Consolas" w:hAnsi="Consolas" w:cs="Consolas"/>
                                    <w:color w:val="000000"/>
                                    <w:sz w:val="19"/>
                                    <w:szCs w:val="19"/>
                                    <w:highlight w:val="white"/>
                                  </w:rPr>
                                </w:rPrChange>
                              </w:rPr>
                              <w:delText xml:space="preserve"> cSTicksEventObs = cSTicksObs.Select(</w:delText>
                            </w:r>
                          </w:del>
                        </w:p>
                        <w:p w14:paraId="6819DFEC" w14:textId="77777777" w:rsidR="003C776F" w:rsidRPr="00426BC9" w:rsidDel="00290325" w:rsidRDefault="003C776F" w:rsidP="003C776F">
                          <w:pPr>
                            <w:autoSpaceDE w:val="0"/>
                            <w:autoSpaceDN w:val="0"/>
                            <w:adjustRightInd w:val="0"/>
                            <w:spacing w:after="0" w:line="240" w:lineRule="auto"/>
                            <w:rPr>
                              <w:del w:id="4361" w:author="Peter Freiling" w:date="2018-12-03T11:28:00Z"/>
                              <w:rFonts w:ascii="Consolas" w:hAnsi="Consolas" w:cs="Consolas"/>
                              <w:color w:val="000000"/>
                              <w:sz w:val="18"/>
                              <w:szCs w:val="18"/>
                              <w:highlight w:val="white"/>
                              <w:rPrChange w:id="4362" w:author="Peter Freiling" w:date="2018-12-03T11:34:00Z">
                                <w:rPr>
                                  <w:del w:id="4363" w:author="Peter Freiling" w:date="2018-12-03T11:28:00Z"/>
                                  <w:rFonts w:ascii="Consolas" w:hAnsi="Consolas" w:cs="Consolas"/>
                                  <w:color w:val="000000"/>
                                  <w:sz w:val="19"/>
                                  <w:szCs w:val="19"/>
                                  <w:highlight w:val="white"/>
                                </w:rPr>
                              </w:rPrChange>
                            </w:rPr>
                          </w:pPr>
                          <w:del w:id="4364" w:author="Peter Freiling" w:date="2018-12-03T11:28:00Z">
                            <w:r w:rsidRPr="00426BC9" w:rsidDel="00290325">
                              <w:rPr>
                                <w:rFonts w:ascii="Consolas" w:hAnsi="Consolas" w:cs="Consolas"/>
                                <w:color w:val="000000"/>
                                <w:sz w:val="18"/>
                                <w:szCs w:val="18"/>
                                <w:highlight w:val="white"/>
                                <w:rPrChange w:id="4365" w:author="Peter Freiling" w:date="2018-12-03T11:34:00Z">
                                  <w:rPr>
                                    <w:rFonts w:ascii="Consolas" w:hAnsi="Consolas" w:cs="Consolas"/>
                                    <w:color w:val="000000"/>
                                    <w:sz w:val="19"/>
                                    <w:szCs w:val="19"/>
                                    <w:highlight w:val="white"/>
                                  </w:rPr>
                                </w:rPrChange>
                              </w:rPr>
                              <w:delText xml:space="preserve">                e =&gt; </w:delText>
                            </w:r>
                            <w:r w:rsidRPr="00426BC9" w:rsidDel="00290325">
                              <w:rPr>
                                <w:rFonts w:ascii="Consolas" w:hAnsi="Consolas" w:cs="Consolas"/>
                                <w:color w:val="2B91AF"/>
                                <w:sz w:val="18"/>
                                <w:szCs w:val="18"/>
                                <w:highlight w:val="white"/>
                                <w:rPrChange w:id="4366" w:author="Peter Freiling" w:date="2018-12-03T11:34:00Z">
                                  <w:rPr>
                                    <w:rFonts w:ascii="Consolas" w:hAnsi="Consolas" w:cs="Consolas"/>
                                    <w:color w:val="2B91AF"/>
                                    <w:sz w:val="19"/>
                                    <w:szCs w:val="19"/>
                                    <w:highlight w:val="white"/>
                                  </w:rPr>
                                </w:rPrChange>
                              </w:rPr>
                              <w:delText>StreamEvent</w:delText>
                            </w:r>
                            <w:r w:rsidRPr="00426BC9" w:rsidDel="00290325">
                              <w:rPr>
                                <w:rFonts w:ascii="Consolas" w:hAnsi="Consolas" w:cs="Consolas"/>
                                <w:color w:val="000000"/>
                                <w:sz w:val="18"/>
                                <w:szCs w:val="18"/>
                                <w:highlight w:val="white"/>
                                <w:rPrChange w:id="4367" w:author="Peter Freiling" w:date="2018-12-03T11:34:00Z">
                                  <w:rPr>
                                    <w:rFonts w:ascii="Consolas" w:hAnsi="Consolas" w:cs="Consolas"/>
                                    <w:color w:val="000000"/>
                                    <w:sz w:val="19"/>
                                    <w:szCs w:val="19"/>
                                    <w:highlight w:val="white"/>
                                  </w:rPr>
                                </w:rPrChange>
                              </w:rPr>
                              <w:delText>&lt;</w:delText>
                            </w:r>
                            <w:r w:rsidRPr="00426BC9" w:rsidDel="00290325">
                              <w:rPr>
                                <w:rFonts w:ascii="Consolas" w:hAnsi="Consolas" w:cs="Consolas"/>
                                <w:color w:val="2B91AF"/>
                                <w:sz w:val="18"/>
                                <w:szCs w:val="18"/>
                                <w:highlight w:val="white"/>
                                <w:rPrChange w:id="4368" w:author="Peter Freiling" w:date="2018-12-03T11:34:00Z">
                                  <w:rPr>
                                    <w:rFonts w:ascii="Consolas" w:hAnsi="Consolas" w:cs="Consolas"/>
                                    <w:color w:val="2B91AF"/>
                                    <w:sz w:val="19"/>
                                    <w:szCs w:val="19"/>
                                    <w:highlight w:val="white"/>
                                  </w:rPr>
                                </w:rPrChange>
                              </w:rPr>
                              <w:delText>ContextSwitch</w:delText>
                            </w:r>
                            <w:r w:rsidRPr="00426BC9" w:rsidDel="00290325">
                              <w:rPr>
                                <w:rFonts w:ascii="Consolas" w:hAnsi="Consolas" w:cs="Consolas"/>
                                <w:color w:val="000000"/>
                                <w:sz w:val="18"/>
                                <w:szCs w:val="18"/>
                                <w:highlight w:val="white"/>
                                <w:rPrChange w:id="4369" w:author="Peter Freiling" w:date="2018-12-03T11:34:00Z">
                                  <w:rPr>
                                    <w:rFonts w:ascii="Consolas" w:hAnsi="Consolas" w:cs="Consolas"/>
                                    <w:color w:val="000000"/>
                                    <w:sz w:val="19"/>
                                    <w:szCs w:val="19"/>
                                    <w:highlight w:val="white"/>
                                  </w:rPr>
                                </w:rPrChange>
                              </w:rPr>
                              <w:delText>&gt;.CreateInterval(e.CSTicks, e.CSTicks + 1, e));</w:delText>
                            </w:r>
                          </w:del>
                        </w:p>
                        <w:p w14:paraId="43B05B9E" w14:textId="77777777" w:rsidR="003C776F" w:rsidRPr="00426BC9" w:rsidDel="00290325" w:rsidRDefault="003C776F" w:rsidP="003C776F">
                          <w:pPr>
                            <w:autoSpaceDE w:val="0"/>
                            <w:autoSpaceDN w:val="0"/>
                            <w:adjustRightInd w:val="0"/>
                            <w:spacing w:after="0" w:line="240" w:lineRule="auto"/>
                            <w:rPr>
                              <w:del w:id="4370" w:author="Peter Freiling" w:date="2018-12-03T11:28:00Z"/>
                              <w:rFonts w:ascii="Consolas" w:hAnsi="Consolas" w:cs="Consolas"/>
                              <w:color w:val="000000"/>
                              <w:sz w:val="18"/>
                              <w:szCs w:val="18"/>
                              <w:highlight w:val="white"/>
                              <w:rPrChange w:id="4371" w:author="Peter Freiling" w:date="2018-12-03T11:34:00Z">
                                <w:rPr>
                                  <w:del w:id="4372" w:author="Peter Freiling" w:date="2018-12-03T11:28:00Z"/>
                                  <w:rFonts w:ascii="Consolas" w:hAnsi="Consolas" w:cs="Consolas"/>
                                  <w:color w:val="000000"/>
                                  <w:sz w:val="19"/>
                                  <w:szCs w:val="19"/>
                                  <w:highlight w:val="white"/>
                                </w:rPr>
                              </w:rPrChange>
                            </w:rPr>
                          </w:pPr>
                          <w:del w:id="4373" w:author="Peter Freiling" w:date="2018-12-03T11:28:00Z">
                            <w:r w:rsidRPr="00426BC9" w:rsidDel="00290325">
                              <w:rPr>
                                <w:rFonts w:ascii="Consolas" w:hAnsi="Consolas" w:cs="Consolas"/>
                                <w:color w:val="000000"/>
                                <w:sz w:val="18"/>
                                <w:szCs w:val="18"/>
                                <w:highlight w:val="white"/>
                                <w:rPrChange w:id="4374"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4375"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4376" w:author="Peter Freiling" w:date="2018-12-03T11:34:00Z">
                                  <w:rPr>
                                    <w:rFonts w:ascii="Consolas" w:hAnsi="Consolas" w:cs="Consolas"/>
                                    <w:color w:val="000000"/>
                                    <w:sz w:val="19"/>
                                    <w:szCs w:val="19"/>
                                    <w:highlight w:val="white"/>
                                  </w:rPr>
                                </w:rPrChange>
                              </w:rPr>
                              <w:delText xml:space="preserve"> cSTicksStream = </w:delText>
                            </w:r>
                          </w:del>
                        </w:p>
                        <w:p w14:paraId="5FB7920A" w14:textId="77777777" w:rsidR="003C776F" w:rsidRPr="00426BC9" w:rsidDel="00290325" w:rsidRDefault="003C776F" w:rsidP="003C776F">
                          <w:pPr>
                            <w:autoSpaceDE w:val="0"/>
                            <w:autoSpaceDN w:val="0"/>
                            <w:adjustRightInd w:val="0"/>
                            <w:spacing w:after="0" w:line="240" w:lineRule="auto"/>
                            <w:rPr>
                              <w:ins w:id="4377" w:author="Jonathan Goldstein" w:date="2013-10-14T11:56:00Z"/>
                              <w:del w:id="4378" w:author="Peter Freiling" w:date="2018-12-03T11:28:00Z"/>
                              <w:rFonts w:ascii="Consolas" w:hAnsi="Consolas" w:cs="Consolas"/>
                              <w:color w:val="000000"/>
                              <w:sz w:val="18"/>
                              <w:szCs w:val="18"/>
                              <w:highlight w:val="white"/>
                              <w:rPrChange w:id="4379" w:author="Peter Freiling" w:date="2018-12-03T11:34:00Z">
                                <w:rPr>
                                  <w:ins w:id="4380" w:author="Jonathan Goldstein" w:date="2013-10-14T11:56:00Z"/>
                                  <w:del w:id="4381" w:author="Peter Freiling" w:date="2018-12-03T11:28:00Z"/>
                                  <w:rFonts w:ascii="Consolas" w:hAnsi="Consolas" w:cs="Consolas"/>
                                  <w:color w:val="000000"/>
                                  <w:sz w:val="19"/>
                                  <w:szCs w:val="19"/>
                                  <w:highlight w:val="white"/>
                                </w:rPr>
                              </w:rPrChange>
                            </w:rPr>
                          </w:pPr>
                          <w:ins w:id="4382" w:author="Jonathan Goldstein" w:date="2013-09-24T09:56:00Z">
                            <w:del w:id="4383" w:author="Peter Freiling" w:date="2018-12-03T11:28:00Z">
                              <w:r w:rsidRPr="00426BC9" w:rsidDel="00290325">
                                <w:rPr>
                                  <w:rFonts w:ascii="Consolas" w:hAnsi="Consolas" w:cs="Consolas"/>
                                  <w:color w:val="000000"/>
                                  <w:sz w:val="18"/>
                                  <w:szCs w:val="18"/>
                                  <w:highlight w:val="white"/>
                                  <w:rPrChange w:id="4384" w:author="Peter Freiling" w:date="2018-12-03T11:34:00Z">
                                    <w:rPr>
                                      <w:rFonts w:ascii="Consolas" w:hAnsi="Consolas" w:cs="Consolas"/>
                                      <w:color w:val="000000"/>
                                      <w:sz w:val="19"/>
                                      <w:szCs w:val="19"/>
                                      <w:highlight w:val="white"/>
                                    </w:rPr>
                                  </w:rPrChange>
                                </w:rPr>
                                <w:delText xml:space="preserve">            cSTicksEventObs.ToStreamable(</w:delText>
                              </w:r>
                            </w:del>
                          </w:ins>
                          <w:ins w:id="4385" w:author="Jonathan Goldstein" w:date="2013-10-14T11:56:00Z">
                            <w:del w:id="4386" w:author="Peter Freiling" w:date="2018-12-03T11:28:00Z">
                              <w:r w:rsidRPr="00426BC9" w:rsidDel="00290325">
                                <w:rPr>
                                  <w:rFonts w:ascii="Consolas" w:hAnsi="Consolas" w:cs="Consolas"/>
                                  <w:color w:val="2B91AF"/>
                                  <w:sz w:val="18"/>
                                  <w:szCs w:val="18"/>
                                  <w:highlight w:val="white"/>
                                  <w:rPrChange w:id="4387" w:author="Peter Freiling" w:date="2018-12-03T11:34:00Z">
                                    <w:rPr>
                                      <w:rFonts w:ascii="Consolas" w:hAnsi="Consolas" w:cs="Consolas"/>
                                      <w:color w:val="2B91AF"/>
                                      <w:sz w:val="19"/>
                                      <w:szCs w:val="19"/>
                                      <w:highlight w:val="white"/>
                                    </w:rPr>
                                  </w:rPrChange>
                                </w:rPr>
                                <w:delText>OnCompletedPolicy</w:delText>
                              </w:r>
                              <w:r w:rsidRPr="00426BC9" w:rsidDel="00290325">
                                <w:rPr>
                                  <w:rFonts w:ascii="Consolas" w:hAnsi="Consolas" w:cs="Consolas"/>
                                  <w:color w:val="000000"/>
                                  <w:sz w:val="18"/>
                                  <w:szCs w:val="18"/>
                                  <w:highlight w:val="white"/>
                                  <w:rPrChange w:id="4388" w:author="Peter Freiling" w:date="2018-12-03T11:34:00Z">
                                    <w:rPr>
                                      <w:rFonts w:ascii="Consolas" w:hAnsi="Consolas" w:cs="Consolas"/>
                                      <w:color w:val="000000"/>
                                      <w:sz w:val="19"/>
                                      <w:szCs w:val="19"/>
                                      <w:highlight w:val="white"/>
                                    </w:rPr>
                                  </w:rPrChange>
                                </w:rPr>
                                <w:delText>.EndOfStream(),</w:delText>
                              </w:r>
                            </w:del>
                          </w:ins>
                        </w:p>
                        <w:p w14:paraId="206A7B14" w14:textId="77777777" w:rsidR="003C776F" w:rsidRPr="00426BC9" w:rsidDel="00290325" w:rsidRDefault="003C776F" w:rsidP="003C776F">
                          <w:pPr>
                            <w:autoSpaceDE w:val="0"/>
                            <w:autoSpaceDN w:val="0"/>
                            <w:adjustRightInd w:val="0"/>
                            <w:spacing w:after="0" w:line="240" w:lineRule="auto"/>
                            <w:rPr>
                              <w:ins w:id="4389" w:author="Jonathan Goldstein" w:date="2013-09-24T09:56:00Z"/>
                              <w:del w:id="4390" w:author="Peter Freiling" w:date="2018-12-03T11:28:00Z"/>
                              <w:rFonts w:ascii="Consolas" w:hAnsi="Consolas" w:cs="Consolas"/>
                              <w:color w:val="000000"/>
                              <w:sz w:val="18"/>
                              <w:szCs w:val="18"/>
                              <w:highlight w:val="white"/>
                              <w:rPrChange w:id="4391" w:author="Peter Freiling" w:date="2018-12-03T11:34:00Z">
                                <w:rPr>
                                  <w:ins w:id="4392" w:author="Jonathan Goldstein" w:date="2013-09-24T09:56:00Z"/>
                                  <w:del w:id="4393" w:author="Peter Freiling" w:date="2018-12-03T11:28:00Z"/>
                                  <w:rFonts w:ascii="Consolas" w:hAnsi="Consolas" w:cs="Consolas"/>
                                  <w:color w:val="000000"/>
                                  <w:sz w:val="19"/>
                                  <w:szCs w:val="19"/>
                                  <w:highlight w:val="white"/>
                                </w:rPr>
                              </w:rPrChange>
                            </w:rPr>
                          </w:pPr>
                          <w:ins w:id="4394" w:author="Jonathan Goldstein" w:date="2013-10-14T11:56:00Z">
                            <w:del w:id="4395" w:author="Peter Freiling" w:date="2018-12-03T11:28:00Z">
                              <w:r w:rsidRPr="00426BC9" w:rsidDel="00290325">
                                <w:rPr>
                                  <w:rFonts w:ascii="Consolas" w:hAnsi="Consolas" w:cs="Consolas"/>
                                  <w:color w:val="000000"/>
                                  <w:sz w:val="18"/>
                                  <w:szCs w:val="18"/>
                                  <w:highlight w:val="white"/>
                                  <w:rPrChange w:id="4396"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2B91AF"/>
                                  <w:sz w:val="18"/>
                                  <w:szCs w:val="18"/>
                                  <w:highlight w:val="white"/>
                                  <w:rPrChange w:id="4397" w:author="Peter Freiling" w:date="2018-12-03T11:34:00Z">
                                    <w:rPr>
                                      <w:rFonts w:ascii="Consolas" w:hAnsi="Consolas" w:cs="Consolas"/>
                                      <w:color w:val="2B91AF"/>
                                      <w:sz w:val="19"/>
                                      <w:szCs w:val="19"/>
                                      <w:highlight w:val="white"/>
                                    </w:rPr>
                                  </w:rPrChange>
                                </w:rPr>
                                <w:delText>DisorderPolicy</w:delText>
                              </w:r>
                              <w:r w:rsidRPr="00426BC9" w:rsidDel="00290325">
                                <w:rPr>
                                  <w:rFonts w:ascii="Consolas" w:hAnsi="Consolas" w:cs="Consolas"/>
                                  <w:color w:val="000000"/>
                                  <w:sz w:val="18"/>
                                  <w:szCs w:val="18"/>
                                  <w:highlight w:val="white"/>
                                  <w:rPrChange w:id="4398" w:author="Peter Freiling" w:date="2018-12-03T11:34:00Z">
                                    <w:rPr>
                                      <w:rFonts w:ascii="Consolas" w:hAnsi="Consolas" w:cs="Consolas"/>
                                      <w:color w:val="000000"/>
                                      <w:sz w:val="19"/>
                                      <w:szCs w:val="19"/>
                                      <w:highlight w:val="white"/>
                                    </w:rPr>
                                  </w:rPrChange>
                                </w:rPr>
                                <w:delText>.Drop()</w:delText>
                              </w:r>
                            </w:del>
                          </w:ins>
                          <w:ins w:id="4399" w:author="Jonathan Goldstein" w:date="2013-09-24T09:56:00Z">
                            <w:del w:id="4400" w:author="Peter Freiling" w:date="2018-12-03T11:28:00Z">
                              <w:r w:rsidRPr="00426BC9" w:rsidDel="00290325">
                                <w:rPr>
                                  <w:rFonts w:ascii="Consolas" w:hAnsi="Consolas" w:cs="Consolas"/>
                                  <w:color w:val="000000"/>
                                  <w:sz w:val="18"/>
                                  <w:szCs w:val="18"/>
                                  <w:highlight w:val="white"/>
                                  <w:rPrChange w:id="4401" w:author="Peter Freiling" w:date="2018-12-03T11:34:00Z">
                                    <w:rPr>
                                      <w:rFonts w:ascii="Consolas" w:hAnsi="Consolas" w:cs="Consolas"/>
                                      <w:color w:val="000000"/>
                                      <w:sz w:val="19"/>
                                      <w:szCs w:val="19"/>
                                      <w:highlight w:val="white"/>
                                    </w:rPr>
                                  </w:rPrChange>
                                </w:rPr>
                                <w:delText>);</w:delText>
                              </w:r>
                            </w:del>
                          </w:ins>
                        </w:p>
                        <w:p w14:paraId="300061E4" w14:textId="77777777" w:rsidR="003C776F" w:rsidRPr="00426BC9" w:rsidDel="00290325" w:rsidRDefault="003C776F" w:rsidP="003C776F">
                          <w:pPr>
                            <w:autoSpaceDE w:val="0"/>
                            <w:autoSpaceDN w:val="0"/>
                            <w:adjustRightInd w:val="0"/>
                            <w:spacing w:after="0" w:line="240" w:lineRule="auto"/>
                            <w:rPr>
                              <w:del w:id="4402" w:author="Peter Freiling" w:date="2018-12-03T11:28:00Z"/>
                              <w:rFonts w:ascii="Consolas" w:hAnsi="Consolas" w:cs="Consolas"/>
                              <w:color w:val="000000"/>
                              <w:sz w:val="18"/>
                              <w:szCs w:val="18"/>
                              <w:highlight w:val="white"/>
                              <w:rPrChange w:id="4403" w:author="Peter Freiling" w:date="2018-12-03T11:34:00Z">
                                <w:rPr>
                                  <w:del w:id="4404" w:author="Peter Freiling" w:date="2018-12-03T11:28:00Z"/>
                                  <w:rFonts w:ascii="Consolas" w:hAnsi="Consolas" w:cs="Consolas"/>
                                  <w:color w:val="000000"/>
                                  <w:sz w:val="19"/>
                                  <w:szCs w:val="19"/>
                                  <w:highlight w:val="white"/>
                                </w:rPr>
                              </w:rPrChange>
                            </w:rPr>
                          </w:pPr>
                          <w:del w:id="4405" w:author="Peter Freiling" w:date="2018-12-03T11:28:00Z">
                            <w:r w:rsidRPr="00426BC9" w:rsidDel="00290325">
                              <w:rPr>
                                <w:rFonts w:ascii="Consolas" w:hAnsi="Consolas" w:cs="Consolas"/>
                                <w:color w:val="000000"/>
                                <w:sz w:val="18"/>
                                <w:szCs w:val="18"/>
                                <w:highlight w:val="white"/>
                                <w:rPrChange w:id="4406" w:author="Peter Freiling" w:date="2018-12-03T11:34:00Z">
                                  <w:rPr>
                                    <w:rFonts w:ascii="Consolas" w:hAnsi="Consolas" w:cs="Consolas"/>
                                    <w:color w:val="000000"/>
                                    <w:sz w:val="19"/>
                                    <w:szCs w:val="19"/>
                                    <w:highlight w:val="white"/>
                                  </w:rPr>
                                </w:rPrChange>
                              </w:rPr>
                              <w:delText xml:space="preserve">            cSTicksEventObs.ToStreamable(</w:delText>
                            </w:r>
                            <w:r w:rsidRPr="00426BC9" w:rsidDel="00290325">
                              <w:rPr>
                                <w:rFonts w:ascii="Consolas" w:hAnsi="Consolas" w:cs="Consolas"/>
                                <w:color w:val="2B91AF"/>
                                <w:sz w:val="18"/>
                                <w:szCs w:val="18"/>
                                <w:highlight w:val="white"/>
                                <w:rPrChange w:id="4407" w:author="Peter Freiling" w:date="2018-12-03T11:34:00Z">
                                  <w:rPr>
                                    <w:rFonts w:ascii="Consolas" w:hAnsi="Consolas" w:cs="Consolas"/>
                                    <w:color w:val="2B91AF"/>
                                    <w:sz w:val="19"/>
                                    <w:szCs w:val="19"/>
                                    <w:highlight w:val="white"/>
                                  </w:rPr>
                                </w:rPrChange>
                              </w:rPr>
                              <w:delText>DisorderPolicy</w:delText>
                            </w:r>
                            <w:r w:rsidRPr="00426BC9" w:rsidDel="00290325">
                              <w:rPr>
                                <w:rFonts w:ascii="Consolas" w:hAnsi="Consolas" w:cs="Consolas"/>
                                <w:color w:val="000000"/>
                                <w:sz w:val="18"/>
                                <w:szCs w:val="18"/>
                                <w:highlight w:val="white"/>
                                <w:rPrChange w:id="4408" w:author="Peter Freiling" w:date="2018-12-03T11:34:00Z">
                                  <w:rPr>
                                    <w:rFonts w:ascii="Consolas" w:hAnsi="Consolas" w:cs="Consolas"/>
                                    <w:color w:val="000000"/>
                                    <w:sz w:val="19"/>
                                    <w:szCs w:val="19"/>
                                    <w:highlight w:val="white"/>
                                  </w:rPr>
                                </w:rPrChange>
                              </w:rPr>
                              <w:delText>.Drop());</w:delText>
                            </w:r>
                          </w:del>
                        </w:p>
                        <w:p w14:paraId="19B84770" w14:textId="77777777" w:rsidR="003C776F" w:rsidRPr="00426BC9" w:rsidDel="00290325" w:rsidRDefault="003C776F" w:rsidP="003C776F">
                          <w:pPr>
                            <w:autoSpaceDE w:val="0"/>
                            <w:autoSpaceDN w:val="0"/>
                            <w:adjustRightInd w:val="0"/>
                            <w:spacing w:after="0" w:line="240" w:lineRule="auto"/>
                            <w:rPr>
                              <w:del w:id="4409" w:author="Peter Freiling" w:date="2018-12-03T11:28:00Z"/>
                              <w:rFonts w:ascii="Consolas" w:hAnsi="Consolas" w:cs="Consolas"/>
                              <w:color w:val="000000"/>
                              <w:sz w:val="18"/>
                              <w:szCs w:val="18"/>
                              <w:highlight w:val="white"/>
                              <w:rPrChange w:id="4410" w:author="Peter Freiling" w:date="2018-12-03T11:34:00Z">
                                <w:rPr>
                                  <w:del w:id="4411" w:author="Peter Freiling" w:date="2018-12-03T11:28:00Z"/>
                                  <w:rFonts w:ascii="Consolas" w:hAnsi="Consolas" w:cs="Consolas"/>
                                  <w:color w:val="000000"/>
                                  <w:sz w:val="19"/>
                                  <w:szCs w:val="19"/>
                                  <w:highlight w:val="white"/>
                                </w:rPr>
                              </w:rPrChange>
                            </w:rPr>
                          </w:pPr>
                          <w:del w:id="4412" w:author="Peter Freiling" w:date="2018-12-03T11:28:00Z">
                            <w:r w:rsidRPr="00426BC9" w:rsidDel="00290325">
                              <w:rPr>
                                <w:rFonts w:ascii="Consolas" w:hAnsi="Consolas" w:cs="Consolas"/>
                                <w:color w:val="000000"/>
                                <w:sz w:val="18"/>
                                <w:szCs w:val="18"/>
                                <w:highlight w:val="white"/>
                                <w:rPrChange w:id="4413"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0000FF"/>
                                <w:sz w:val="18"/>
                                <w:szCs w:val="18"/>
                                <w:highlight w:val="white"/>
                                <w:rPrChange w:id="4414" w:author="Peter Freiling" w:date="2018-12-03T11:34:00Z">
                                  <w:rPr>
                                    <w:rFonts w:ascii="Consolas" w:hAnsi="Consolas" w:cs="Consolas"/>
                                    <w:color w:val="0000FF"/>
                                    <w:sz w:val="19"/>
                                    <w:szCs w:val="19"/>
                                    <w:highlight w:val="white"/>
                                  </w:rPr>
                                </w:rPrChange>
                              </w:rPr>
                              <w:delText>var</w:delText>
                            </w:r>
                            <w:r w:rsidRPr="00426BC9" w:rsidDel="00290325">
                              <w:rPr>
                                <w:rFonts w:ascii="Consolas" w:hAnsi="Consolas" w:cs="Consolas"/>
                                <w:color w:val="000000"/>
                                <w:sz w:val="18"/>
                                <w:szCs w:val="18"/>
                                <w:highlight w:val="white"/>
                                <w:rPrChange w:id="4415" w:author="Peter Freiling" w:date="2018-12-03T11:34:00Z">
                                  <w:rPr>
                                    <w:rFonts w:ascii="Consolas" w:hAnsi="Consolas" w:cs="Consolas"/>
                                    <w:color w:val="000000"/>
                                    <w:sz w:val="19"/>
                                    <w:szCs w:val="19"/>
                                    <w:highlight w:val="white"/>
                                  </w:rPr>
                                </w:rPrChange>
                              </w:rPr>
                              <w:delText xml:space="preserve"> </w:delText>
                            </w:r>
                          </w:del>
                          <w:del w:id="4416" w:author="Peter Freiling" w:date="2018-12-03T11:12:00Z">
                            <w:r w:rsidRPr="00426BC9" w:rsidDel="00823C8F">
                              <w:rPr>
                                <w:rFonts w:ascii="Consolas" w:hAnsi="Consolas" w:cs="Consolas"/>
                                <w:color w:val="000000"/>
                                <w:sz w:val="18"/>
                                <w:szCs w:val="18"/>
                                <w:highlight w:val="white"/>
                                <w:rPrChange w:id="4417" w:author="Peter Freiling" w:date="2018-12-03T11:34:00Z">
                                  <w:rPr>
                                    <w:rFonts w:ascii="Consolas" w:hAnsi="Consolas" w:cs="Consolas"/>
                                    <w:color w:val="000000"/>
                                    <w:sz w:val="19"/>
                                    <w:szCs w:val="19"/>
                                    <w:highlight w:val="white"/>
                                  </w:rPr>
                                </w:rPrChange>
                              </w:rPr>
                              <w:delText>origCSTicksEventObs</w:delText>
                            </w:r>
                          </w:del>
                          <w:del w:id="4418" w:author="Peter Freiling" w:date="2018-12-03T11:28:00Z">
                            <w:r w:rsidRPr="00426BC9" w:rsidDel="00290325">
                              <w:rPr>
                                <w:rFonts w:ascii="Consolas" w:hAnsi="Consolas" w:cs="Consolas"/>
                                <w:color w:val="000000"/>
                                <w:sz w:val="18"/>
                                <w:szCs w:val="18"/>
                                <w:highlight w:val="white"/>
                                <w:rPrChange w:id="4419" w:author="Peter Freiling" w:date="2018-12-03T11:34:00Z">
                                  <w:rPr>
                                    <w:rFonts w:ascii="Consolas" w:hAnsi="Consolas" w:cs="Consolas"/>
                                    <w:color w:val="000000"/>
                                    <w:sz w:val="19"/>
                                    <w:szCs w:val="19"/>
                                    <w:highlight w:val="white"/>
                                  </w:rPr>
                                </w:rPrChange>
                              </w:rPr>
                              <w:delText xml:space="preserve"> = cSTicksStream.ToStreamEventObservable();</w:delText>
                            </w:r>
                          </w:del>
                        </w:p>
                        <w:p w14:paraId="4D9964D6" w14:textId="77777777" w:rsidR="003C776F" w:rsidRPr="00426BC9" w:rsidDel="00290325" w:rsidRDefault="003C776F" w:rsidP="003C776F">
                          <w:pPr>
                            <w:autoSpaceDE w:val="0"/>
                            <w:autoSpaceDN w:val="0"/>
                            <w:adjustRightInd w:val="0"/>
                            <w:spacing w:after="0" w:line="240" w:lineRule="auto"/>
                            <w:rPr>
                              <w:del w:id="4420" w:author="Peter Freiling" w:date="2018-12-03T11:28:00Z"/>
                              <w:rFonts w:ascii="Consolas" w:hAnsi="Consolas" w:cs="Consolas"/>
                              <w:color w:val="000000"/>
                              <w:sz w:val="18"/>
                              <w:szCs w:val="18"/>
                              <w:highlight w:val="white"/>
                              <w:rPrChange w:id="4421" w:author="Peter Freiling" w:date="2018-12-03T11:34:00Z">
                                <w:rPr>
                                  <w:del w:id="4422" w:author="Peter Freiling" w:date="2018-12-03T11:28:00Z"/>
                                  <w:rFonts w:ascii="Consolas" w:hAnsi="Consolas" w:cs="Consolas"/>
                                  <w:color w:val="000000"/>
                                  <w:sz w:val="19"/>
                                  <w:szCs w:val="19"/>
                                  <w:highlight w:val="white"/>
                                </w:rPr>
                              </w:rPrChange>
                            </w:rPr>
                          </w:pPr>
                          <w:del w:id="4423" w:author="Peter Freiling" w:date="2018-12-03T11:28:00Z">
                            <w:r w:rsidRPr="00426BC9" w:rsidDel="00290325">
                              <w:rPr>
                                <w:rFonts w:ascii="Consolas" w:hAnsi="Consolas" w:cs="Consolas"/>
                                <w:color w:val="000000"/>
                                <w:sz w:val="18"/>
                                <w:szCs w:val="18"/>
                                <w:highlight w:val="white"/>
                                <w:rPrChange w:id="4424" w:author="Peter Freiling" w:date="2018-12-03T11:34:00Z">
                                  <w:rPr>
                                    <w:rFonts w:ascii="Consolas" w:hAnsi="Consolas" w:cs="Consolas"/>
                                    <w:color w:val="000000"/>
                                    <w:sz w:val="19"/>
                                    <w:szCs w:val="19"/>
                                    <w:highlight w:val="white"/>
                                  </w:rPr>
                                </w:rPrChange>
                              </w:rPr>
                              <w:delText xml:space="preserve">    </w:delText>
                            </w:r>
                          </w:del>
                          <w:del w:id="4425" w:author="Peter Freiling" w:date="2018-12-03T11:12:00Z">
                            <w:r w:rsidRPr="00426BC9" w:rsidDel="00823C8F">
                              <w:rPr>
                                <w:rFonts w:ascii="Consolas" w:hAnsi="Consolas" w:cs="Consolas"/>
                                <w:color w:val="000000"/>
                                <w:sz w:val="18"/>
                                <w:szCs w:val="18"/>
                                <w:highlight w:val="white"/>
                                <w:rPrChange w:id="4426" w:author="Peter Freiling" w:date="2018-12-03T11:34:00Z">
                                  <w:rPr>
                                    <w:rFonts w:ascii="Consolas" w:hAnsi="Consolas" w:cs="Consolas"/>
                                    <w:color w:val="000000"/>
                                    <w:sz w:val="19"/>
                                    <w:szCs w:val="19"/>
                                    <w:highlight w:val="white"/>
                                  </w:rPr>
                                </w:rPrChange>
                              </w:rPr>
                              <w:delText>origCSTicksEventObs</w:delText>
                            </w:r>
                          </w:del>
                          <w:del w:id="4427" w:author="Peter Freiling" w:date="2018-12-03T11:28:00Z">
                            <w:r w:rsidRPr="00426BC9" w:rsidDel="00290325">
                              <w:rPr>
                                <w:rFonts w:ascii="Consolas" w:hAnsi="Consolas" w:cs="Consolas"/>
                                <w:color w:val="000000"/>
                                <w:sz w:val="18"/>
                                <w:szCs w:val="18"/>
                                <w:highlight w:val="white"/>
                                <w:rPrChange w:id="4428" w:author="Peter Freiling" w:date="2018-12-03T11:34:00Z">
                                  <w:rPr>
                                    <w:rFonts w:ascii="Consolas" w:hAnsi="Consolas" w:cs="Consolas"/>
                                    <w:color w:val="000000"/>
                                    <w:sz w:val="19"/>
                                    <w:szCs w:val="19"/>
                                    <w:highlight w:val="white"/>
                                  </w:rPr>
                                </w:rPrChange>
                              </w:rPr>
                              <w:delText xml:space="preserve">.Where(e =&gt; e.IsData).ForEach(e =&gt; </w:delText>
                            </w:r>
                            <w:r w:rsidRPr="00426BC9" w:rsidDel="00290325">
                              <w:rPr>
                                <w:rFonts w:ascii="Consolas" w:hAnsi="Consolas" w:cs="Consolas"/>
                                <w:color w:val="2B91AF"/>
                                <w:sz w:val="18"/>
                                <w:szCs w:val="18"/>
                                <w:highlight w:val="white"/>
                                <w:rPrChange w:id="4429" w:author="Peter Freiling" w:date="2018-12-03T11:34:00Z">
                                  <w:rPr>
                                    <w:rFonts w:ascii="Consolas" w:hAnsi="Consolas" w:cs="Consolas"/>
                                    <w:color w:val="2B91AF"/>
                                    <w:sz w:val="19"/>
                                    <w:szCs w:val="19"/>
                                    <w:highlight w:val="white"/>
                                  </w:rPr>
                                </w:rPrChange>
                              </w:rPr>
                              <w:delText>Console</w:delText>
                            </w:r>
                            <w:r w:rsidRPr="00426BC9" w:rsidDel="00290325">
                              <w:rPr>
                                <w:rFonts w:ascii="Consolas" w:hAnsi="Consolas" w:cs="Consolas"/>
                                <w:color w:val="000000"/>
                                <w:sz w:val="18"/>
                                <w:szCs w:val="18"/>
                                <w:highlight w:val="white"/>
                                <w:rPrChange w:id="4430" w:author="Peter Freiling" w:date="2018-12-03T11:34:00Z">
                                  <w:rPr>
                                    <w:rFonts w:ascii="Consolas" w:hAnsi="Consolas" w:cs="Consolas"/>
                                    <w:color w:val="000000"/>
                                    <w:sz w:val="19"/>
                                    <w:szCs w:val="19"/>
                                    <w:highlight w:val="white"/>
                                  </w:rPr>
                                </w:rPrChange>
                              </w:rPr>
                              <w:delText>.WriteLine(</w:delText>
                            </w:r>
                          </w:del>
                        </w:p>
                        <w:p w14:paraId="10BE34B8" w14:textId="77777777" w:rsidR="003C776F" w:rsidRPr="00426BC9" w:rsidDel="00290325" w:rsidRDefault="003C776F" w:rsidP="003C776F">
                          <w:pPr>
                            <w:autoSpaceDE w:val="0"/>
                            <w:autoSpaceDN w:val="0"/>
                            <w:adjustRightInd w:val="0"/>
                            <w:spacing w:after="0" w:line="240" w:lineRule="auto"/>
                            <w:rPr>
                              <w:del w:id="4431" w:author="Peter Freiling" w:date="2018-12-03T11:28:00Z"/>
                              <w:rFonts w:ascii="Consolas" w:hAnsi="Consolas" w:cs="Consolas"/>
                              <w:color w:val="000000"/>
                              <w:sz w:val="18"/>
                              <w:szCs w:val="18"/>
                              <w:highlight w:val="white"/>
                              <w:rPrChange w:id="4432" w:author="Peter Freiling" w:date="2018-12-03T11:34:00Z">
                                <w:rPr>
                                  <w:del w:id="4433" w:author="Peter Freiling" w:date="2018-12-03T11:28:00Z"/>
                                  <w:rFonts w:ascii="Consolas" w:hAnsi="Consolas" w:cs="Consolas"/>
                                  <w:color w:val="000000"/>
                                  <w:sz w:val="19"/>
                                  <w:szCs w:val="19"/>
                                  <w:highlight w:val="white"/>
                                </w:rPr>
                              </w:rPrChange>
                            </w:rPr>
                          </w:pPr>
                          <w:del w:id="4434" w:author="Peter Freiling" w:date="2018-12-03T11:28:00Z">
                            <w:r w:rsidRPr="00426BC9" w:rsidDel="00290325">
                              <w:rPr>
                                <w:rFonts w:ascii="Consolas" w:hAnsi="Consolas" w:cs="Consolas"/>
                                <w:color w:val="000000"/>
                                <w:sz w:val="18"/>
                                <w:szCs w:val="18"/>
                                <w:highlight w:val="white"/>
                                <w:rPrChange w:id="4435" w:author="Peter Freiling" w:date="2018-12-03T11:34:00Z">
                                  <w:rPr>
                                    <w:rFonts w:ascii="Consolas" w:hAnsi="Consolas" w:cs="Consolas"/>
                                    <w:color w:val="000000"/>
                                    <w:sz w:val="19"/>
                                    <w:szCs w:val="19"/>
                                    <w:highlight w:val="white"/>
                                  </w:rPr>
                                </w:rPrChange>
                              </w:rPr>
                              <w:delText xml:space="preserve">            </w:delText>
                            </w:r>
                            <w:r w:rsidRPr="00426BC9" w:rsidDel="00290325">
                              <w:rPr>
                                <w:rFonts w:ascii="Consolas" w:hAnsi="Consolas" w:cs="Consolas"/>
                                <w:color w:val="A31515"/>
                                <w:sz w:val="18"/>
                                <w:szCs w:val="18"/>
                                <w:highlight w:val="white"/>
                                <w:rPrChange w:id="4436" w:author="Peter Freiling" w:date="2018-12-03T11:34:00Z">
                                  <w:rPr>
                                    <w:rFonts w:ascii="Consolas" w:hAnsi="Consolas" w:cs="Consolas"/>
                                    <w:color w:val="A31515"/>
                                    <w:sz w:val="19"/>
                                    <w:szCs w:val="19"/>
                                    <w:highlight w:val="white"/>
                                  </w:rPr>
                                </w:rPrChange>
                              </w:rPr>
                              <w:delText>"Start Time={0}\tEnd Time={1}\tCSTicks={2}\t</w:delText>
                            </w:r>
                          </w:del>
                          <w:del w:id="4437" w:author="Peter Freiling" w:date="2018-12-03T10:32:00Z">
                            <w:r w:rsidRPr="00426BC9" w:rsidDel="00D77883">
                              <w:rPr>
                                <w:rFonts w:ascii="Consolas" w:hAnsi="Consolas" w:cs="Consolas"/>
                                <w:color w:val="A31515"/>
                                <w:sz w:val="18"/>
                                <w:szCs w:val="18"/>
                                <w:highlight w:val="white"/>
                                <w:rPrChange w:id="4438" w:author="Peter Freiling" w:date="2018-12-03T11:34:00Z">
                                  <w:rPr>
                                    <w:rFonts w:ascii="Consolas" w:hAnsi="Consolas" w:cs="Consolas"/>
                                    <w:color w:val="A31515"/>
                                    <w:sz w:val="19"/>
                                    <w:szCs w:val="19"/>
                                    <w:highlight w:val="white"/>
                                  </w:rPr>
                                </w:rPrChange>
                              </w:rPr>
                              <w:delText>PID</w:delText>
                            </w:r>
                          </w:del>
                          <w:del w:id="4439" w:author="Peter Freiling" w:date="2018-12-03T11:28:00Z">
                            <w:r w:rsidRPr="00426BC9" w:rsidDel="00290325">
                              <w:rPr>
                                <w:rFonts w:ascii="Consolas" w:hAnsi="Consolas" w:cs="Consolas"/>
                                <w:color w:val="A31515"/>
                                <w:sz w:val="18"/>
                                <w:szCs w:val="18"/>
                                <w:highlight w:val="white"/>
                                <w:rPrChange w:id="4440" w:author="Peter Freiling" w:date="2018-12-03T11:34:00Z">
                                  <w:rPr>
                                    <w:rFonts w:ascii="Consolas" w:hAnsi="Consolas" w:cs="Consolas"/>
                                    <w:color w:val="A31515"/>
                                    <w:sz w:val="19"/>
                                    <w:szCs w:val="19"/>
                                    <w:highlight w:val="white"/>
                                  </w:rPr>
                                </w:rPrChange>
                              </w:rPr>
                              <w:delText>={3}\t</w:delText>
                            </w:r>
                          </w:del>
                          <w:del w:id="4441" w:author="Peter Freiling" w:date="2018-12-03T10:32:00Z">
                            <w:r w:rsidRPr="00426BC9" w:rsidDel="00D77883">
                              <w:rPr>
                                <w:rFonts w:ascii="Consolas" w:hAnsi="Consolas" w:cs="Consolas"/>
                                <w:color w:val="A31515"/>
                                <w:sz w:val="18"/>
                                <w:szCs w:val="18"/>
                                <w:highlight w:val="white"/>
                                <w:rPrChange w:id="4442" w:author="Peter Freiling" w:date="2018-12-03T11:34:00Z">
                                  <w:rPr>
                                    <w:rFonts w:ascii="Consolas" w:hAnsi="Consolas" w:cs="Consolas"/>
                                    <w:color w:val="A31515"/>
                                    <w:sz w:val="19"/>
                                    <w:szCs w:val="19"/>
                                    <w:highlight w:val="white"/>
                                  </w:rPr>
                                </w:rPrChange>
                              </w:rPr>
                              <w:delText>CID</w:delText>
                            </w:r>
                          </w:del>
                          <w:del w:id="4443" w:author="Peter Freiling" w:date="2018-12-03T11:28:00Z">
                            <w:r w:rsidRPr="00426BC9" w:rsidDel="00290325">
                              <w:rPr>
                                <w:rFonts w:ascii="Consolas" w:hAnsi="Consolas" w:cs="Consolas"/>
                                <w:color w:val="A31515"/>
                                <w:sz w:val="18"/>
                                <w:szCs w:val="18"/>
                                <w:highlight w:val="white"/>
                                <w:rPrChange w:id="4444" w:author="Peter Freiling" w:date="2018-12-03T11:34:00Z">
                                  <w:rPr>
                                    <w:rFonts w:ascii="Consolas" w:hAnsi="Consolas" w:cs="Consolas"/>
                                    <w:color w:val="A31515"/>
                                    <w:sz w:val="19"/>
                                    <w:szCs w:val="19"/>
                                    <w:highlight w:val="white"/>
                                  </w:rPr>
                                </w:rPrChange>
                              </w:rPr>
                              <w:delText>={4}\t</w:delText>
                            </w:r>
                          </w:del>
                          <w:del w:id="4445" w:author="Peter Freiling" w:date="2018-12-03T10:32:00Z">
                            <w:r w:rsidRPr="00426BC9" w:rsidDel="00D77883">
                              <w:rPr>
                                <w:rFonts w:ascii="Consolas" w:hAnsi="Consolas" w:cs="Consolas"/>
                                <w:color w:val="A31515"/>
                                <w:sz w:val="18"/>
                                <w:szCs w:val="18"/>
                                <w:highlight w:val="white"/>
                                <w:rPrChange w:id="4446" w:author="Peter Freiling" w:date="2018-12-03T11:34:00Z">
                                  <w:rPr>
                                    <w:rFonts w:ascii="Consolas" w:hAnsi="Consolas" w:cs="Consolas"/>
                                    <w:color w:val="A31515"/>
                                    <w:sz w:val="19"/>
                                    <w:szCs w:val="19"/>
                                    <w:highlight w:val="white"/>
                                  </w:rPr>
                                </w:rPrChange>
                              </w:rPr>
                              <w:delText>CPUTemp</w:delText>
                            </w:r>
                          </w:del>
                          <w:del w:id="4447" w:author="Peter Freiling" w:date="2018-12-03T11:28:00Z">
                            <w:r w:rsidRPr="00426BC9" w:rsidDel="00290325">
                              <w:rPr>
                                <w:rFonts w:ascii="Consolas" w:hAnsi="Consolas" w:cs="Consolas"/>
                                <w:color w:val="A31515"/>
                                <w:sz w:val="18"/>
                                <w:szCs w:val="18"/>
                                <w:highlight w:val="white"/>
                                <w:rPrChange w:id="4448" w:author="Peter Freiling" w:date="2018-12-03T11:34:00Z">
                                  <w:rPr>
                                    <w:rFonts w:ascii="Consolas" w:hAnsi="Consolas" w:cs="Consolas"/>
                                    <w:color w:val="A31515"/>
                                    <w:sz w:val="19"/>
                                    <w:szCs w:val="19"/>
                                    <w:highlight w:val="white"/>
                                  </w:rPr>
                                </w:rPrChange>
                              </w:rPr>
                              <w:delText>={5}"</w:delText>
                            </w:r>
                            <w:r w:rsidRPr="00426BC9" w:rsidDel="00290325">
                              <w:rPr>
                                <w:rFonts w:ascii="Consolas" w:hAnsi="Consolas" w:cs="Consolas"/>
                                <w:color w:val="000000"/>
                                <w:sz w:val="18"/>
                                <w:szCs w:val="18"/>
                                <w:highlight w:val="white"/>
                                <w:rPrChange w:id="4449" w:author="Peter Freiling" w:date="2018-12-03T11:34:00Z">
                                  <w:rPr>
                                    <w:rFonts w:ascii="Consolas" w:hAnsi="Consolas" w:cs="Consolas"/>
                                    <w:color w:val="000000"/>
                                    <w:sz w:val="19"/>
                                    <w:szCs w:val="19"/>
                                    <w:highlight w:val="white"/>
                                  </w:rPr>
                                </w:rPrChange>
                              </w:rPr>
                              <w:delText>,</w:delText>
                            </w:r>
                          </w:del>
                        </w:p>
                        <w:p w14:paraId="6BF93B8D" w14:textId="77777777" w:rsidR="003C776F" w:rsidRPr="00426BC9" w:rsidDel="00290325" w:rsidRDefault="003C776F" w:rsidP="003C776F">
                          <w:pPr>
                            <w:autoSpaceDE w:val="0"/>
                            <w:autoSpaceDN w:val="0"/>
                            <w:adjustRightInd w:val="0"/>
                            <w:spacing w:after="0" w:line="240" w:lineRule="auto"/>
                            <w:rPr>
                              <w:del w:id="4450" w:author="Peter Freiling" w:date="2018-12-03T11:28:00Z"/>
                              <w:rFonts w:ascii="Consolas" w:hAnsi="Consolas" w:cs="Consolas"/>
                              <w:color w:val="000000"/>
                              <w:sz w:val="18"/>
                              <w:szCs w:val="18"/>
                              <w:highlight w:val="white"/>
                              <w:rPrChange w:id="4451" w:author="Peter Freiling" w:date="2018-12-03T11:34:00Z">
                                <w:rPr>
                                  <w:del w:id="4452" w:author="Peter Freiling" w:date="2018-12-03T11:28:00Z"/>
                                  <w:rFonts w:ascii="Consolas" w:hAnsi="Consolas" w:cs="Consolas"/>
                                  <w:color w:val="000000"/>
                                  <w:sz w:val="19"/>
                                  <w:szCs w:val="19"/>
                                  <w:highlight w:val="white"/>
                                </w:rPr>
                              </w:rPrChange>
                            </w:rPr>
                          </w:pPr>
                          <w:del w:id="4453" w:author="Peter Freiling" w:date="2018-12-03T11:28:00Z">
                            <w:r w:rsidRPr="00426BC9" w:rsidDel="00290325">
                              <w:rPr>
                                <w:rFonts w:ascii="Consolas" w:hAnsi="Consolas" w:cs="Consolas"/>
                                <w:color w:val="000000"/>
                                <w:sz w:val="18"/>
                                <w:szCs w:val="18"/>
                                <w:highlight w:val="white"/>
                                <w:rPrChange w:id="4454" w:author="Peter Freiling" w:date="2018-12-03T11:34:00Z">
                                  <w:rPr>
                                    <w:rFonts w:ascii="Consolas" w:hAnsi="Consolas" w:cs="Consolas"/>
                                    <w:color w:val="000000"/>
                                    <w:sz w:val="19"/>
                                    <w:szCs w:val="19"/>
                                    <w:highlight w:val="white"/>
                                  </w:rPr>
                                </w:rPrChange>
                              </w:rPr>
                              <w:delText xml:space="preserve">            e.SyncTime, e.OtherTime, e.Payload.CSTicks, e.Payload.</w:delText>
                            </w:r>
                          </w:del>
                          <w:del w:id="4455" w:author="Peter Freiling" w:date="2018-12-03T10:32:00Z">
                            <w:r w:rsidRPr="00426BC9" w:rsidDel="00D77883">
                              <w:rPr>
                                <w:rFonts w:ascii="Consolas" w:hAnsi="Consolas" w:cs="Consolas"/>
                                <w:color w:val="000000"/>
                                <w:sz w:val="18"/>
                                <w:szCs w:val="18"/>
                                <w:highlight w:val="white"/>
                                <w:rPrChange w:id="4456" w:author="Peter Freiling" w:date="2018-12-03T11:34:00Z">
                                  <w:rPr>
                                    <w:rFonts w:ascii="Consolas" w:hAnsi="Consolas" w:cs="Consolas"/>
                                    <w:color w:val="000000"/>
                                    <w:sz w:val="19"/>
                                    <w:szCs w:val="19"/>
                                    <w:highlight w:val="white"/>
                                  </w:rPr>
                                </w:rPrChange>
                              </w:rPr>
                              <w:delText>PID</w:delText>
                            </w:r>
                          </w:del>
                          <w:del w:id="4457" w:author="Peter Freiling" w:date="2018-12-03T11:28:00Z">
                            <w:r w:rsidRPr="00426BC9" w:rsidDel="00290325">
                              <w:rPr>
                                <w:rFonts w:ascii="Consolas" w:hAnsi="Consolas" w:cs="Consolas"/>
                                <w:color w:val="000000"/>
                                <w:sz w:val="18"/>
                                <w:szCs w:val="18"/>
                                <w:highlight w:val="white"/>
                                <w:rPrChange w:id="4458" w:author="Peter Freiling" w:date="2018-12-03T11:34:00Z">
                                  <w:rPr>
                                    <w:rFonts w:ascii="Consolas" w:hAnsi="Consolas" w:cs="Consolas"/>
                                    <w:color w:val="000000"/>
                                    <w:sz w:val="19"/>
                                    <w:szCs w:val="19"/>
                                    <w:highlight w:val="white"/>
                                  </w:rPr>
                                </w:rPrChange>
                              </w:rPr>
                              <w:delText>, e.Payload.</w:delText>
                            </w:r>
                          </w:del>
                          <w:del w:id="4459" w:author="Peter Freiling" w:date="2018-12-03T10:32:00Z">
                            <w:r w:rsidRPr="00426BC9" w:rsidDel="00D77883">
                              <w:rPr>
                                <w:rFonts w:ascii="Consolas" w:hAnsi="Consolas" w:cs="Consolas"/>
                                <w:color w:val="000000"/>
                                <w:sz w:val="18"/>
                                <w:szCs w:val="18"/>
                                <w:highlight w:val="white"/>
                                <w:rPrChange w:id="4460" w:author="Peter Freiling" w:date="2018-12-03T11:34:00Z">
                                  <w:rPr>
                                    <w:rFonts w:ascii="Consolas" w:hAnsi="Consolas" w:cs="Consolas"/>
                                    <w:color w:val="000000"/>
                                    <w:sz w:val="19"/>
                                    <w:szCs w:val="19"/>
                                    <w:highlight w:val="white"/>
                                  </w:rPr>
                                </w:rPrChange>
                              </w:rPr>
                              <w:delText>CID</w:delText>
                            </w:r>
                          </w:del>
                          <w:del w:id="4461" w:author="Peter Freiling" w:date="2018-12-03T11:28:00Z">
                            <w:r w:rsidRPr="00426BC9" w:rsidDel="00290325">
                              <w:rPr>
                                <w:rFonts w:ascii="Consolas" w:hAnsi="Consolas" w:cs="Consolas"/>
                                <w:color w:val="000000"/>
                                <w:sz w:val="18"/>
                                <w:szCs w:val="18"/>
                                <w:highlight w:val="white"/>
                                <w:rPrChange w:id="4462" w:author="Peter Freiling" w:date="2018-12-03T11:34:00Z">
                                  <w:rPr>
                                    <w:rFonts w:ascii="Consolas" w:hAnsi="Consolas" w:cs="Consolas"/>
                                    <w:color w:val="000000"/>
                                    <w:sz w:val="19"/>
                                    <w:szCs w:val="19"/>
                                    <w:highlight w:val="white"/>
                                  </w:rPr>
                                </w:rPrChange>
                              </w:rPr>
                              <w:delText>,</w:delText>
                            </w:r>
                          </w:del>
                        </w:p>
                        <w:p w14:paraId="536E7FB7" w14:textId="77777777" w:rsidR="003C776F" w:rsidRPr="00426BC9" w:rsidDel="00290325" w:rsidRDefault="003C776F" w:rsidP="003C776F">
                          <w:pPr>
                            <w:autoSpaceDE w:val="0"/>
                            <w:autoSpaceDN w:val="0"/>
                            <w:adjustRightInd w:val="0"/>
                            <w:spacing w:after="0" w:line="240" w:lineRule="auto"/>
                            <w:rPr>
                              <w:del w:id="4463" w:author="Peter Freiling" w:date="2018-12-03T11:28:00Z"/>
                              <w:rFonts w:ascii="Consolas" w:hAnsi="Consolas" w:cs="Consolas"/>
                              <w:color w:val="000000"/>
                              <w:sz w:val="18"/>
                              <w:szCs w:val="18"/>
                              <w:highlight w:val="white"/>
                              <w:rPrChange w:id="4464" w:author="Peter Freiling" w:date="2018-12-03T11:34:00Z">
                                <w:rPr>
                                  <w:del w:id="4465" w:author="Peter Freiling" w:date="2018-12-03T11:28:00Z"/>
                                  <w:rFonts w:ascii="Consolas" w:hAnsi="Consolas" w:cs="Consolas"/>
                                  <w:color w:val="000000"/>
                                  <w:sz w:val="19"/>
                                  <w:szCs w:val="19"/>
                                  <w:highlight w:val="white"/>
                                </w:rPr>
                              </w:rPrChange>
                            </w:rPr>
                          </w:pPr>
                          <w:del w:id="4466" w:author="Peter Freiling" w:date="2018-12-03T11:28:00Z">
                            <w:r w:rsidRPr="00426BC9" w:rsidDel="00290325">
                              <w:rPr>
                                <w:rFonts w:ascii="Consolas" w:hAnsi="Consolas" w:cs="Consolas"/>
                                <w:color w:val="000000"/>
                                <w:sz w:val="18"/>
                                <w:szCs w:val="18"/>
                                <w:highlight w:val="white"/>
                                <w:rPrChange w:id="4467" w:author="Peter Freiling" w:date="2018-12-03T11:34:00Z">
                                  <w:rPr>
                                    <w:rFonts w:ascii="Consolas" w:hAnsi="Consolas" w:cs="Consolas"/>
                                    <w:color w:val="000000"/>
                                    <w:sz w:val="19"/>
                                    <w:szCs w:val="19"/>
                                    <w:highlight w:val="white"/>
                                  </w:rPr>
                                </w:rPrChange>
                              </w:rPr>
                              <w:delText xml:space="preserve">            e.Payload.</w:delText>
                            </w:r>
                          </w:del>
                          <w:del w:id="4468" w:author="Peter Freiling" w:date="2018-12-03T10:32:00Z">
                            <w:r w:rsidRPr="00426BC9" w:rsidDel="00D77883">
                              <w:rPr>
                                <w:rFonts w:ascii="Consolas" w:hAnsi="Consolas" w:cs="Consolas"/>
                                <w:color w:val="000000"/>
                                <w:sz w:val="18"/>
                                <w:szCs w:val="18"/>
                                <w:highlight w:val="white"/>
                                <w:rPrChange w:id="4469" w:author="Peter Freiling" w:date="2018-12-03T11:34:00Z">
                                  <w:rPr>
                                    <w:rFonts w:ascii="Consolas" w:hAnsi="Consolas" w:cs="Consolas"/>
                                    <w:color w:val="000000"/>
                                    <w:sz w:val="19"/>
                                    <w:szCs w:val="19"/>
                                    <w:highlight w:val="white"/>
                                  </w:rPr>
                                </w:rPrChange>
                              </w:rPr>
                              <w:delText>CPUTemp</w:delText>
                            </w:r>
                          </w:del>
                          <w:del w:id="4470" w:author="Peter Freiling" w:date="2018-12-03T11:28:00Z">
                            <w:r w:rsidRPr="00426BC9" w:rsidDel="00290325">
                              <w:rPr>
                                <w:rFonts w:ascii="Consolas" w:hAnsi="Consolas" w:cs="Consolas"/>
                                <w:color w:val="000000"/>
                                <w:sz w:val="18"/>
                                <w:szCs w:val="18"/>
                                <w:highlight w:val="white"/>
                                <w:rPrChange w:id="4471" w:author="Peter Freiling" w:date="2018-12-03T11:34:00Z">
                                  <w:rPr>
                                    <w:rFonts w:ascii="Consolas" w:hAnsi="Consolas" w:cs="Consolas"/>
                                    <w:color w:val="000000"/>
                                    <w:sz w:val="19"/>
                                    <w:szCs w:val="19"/>
                                    <w:highlight w:val="white"/>
                                  </w:rPr>
                                </w:rPrChange>
                              </w:rPr>
                              <w:delText>));</w:delText>
                            </w:r>
                          </w:del>
                        </w:p>
                        <w:p w14:paraId="5126741C" w14:textId="77777777" w:rsidR="003C776F" w:rsidRPr="00426BC9" w:rsidDel="00426BC9" w:rsidRDefault="003C776F" w:rsidP="003C776F">
                          <w:pPr>
                            <w:spacing w:after="0"/>
                            <w:rPr>
                              <w:del w:id="4472" w:author="Peter Freiling" w:date="2018-12-03T11:33:00Z"/>
                              <w:rFonts w:ascii="Consolas" w:hAnsi="Consolas" w:cs="Consolas"/>
                              <w:color w:val="000000"/>
                              <w:sz w:val="18"/>
                              <w:szCs w:val="18"/>
                              <w:highlight w:val="white"/>
                              <w:rPrChange w:id="4473" w:author="Peter Freiling" w:date="2018-12-03T11:34:00Z">
                                <w:rPr>
                                  <w:del w:id="4474" w:author="Peter Freiling" w:date="2018-12-03T11:33:00Z"/>
                                  <w:rFonts w:ascii="Consolas" w:hAnsi="Consolas" w:cs="Consolas"/>
                                  <w:color w:val="000000"/>
                                  <w:sz w:val="19"/>
                                  <w:szCs w:val="19"/>
                                  <w:highlight w:val="white"/>
                                </w:rPr>
                              </w:rPrChange>
                            </w:rPr>
                          </w:pPr>
                          <w:r w:rsidRPr="00426BC9">
                            <w:rPr>
                              <w:rFonts w:ascii="Consolas" w:hAnsi="Consolas" w:cs="Consolas"/>
                              <w:color w:val="000000"/>
                              <w:sz w:val="18"/>
                              <w:szCs w:val="18"/>
                              <w:highlight w:val="white"/>
                              <w:rPrChange w:id="4475" w:author="Peter Freiling" w:date="2018-12-03T11:34:00Z">
                                <w:rPr>
                                  <w:rFonts w:ascii="Consolas" w:hAnsi="Consolas" w:cs="Consolas"/>
                                  <w:color w:val="000000"/>
                                  <w:sz w:val="19"/>
                                  <w:szCs w:val="19"/>
                                  <w:highlight w:val="white"/>
                                </w:rPr>
                              </w:rPrChange>
                            </w:rPr>
                            <w:t>}</w:t>
                          </w:r>
                        </w:p>
                        <w:p w14:paraId="4B412DD6" w14:textId="77777777" w:rsidR="003C776F" w:rsidRPr="00426BC9" w:rsidRDefault="003C776F" w:rsidP="003C776F">
                          <w:pPr>
                            <w:spacing w:after="0"/>
                            <w:rPr>
                              <w:rFonts w:ascii="Consolas" w:hAnsi="Consolas" w:cs="Consolas"/>
                              <w:color w:val="000000"/>
                              <w:sz w:val="18"/>
                              <w:szCs w:val="18"/>
                              <w:highlight w:val="white"/>
                              <w:rPrChange w:id="4476" w:author="Peter Freiling" w:date="2018-12-03T11:34:00Z">
                                <w:rPr>
                                  <w:rFonts w:ascii="Consolas" w:hAnsi="Consolas" w:cs="Consolas"/>
                                  <w:color w:val="000000"/>
                                  <w:sz w:val="19"/>
                                  <w:szCs w:val="19"/>
                                  <w:highlight w:val="white"/>
                                </w:rPr>
                              </w:rPrChange>
                            </w:rPr>
                            <w:pPrChange w:id="4477" w:author="Peter Freiling" w:date="2018-12-03T11:33:00Z">
                              <w:pPr>
                                <w:autoSpaceDE w:val="0"/>
                                <w:autoSpaceDN w:val="0"/>
                                <w:adjustRightInd w:val="0"/>
                                <w:spacing w:after="0" w:line="240" w:lineRule="auto"/>
                              </w:pPr>
                            </w:pPrChange>
                          </w:pPr>
                        </w:p>
                      </w:txbxContent>
                    </v:textbox>
                  </v:shape>
                  <v:shape id="Text Box 261" o:spid="_x0000_s1048" type="#_x0000_t202" style="position:absolute;top:77533;width:6391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" stroked="f">
                    <v:textbox inset="0,0,0,0">
                      <w:txbxContent>
                        <w:p w14:paraId="6FB87766" w14:textId="44691F43" w:rsidR="003C776F" w:rsidRPr="00A618B8" w:rsidRDefault="003C776F" w:rsidP="003C776F">
                          <w:pPr>
                            <w:pStyle w:val="Caption"/>
                            <w:rPr>
                              <w:b/>
                              <w:bCs/>
                              <w:smallCaps/>
                              <w:color w:val="000000" w:themeColor="text1"/>
                              <w:sz w:val="36"/>
                              <w:szCs w:val="36"/>
                            </w:rPr>
                          </w:pPr>
                          <w:r>
                            <w:t xml:space="preserve">Figure </w:t>
                          </w:r>
                          <w:r>
                            <w:rPr>
                              <w:noProof/>
                            </w:rPr>
                            <w:fldChar w:fldCharType="begin"/>
                          </w:r>
                          <w:r>
                            <w:rPr>
                              <w:noProof/>
                            </w:rPr>
                            <w:instrText xml:space="preserve"> SEQ Figure \* ARABIC </w:instrText>
                          </w:r>
                          <w:r>
                            <w:rPr>
                              <w:noProof/>
                            </w:rPr>
                            <w:fldChar w:fldCharType="separate"/>
                          </w:r>
                          <w:r w:rsidR="003708C7">
                            <w:rPr>
                              <w:noProof/>
                            </w:rPr>
                            <w:t>11</w:t>
                          </w:r>
                          <w:r>
                            <w:rPr>
                              <w:noProof/>
                            </w:rPr>
                            <w:fldChar w:fldCharType="end"/>
                          </w:r>
                          <w:r>
                            <w:t>: Complete Pass-Through Trill Query Program</w:t>
                          </w:r>
                        </w:p>
                      </w:txbxContent>
                    </v:textbox>
                  </v:shape>
                  <w10:anchorlock/>
                </v:group>
              </w:pict>
            </mc:Fallback>
          </mc:AlternateContent>
        </w:r>
      </w:ins>
    </w:p>
    <w:p w14:paraId="3D7A0C2D" w14:textId="7A6F3B82" w:rsidR="00D528F3" w:rsidRDefault="00D528F3" w:rsidP="00D528F3"/>
    <w:p w14:paraId="2A9163CC" w14:textId="00F8823C" w:rsidR="00037AC5" w:rsidRDefault="007C5C20" w:rsidP="007C5C20">
      <w:r>
        <w:t xml:space="preserve">Note that the </w:t>
      </w:r>
      <w:r w:rsidR="0015446C">
        <w:t>above example, and the remaining queries in this guide, explicitly ingress and egress StreamEvent objects</w:t>
      </w:r>
      <w:r w:rsidR="00B925B1">
        <w:t xml:space="preserve">. However, some queries may more naturally be written without explicitly referencing StreamEvent. </w:t>
      </w:r>
      <w:r w:rsidR="00C208A7">
        <w:fldChar w:fldCharType="begin"/>
      </w:r>
      <w:r w:rsidR="00C208A7">
        <w:instrText xml:space="preserve"> REF _Ref531701978 \h </w:instrText>
      </w:r>
      <w:r w:rsidR="00C208A7">
        <w:fldChar w:fldCharType="separate"/>
      </w:r>
      <w:r w:rsidR="00480634">
        <w:t>Figu</w:t>
      </w:r>
      <w:r w:rsidR="00480634">
        <w:t>r</w:t>
      </w:r>
      <w:r w:rsidR="00480634">
        <w:t xml:space="preserve">e </w:t>
      </w:r>
      <w:r w:rsidR="00480634">
        <w:rPr>
          <w:noProof/>
        </w:rPr>
        <w:t>12</w:t>
      </w:r>
      <w:r w:rsidR="00C208A7">
        <w:fldChar w:fldCharType="end"/>
      </w:r>
      <w:r w:rsidR="00C208A7">
        <w:t xml:space="preserve"> </w:t>
      </w:r>
      <w:r w:rsidR="00B925B1">
        <w:t xml:space="preserve">provides </w:t>
      </w:r>
      <w:r w:rsidR="00BE7C3B">
        <w:t>a passthrough example that extracts the start time as the ContextSwitch.Tick, and selects the ContextSwitch as the result</w:t>
      </w:r>
      <w:r w:rsidR="00037AC5">
        <w:t>.</w:t>
      </w:r>
    </w:p>
    <w:p w14:paraId="1817CC0C" w14:textId="77777777" w:rsidR="00C208A7" w:rsidRDefault="00037AC5" w:rsidP="00C208A7">
      <w:pPr>
        <w:keepNext/>
      </w:pPr>
      <w:r>
        <w:rPr>
          <w:noProof/>
          <w:lang w:eastAsia="en-US"/>
        </w:rPr>
        <mc:AlternateContent>
          <mc:Choice Requires="wps">
            <w:drawing>
              <wp:inline distT="0" distB="0" distL="0" distR="0" wp14:anchorId="2FD41A68" wp14:editId="15A75D72">
                <wp:extent cx="6381750" cy="409575"/>
                <wp:effectExtent l="0" t="0" r="19050" b="28575"/>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09575"/>
                        </a:xfrm>
                        <a:prstGeom prst="rect">
                          <a:avLst/>
                        </a:prstGeom>
                        <a:solidFill>
                          <a:srgbClr val="FFFFFF"/>
                        </a:solidFill>
                        <a:ln w="9525">
                          <a:solidFill>
                            <a:srgbClr val="000000"/>
                          </a:solidFill>
                          <a:miter lim="800000"/>
                          <a:headEnd/>
                          <a:tailEnd/>
                        </a:ln>
                      </wps:spPr>
                      <wps:txbx>
                        <w:txbxContent>
                          <w:p w14:paraId="78D95429" w14:textId="77777777" w:rsidR="00037AC5" w:rsidRDefault="00037AC5" w:rsidP="00037AC5">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payloadStreamable = contextSwitchObservable.ToTemporalStreamable(cs =&gt; cs.Tick);</w:t>
                            </w:r>
                          </w:p>
                          <w:p w14:paraId="7E77DE4C" w14:textId="7DBA8AA5" w:rsidR="00037AC5" w:rsidRDefault="00037AC5" w:rsidP="00C208A7">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passthroughObservable = payloadStreamable.ToTemporalObservable((start, cs) =&gt; cs);</w:t>
                            </w:r>
                          </w:p>
                          <w:p w14:paraId="37E8AA95" w14:textId="70188CAA" w:rsidR="00037AC5" w:rsidRDefault="00037AC5" w:rsidP="00037AC5"/>
                        </w:txbxContent>
                      </wps:txbx>
                      <wps:bodyPr rot="0" vert="horz" wrap="square" lIns="91440" tIns="45720" rIns="91440" bIns="45720" anchor="t" anchorCtr="0">
                        <a:noAutofit/>
                      </wps:bodyPr>
                    </wps:wsp>
                  </a:graphicData>
                </a:graphic>
              </wp:inline>
            </w:drawing>
          </mc:Choice>
          <mc:Fallback>
            <w:pict>
              <v:shape w14:anchorId="2FD41A68" id="Text Box 302" o:spid="_x0000_s1049" type="#_x0000_t202" style="width:502.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sKTKQIAAFA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">
                <v:textbox>
                  <w:txbxContent>
                    <w:p w14:paraId="78D95429" w14:textId="77777777" w:rsidR="00037AC5" w:rsidRDefault="00037AC5" w:rsidP="00037AC5">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payloadStreamable = contextSwitchObservable.ToTemporalStreamable(cs =&gt; cs.Tick);</w:t>
                      </w:r>
                    </w:p>
                    <w:p w14:paraId="7E77DE4C" w14:textId="7DBA8AA5" w:rsidR="00037AC5" w:rsidRDefault="00037AC5" w:rsidP="00C208A7">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passthroughObservable = payloadStreamable.ToTemporalObservable((start, cs) =&gt; cs);</w:t>
                      </w:r>
                    </w:p>
                    <w:p w14:paraId="37E8AA95" w14:textId="70188CAA" w:rsidR="00037AC5" w:rsidRDefault="00037AC5" w:rsidP="00037AC5"/>
                  </w:txbxContent>
                </v:textbox>
                <w10:anchorlock/>
              </v:shape>
            </w:pict>
          </mc:Fallback>
        </mc:AlternateContent>
      </w:r>
    </w:p>
    <w:p w14:paraId="68518345" w14:textId="0330B047" w:rsidR="00037AC5" w:rsidRDefault="00C208A7" w:rsidP="00C208A7">
      <w:pPr>
        <w:pStyle w:val="Caption"/>
      </w:pPr>
      <w:bookmarkStart w:id="4478" w:name="_Ref531701978"/>
      <w:r>
        <w:t xml:space="preserve">Figure </w:t>
      </w:r>
      <w:r>
        <w:fldChar w:fldCharType="begin"/>
      </w:r>
      <w:r>
        <w:instrText xml:space="preserve"> SEQ Figure \* ARABIC </w:instrText>
      </w:r>
      <w:r>
        <w:fldChar w:fldCharType="separate"/>
      </w:r>
      <w:r w:rsidR="003708C7">
        <w:rPr>
          <w:noProof/>
        </w:rPr>
        <w:t>12</w:t>
      </w:r>
      <w:r>
        <w:fldChar w:fldCharType="end"/>
      </w:r>
      <w:r>
        <w:t>: Non-StreamEvent Passthrough</w:t>
      </w:r>
      <w:bookmarkEnd w:id="4478"/>
    </w:p>
    <w:p w14:paraId="10863671" w14:textId="678379A3" w:rsidR="00F60F79" w:rsidRDefault="00F60F79" w:rsidP="00F60F79">
      <w:pPr>
        <w:pStyle w:val="Heading1"/>
      </w:pPr>
      <w:r>
        <w:t>Where and Select</w:t>
      </w:r>
    </w:p>
    <w:p w14:paraId="7B6774BD" w14:textId="3C11ADF6" w:rsidR="003717E9" w:rsidRDefault="003717E9" w:rsidP="00935099">
      <w:r>
        <w:rPr>
          <w:noProof/>
          <w:lang w:eastAsia="en-US"/>
        </w:rPr>
        <mc:AlternateContent>
          <mc:Choice Requires="wps">
            <w:drawing>
              <wp:anchor distT="0" distB="0" distL="114300" distR="114300" simplePos="0" relativeHeight="251630609" behindDoc="0" locked="0" layoutInCell="1" allowOverlap="1" wp14:anchorId="464454D7" wp14:editId="3BF36006">
                <wp:simplePos x="0" y="0"/>
                <wp:positionH relativeFrom="margin">
                  <wp:align>left</wp:align>
                </wp:positionH>
                <wp:positionV relativeFrom="paragraph">
                  <wp:posOffset>1284529</wp:posOffset>
                </wp:positionV>
                <wp:extent cx="6381750" cy="2476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6381750" cy="247650"/>
                        </a:xfrm>
                        <a:prstGeom prst="rect">
                          <a:avLst/>
                        </a:prstGeom>
                        <a:solidFill>
                          <a:prstClr val="white"/>
                        </a:solidFill>
                        <a:ln>
                          <a:noFill/>
                        </a:ln>
                        <a:effectLst/>
                      </wps:spPr>
                      <wps:txbx>
                        <w:txbxContent>
                          <w:p w14:paraId="527FC37A" w14:textId="7386E830" w:rsidR="00E80C46" w:rsidRDefault="00E80C46" w:rsidP="00B102C2">
                            <w:pPr>
                              <w:pStyle w:val="Caption"/>
                            </w:pPr>
                            <w:bookmarkStart w:id="4479" w:name="_Ref363830905"/>
                            <w:bookmarkStart w:id="4480" w:name="_Ref363830898"/>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13</w:t>
                            </w:r>
                            <w:r w:rsidR="00904F8B">
                              <w:rPr>
                                <w:noProof/>
                              </w:rPr>
                              <w:fldChar w:fldCharType="end"/>
                            </w:r>
                            <w:bookmarkEnd w:id="4479"/>
                            <w:r>
                              <w:t>: Where Query Text</w:t>
                            </w:r>
                            <w:bookmarkEnd w:id="44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454D7" id="Text Box 16" o:spid="_x0000_s1050" type="#_x0000_t202" style="position:absolute;margin-left:0;margin-top:101.15pt;width:502.5pt;height:19.5pt;z-index:251630609;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" stroked="f">
                <v:textbox inset="0,0,0,0">
                  <w:txbxContent>
                    <w:p w14:paraId="527FC37A" w14:textId="7386E830" w:rsidR="00E80C46" w:rsidRDefault="00E80C46" w:rsidP="00B102C2">
                      <w:pPr>
                        <w:pStyle w:val="Caption"/>
                      </w:pPr>
                      <w:bookmarkStart w:id="4481" w:name="_Ref363830905"/>
                      <w:bookmarkStart w:id="4482" w:name="_Ref363830898"/>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13</w:t>
                      </w:r>
                      <w:r w:rsidR="00904F8B">
                        <w:rPr>
                          <w:noProof/>
                        </w:rPr>
                        <w:fldChar w:fldCharType="end"/>
                      </w:r>
                      <w:bookmarkEnd w:id="4481"/>
                      <w:r>
                        <w:t>: Where Query Text</w:t>
                      </w:r>
                      <w:bookmarkEnd w:id="4482"/>
                    </w:p>
                  </w:txbxContent>
                </v:textbox>
                <w10:wrap type="square" anchorx="margin"/>
              </v:shape>
            </w:pict>
          </mc:Fallback>
        </mc:AlternateContent>
      </w:r>
      <w:r>
        <w:rPr>
          <w:noProof/>
          <w:lang w:eastAsia="en-US"/>
        </w:rPr>
        <mc:AlternateContent>
          <mc:Choice Requires="wps">
            <w:drawing>
              <wp:anchor distT="45720" distB="45720" distL="114300" distR="114300" simplePos="0" relativeHeight="251630608" behindDoc="0" locked="0" layoutInCell="1" allowOverlap="1" wp14:anchorId="10B1CA50" wp14:editId="02B78DD1">
                <wp:simplePos x="0" y="0"/>
                <wp:positionH relativeFrom="margin">
                  <wp:posOffset>0</wp:posOffset>
                </wp:positionH>
                <wp:positionV relativeFrom="paragraph">
                  <wp:posOffset>990600</wp:posOffset>
                </wp:positionV>
                <wp:extent cx="6381750" cy="276225"/>
                <wp:effectExtent l="0" t="0" r="19050"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76225"/>
                        </a:xfrm>
                        <a:prstGeom prst="rect">
                          <a:avLst/>
                        </a:prstGeom>
                        <a:solidFill>
                          <a:srgbClr val="FFFFFF"/>
                        </a:solidFill>
                        <a:ln w="9525">
                          <a:solidFill>
                            <a:srgbClr val="000000"/>
                          </a:solidFill>
                          <a:miter lim="800000"/>
                          <a:headEnd/>
                          <a:tailEnd/>
                        </a:ln>
                      </wps:spPr>
                      <wps:txbx>
                        <w:txbxContent>
                          <w:p w14:paraId="5AFE3902" w14:textId="110F0710" w:rsidR="00E80C46" w:rsidRDefault="00E80C46" w:rsidP="00935099">
                            <w:r>
                              <w:t>What are the context switch events on cores 1 and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1CA50" id="Text Box 9" o:spid="_x0000_s1051" type="#_x0000_t202" style="position:absolute;margin-left:0;margin-top:78pt;width:502.5pt;height:21.75pt;z-index:251630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">
                <v:textbox>
                  <w:txbxContent>
                    <w:p w14:paraId="5AFE3902" w14:textId="110F0710" w:rsidR="00E80C46" w:rsidRDefault="00E80C46" w:rsidP="00935099">
                      <w:r>
                        <w:t>What are the context switch events on cores 1 and 2?</w:t>
                      </w:r>
                    </w:p>
                  </w:txbxContent>
                </v:textbox>
                <w10:wrap type="square" anchorx="margin"/>
              </v:shape>
            </w:pict>
          </mc:Fallback>
        </mc:AlternateContent>
      </w:r>
      <w:r w:rsidR="00935099">
        <w:t xml:space="preserve">Like other query languages, Trill </w:t>
      </w:r>
      <w:del w:id="4483" w:author="Peter Freiling" w:date="2018-12-03T11:44:00Z">
        <w:r w:rsidR="00935099" w:rsidDel="008D0256">
          <w:delText>has the ability to</w:delText>
        </w:r>
      </w:del>
      <w:ins w:id="4484" w:author="Peter Freiling" w:date="2018-12-03T11:44:00Z">
        <w:r w:rsidR="008D0256">
          <w:t>can</w:t>
        </w:r>
      </w:ins>
      <w:r w:rsidR="00935099">
        <w:t xml:space="preserve"> both filter and transform data. To do this, Trill adopts the same convention as </w:t>
      </w:r>
      <w:r w:rsidR="00777EEE">
        <w:t>LINQ</w:t>
      </w:r>
      <w:r w:rsidR="00935099">
        <w:t xml:space="preserve"> to objects and Rx, </w:t>
      </w:r>
      <w:commentRangeStart w:id="4485"/>
      <w:r w:rsidR="00935099">
        <w:t>except that Trill is much faster than both</w:t>
      </w:r>
      <w:commentRangeEnd w:id="4485"/>
      <w:r w:rsidR="00423347">
        <w:rPr>
          <w:rStyle w:val="CommentReference"/>
        </w:rPr>
        <w:commentReference w:id="4485"/>
      </w:r>
      <w:r w:rsidR="00935099">
        <w:t xml:space="preserve">. </w:t>
      </w:r>
      <w:r w:rsidR="00936A54">
        <w:t>Filtering in Trill is done using the Where operator. T</w:t>
      </w:r>
      <w:r w:rsidR="00935099">
        <w:t>he query writer provides an expression</w:t>
      </w:r>
      <w:del w:id="4486" w:author="James Terwilliger" w:date="2013-08-26T16:26:00Z">
        <w:r w:rsidR="00935099">
          <w:delText>,</w:delText>
        </w:r>
      </w:del>
      <w:r w:rsidR="00935099">
        <w:t xml:space="preserve"> </w:t>
      </w:r>
      <w:del w:id="4487" w:author="James Terwilliger" w:date="2013-08-26T16:26:00Z">
        <w:r w:rsidR="00935099">
          <w:delText xml:space="preserve">which </w:delText>
        </w:r>
      </w:del>
      <w:ins w:id="4488" w:author="James Terwilliger" w:date="2013-08-26T16:26:00Z">
        <w:r w:rsidR="00423347">
          <w:t>that</w:t>
        </w:r>
      </w:ins>
      <w:ins w:id="4489" w:author="Peter Freiling" w:date="2018-12-03T11:45:00Z">
        <w:r w:rsidR="00596AAF">
          <w:t xml:space="preserve">, </w:t>
        </w:r>
      </w:ins>
      <w:ins w:id="4490" w:author="James Terwilliger" w:date="2013-08-26T16:26:00Z">
        <w:del w:id="4491" w:author="Peter Freiling" w:date="2018-12-03T11:45:00Z">
          <w:r w:rsidR="00423347" w:rsidDel="00596AAF">
            <w:delText xml:space="preserve"> </w:delText>
          </w:r>
        </w:del>
      </w:ins>
      <w:del w:id="4492" w:author="Peter Freiling" w:date="2018-12-03T11:45:00Z">
        <w:r w:rsidR="00935099" w:rsidDel="00596AAF">
          <w:delText xml:space="preserve">when </w:delText>
        </w:r>
      </w:del>
      <w:r w:rsidR="00935099">
        <w:t>given a payload</w:t>
      </w:r>
      <w:ins w:id="4493" w:author="Peter Freiling" w:date="2018-12-03T11:45:00Z">
        <w:r w:rsidR="00596AAF">
          <w:t>,</w:t>
        </w:r>
      </w:ins>
      <w:del w:id="4494" w:author="James Terwilliger" w:date="2013-08-26T16:26:00Z">
        <w:r w:rsidR="00935099">
          <w:delText>,</w:delText>
        </w:r>
      </w:del>
      <w:r w:rsidR="00935099">
        <w:t xml:space="preserve"> evaluates to true or false. If the result of applying the expression is true, the event is passed along, otherwise it is dropped. For instance, going back to our example, we now write the query described in</w:t>
      </w:r>
      <w:r w:rsidR="00B102C2">
        <w:t xml:space="preserve"> </w:t>
      </w:r>
      <w:r w:rsidR="00B102C2">
        <w:fldChar w:fldCharType="begin"/>
      </w:r>
      <w:r w:rsidR="00B102C2">
        <w:instrText xml:space="preserve"> REF _Ref363830905 \h </w:instrText>
      </w:r>
      <w:r w:rsidR="00B102C2">
        <w:fldChar w:fldCharType="separate"/>
      </w:r>
      <w:r w:rsidR="00480634">
        <w:t>Fig</w:t>
      </w:r>
      <w:r w:rsidR="00480634">
        <w:t>u</w:t>
      </w:r>
      <w:r w:rsidR="00480634">
        <w:t>r</w:t>
      </w:r>
      <w:r w:rsidR="00480634">
        <w:t>e</w:t>
      </w:r>
      <w:r w:rsidR="00480634">
        <w:t xml:space="preserve"> </w:t>
      </w:r>
      <w:r w:rsidR="00480634">
        <w:rPr>
          <w:noProof/>
        </w:rPr>
        <w:t>13</w:t>
      </w:r>
      <w:r w:rsidR="00B102C2">
        <w:fldChar w:fldCharType="end"/>
      </w:r>
      <w:r w:rsidR="00B102C2">
        <w:t xml:space="preserve">. </w:t>
      </w:r>
    </w:p>
    <w:p w14:paraId="3528963D" w14:textId="002C9147" w:rsidR="00935099" w:rsidRDefault="00B32BFB" w:rsidP="00935099">
      <w:r>
        <w:rPr>
          <w:noProof/>
          <w:lang w:eastAsia="en-US"/>
        </w:rPr>
        <mc:AlternateContent>
          <mc:Choice Requires="wps">
            <w:drawing>
              <wp:anchor distT="0" distB="0" distL="114300" distR="114300" simplePos="0" relativeHeight="251630611" behindDoc="0" locked="0" layoutInCell="1" allowOverlap="1" wp14:anchorId="3C4CB045" wp14:editId="5289060A">
                <wp:simplePos x="0" y="0"/>
                <wp:positionH relativeFrom="margin">
                  <wp:align>right</wp:align>
                </wp:positionH>
                <wp:positionV relativeFrom="paragraph">
                  <wp:posOffset>1781175</wp:posOffset>
                </wp:positionV>
                <wp:extent cx="6381750" cy="209550"/>
                <wp:effectExtent l="0" t="0" r="0" b="0"/>
                <wp:wrapSquare wrapText="bothSides"/>
                <wp:docPr id="222" name="Text Box 222"/>
                <wp:cNvGraphicFramePr/>
                <a:graphic xmlns:a="http://schemas.openxmlformats.org/drawingml/2006/main">
                  <a:graphicData uri="http://schemas.microsoft.com/office/word/2010/wordprocessingShape">
                    <wps:wsp>
                      <wps:cNvSpPr txBox="1"/>
                      <wps:spPr>
                        <a:xfrm>
                          <a:off x="0" y="0"/>
                          <a:ext cx="6381750" cy="209550"/>
                        </a:xfrm>
                        <a:prstGeom prst="rect">
                          <a:avLst/>
                        </a:prstGeom>
                        <a:solidFill>
                          <a:prstClr val="white"/>
                        </a:solidFill>
                        <a:ln>
                          <a:noFill/>
                        </a:ln>
                        <a:effectLst/>
                      </wps:spPr>
                      <wps:txbx>
                        <w:txbxContent>
                          <w:p w14:paraId="48B957BA" w14:textId="2C7C8537" w:rsidR="00E80C46" w:rsidRPr="001F5F33" w:rsidRDefault="00E80C46" w:rsidP="00B102C2">
                            <w:pPr>
                              <w:pStyle w:val="Caption"/>
                              <w:rPr>
                                <w:b/>
                                <w:bCs/>
                                <w:smallCaps/>
                                <w:color w:val="000000" w:themeColor="text1"/>
                                <w:sz w:val="36"/>
                                <w:szCs w:val="36"/>
                              </w:rPr>
                            </w:pPr>
                            <w:bookmarkStart w:id="4495" w:name="_Ref531601094"/>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14</w:t>
                            </w:r>
                            <w:r w:rsidR="00904F8B">
                              <w:rPr>
                                <w:noProof/>
                              </w:rPr>
                              <w:fldChar w:fldCharType="end"/>
                            </w:r>
                            <w:r>
                              <w:t>: Where Query Code</w:t>
                            </w:r>
                            <w:bookmarkEnd w:id="44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4CB045" id="Text Box 222" o:spid="_x0000_s1052" type="#_x0000_t202" style="position:absolute;margin-left:451.3pt;margin-top:140.25pt;width:502.5pt;height:16.5pt;z-index:251630611;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" stroked="f">
                <v:textbox inset="0,0,0,0">
                  <w:txbxContent>
                    <w:p w14:paraId="48B957BA" w14:textId="2C7C8537" w:rsidR="00E80C46" w:rsidRPr="001F5F33" w:rsidRDefault="00E80C46" w:rsidP="00B102C2">
                      <w:pPr>
                        <w:pStyle w:val="Caption"/>
                        <w:rPr>
                          <w:b/>
                          <w:bCs/>
                          <w:smallCaps/>
                          <w:color w:val="000000" w:themeColor="text1"/>
                          <w:sz w:val="36"/>
                          <w:szCs w:val="36"/>
                        </w:rPr>
                      </w:pPr>
                      <w:bookmarkStart w:id="4496" w:name="_Ref531601094"/>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14</w:t>
                      </w:r>
                      <w:r w:rsidR="00904F8B">
                        <w:rPr>
                          <w:noProof/>
                        </w:rPr>
                        <w:fldChar w:fldCharType="end"/>
                      </w:r>
                      <w:r>
                        <w:t>: Where Query Code</w:t>
                      </w:r>
                      <w:bookmarkEnd w:id="4496"/>
                    </w:p>
                  </w:txbxContent>
                </v:textbox>
                <w10:wrap type="square" anchorx="margin"/>
              </v:shape>
            </w:pict>
          </mc:Fallback>
        </mc:AlternateContent>
      </w:r>
      <w:r>
        <w:rPr>
          <w:noProof/>
          <w:lang w:eastAsia="en-US"/>
        </w:rPr>
        <mc:AlternateContent>
          <mc:Choice Requires="wps">
            <w:drawing>
              <wp:anchor distT="45720" distB="45720" distL="114300" distR="114300" simplePos="0" relativeHeight="251630610" behindDoc="0" locked="0" layoutInCell="1" allowOverlap="1" wp14:anchorId="45B999D8" wp14:editId="59095E5F">
                <wp:simplePos x="0" y="0"/>
                <wp:positionH relativeFrom="margin">
                  <wp:align>right</wp:align>
                </wp:positionH>
                <wp:positionV relativeFrom="paragraph">
                  <wp:posOffset>1474089</wp:posOffset>
                </wp:positionV>
                <wp:extent cx="6381750" cy="276225"/>
                <wp:effectExtent l="0" t="0" r="19050" b="285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76225"/>
                        </a:xfrm>
                        <a:prstGeom prst="rect">
                          <a:avLst/>
                        </a:prstGeom>
                        <a:solidFill>
                          <a:srgbClr val="FFFFFF"/>
                        </a:solidFill>
                        <a:ln w="9525">
                          <a:solidFill>
                            <a:srgbClr val="000000"/>
                          </a:solidFill>
                          <a:miter lim="800000"/>
                          <a:headEnd/>
                          <a:tailEnd/>
                        </a:ln>
                      </wps:spPr>
                      <wps:txbx>
                        <w:txbxContent>
                          <w:p w14:paraId="550B2B43" w14:textId="77777777" w:rsidR="001D4755" w:rsidRPr="001D4755" w:rsidRDefault="001D4755" w:rsidP="001D4755">
                            <w:pPr>
                              <w:pStyle w:val="HTMLPreformatted"/>
                              <w:shd w:val="clear" w:color="auto" w:fill="FFFFFF"/>
                              <w:rPr>
                                <w:ins w:id="4497" w:author="Peter Freiling" w:date="2018-12-03T11:53:00Z"/>
                                <w:rFonts w:ascii="Consolas" w:hAnsi="Consolas"/>
                                <w:color w:val="000000"/>
                                <w:sz w:val="19"/>
                                <w:szCs w:val="19"/>
                                <w:rPrChange w:id="4498" w:author="Peter Freiling" w:date="2018-12-03T11:54:00Z">
                                  <w:rPr>
                                    <w:ins w:id="4499" w:author="Peter Freiling" w:date="2018-12-03T11:53:00Z"/>
                                    <w:rFonts w:ascii="Consolas" w:hAnsi="Consolas"/>
                                    <w:color w:val="000000"/>
                                  </w:rPr>
                                </w:rPrChange>
                              </w:rPr>
                            </w:pPr>
                            <w:ins w:id="4500" w:author="Peter Freiling" w:date="2018-12-03T11:53:00Z">
                              <w:r w:rsidRPr="001D4755">
                                <w:rPr>
                                  <w:rFonts w:ascii="Consolas" w:hAnsi="Consolas"/>
                                  <w:color w:val="0000FF"/>
                                  <w:sz w:val="19"/>
                                  <w:szCs w:val="19"/>
                                  <w:rPrChange w:id="4501" w:author="Peter Freiling" w:date="2018-12-03T11:54:00Z">
                                    <w:rPr>
                                      <w:rFonts w:ascii="Consolas" w:hAnsi="Consolas"/>
                                      <w:color w:val="0000FF"/>
                                    </w:rPr>
                                  </w:rPrChange>
                                </w:rPr>
                                <w:t>var</w:t>
                              </w:r>
                              <w:r w:rsidRPr="001D4755">
                                <w:rPr>
                                  <w:rFonts w:ascii="Consolas" w:hAnsi="Consolas"/>
                                  <w:color w:val="000000"/>
                                  <w:sz w:val="19"/>
                                  <w:szCs w:val="19"/>
                                  <w:rPrChange w:id="4502" w:author="Peter Freiling" w:date="2018-12-03T11:54:00Z">
                                    <w:rPr>
                                      <w:rFonts w:ascii="Consolas" w:hAnsi="Consolas"/>
                                      <w:color w:val="000000"/>
                                    </w:rPr>
                                  </w:rPrChange>
                                </w:rPr>
                                <w:t> contextSwitchTwoCores = contextSwitchStreamable.Where(p =&gt; p.CpuId == 1 || p.CpuId == 2);</w:t>
                              </w:r>
                            </w:ins>
                          </w:p>
                          <w:p w14:paraId="5C78F0D6" w14:textId="2B72253C" w:rsidR="00E80C46" w:rsidRDefault="00E80C46" w:rsidP="00B102C2">
                            <w:del w:id="4503" w:author="Peter Freiling" w:date="2018-12-03T11:53:00Z">
                              <w:r w:rsidDel="001D4755">
                                <w:rPr>
                                  <w:rFonts w:ascii="Consolas" w:hAnsi="Consolas" w:cs="Consolas"/>
                                  <w:color w:val="0000FF"/>
                                  <w:sz w:val="19"/>
                                  <w:szCs w:val="19"/>
                                  <w:highlight w:val="white"/>
                                </w:rPr>
                                <w:delText>var</w:delText>
                              </w:r>
                              <w:r w:rsidDel="001D4755">
                                <w:rPr>
                                  <w:rFonts w:ascii="Consolas" w:hAnsi="Consolas" w:cs="Consolas"/>
                                  <w:color w:val="000000"/>
                                  <w:sz w:val="19"/>
                                  <w:szCs w:val="19"/>
                                  <w:highlight w:val="white"/>
                                </w:rPr>
                                <w:delText xml:space="preserve"> cSTicks2Cores = cSTicksStream.Where(p =&gt; p.</w:delText>
                              </w:r>
                            </w:del>
                            <w:del w:id="4504" w:author="Peter Freiling" w:date="2018-12-03T10:33:00Z">
                              <w:r w:rsidDel="00D77883">
                                <w:rPr>
                                  <w:rFonts w:ascii="Consolas" w:hAnsi="Consolas" w:cs="Consolas"/>
                                  <w:color w:val="000000"/>
                                  <w:sz w:val="19"/>
                                  <w:szCs w:val="19"/>
                                  <w:highlight w:val="white"/>
                                </w:rPr>
                                <w:delText>CID</w:delText>
                              </w:r>
                            </w:del>
                            <w:del w:id="4505" w:author="Peter Freiling" w:date="2018-12-03T11:53:00Z">
                              <w:r w:rsidDel="001D4755">
                                <w:rPr>
                                  <w:rFonts w:ascii="Consolas" w:hAnsi="Consolas" w:cs="Consolas"/>
                                  <w:color w:val="000000"/>
                                  <w:sz w:val="19"/>
                                  <w:szCs w:val="19"/>
                                  <w:highlight w:val="white"/>
                                </w:rPr>
                                <w:delText xml:space="preserve"> == 1 || p.</w:delText>
                              </w:r>
                            </w:del>
                            <w:del w:id="4506" w:author="Peter Freiling" w:date="2018-12-03T10:33:00Z">
                              <w:r w:rsidDel="00D77883">
                                <w:rPr>
                                  <w:rFonts w:ascii="Consolas" w:hAnsi="Consolas" w:cs="Consolas"/>
                                  <w:color w:val="000000"/>
                                  <w:sz w:val="19"/>
                                  <w:szCs w:val="19"/>
                                  <w:highlight w:val="white"/>
                                </w:rPr>
                                <w:delText>CID</w:delText>
                              </w:r>
                            </w:del>
                            <w:del w:id="4507" w:author="Peter Freiling" w:date="2018-12-03T11:53:00Z">
                              <w:r w:rsidDel="001D4755">
                                <w:rPr>
                                  <w:rFonts w:ascii="Consolas" w:hAnsi="Consolas" w:cs="Consolas"/>
                                  <w:color w:val="000000"/>
                                  <w:sz w:val="19"/>
                                  <w:szCs w:val="19"/>
                                  <w:highlight w:val="white"/>
                                </w:rPr>
                                <w:delText xml:space="preserve"> == 2);</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999D8" id="Text Box 19" o:spid="_x0000_s1053" type="#_x0000_t202" style="position:absolute;margin-left:451.3pt;margin-top:116.05pt;width:502.5pt;height:21.75pt;z-index:25163061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">
                <v:textbox>
                  <w:txbxContent>
                    <w:p w14:paraId="550B2B43" w14:textId="77777777" w:rsidR="001D4755" w:rsidRPr="001D4755" w:rsidRDefault="001D4755" w:rsidP="001D4755">
                      <w:pPr>
                        <w:pStyle w:val="HTMLPreformatted"/>
                        <w:shd w:val="clear" w:color="auto" w:fill="FFFFFF"/>
                        <w:rPr>
                          <w:ins w:id="4508" w:author="Peter Freiling" w:date="2018-12-03T11:53:00Z"/>
                          <w:rFonts w:ascii="Consolas" w:hAnsi="Consolas"/>
                          <w:color w:val="000000"/>
                          <w:sz w:val="19"/>
                          <w:szCs w:val="19"/>
                          <w:rPrChange w:id="4509" w:author="Peter Freiling" w:date="2018-12-03T11:54:00Z">
                            <w:rPr>
                              <w:ins w:id="4510" w:author="Peter Freiling" w:date="2018-12-03T11:53:00Z"/>
                              <w:rFonts w:ascii="Consolas" w:hAnsi="Consolas"/>
                              <w:color w:val="000000"/>
                            </w:rPr>
                          </w:rPrChange>
                        </w:rPr>
                      </w:pPr>
                      <w:ins w:id="4511" w:author="Peter Freiling" w:date="2018-12-03T11:53:00Z">
                        <w:r w:rsidRPr="001D4755">
                          <w:rPr>
                            <w:rFonts w:ascii="Consolas" w:hAnsi="Consolas"/>
                            <w:color w:val="0000FF"/>
                            <w:sz w:val="19"/>
                            <w:szCs w:val="19"/>
                            <w:rPrChange w:id="4512" w:author="Peter Freiling" w:date="2018-12-03T11:54:00Z">
                              <w:rPr>
                                <w:rFonts w:ascii="Consolas" w:hAnsi="Consolas"/>
                                <w:color w:val="0000FF"/>
                              </w:rPr>
                            </w:rPrChange>
                          </w:rPr>
                          <w:t>var</w:t>
                        </w:r>
                        <w:r w:rsidRPr="001D4755">
                          <w:rPr>
                            <w:rFonts w:ascii="Consolas" w:hAnsi="Consolas"/>
                            <w:color w:val="000000"/>
                            <w:sz w:val="19"/>
                            <w:szCs w:val="19"/>
                            <w:rPrChange w:id="4513" w:author="Peter Freiling" w:date="2018-12-03T11:54:00Z">
                              <w:rPr>
                                <w:rFonts w:ascii="Consolas" w:hAnsi="Consolas"/>
                                <w:color w:val="000000"/>
                              </w:rPr>
                            </w:rPrChange>
                          </w:rPr>
                          <w:t> contextSwitchTwoCores = contextSwitchStreamable.Where(p =&gt; p.CpuId == 1 || p.CpuId == 2);</w:t>
                        </w:r>
                      </w:ins>
                    </w:p>
                    <w:p w14:paraId="5C78F0D6" w14:textId="2B72253C" w:rsidR="00E80C46" w:rsidRDefault="00E80C46" w:rsidP="00B102C2">
                      <w:del w:id="4514" w:author="Peter Freiling" w:date="2018-12-03T11:53:00Z">
                        <w:r w:rsidDel="001D4755">
                          <w:rPr>
                            <w:rFonts w:ascii="Consolas" w:hAnsi="Consolas" w:cs="Consolas"/>
                            <w:color w:val="0000FF"/>
                            <w:sz w:val="19"/>
                            <w:szCs w:val="19"/>
                            <w:highlight w:val="white"/>
                          </w:rPr>
                          <w:delText>var</w:delText>
                        </w:r>
                        <w:r w:rsidDel="001D4755">
                          <w:rPr>
                            <w:rFonts w:ascii="Consolas" w:hAnsi="Consolas" w:cs="Consolas"/>
                            <w:color w:val="000000"/>
                            <w:sz w:val="19"/>
                            <w:szCs w:val="19"/>
                            <w:highlight w:val="white"/>
                          </w:rPr>
                          <w:delText xml:space="preserve"> cSTicks2Cores = cSTicksStream.Where(p =&gt; p.</w:delText>
                        </w:r>
                      </w:del>
                      <w:del w:id="4515" w:author="Peter Freiling" w:date="2018-12-03T10:33:00Z">
                        <w:r w:rsidDel="00D77883">
                          <w:rPr>
                            <w:rFonts w:ascii="Consolas" w:hAnsi="Consolas" w:cs="Consolas"/>
                            <w:color w:val="000000"/>
                            <w:sz w:val="19"/>
                            <w:szCs w:val="19"/>
                            <w:highlight w:val="white"/>
                          </w:rPr>
                          <w:delText>CID</w:delText>
                        </w:r>
                      </w:del>
                      <w:del w:id="4516" w:author="Peter Freiling" w:date="2018-12-03T11:53:00Z">
                        <w:r w:rsidDel="001D4755">
                          <w:rPr>
                            <w:rFonts w:ascii="Consolas" w:hAnsi="Consolas" w:cs="Consolas"/>
                            <w:color w:val="000000"/>
                            <w:sz w:val="19"/>
                            <w:szCs w:val="19"/>
                            <w:highlight w:val="white"/>
                          </w:rPr>
                          <w:delText xml:space="preserve"> == 1 || p.</w:delText>
                        </w:r>
                      </w:del>
                      <w:del w:id="4517" w:author="Peter Freiling" w:date="2018-12-03T10:33:00Z">
                        <w:r w:rsidDel="00D77883">
                          <w:rPr>
                            <w:rFonts w:ascii="Consolas" w:hAnsi="Consolas" w:cs="Consolas"/>
                            <w:color w:val="000000"/>
                            <w:sz w:val="19"/>
                            <w:szCs w:val="19"/>
                            <w:highlight w:val="white"/>
                          </w:rPr>
                          <w:delText>CID</w:delText>
                        </w:r>
                      </w:del>
                      <w:del w:id="4518" w:author="Peter Freiling" w:date="2018-12-03T11:53:00Z">
                        <w:r w:rsidDel="001D4755">
                          <w:rPr>
                            <w:rFonts w:ascii="Consolas" w:hAnsi="Consolas" w:cs="Consolas"/>
                            <w:color w:val="000000"/>
                            <w:sz w:val="19"/>
                            <w:szCs w:val="19"/>
                            <w:highlight w:val="white"/>
                          </w:rPr>
                          <w:delText xml:space="preserve"> == 2);</w:delText>
                        </w:r>
                      </w:del>
                    </w:p>
                  </w:txbxContent>
                </v:textbox>
                <w10:wrap type="square" anchorx="margin"/>
              </v:shape>
            </w:pict>
          </mc:Fallback>
        </mc:AlternateContent>
      </w:r>
      <w:r w:rsidR="00B102C2">
        <w:t xml:space="preserve">The resulting </w:t>
      </w:r>
      <w:r w:rsidR="00777EEE">
        <w:t>LINQ</w:t>
      </w:r>
      <w:r w:rsidR="00B102C2">
        <w:t xml:space="preserve"> query is shown in</w:t>
      </w:r>
      <w:del w:id="4519" w:author="Peter Freiling" w:date="2018-12-03T11:48:00Z">
        <w:r w:rsidR="003717E9" w:rsidDel="00366464">
          <w:delText xml:space="preserve"> </w:delText>
        </w:r>
        <w:r w:rsidR="003717E9" w:rsidDel="00366464">
          <w:fldChar w:fldCharType="begin"/>
        </w:r>
        <w:r w:rsidR="003717E9" w:rsidDel="00366464">
          <w:delInstrText xml:space="preserve"> REF _Ref363831706 \h </w:delInstrText>
        </w:r>
        <w:r w:rsidR="003717E9" w:rsidDel="00366464">
          <w:fldChar w:fldCharType="separate"/>
        </w:r>
      </w:del>
      <w:ins w:id="4520" w:author="Badrish Chandramouli" w:date="2014-03-31T11:45:00Z">
        <w:del w:id="4521" w:author="Peter Freiling" w:date="2018-12-03T11:48:00Z">
          <w:r w:rsidR="00126A81" w:rsidDel="002A2967">
            <w:rPr>
              <w:b/>
              <w:bCs/>
            </w:rPr>
            <w:delText>Error! Reference source not found.</w:delText>
          </w:r>
        </w:del>
      </w:ins>
      <w:ins w:id="4522" w:author="Jonathan Goldstein" w:date="2013-10-14T17:05:00Z">
        <w:del w:id="4523" w:author="Peter Freiling" w:date="2018-12-03T11:48:00Z">
          <w:r w:rsidR="00B65AC1" w:rsidDel="002A2967">
            <w:rPr>
              <w:b/>
              <w:bCs/>
            </w:rPr>
            <w:delText>Error! Reference source not found.</w:delText>
          </w:r>
        </w:del>
      </w:ins>
      <w:del w:id="4524" w:author="Peter Freiling" w:date="2018-12-03T11:48:00Z">
        <w:r w:rsidR="00C248EA" w:rsidDel="002A2967">
          <w:delText xml:space="preserve">Figure </w:delText>
        </w:r>
        <w:r w:rsidR="00C248EA" w:rsidDel="002A2967">
          <w:rPr>
            <w:noProof/>
          </w:rPr>
          <w:delText>13</w:delText>
        </w:r>
        <w:r w:rsidR="003717E9" w:rsidDel="00366464">
          <w:fldChar w:fldCharType="end"/>
        </w:r>
      </w:del>
      <w:ins w:id="4525" w:author="Peter Freiling" w:date="2018-12-03T11:48:00Z">
        <w:r w:rsidR="00366464">
          <w:t xml:space="preserve"> </w:t>
        </w:r>
      </w:ins>
      <w:ins w:id="4526" w:author="Peter Freiling" w:date="2018-12-03T11:49:00Z">
        <w:r w:rsidR="00366464">
          <w:fldChar w:fldCharType="begin"/>
        </w:r>
        <w:r w:rsidR="00366464">
          <w:instrText xml:space="preserve"> REF _Ref531601094 \h </w:instrText>
        </w:r>
      </w:ins>
      <w:r w:rsidR="00366464">
        <w:fldChar w:fldCharType="separate"/>
      </w:r>
      <w:r w:rsidR="00480634">
        <w:t>Figu</w:t>
      </w:r>
      <w:r w:rsidR="00480634">
        <w:t>r</w:t>
      </w:r>
      <w:r w:rsidR="00480634">
        <w:t xml:space="preserve">e </w:t>
      </w:r>
      <w:r w:rsidR="00480634">
        <w:rPr>
          <w:noProof/>
        </w:rPr>
        <w:t>14</w:t>
      </w:r>
      <w:r w:rsidR="00480634">
        <w:t>: Where Query Code</w:t>
      </w:r>
      <w:ins w:id="4527" w:author="Peter Freiling" w:date="2018-12-03T11:49:00Z">
        <w:r w:rsidR="00366464">
          <w:fldChar w:fldCharType="end"/>
        </w:r>
      </w:ins>
      <w:r w:rsidR="003717E9">
        <w:t xml:space="preserve">. Note that the expression passed to the where operator is simply shorthand for writing a function which takes a payload and returns a bool. </w:t>
      </w:r>
      <w:r w:rsidR="007102D0">
        <w:t xml:space="preserve">Such inline functions are called </w:t>
      </w:r>
      <w:ins w:id="4528" w:author="Peter Freiling" w:date="2018-12-03T11:50:00Z">
        <w:r w:rsidR="00C4007C">
          <w:fldChar w:fldCharType="begin"/>
        </w:r>
        <w:r w:rsidR="00C4007C">
          <w:instrText xml:space="preserve"> HYPERLINK "https://docs.microsoft.com/en-us/dotnet/csharp/programming-guide/statements-expressions-operators/lambda-expressions" </w:instrText>
        </w:r>
        <w:r w:rsidR="00C4007C">
          <w:fldChar w:fldCharType="separate"/>
        </w:r>
        <w:r w:rsidR="007102D0" w:rsidRPr="00C4007C">
          <w:rPr>
            <w:rStyle w:val="Hyperlink"/>
          </w:rPr>
          <w:t>lambdas</w:t>
        </w:r>
        <w:r w:rsidR="00C4007C">
          <w:fldChar w:fldCharType="end"/>
        </w:r>
      </w:ins>
      <w:r w:rsidR="007102D0">
        <w:t xml:space="preserve">. </w:t>
      </w:r>
      <w:r w:rsidR="003717E9">
        <w:t>The p on the left side of the “=&gt;” is the name for the input parameter used in the body of the function, which is to the right of the “=&gt;”. Also, note that the input is a payload and not an event. As a result, this version of Where may not use any temporal event information in the filter expression.</w:t>
      </w:r>
      <w:r w:rsidR="00936A54">
        <w:t xml:space="preserve"> </w:t>
      </w:r>
    </w:p>
    <w:p w14:paraId="2760AB81" w14:textId="02C8AACD" w:rsidR="00936A54" w:rsidRDefault="003717E9" w:rsidP="00936A54">
      <w:r>
        <w:t>The result of the query in is shown in</w:t>
      </w:r>
      <w:r w:rsidR="00936A54">
        <w:t xml:space="preserve"> </w:t>
      </w:r>
      <w:r w:rsidR="00936A54">
        <w:fldChar w:fldCharType="begin"/>
      </w:r>
      <w:r w:rsidR="00936A54">
        <w:instrText xml:space="preserve"> REF _Ref363832374 \h </w:instrText>
      </w:r>
      <w:r w:rsidR="00936A54">
        <w:fldChar w:fldCharType="separate"/>
      </w:r>
      <w:r w:rsidR="00480634">
        <w:t>Fi</w:t>
      </w:r>
      <w:r w:rsidR="00480634">
        <w:t>g</w:t>
      </w:r>
      <w:r w:rsidR="00480634">
        <w:t xml:space="preserve">ure </w:t>
      </w:r>
      <w:r w:rsidR="00480634">
        <w:rPr>
          <w:noProof/>
        </w:rPr>
        <w:t>1</w:t>
      </w:r>
      <w:r w:rsidR="00480634">
        <w:rPr>
          <w:noProof/>
        </w:rPr>
        <w:t>5</w:t>
      </w:r>
      <w:r w:rsidR="00936A54">
        <w:fldChar w:fldCharType="end"/>
      </w:r>
      <w:r w:rsidR="00936A54">
        <w:t>.</w:t>
      </w:r>
    </w:p>
    <w:tbl>
      <w:tblPr>
        <w:tblStyle w:val="GridTable4-Accent4"/>
        <w:tblW w:w="0" w:type="auto"/>
        <w:tblLook w:val="04A0" w:firstRow="1" w:lastRow="0" w:firstColumn="1" w:lastColumn="0" w:noHBand="0" w:noVBand="1"/>
      </w:tblPr>
      <w:tblGrid>
        <w:gridCol w:w="1426"/>
        <w:gridCol w:w="1184"/>
        <w:gridCol w:w="1547"/>
        <w:gridCol w:w="1668"/>
        <w:gridCol w:w="1184"/>
        <w:gridCol w:w="1874"/>
        <w:gridCol w:w="36"/>
      </w:tblGrid>
      <w:tr w:rsidR="00D3660E" w14:paraId="20A5159D" w14:textId="59357051" w:rsidTr="00D36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A02B16" w14:textId="77777777" w:rsidR="00D3660E" w:rsidRDefault="00D3660E" w:rsidP="00D3660E">
            <w:pPr>
              <w:rPr>
                <w:rFonts w:ascii="Consolas" w:hAnsi="Consolas" w:cs="Consolas"/>
              </w:rPr>
            </w:pPr>
            <w:r>
              <w:rPr>
                <w:rFonts w:ascii="Consolas" w:hAnsi="Consolas" w:cs="Consolas"/>
              </w:rPr>
              <w:t>Start</w:t>
            </w:r>
            <w:del w:id="4529" w:author="Peter Freiling" w:date="2018-12-03T12:40:00Z">
              <w:r w:rsidDel="000837C9">
                <w:rPr>
                  <w:rFonts w:ascii="Consolas" w:hAnsi="Consolas" w:cs="Consolas"/>
                </w:rPr>
                <w:delText xml:space="preserve"> </w:delText>
              </w:r>
            </w:del>
            <w:r>
              <w:rPr>
                <w:rFonts w:ascii="Consolas" w:hAnsi="Consolas" w:cs="Consolas"/>
              </w:rPr>
              <w:t>Time</w:t>
            </w:r>
          </w:p>
        </w:tc>
        <w:tc>
          <w:tcPr>
            <w:tcW w:w="0" w:type="auto"/>
          </w:tcPr>
          <w:p w14:paraId="15A1BFD0" w14:textId="77777777" w:rsidR="00D3660E" w:rsidRPr="009B3C69" w:rsidRDefault="00D3660E" w:rsidP="00D3660E">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End</w:t>
            </w:r>
            <w:del w:id="4530" w:author="Peter Freiling" w:date="2018-12-03T12:40:00Z">
              <w:r w:rsidDel="000837C9">
                <w:rPr>
                  <w:rFonts w:ascii="Consolas" w:hAnsi="Consolas" w:cs="Consolas"/>
                </w:rPr>
                <w:delText xml:space="preserve"> </w:delText>
              </w:r>
            </w:del>
            <w:r>
              <w:rPr>
                <w:rFonts w:ascii="Consolas" w:hAnsi="Consolas" w:cs="Consolas"/>
              </w:rPr>
              <w:t>Time</w:t>
            </w:r>
          </w:p>
        </w:tc>
        <w:tc>
          <w:tcPr>
            <w:tcW w:w="0" w:type="auto"/>
          </w:tcPr>
          <w:p w14:paraId="794859B6" w14:textId="7A1517D9" w:rsidR="00D3660E" w:rsidRPr="009B3C69" w:rsidRDefault="00D3660E" w:rsidP="00D3660E">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4531" w:author="Peter Freiling" w:date="2018-12-03T10:05:00Z">
              <w:r w:rsidRPr="009B3C69" w:rsidDel="008B1166">
                <w:rPr>
                  <w:rFonts w:ascii="Consolas" w:hAnsi="Consolas" w:cs="Consolas"/>
                </w:rPr>
                <w:delText>CSTicks</w:delText>
              </w:r>
            </w:del>
            <w:ins w:id="4532" w:author="Peter Freiling" w:date="2018-12-03T10:12:00Z">
              <w:r w:rsidR="00AE44CC">
                <w:rPr>
                  <w:rFonts w:ascii="Consolas" w:hAnsi="Consolas" w:cs="Consolas"/>
                </w:rPr>
                <w:t>Tick</w:t>
              </w:r>
            </w:ins>
          </w:p>
        </w:tc>
        <w:tc>
          <w:tcPr>
            <w:tcW w:w="0" w:type="auto"/>
          </w:tcPr>
          <w:p w14:paraId="67A6A270" w14:textId="15A779DE" w:rsidR="00D3660E" w:rsidRPr="009B3C69" w:rsidRDefault="00D3660E" w:rsidP="00D3660E">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4533" w:author="Peter Freiling" w:date="2018-12-03T10:32:00Z">
              <w:r w:rsidRPr="009B3C69" w:rsidDel="00D77883">
                <w:rPr>
                  <w:rFonts w:ascii="Consolas" w:hAnsi="Consolas" w:cs="Consolas"/>
                </w:rPr>
                <w:delText>PID</w:delText>
              </w:r>
            </w:del>
            <w:ins w:id="4534" w:author="Peter Freiling" w:date="2018-12-03T10:32:00Z">
              <w:r w:rsidR="00D77883">
                <w:rPr>
                  <w:rFonts w:ascii="Consolas" w:hAnsi="Consolas" w:cs="Consolas"/>
                </w:rPr>
                <w:t>ProcessId</w:t>
              </w:r>
            </w:ins>
          </w:p>
        </w:tc>
        <w:tc>
          <w:tcPr>
            <w:tcW w:w="0" w:type="auto"/>
          </w:tcPr>
          <w:p w14:paraId="7EB27E52" w14:textId="68237DEC" w:rsidR="00D3660E" w:rsidRPr="009B3C69" w:rsidRDefault="00D3660E" w:rsidP="00D3660E">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4535" w:author="Peter Freiling" w:date="2018-12-03T10:33:00Z">
              <w:r w:rsidRPr="009B3C69" w:rsidDel="00D77883">
                <w:rPr>
                  <w:rFonts w:ascii="Consolas" w:hAnsi="Consolas" w:cs="Consolas"/>
                </w:rPr>
                <w:delText>CID</w:delText>
              </w:r>
            </w:del>
            <w:ins w:id="4536" w:author="Peter Freiling" w:date="2018-12-03T10:33:00Z">
              <w:r w:rsidR="00D77883">
                <w:rPr>
                  <w:rFonts w:ascii="Consolas" w:hAnsi="Consolas" w:cs="Consolas"/>
                </w:rPr>
                <w:t>CpuId</w:t>
              </w:r>
            </w:ins>
          </w:p>
        </w:tc>
        <w:tc>
          <w:tcPr>
            <w:tcW w:w="1063" w:type="dxa"/>
            <w:gridSpan w:val="2"/>
          </w:tcPr>
          <w:p w14:paraId="7222CC0F" w14:textId="24F28BCE" w:rsidR="00D3660E" w:rsidRPr="009B3C69" w:rsidRDefault="00D3660E" w:rsidP="00D3660E">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4537" w:author="Peter Freiling" w:date="2018-12-03T10:31:00Z">
              <w:r w:rsidDel="000D2C0B">
                <w:rPr>
                  <w:rFonts w:ascii="Consolas" w:hAnsi="Consolas" w:cs="Consolas"/>
                </w:rPr>
                <w:delText>CPUTemp</w:delText>
              </w:r>
            </w:del>
            <w:ins w:id="4538" w:author="Peter Freiling" w:date="2018-12-03T10:31:00Z">
              <w:r w:rsidR="000D2C0B">
                <w:rPr>
                  <w:rFonts w:ascii="Consolas" w:hAnsi="Consolas" w:cs="Consolas"/>
                </w:rPr>
                <w:t>CpuTemp</w:t>
              </w:r>
            </w:ins>
          </w:p>
        </w:tc>
      </w:tr>
      <w:tr w:rsidR="00D3660E" w14:paraId="565F69ED" w14:textId="3BFB4639" w:rsidTr="00CB5EAD">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0" w:type="auto"/>
          </w:tcPr>
          <w:p w14:paraId="783AEB65" w14:textId="77777777" w:rsidR="00D3660E" w:rsidRPr="007B60C3" w:rsidRDefault="00D3660E" w:rsidP="00D3660E">
            <w:pPr>
              <w:rPr>
                <w:rFonts w:ascii="Consolas" w:hAnsi="Consolas" w:cs="Consolas"/>
                <w:b w:val="0"/>
              </w:rPr>
            </w:pPr>
            <w:r w:rsidRPr="007B60C3">
              <w:rPr>
                <w:rFonts w:ascii="Consolas" w:hAnsi="Consolas" w:cs="Consolas"/>
                <w:b w:val="0"/>
              </w:rPr>
              <w:t>0</w:t>
            </w:r>
          </w:p>
        </w:tc>
        <w:tc>
          <w:tcPr>
            <w:tcW w:w="0" w:type="auto"/>
          </w:tcPr>
          <w:p w14:paraId="076566D9"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58274EB3"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0</w:t>
            </w:r>
          </w:p>
        </w:tc>
        <w:tc>
          <w:tcPr>
            <w:tcW w:w="0" w:type="auto"/>
          </w:tcPr>
          <w:p w14:paraId="770307E2"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4A5267A8"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31C1CC67" w14:textId="3FA7ADB1"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120</w:t>
            </w:r>
          </w:p>
        </w:tc>
      </w:tr>
      <w:tr w:rsidR="00D3660E" w14:paraId="0DEDC6A7" w14:textId="72CB6122" w:rsidTr="00CB5EAD">
        <w:trPr>
          <w:gridAfter w:val="1"/>
          <w:wAfter w:w="17" w:type="dxa"/>
        </w:trPr>
        <w:tc>
          <w:tcPr>
            <w:cnfStyle w:val="001000000000" w:firstRow="0" w:lastRow="0" w:firstColumn="1" w:lastColumn="0" w:oddVBand="0" w:evenVBand="0" w:oddHBand="0" w:evenHBand="0" w:firstRowFirstColumn="0" w:firstRowLastColumn="0" w:lastRowFirstColumn="0" w:lastRowLastColumn="0"/>
            <w:tcW w:w="0" w:type="auto"/>
          </w:tcPr>
          <w:p w14:paraId="256F9765" w14:textId="77777777" w:rsidR="00D3660E" w:rsidRPr="007B60C3" w:rsidRDefault="00D3660E" w:rsidP="00D3660E">
            <w:pPr>
              <w:rPr>
                <w:rFonts w:ascii="Consolas" w:hAnsi="Consolas" w:cs="Consolas"/>
                <w:b w:val="0"/>
              </w:rPr>
            </w:pPr>
            <w:r w:rsidRPr="007B60C3">
              <w:rPr>
                <w:rFonts w:ascii="Consolas" w:hAnsi="Consolas" w:cs="Consolas"/>
                <w:b w:val="0"/>
              </w:rPr>
              <w:t>0</w:t>
            </w:r>
          </w:p>
        </w:tc>
        <w:tc>
          <w:tcPr>
            <w:tcW w:w="0" w:type="auto"/>
          </w:tcPr>
          <w:p w14:paraId="450FBF8E" w14:textId="77777777"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08347777" w14:textId="77777777"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0</w:t>
            </w:r>
          </w:p>
        </w:tc>
        <w:tc>
          <w:tcPr>
            <w:tcW w:w="0" w:type="auto"/>
          </w:tcPr>
          <w:p w14:paraId="5FD7D1A4" w14:textId="77777777"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w:t>
            </w:r>
          </w:p>
        </w:tc>
        <w:tc>
          <w:tcPr>
            <w:tcW w:w="0" w:type="auto"/>
          </w:tcPr>
          <w:p w14:paraId="7592705E" w14:textId="77777777"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7F5A4DC2" w14:textId="1EBF3FBC"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121</w:t>
            </w:r>
          </w:p>
        </w:tc>
      </w:tr>
      <w:tr w:rsidR="00D3660E" w14:paraId="7E4D0468" w14:textId="466607C8" w:rsidTr="00CB5EAD">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0" w:type="auto"/>
          </w:tcPr>
          <w:p w14:paraId="2A3C5B60" w14:textId="77777777" w:rsidR="00D3660E" w:rsidRPr="007B60C3" w:rsidRDefault="00D3660E" w:rsidP="00D3660E">
            <w:pPr>
              <w:rPr>
                <w:rFonts w:ascii="Consolas" w:hAnsi="Consolas" w:cs="Consolas"/>
                <w:b w:val="0"/>
              </w:rPr>
            </w:pPr>
            <w:r w:rsidRPr="007B60C3">
              <w:rPr>
                <w:rFonts w:ascii="Consolas" w:hAnsi="Consolas" w:cs="Consolas"/>
                <w:b w:val="0"/>
              </w:rPr>
              <w:t>120</w:t>
            </w:r>
          </w:p>
        </w:tc>
        <w:tc>
          <w:tcPr>
            <w:tcW w:w="0" w:type="auto"/>
          </w:tcPr>
          <w:p w14:paraId="688A3CF3"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121</w:t>
            </w:r>
          </w:p>
        </w:tc>
        <w:tc>
          <w:tcPr>
            <w:tcW w:w="0" w:type="auto"/>
          </w:tcPr>
          <w:p w14:paraId="1A5136A2"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120</w:t>
            </w:r>
          </w:p>
        </w:tc>
        <w:tc>
          <w:tcPr>
            <w:tcW w:w="0" w:type="auto"/>
          </w:tcPr>
          <w:p w14:paraId="38A99E19"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5E22F63A"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53456AAF" w14:textId="6E9243D3"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123</w:t>
            </w:r>
          </w:p>
        </w:tc>
      </w:tr>
      <w:tr w:rsidR="00D3660E" w14:paraId="284CCE41" w14:textId="291A8C0D" w:rsidTr="00CB5EAD">
        <w:trPr>
          <w:gridAfter w:val="1"/>
          <w:wAfter w:w="17" w:type="dxa"/>
        </w:trPr>
        <w:tc>
          <w:tcPr>
            <w:cnfStyle w:val="001000000000" w:firstRow="0" w:lastRow="0" w:firstColumn="1" w:lastColumn="0" w:oddVBand="0" w:evenVBand="0" w:oddHBand="0" w:evenHBand="0" w:firstRowFirstColumn="0" w:firstRowLastColumn="0" w:lastRowFirstColumn="0" w:lastRowLastColumn="0"/>
            <w:tcW w:w="0" w:type="auto"/>
          </w:tcPr>
          <w:p w14:paraId="6BAEF4DA" w14:textId="77777777" w:rsidR="00D3660E" w:rsidRPr="007B60C3" w:rsidRDefault="00D3660E" w:rsidP="00D3660E">
            <w:pPr>
              <w:rPr>
                <w:rFonts w:ascii="Consolas" w:hAnsi="Consolas" w:cs="Consolas"/>
                <w:b w:val="0"/>
              </w:rPr>
            </w:pPr>
            <w:r w:rsidRPr="007B60C3">
              <w:rPr>
                <w:rFonts w:ascii="Consolas" w:hAnsi="Consolas" w:cs="Consolas"/>
                <w:b w:val="0"/>
              </w:rPr>
              <w:t>300</w:t>
            </w:r>
          </w:p>
        </w:tc>
        <w:tc>
          <w:tcPr>
            <w:tcW w:w="0" w:type="auto"/>
          </w:tcPr>
          <w:p w14:paraId="31F43EC4" w14:textId="77777777"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301</w:t>
            </w:r>
          </w:p>
        </w:tc>
        <w:tc>
          <w:tcPr>
            <w:tcW w:w="0" w:type="auto"/>
          </w:tcPr>
          <w:p w14:paraId="0218AA84" w14:textId="77777777"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300</w:t>
            </w:r>
          </w:p>
        </w:tc>
        <w:tc>
          <w:tcPr>
            <w:tcW w:w="0" w:type="auto"/>
          </w:tcPr>
          <w:p w14:paraId="07523E1B" w14:textId="77777777"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79255578" w14:textId="77777777"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7A7B8558" w14:textId="7C40E345"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122</w:t>
            </w:r>
          </w:p>
        </w:tc>
      </w:tr>
      <w:tr w:rsidR="00D3660E" w14:paraId="0CDA0C01" w14:textId="6FB76AC4" w:rsidTr="00CB5EAD">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0" w:type="auto"/>
          </w:tcPr>
          <w:p w14:paraId="25914CEF" w14:textId="77777777" w:rsidR="00D3660E" w:rsidRPr="007B60C3" w:rsidRDefault="00D3660E" w:rsidP="00D3660E">
            <w:pPr>
              <w:rPr>
                <w:rFonts w:ascii="Consolas" w:hAnsi="Consolas" w:cs="Consolas"/>
                <w:b w:val="0"/>
              </w:rPr>
            </w:pPr>
            <w:r w:rsidRPr="007B60C3">
              <w:rPr>
                <w:rFonts w:ascii="Consolas" w:hAnsi="Consolas" w:cs="Consolas"/>
                <w:b w:val="0"/>
              </w:rPr>
              <w:t>1800</w:t>
            </w:r>
          </w:p>
        </w:tc>
        <w:tc>
          <w:tcPr>
            <w:tcW w:w="0" w:type="auto"/>
          </w:tcPr>
          <w:p w14:paraId="524144F0"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1801</w:t>
            </w:r>
          </w:p>
        </w:tc>
        <w:tc>
          <w:tcPr>
            <w:tcW w:w="0" w:type="auto"/>
          </w:tcPr>
          <w:p w14:paraId="2CFE9C68"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1800</w:t>
            </w:r>
          </w:p>
        </w:tc>
        <w:tc>
          <w:tcPr>
            <w:tcW w:w="0" w:type="auto"/>
          </w:tcPr>
          <w:p w14:paraId="3EC306DE"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4</w:t>
            </w:r>
          </w:p>
        </w:tc>
        <w:tc>
          <w:tcPr>
            <w:tcW w:w="0" w:type="auto"/>
          </w:tcPr>
          <w:p w14:paraId="5AEB3841"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6A87CD53" w14:textId="605BC460"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125</w:t>
            </w:r>
          </w:p>
        </w:tc>
      </w:tr>
      <w:tr w:rsidR="00D3660E" w14:paraId="04CFA56D" w14:textId="76DCC72F" w:rsidTr="00CB5EAD">
        <w:trPr>
          <w:gridAfter w:val="1"/>
          <w:wAfter w:w="17" w:type="dxa"/>
        </w:trPr>
        <w:tc>
          <w:tcPr>
            <w:cnfStyle w:val="001000000000" w:firstRow="0" w:lastRow="0" w:firstColumn="1" w:lastColumn="0" w:oddVBand="0" w:evenVBand="0" w:oddHBand="0" w:evenHBand="0" w:firstRowFirstColumn="0" w:firstRowLastColumn="0" w:lastRowFirstColumn="0" w:lastRowLastColumn="0"/>
            <w:tcW w:w="0" w:type="auto"/>
          </w:tcPr>
          <w:p w14:paraId="240B358B" w14:textId="77777777" w:rsidR="00D3660E" w:rsidRPr="007B60C3" w:rsidRDefault="00D3660E" w:rsidP="00D3660E">
            <w:pPr>
              <w:rPr>
                <w:rFonts w:ascii="Consolas" w:hAnsi="Consolas" w:cs="Consolas"/>
                <w:b w:val="0"/>
              </w:rPr>
            </w:pPr>
            <w:r w:rsidRPr="007B60C3">
              <w:rPr>
                <w:rFonts w:ascii="Consolas" w:hAnsi="Consolas" w:cs="Consolas"/>
                <w:b w:val="0"/>
              </w:rPr>
              <w:t>3540</w:t>
            </w:r>
          </w:p>
        </w:tc>
        <w:tc>
          <w:tcPr>
            <w:tcW w:w="0" w:type="auto"/>
          </w:tcPr>
          <w:p w14:paraId="5D11CB4B" w14:textId="77777777"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3541</w:t>
            </w:r>
          </w:p>
        </w:tc>
        <w:tc>
          <w:tcPr>
            <w:tcW w:w="0" w:type="auto"/>
          </w:tcPr>
          <w:p w14:paraId="0EB0E620" w14:textId="77777777"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3540</w:t>
            </w:r>
          </w:p>
        </w:tc>
        <w:tc>
          <w:tcPr>
            <w:tcW w:w="0" w:type="auto"/>
          </w:tcPr>
          <w:p w14:paraId="3378FFFD" w14:textId="77777777"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440166C0" w14:textId="77777777"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0ED254B5" w14:textId="3B898FE3" w:rsidR="00D3660E" w:rsidRPr="007B60C3" w:rsidRDefault="00D3660E" w:rsidP="00D3660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119</w:t>
            </w:r>
          </w:p>
        </w:tc>
      </w:tr>
      <w:tr w:rsidR="00D3660E" w14:paraId="6B0C24FD" w14:textId="36085655" w:rsidTr="00CB5EAD">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0" w:type="auto"/>
          </w:tcPr>
          <w:p w14:paraId="2D09F9A0" w14:textId="77777777" w:rsidR="00D3660E" w:rsidRPr="007B60C3" w:rsidRDefault="00D3660E" w:rsidP="00D3660E">
            <w:pPr>
              <w:rPr>
                <w:rFonts w:ascii="Consolas" w:hAnsi="Consolas" w:cs="Consolas"/>
                <w:b w:val="0"/>
              </w:rPr>
            </w:pPr>
            <w:r w:rsidRPr="007B60C3">
              <w:rPr>
                <w:rFonts w:ascii="Consolas" w:hAnsi="Consolas" w:cs="Consolas"/>
                <w:b w:val="0"/>
              </w:rPr>
              <w:t>3600</w:t>
            </w:r>
          </w:p>
        </w:tc>
        <w:tc>
          <w:tcPr>
            <w:tcW w:w="0" w:type="auto"/>
          </w:tcPr>
          <w:p w14:paraId="72BA3D59"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3601</w:t>
            </w:r>
          </w:p>
        </w:tc>
        <w:tc>
          <w:tcPr>
            <w:tcW w:w="0" w:type="auto"/>
          </w:tcPr>
          <w:p w14:paraId="6DD07172"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3600</w:t>
            </w:r>
          </w:p>
        </w:tc>
        <w:tc>
          <w:tcPr>
            <w:tcW w:w="0" w:type="auto"/>
          </w:tcPr>
          <w:p w14:paraId="709D14D4" w14:textId="77777777" w:rsidR="00D3660E" w:rsidRPr="007B60C3" w:rsidRDefault="00D3660E" w:rsidP="00D3660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5534F0F1" w14:textId="77777777" w:rsidR="00D3660E" w:rsidRPr="007B60C3" w:rsidRDefault="00D3660E" w:rsidP="00D3660E">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78E4C5A7" w14:textId="2761B85B" w:rsidR="00D3660E" w:rsidRPr="007B60C3" w:rsidRDefault="00D3660E" w:rsidP="00D3660E">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120</w:t>
            </w:r>
          </w:p>
        </w:tc>
      </w:tr>
    </w:tbl>
    <w:p w14:paraId="700B9B4F" w14:textId="451DB677" w:rsidR="00936A54" w:rsidRDefault="00936A54">
      <w:pPr>
        <w:pStyle w:val="Caption"/>
      </w:pPr>
      <w:bookmarkStart w:id="4539" w:name="_Ref363832374"/>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15</w:t>
      </w:r>
      <w:r w:rsidR="00904F8B">
        <w:rPr>
          <w:noProof/>
        </w:rPr>
        <w:fldChar w:fldCharType="end"/>
      </w:r>
      <w:bookmarkEnd w:id="4539"/>
      <w:r>
        <w:t>: Where query result</w:t>
      </w:r>
    </w:p>
    <w:p w14:paraId="2F2F2E53" w14:textId="7F2C9C36" w:rsidR="00936A54" w:rsidRDefault="00936A54" w:rsidP="00935099">
      <w:r>
        <w:t>Similarly, Trill also allows per</w:t>
      </w:r>
      <w:ins w:id="4540" w:author="James Terwilliger" w:date="2013-08-26T16:29:00Z">
        <w:r w:rsidR="002A4AB5">
          <w:t>-</w:t>
        </w:r>
      </w:ins>
      <w:del w:id="4541" w:author="James Terwilliger" w:date="2013-08-26T16:29:00Z">
        <w:r>
          <w:delText xml:space="preserve"> </w:delText>
        </w:r>
      </w:del>
      <w:r>
        <w:t>event transformation through the Select operator. This operator takes an expression which, given a payload, returns a</w:t>
      </w:r>
      <w:ins w:id="4542" w:author="Peter Freiling" w:date="2018-12-03T11:54:00Z">
        <w:r w:rsidR="00253A8F">
          <w:t>nother</w:t>
        </w:r>
      </w:ins>
      <w:r>
        <w:t xml:space="preserve"> payload. Note </w:t>
      </w:r>
      <w:r w:rsidR="00AC0A6D">
        <w:t xml:space="preserve">that this transformation should, like Where, </w:t>
      </w:r>
      <w:r>
        <w:t>be stateless. Stateful transformation</w:t>
      </w:r>
      <w:r w:rsidR="00AC0A6D">
        <w:t>s</w:t>
      </w:r>
      <w:r>
        <w:t xml:space="preserve"> are performed using other operations. </w:t>
      </w:r>
      <w:del w:id="4543" w:author="Peter Freiling" w:date="2018-12-03T11:55:00Z">
        <w:r w:rsidR="00AC0A6D" w:rsidDel="00B014EC">
          <w:delText xml:space="preserve">Like </w:delText>
        </w:r>
      </w:del>
      <w:del w:id="4544" w:author="Peter Freiling" w:date="2018-12-03T11:54:00Z">
        <w:r w:rsidR="00AC0A6D" w:rsidDel="00CB6F88">
          <w:delText>w</w:delText>
        </w:r>
      </w:del>
      <w:del w:id="4545" w:author="Peter Freiling" w:date="2018-12-03T11:55:00Z">
        <w:r w:rsidR="00AC0A6D" w:rsidDel="00B014EC">
          <w:delText>here</w:delText>
        </w:r>
        <w:r w:rsidDel="00B014EC">
          <w:delText>, there is a Select overload which gives the expression writer access to valid start.</w:delText>
        </w:r>
      </w:del>
    </w:p>
    <w:p w14:paraId="6A72E403" w14:textId="31095404" w:rsidR="00936A54" w:rsidRDefault="00B32BFB" w:rsidP="00935099">
      <w:r>
        <w:rPr>
          <w:noProof/>
          <w:lang w:eastAsia="en-US"/>
        </w:rPr>
        <mc:AlternateContent>
          <mc:Choice Requires="wps">
            <w:drawing>
              <wp:anchor distT="0" distB="0" distL="114300" distR="114300" simplePos="0" relativeHeight="251630613" behindDoc="0" locked="0" layoutInCell="1" allowOverlap="1" wp14:anchorId="44CC55EA" wp14:editId="5776396D">
                <wp:simplePos x="0" y="0"/>
                <wp:positionH relativeFrom="margin">
                  <wp:align>left</wp:align>
                </wp:positionH>
                <wp:positionV relativeFrom="paragraph">
                  <wp:posOffset>531241</wp:posOffset>
                </wp:positionV>
                <wp:extent cx="6381750" cy="16065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381750" cy="160655"/>
                        </a:xfrm>
                        <a:prstGeom prst="rect">
                          <a:avLst/>
                        </a:prstGeom>
                        <a:solidFill>
                          <a:prstClr val="white"/>
                        </a:solidFill>
                        <a:ln>
                          <a:noFill/>
                        </a:ln>
                        <a:effectLst/>
                      </wps:spPr>
                      <wps:txbx>
                        <w:txbxContent>
                          <w:p w14:paraId="7C13D129" w14:textId="7B582A2A" w:rsidR="00E80C46" w:rsidRDefault="00E80C46" w:rsidP="00D3660E">
                            <w:pPr>
                              <w:pStyle w:val="Caption"/>
                              <w:rPr>
                                <w:noProof/>
                              </w:rPr>
                            </w:pPr>
                            <w:bookmarkStart w:id="4546" w:name="_Ref363834383"/>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16</w:t>
                            </w:r>
                            <w:r w:rsidR="00904F8B">
                              <w:rPr>
                                <w:noProof/>
                              </w:rPr>
                              <w:fldChar w:fldCharType="end"/>
                            </w:r>
                            <w:bookmarkEnd w:id="4546"/>
                            <w:r>
                              <w:t>: Select Query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CC55EA" id="Text Box 22" o:spid="_x0000_s1054" type="#_x0000_t202" style="position:absolute;margin-left:0;margin-top:41.85pt;width:502.5pt;height:12.65pt;z-index:251630613;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" stroked="f">
                <v:textbox inset="0,0,0,0">
                  <w:txbxContent>
                    <w:p w14:paraId="7C13D129" w14:textId="7B582A2A" w:rsidR="00E80C46" w:rsidRDefault="00E80C46" w:rsidP="00D3660E">
                      <w:pPr>
                        <w:pStyle w:val="Caption"/>
                        <w:rPr>
                          <w:noProof/>
                        </w:rPr>
                      </w:pPr>
                      <w:bookmarkStart w:id="4547" w:name="_Ref363834383"/>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16</w:t>
                      </w:r>
                      <w:r w:rsidR="00904F8B">
                        <w:rPr>
                          <w:noProof/>
                        </w:rPr>
                        <w:fldChar w:fldCharType="end"/>
                      </w:r>
                      <w:bookmarkEnd w:id="4547"/>
                      <w:r>
                        <w:t>: Select Query Text</w:t>
                      </w:r>
                    </w:p>
                  </w:txbxContent>
                </v:textbox>
                <w10:wrap type="square" anchorx="margin"/>
              </v:shape>
            </w:pict>
          </mc:Fallback>
        </mc:AlternateContent>
      </w:r>
      <w:r>
        <w:rPr>
          <w:noProof/>
          <w:lang w:eastAsia="en-US"/>
        </w:rPr>
        <mc:AlternateContent>
          <mc:Choice Requires="wps">
            <w:drawing>
              <wp:anchor distT="45720" distB="45720" distL="114300" distR="114300" simplePos="0" relativeHeight="251630612" behindDoc="0" locked="0" layoutInCell="1" allowOverlap="1" wp14:anchorId="63D36DF0" wp14:editId="6D85FF69">
                <wp:simplePos x="0" y="0"/>
                <wp:positionH relativeFrom="margin">
                  <wp:align>right</wp:align>
                </wp:positionH>
                <wp:positionV relativeFrom="paragraph">
                  <wp:posOffset>216535</wp:posOffset>
                </wp:positionV>
                <wp:extent cx="6381750" cy="276225"/>
                <wp:effectExtent l="0" t="0" r="19050"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76225"/>
                        </a:xfrm>
                        <a:prstGeom prst="rect">
                          <a:avLst/>
                        </a:prstGeom>
                        <a:solidFill>
                          <a:srgbClr val="FFFFFF"/>
                        </a:solidFill>
                        <a:ln w="9525">
                          <a:solidFill>
                            <a:srgbClr val="000000"/>
                          </a:solidFill>
                          <a:miter lim="800000"/>
                          <a:headEnd/>
                          <a:tailEnd/>
                        </a:ln>
                      </wps:spPr>
                      <wps:txbx>
                        <w:txbxContent>
                          <w:p w14:paraId="15E8F7ED" w14:textId="5E31EF9D" w:rsidR="00E80C46" w:rsidRDefault="00E80C46" w:rsidP="00936A54">
                            <w:r>
                              <w:t>What are the context switch events on cores 1 and 2, without the unneeded temperature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36DF0" id="Text Box 21" o:spid="_x0000_s1055" type="#_x0000_t202" style="position:absolute;margin-left:451.3pt;margin-top:17.05pt;width:502.5pt;height:21.75pt;z-index:2516306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">
                <v:textbox>
                  <w:txbxContent>
                    <w:p w14:paraId="15E8F7ED" w14:textId="5E31EF9D" w:rsidR="00E80C46" w:rsidRDefault="00E80C46" w:rsidP="00936A54">
                      <w:r>
                        <w:t>What are the context switch events on cores 1 and 2, without the unneeded temperature information?</w:t>
                      </w:r>
                    </w:p>
                  </w:txbxContent>
                </v:textbox>
                <w10:wrap type="square" anchorx="margin"/>
              </v:shape>
            </w:pict>
          </mc:Fallback>
        </mc:AlternateContent>
      </w:r>
      <w:r w:rsidR="00D3660E">
        <w:t>In our example, we use S</w:t>
      </w:r>
      <w:r w:rsidR="00936A54">
        <w:t>elect to answer the query shown in</w:t>
      </w:r>
      <w:r w:rsidR="00D3660E">
        <w:t xml:space="preserve"> </w:t>
      </w:r>
      <w:r w:rsidR="00D3660E">
        <w:fldChar w:fldCharType="begin"/>
      </w:r>
      <w:r w:rsidR="00D3660E">
        <w:instrText xml:space="preserve"> REF _Ref363834383 \h </w:instrText>
      </w:r>
      <w:r w:rsidR="00D3660E">
        <w:fldChar w:fldCharType="separate"/>
      </w:r>
      <w:r w:rsidR="00480634">
        <w:t>F</w:t>
      </w:r>
      <w:r w:rsidR="00480634">
        <w:t>i</w:t>
      </w:r>
      <w:r w:rsidR="00480634">
        <w:t>gur</w:t>
      </w:r>
      <w:r w:rsidR="00480634">
        <w:t>e</w:t>
      </w:r>
      <w:r w:rsidR="00480634">
        <w:t xml:space="preserve"> </w:t>
      </w:r>
      <w:r w:rsidR="00480634">
        <w:rPr>
          <w:noProof/>
        </w:rPr>
        <w:t>16</w:t>
      </w:r>
      <w:r w:rsidR="00D3660E">
        <w:fldChar w:fldCharType="end"/>
      </w:r>
      <w:r w:rsidR="00D3660E">
        <w:t>.</w:t>
      </w:r>
    </w:p>
    <w:p w14:paraId="6F37CC82" w14:textId="43A9CCE5" w:rsidR="00D3660E" w:rsidRDefault="000A217C" w:rsidP="00935099">
      <w:r>
        <w:rPr>
          <w:noProof/>
        </w:rPr>
        <mc:AlternateContent>
          <mc:Choice Requires="wpg">
            <w:drawing>
              <wp:anchor distT="0" distB="0" distL="114300" distR="114300" simplePos="0" relativeHeight="251631639" behindDoc="0" locked="0" layoutInCell="1" allowOverlap="1" wp14:anchorId="3F29D929" wp14:editId="48A43FCD">
                <wp:simplePos x="0" y="0"/>
                <wp:positionH relativeFrom="column">
                  <wp:posOffset>0</wp:posOffset>
                </wp:positionH>
                <wp:positionV relativeFrom="paragraph">
                  <wp:posOffset>1277620</wp:posOffset>
                </wp:positionV>
                <wp:extent cx="6381750" cy="676275"/>
                <wp:effectExtent l="0" t="0" r="19050" b="9525"/>
                <wp:wrapSquare wrapText="bothSides"/>
                <wp:docPr id="262" name="Group 262"/>
                <wp:cNvGraphicFramePr/>
                <a:graphic xmlns:a="http://schemas.openxmlformats.org/drawingml/2006/main">
                  <a:graphicData uri="http://schemas.microsoft.com/office/word/2010/wordprocessingGroup">
                    <wpg:wgp>
                      <wpg:cNvGrpSpPr/>
                      <wpg:grpSpPr>
                        <a:xfrm>
                          <a:off x="0" y="0"/>
                          <a:ext cx="6381750" cy="676275"/>
                          <a:chOff x="0" y="0"/>
                          <a:chExt cx="6381750" cy="676275"/>
                        </a:xfrm>
                      </wpg:grpSpPr>
                      <wps:wsp>
                        <wps:cNvPr id="23" name="Text Box 23"/>
                        <wps:cNvSpPr txBox="1">
                          <a:spLocks noChangeArrowheads="1"/>
                        </wps:cNvSpPr>
                        <wps:spPr bwMode="auto">
                          <a:xfrm>
                            <a:off x="0" y="0"/>
                            <a:ext cx="6381750" cy="409575"/>
                          </a:xfrm>
                          <a:prstGeom prst="rect">
                            <a:avLst/>
                          </a:prstGeom>
                          <a:solidFill>
                            <a:srgbClr val="FFFFFF"/>
                          </a:solidFill>
                          <a:ln w="9525">
                            <a:solidFill>
                              <a:srgbClr val="000000"/>
                            </a:solidFill>
                            <a:miter lim="800000"/>
                            <a:headEnd/>
                            <a:tailEnd/>
                          </a:ln>
                        </wps:spPr>
                        <wps:txbx>
                          <w:txbxContent>
                            <w:p w14:paraId="46447FC1" w14:textId="77777777" w:rsidR="00CC2910" w:rsidRPr="00CC2910" w:rsidRDefault="00CC2910" w:rsidP="00CC2910">
                              <w:pPr>
                                <w:pStyle w:val="HTMLPreformatted"/>
                                <w:shd w:val="clear" w:color="auto" w:fill="FFFFFF"/>
                                <w:rPr>
                                  <w:ins w:id="4548" w:author="Peter Freiling" w:date="2018-12-03T11:56:00Z"/>
                                  <w:rFonts w:ascii="Consolas" w:hAnsi="Consolas"/>
                                  <w:color w:val="000000"/>
                                  <w:sz w:val="19"/>
                                  <w:szCs w:val="19"/>
                                  <w:rPrChange w:id="4549" w:author="Peter Freiling" w:date="2018-12-03T11:56:00Z">
                                    <w:rPr>
                                      <w:ins w:id="4550" w:author="Peter Freiling" w:date="2018-12-03T11:56:00Z"/>
                                      <w:rFonts w:ascii="Consolas" w:hAnsi="Consolas"/>
                                      <w:color w:val="000000"/>
                                    </w:rPr>
                                  </w:rPrChange>
                                </w:rPr>
                              </w:pPr>
                              <w:ins w:id="4551" w:author="Peter Freiling" w:date="2018-12-03T11:56:00Z">
                                <w:r w:rsidRPr="00CC2910">
                                  <w:rPr>
                                    <w:rFonts w:ascii="Consolas" w:hAnsi="Consolas"/>
                                    <w:color w:val="0000FF"/>
                                    <w:sz w:val="19"/>
                                    <w:szCs w:val="19"/>
                                    <w:rPrChange w:id="4552" w:author="Peter Freiling" w:date="2018-12-03T11:56:00Z">
                                      <w:rPr>
                                        <w:rFonts w:ascii="Consolas" w:hAnsi="Consolas"/>
                                        <w:color w:val="0000FF"/>
                                      </w:rPr>
                                    </w:rPrChange>
                                  </w:rPr>
                                  <w:t>var</w:t>
                                </w:r>
                                <w:r w:rsidRPr="00CC2910">
                                  <w:rPr>
                                    <w:rFonts w:ascii="Consolas" w:hAnsi="Consolas"/>
                                    <w:color w:val="000000"/>
                                    <w:sz w:val="19"/>
                                    <w:szCs w:val="19"/>
                                    <w:rPrChange w:id="4553" w:author="Peter Freiling" w:date="2018-12-03T11:56:00Z">
                                      <w:rPr>
                                        <w:rFonts w:ascii="Consolas" w:hAnsi="Consolas"/>
                                        <w:color w:val="000000"/>
                                      </w:rPr>
                                    </w:rPrChange>
                                  </w:rPr>
                                  <w:t> contextSwitchTwoCoresNoTemp = contextSwitchTwoCores.Select(</w:t>
                                </w:r>
                              </w:ins>
                            </w:p>
                            <w:p w14:paraId="4CE5E235" w14:textId="77777777" w:rsidR="00CC2910" w:rsidRPr="00CC2910" w:rsidRDefault="00CC2910" w:rsidP="00CC2910">
                              <w:pPr>
                                <w:pStyle w:val="HTMLPreformatted"/>
                                <w:shd w:val="clear" w:color="auto" w:fill="FFFFFF"/>
                                <w:rPr>
                                  <w:ins w:id="4554" w:author="Peter Freiling" w:date="2018-12-03T11:56:00Z"/>
                                  <w:rFonts w:ascii="Consolas" w:hAnsi="Consolas"/>
                                  <w:color w:val="000000"/>
                                  <w:sz w:val="19"/>
                                  <w:szCs w:val="19"/>
                                  <w:rPrChange w:id="4555" w:author="Peter Freiling" w:date="2018-12-03T11:56:00Z">
                                    <w:rPr>
                                      <w:ins w:id="4556" w:author="Peter Freiling" w:date="2018-12-03T11:56:00Z"/>
                                      <w:rFonts w:ascii="Consolas" w:hAnsi="Consolas"/>
                                      <w:color w:val="000000"/>
                                    </w:rPr>
                                  </w:rPrChange>
                                </w:rPr>
                              </w:pPr>
                              <w:ins w:id="4557" w:author="Peter Freiling" w:date="2018-12-03T11:56:00Z">
                                <w:r w:rsidRPr="00CC2910">
                                  <w:rPr>
                                    <w:rFonts w:ascii="Consolas" w:hAnsi="Consolas"/>
                                    <w:color w:val="000000"/>
                                    <w:sz w:val="19"/>
                                    <w:szCs w:val="19"/>
                                    <w:rPrChange w:id="4558" w:author="Peter Freiling" w:date="2018-12-03T11:56:00Z">
                                      <w:rPr>
                                        <w:rFonts w:ascii="Consolas" w:hAnsi="Consolas"/>
                                        <w:color w:val="000000"/>
                                      </w:rPr>
                                    </w:rPrChange>
                                  </w:rPr>
                                  <w:t>        e =&gt; </w:t>
                                </w:r>
                                <w:r w:rsidRPr="00CC2910">
                                  <w:rPr>
                                    <w:rFonts w:ascii="Consolas" w:hAnsi="Consolas"/>
                                    <w:color w:val="0000FF"/>
                                    <w:sz w:val="19"/>
                                    <w:szCs w:val="19"/>
                                    <w:rPrChange w:id="4559" w:author="Peter Freiling" w:date="2018-12-03T11:56:00Z">
                                      <w:rPr>
                                        <w:rFonts w:ascii="Consolas" w:hAnsi="Consolas"/>
                                        <w:color w:val="0000FF"/>
                                      </w:rPr>
                                    </w:rPrChange>
                                  </w:rPr>
                                  <w:t>new</w:t>
                                </w:r>
                                <w:r w:rsidRPr="00CC2910">
                                  <w:rPr>
                                    <w:rFonts w:ascii="Consolas" w:hAnsi="Consolas"/>
                                    <w:color w:val="000000"/>
                                    <w:sz w:val="19"/>
                                    <w:szCs w:val="19"/>
                                    <w:rPrChange w:id="4560" w:author="Peter Freiling" w:date="2018-12-03T11:56:00Z">
                                      <w:rPr>
                                        <w:rFonts w:ascii="Consolas" w:hAnsi="Consolas"/>
                                        <w:color w:val="000000"/>
                                      </w:rPr>
                                    </w:rPrChange>
                                  </w:rPr>
                                  <w:t> { e.Tick, e.ProcessId, e.CpuId });</w:t>
                                </w:r>
                              </w:ins>
                            </w:p>
                            <w:p w14:paraId="5EDF609C" w14:textId="47C16039" w:rsidR="00E80C46" w:rsidDel="00CC2910" w:rsidRDefault="00E80C46" w:rsidP="00CB5EAD">
                              <w:pPr>
                                <w:spacing w:after="0"/>
                                <w:rPr>
                                  <w:del w:id="4561" w:author="Peter Freiling" w:date="2018-12-03T11:56:00Z"/>
                                  <w:rFonts w:ascii="Consolas" w:hAnsi="Consolas" w:cs="Consolas"/>
                                  <w:color w:val="000000"/>
                                  <w:sz w:val="19"/>
                                  <w:szCs w:val="19"/>
                                  <w:highlight w:val="white"/>
                                </w:rPr>
                              </w:pPr>
                              <w:del w:id="4562" w:author="Peter Freiling" w:date="2018-12-03T11:56:00Z">
                                <w:r w:rsidDel="00CC2910">
                                  <w:rPr>
                                    <w:rFonts w:ascii="Consolas" w:hAnsi="Consolas" w:cs="Consolas"/>
                                    <w:color w:val="0000FF"/>
                                    <w:sz w:val="19"/>
                                    <w:szCs w:val="19"/>
                                    <w:highlight w:val="white"/>
                                  </w:rPr>
                                  <w:delText>var</w:delText>
                                </w:r>
                                <w:r w:rsidDel="00CC2910">
                                  <w:rPr>
                                    <w:rFonts w:ascii="Consolas" w:hAnsi="Consolas" w:cs="Consolas"/>
                                    <w:color w:val="000000"/>
                                    <w:sz w:val="19"/>
                                    <w:szCs w:val="19"/>
                                    <w:highlight w:val="white"/>
                                  </w:rPr>
                                  <w:delText xml:space="preserve"> cSNarrowTicks2Cores = cSTicks2Cores.Select(</w:delText>
                                </w:r>
                              </w:del>
                            </w:p>
                            <w:p w14:paraId="7690252D" w14:textId="3343ACAF" w:rsidR="00E80C46" w:rsidRDefault="00E80C46" w:rsidP="00CB5EAD">
                              <w:pPr>
                                <w:spacing w:after="0"/>
                              </w:pPr>
                              <w:del w:id="4563" w:author="Peter Freiling" w:date="2018-12-03T11:56:00Z">
                                <w:r w:rsidDel="00CC2910">
                                  <w:rPr>
                                    <w:rFonts w:ascii="Consolas" w:hAnsi="Consolas" w:cs="Consolas"/>
                                    <w:color w:val="000000"/>
                                    <w:sz w:val="19"/>
                                    <w:szCs w:val="19"/>
                                    <w:highlight w:val="white"/>
                                  </w:rPr>
                                  <w:delText xml:space="preserve">        e =&gt; </w:delText>
                                </w:r>
                                <w:r w:rsidDel="00CC2910">
                                  <w:rPr>
                                    <w:rFonts w:ascii="Consolas" w:hAnsi="Consolas" w:cs="Consolas"/>
                                    <w:color w:val="0000FF"/>
                                    <w:sz w:val="19"/>
                                    <w:szCs w:val="19"/>
                                    <w:highlight w:val="white"/>
                                  </w:rPr>
                                  <w:delText>new</w:delText>
                                </w:r>
                                <w:r w:rsidDel="00CC2910">
                                  <w:rPr>
                                    <w:rFonts w:ascii="Consolas" w:hAnsi="Consolas" w:cs="Consolas"/>
                                    <w:color w:val="000000"/>
                                    <w:sz w:val="19"/>
                                    <w:szCs w:val="19"/>
                                    <w:highlight w:val="white"/>
                                  </w:rPr>
                                  <w:delText xml:space="preserve"> { CSTicks = e.CSTicks, </w:delText>
                                </w:r>
                              </w:del>
                              <w:del w:id="4564" w:author="Peter Freiling" w:date="2018-12-03T10:33:00Z">
                                <w:r w:rsidDel="00D77883">
                                  <w:rPr>
                                    <w:rFonts w:ascii="Consolas" w:hAnsi="Consolas" w:cs="Consolas"/>
                                    <w:color w:val="000000"/>
                                    <w:sz w:val="19"/>
                                    <w:szCs w:val="19"/>
                                    <w:highlight w:val="white"/>
                                  </w:rPr>
                                  <w:delText>PID</w:delText>
                                </w:r>
                              </w:del>
                              <w:del w:id="4565" w:author="Peter Freiling" w:date="2018-12-03T11:56:00Z">
                                <w:r w:rsidDel="00CC2910">
                                  <w:rPr>
                                    <w:rFonts w:ascii="Consolas" w:hAnsi="Consolas" w:cs="Consolas"/>
                                    <w:color w:val="000000"/>
                                    <w:sz w:val="19"/>
                                    <w:szCs w:val="19"/>
                                    <w:highlight w:val="white"/>
                                  </w:rPr>
                                  <w:delText xml:space="preserve"> = e.</w:delText>
                                </w:r>
                              </w:del>
                              <w:del w:id="4566" w:author="Peter Freiling" w:date="2018-12-03T10:33:00Z">
                                <w:r w:rsidDel="00D77883">
                                  <w:rPr>
                                    <w:rFonts w:ascii="Consolas" w:hAnsi="Consolas" w:cs="Consolas"/>
                                    <w:color w:val="000000"/>
                                    <w:sz w:val="19"/>
                                    <w:szCs w:val="19"/>
                                    <w:highlight w:val="white"/>
                                  </w:rPr>
                                  <w:delText>PID</w:delText>
                                </w:r>
                              </w:del>
                              <w:del w:id="4567" w:author="Peter Freiling" w:date="2018-12-03T11:56:00Z">
                                <w:r w:rsidDel="00CC2910">
                                  <w:rPr>
                                    <w:rFonts w:ascii="Consolas" w:hAnsi="Consolas" w:cs="Consolas"/>
                                    <w:color w:val="000000"/>
                                    <w:sz w:val="19"/>
                                    <w:szCs w:val="19"/>
                                    <w:highlight w:val="white"/>
                                  </w:rPr>
                                  <w:delText xml:space="preserve">, </w:delText>
                                </w:r>
                              </w:del>
                              <w:del w:id="4568" w:author="Peter Freiling" w:date="2018-12-03T10:33:00Z">
                                <w:r w:rsidDel="00D77883">
                                  <w:rPr>
                                    <w:rFonts w:ascii="Consolas" w:hAnsi="Consolas" w:cs="Consolas"/>
                                    <w:color w:val="000000"/>
                                    <w:sz w:val="19"/>
                                    <w:szCs w:val="19"/>
                                    <w:highlight w:val="white"/>
                                  </w:rPr>
                                  <w:delText>CID</w:delText>
                                </w:r>
                              </w:del>
                              <w:del w:id="4569" w:author="Peter Freiling" w:date="2018-12-03T11:56:00Z">
                                <w:r w:rsidDel="00CC2910">
                                  <w:rPr>
                                    <w:rFonts w:ascii="Consolas" w:hAnsi="Consolas" w:cs="Consolas"/>
                                    <w:color w:val="000000"/>
                                    <w:sz w:val="19"/>
                                    <w:szCs w:val="19"/>
                                    <w:highlight w:val="white"/>
                                  </w:rPr>
                                  <w:delText xml:space="preserve"> = e.</w:delText>
                                </w:r>
                              </w:del>
                              <w:del w:id="4570" w:author="Peter Freiling" w:date="2018-12-03T10:33:00Z">
                                <w:r w:rsidDel="00D77883">
                                  <w:rPr>
                                    <w:rFonts w:ascii="Consolas" w:hAnsi="Consolas" w:cs="Consolas"/>
                                    <w:color w:val="000000"/>
                                    <w:sz w:val="19"/>
                                    <w:szCs w:val="19"/>
                                    <w:highlight w:val="white"/>
                                  </w:rPr>
                                  <w:delText>CID</w:delText>
                                </w:r>
                              </w:del>
                              <w:del w:id="4571" w:author="Peter Freiling" w:date="2018-12-03T11:56:00Z">
                                <w:r w:rsidDel="00CC2910">
                                  <w:rPr>
                                    <w:rFonts w:ascii="Consolas" w:hAnsi="Consolas" w:cs="Consolas"/>
                                    <w:color w:val="000000"/>
                                    <w:sz w:val="19"/>
                                    <w:szCs w:val="19"/>
                                    <w:highlight w:val="white"/>
                                  </w:rPr>
                                  <w:delText xml:space="preserve"> });</w:delText>
                                </w:r>
                              </w:del>
                            </w:p>
                          </w:txbxContent>
                        </wps:txbx>
                        <wps:bodyPr rot="0" vert="horz" wrap="square" lIns="91440" tIns="45720" rIns="91440" bIns="45720" anchor="t" anchorCtr="0">
                          <a:noAutofit/>
                        </wps:bodyPr>
                      </wps:wsp>
                      <wps:wsp>
                        <wps:cNvPr id="24" name="Text Box 24"/>
                        <wps:cNvSpPr txBox="1"/>
                        <wps:spPr>
                          <a:xfrm>
                            <a:off x="0" y="466725"/>
                            <a:ext cx="6381750" cy="209550"/>
                          </a:xfrm>
                          <a:prstGeom prst="rect">
                            <a:avLst/>
                          </a:prstGeom>
                          <a:solidFill>
                            <a:prstClr val="white"/>
                          </a:solidFill>
                          <a:ln>
                            <a:noFill/>
                          </a:ln>
                          <a:effectLst/>
                        </wps:spPr>
                        <wps:txbx>
                          <w:txbxContent>
                            <w:p w14:paraId="53FABEEA" w14:textId="04EF11E3" w:rsidR="00E80C46" w:rsidRDefault="00E80C46" w:rsidP="00CB5EAD">
                              <w:pPr>
                                <w:pStyle w:val="Caption"/>
                                <w:rPr>
                                  <w:noProof/>
                                </w:rPr>
                              </w:pPr>
                              <w:bookmarkStart w:id="4572" w:name="_Ref363834914"/>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17</w:t>
                              </w:r>
                              <w:r w:rsidR="00904F8B">
                                <w:rPr>
                                  <w:noProof/>
                                </w:rPr>
                                <w:fldChar w:fldCharType="end"/>
                              </w:r>
                              <w:bookmarkEnd w:id="4572"/>
                              <w:r>
                                <w:t>: Select Query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29D929" id="Group 262" o:spid="_x0000_s1056" style="position:absolute;margin-left:0;margin-top:100.6pt;width:502.5pt;height:53.25pt;z-index:251631639;mso-position-horizontal-relative:text;mso-position-vertical-relative:text;mso-width-relative:margin;mso-height-relative:margin" coordsize="63817,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">
                <v:shape id="Text Box 23" o:spid="_x0000_s1057" type="#_x0000_t202" style="position:absolute;width:63817;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46447FC1" w14:textId="77777777" w:rsidR="00CC2910" w:rsidRPr="00CC2910" w:rsidRDefault="00CC2910" w:rsidP="00CC2910">
                        <w:pPr>
                          <w:pStyle w:val="HTMLPreformatted"/>
                          <w:shd w:val="clear" w:color="auto" w:fill="FFFFFF"/>
                          <w:rPr>
                            <w:ins w:id="4573" w:author="Peter Freiling" w:date="2018-12-03T11:56:00Z"/>
                            <w:rFonts w:ascii="Consolas" w:hAnsi="Consolas"/>
                            <w:color w:val="000000"/>
                            <w:sz w:val="19"/>
                            <w:szCs w:val="19"/>
                            <w:rPrChange w:id="4574" w:author="Peter Freiling" w:date="2018-12-03T11:56:00Z">
                              <w:rPr>
                                <w:ins w:id="4575" w:author="Peter Freiling" w:date="2018-12-03T11:56:00Z"/>
                                <w:rFonts w:ascii="Consolas" w:hAnsi="Consolas"/>
                                <w:color w:val="000000"/>
                              </w:rPr>
                            </w:rPrChange>
                          </w:rPr>
                        </w:pPr>
                        <w:ins w:id="4576" w:author="Peter Freiling" w:date="2018-12-03T11:56:00Z">
                          <w:r w:rsidRPr="00CC2910">
                            <w:rPr>
                              <w:rFonts w:ascii="Consolas" w:hAnsi="Consolas"/>
                              <w:color w:val="0000FF"/>
                              <w:sz w:val="19"/>
                              <w:szCs w:val="19"/>
                              <w:rPrChange w:id="4577" w:author="Peter Freiling" w:date="2018-12-03T11:56:00Z">
                                <w:rPr>
                                  <w:rFonts w:ascii="Consolas" w:hAnsi="Consolas"/>
                                  <w:color w:val="0000FF"/>
                                </w:rPr>
                              </w:rPrChange>
                            </w:rPr>
                            <w:t>var</w:t>
                          </w:r>
                          <w:r w:rsidRPr="00CC2910">
                            <w:rPr>
                              <w:rFonts w:ascii="Consolas" w:hAnsi="Consolas"/>
                              <w:color w:val="000000"/>
                              <w:sz w:val="19"/>
                              <w:szCs w:val="19"/>
                              <w:rPrChange w:id="4578" w:author="Peter Freiling" w:date="2018-12-03T11:56:00Z">
                                <w:rPr>
                                  <w:rFonts w:ascii="Consolas" w:hAnsi="Consolas"/>
                                  <w:color w:val="000000"/>
                                </w:rPr>
                              </w:rPrChange>
                            </w:rPr>
                            <w:t> contextSwitchTwoCoresNoTemp = contextSwitchTwoCores.Select(</w:t>
                          </w:r>
                        </w:ins>
                      </w:p>
                      <w:p w14:paraId="4CE5E235" w14:textId="77777777" w:rsidR="00CC2910" w:rsidRPr="00CC2910" w:rsidRDefault="00CC2910" w:rsidP="00CC2910">
                        <w:pPr>
                          <w:pStyle w:val="HTMLPreformatted"/>
                          <w:shd w:val="clear" w:color="auto" w:fill="FFFFFF"/>
                          <w:rPr>
                            <w:ins w:id="4579" w:author="Peter Freiling" w:date="2018-12-03T11:56:00Z"/>
                            <w:rFonts w:ascii="Consolas" w:hAnsi="Consolas"/>
                            <w:color w:val="000000"/>
                            <w:sz w:val="19"/>
                            <w:szCs w:val="19"/>
                            <w:rPrChange w:id="4580" w:author="Peter Freiling" w:date="2018-12-03T11:56:00Z">
                              <w:rPr>
                                <w:ins w:id="4581" w:author="Peter Freiling" w:date="2018-12-03T11:56:00Z"/>
                                <w:rFonts w:ascii="Consolas" w:hAnsi="Consolas"/>
                                <w:color w:val="000000"/>
                              </w:rPr>
                            </w:rPrChange>
                          </w:rPr>
                        </w:pPr>
                        <w:ins w:id="4582" w:author="Peter Freiling" w:date="2018-12-03T11:56:00Z">
                          <w:r w:rsidRPr="00CC2910">
                            <w:rPr>
                              <w:rFonts w:ascii="Consolas" w:hAnsi="Consolas"/>
                              <w:color w:val="000000"/>
                              <w:sz w:val="19"/>
                              <w:szCs w:val="19"/>
                              <w:rPrChange w:id="4583" w:author="Peter Freiling" w:date="2018-12-03T11:56:00Z">
                                <w:rPr>
                                  <w:rFonts w:ascii="Consolas" w:hAnsi="Consolas"/>
                                  <w:color w:val="000000"/>
                                </w:rPr>
                              </w:rPrChange>
                            </w:rPr>
                            <w:t>        e =&gt; </w:t>
                          </w:r>
                          <w:r w:rsidRPr="00CC2910">
                            <w:rPr>
                              <w:rFonts w:ascii="Consolas" w:hAnsi="Consolas"/>
                              <w:color w:val="0000FF"/>
                              <w:sz w:val="19"/>
                              <w:szCs w:val="19"/>
                              <w:rPrChange w:id="4584" w:author="Peter Freiling" w:date="2018-12-03T11:56:00Z">
                                <w:rPr>
                                  <w:rFonts w:ascii="Consolas" w:hAnsi="Consolas"/>
                                  <w:color w:val="0000FF"/>
                                </w:rPr>
                              </w:rPrChange>
                            </w:rPr>
                            <w:t>new</w:t>
                          </w:r>
                          <w:r w:rsidRPr="00CC2910">
                            <w:rPr>
                              <w:rFonts w:ascii="Consolas" w:hAnsi="Consolas"/>
                              <w:color w:val="000000"/>
                              <w:sz w:val="19"/>
                              <w:szCs w:val="19"/>
                              <w:rPrChange w:id="4585" w:author="Peter Freiling" w:date="2018-12-03T11:56:00Z">
                                <w:rPr>
                                  <w:rFonts w:ascii="Consolas" w:hAnsi="Consolas"/>
                                  <w:color w:val="000000"/>
                                </w:rPr>
                              </w:rPrChange>
                            </w:rPr>
                            <w:t> { e.Tick, e.ProcessId, e.CpuId });</w:t>
                          </w:r>
                        </w:ins>
                      </w:p>
                      <w:p w14:paraId="5EDF609C" w14:textId="47C16039" w:rsidR="00E80C46" w:rsidDel="00CC2910" w:rsidRDefault="00E80C46" w:rsidP="00CB5EAD">
                        <w:pPr>
                          <w:spacing w:after="0"/>
                          <w:rPr>
                            <w:del w:id="4586" w:author="Peter Freiling" w:date="2018-12-03T11:56:00Z"/>
                            <w:rFonts w:ascii="Consolas" w:hAnsi="Consolas" w:cs="Consolas"/>
                            <w:color w:val="000000"/>
                            <w:sz w:val="19"/>
                            <w:szCs w:val="19"/>
                            <w:highlight w:val="white"/>
                          </w:rPr>
                        </w:pPr>
                        <w:del w:id="4587" w:author="Peter Freiling" w:date="2018-12-03T11:56:00Z">
                          <w:r w:rsidDel="00CC2910">
                            <w:rPr>
                              <w:rFonts w:ascii="Consolas" w:hAnsi="Consolas" w:cs="Consolas"/>
                              <w:color w:val="0000FF"/>
                              <w:sz w:val="19"/>
                              <w:szCs w:val="19"/>
                              <w:highlight w:val="white"/>
                            </w:rPr>
                            <w:delText>var</w:delText>
                          </w:r>
                          <w:r w:rsidDel="00CC2910">
                            <w:rPr>
                              <w:rFonts w:ascii="Consolas" w:hAnsi="Consolas" w:cs="Consolas"/>
                              <w:color w:val="000000"/>
                              <w:sz w:val="19"/>
                              <w:szCs w:val="19"/>
                              <w:highlight w:val="white"/>
                            </w:rPr>
                            <w:delText xml:space="preserve"> cSNarrowTicks2Cores = cSTicks2Cores.Select(</w:delText>
                          </w:r>
                        </w:del>
                      </w:p>
                      <w:p w14:paraId="7690252D" w14:textId="3343ACAF" w:rsidR="00E80C46" w:rsidRDefault="00E80C46" w:rsidP="00CB5EAD">
                        <w:pPr>
                          <w:spacing w:after="0"/>
                        </w:pPr>
                        <w:del w:id="4588" w:author="Peter Freiling" w:date="2018-12-03T11:56:00Z">
                          <w:r w:rsidDel="00CC2910">
                            <w:rPr>
                              <w:rFonts w:ascii="Consolas" w:hAnsi="Consolas" w:cs="Consolas"/>
                              <w:color w:val="000000"/>
                              <w:sz w:val="19"/>
                              <w:szCs w:val="19"/>
                              <w:highlight w:val="white"/>
                            </w:rPr>
                            <w:delText xml:space="preserve">        e =&gt; </w:delText>
                          </w:r>
                          <w:r w:rsidDel="00CC2910">
                            <w:rPr>
                              <w:rFonts w:ascii="Consolas" w:hAnsi="Consolas" w:cs="Consolas"/>
                              <w:color w:val="0000FF"/>
                              <w:sz w:val="19"/>
                              <w:szCs w:val="19"/>
                              <w:highlight w:val="white"/>
                            </w:rPr>
                            <w:delText>new</w:delText>
                          </w:r>
                          <w:r w:rsidDel="00CC2910">
                            <w:rPr>
                              <w:rFonts w:ascii="Consolas" w:hAnsi="Consolas" w:cs="Consolas"/>
                              <w:color w:val="000000"/>
                              <w:sz w:val="19"/>
                              <w:szCs w:val="19"/>
                              <w:highlight w:val="white"/>
                            </w:rPr>
                            <w:delText xml:space="preserve"> { CSTicks = e.CSTicks, </w:delText>
                          </w:r>
                        </w:del>
                        <w:del w:id="4589" w:author="Peter Freiling" w:date="2018-12-03T10:33:00Z">
                          <w:r w:rsidDel="00D77883">
                            <w:rPr>
                              <w:rFonts w:ascii="Consolas" w:hAnsi="Consolas" w:cs="Consolas"/>
                              <w:color w:val="000000"/>
                              <w:sz w:val="19"/>
                              <w:szCs w:val="19"/>
                              <w:highlight w:val="white"/>
                            </w:rPr>
                            <w:delText>PID</w:delText>
                          </w:r>
                        </w:del>
                        <w:del w:id="4590" w:author="Peter Freiling" w:date="2018-12-03T11:56:00Z">
                          <w:r w:rsidDel="00CC2910">
                            <w:rPr>
                              <w:rFonts w:ascii="Consolas" w:hAnsi="Consolas" w:cs="Consolas"/>
                              <w:color w:val="000000"/>
                              <w:sz w:val="19"/>
                              <w:szCs w:val="19"/>
                              <w:highlight w:val="white"/>
                            </w:rPr>
                            <w:delText xml:space="preserve"> = e.</w:delText>
                          </w:r>
                        </w:del>
                        <w:del w:id="4591" w:author="Peter Freiling" w:date="2018-12-03T10:33:00Z">
                          <w:r w:rsidDel="00D77883">
                            <w:rPr>
                              <w:rFonts w:ascii="Consolas" w:hAnsi="Consolas" w:cs="Consolas"/>
                              <w:color w:val="000000"/>
                              <w:sz w:val="19"/>
                              <w:szCs w:val="19"/>
                              <w:highlight w:val="white"/>
                            </w:rPr>
                            <w:delText>PID</w:delText>
                          </w:r>
                        </w:del>
                        <w:del w:id="4592" w:author="Peter Freiling" w:date="2018-12-03T11:56:00Z">
                          <w:r w:rsidDel="00CC2910">
                            <w:rPr>
                              <w:rFonts w:ascii="Consolas" w:hAnsi="Consolas" w:cs="Consolas"/>
                              <w:color w:val="000000"/>
                              <w:sz w:val="19"/>
                              <w:szCs w:val="19"/>
                              <w:highlight w:val="white"/>
                            </w:rPr>
                            <w:delText xml:space="preserve">, </w:delText>
                          </w:r>
                        </w:del>
                        <w:del w:id="4593" w:author="Peter Freiling" w:date="2018-12-03T10:33:00Z">
                          <w:r w:rsidDel="00D77883">
                            <w:rPr>
                              <w:rFonts w:ascii="Consolas" w:hAnsi="Consolas" w:cs="Consolas"/>
                              <w:color w:val="000000"/>
                              <w:sz w:val="19"/>
                              <w:szCs w:val="19"/>
                              <w:highlight w:val="white"/>
                            </w:rPr>
                            <w:delText>CID</w:delText>
                          </w:r>
                        </w:del>
                        <w:del w:id="4594" w:author="Peter Freiling" w:date="2018-12-03T11:56:00Z">
                          <w:r w:rsidDel="00CC2910">
                            <w:rPr>
                              <w:rFonts w:ascii="Consolas" w:hAnsi="Consolas" w:cs="Consolas"/>
                              <w:color w:val="000000"/>
                              <w:sz w:val="19"/>
                              <w:szCs w:val="19"/>
                              <w:highlight w:val="white"/>
                            </w:rPr>
                            <w:delText xml:space="preserve"> = e.</w:delText>
                          </w:r>
                        </w:del>
                        <w:del w:id="4595" w:author="Peter Freiling" w:date="2018-12-03T10:33:00Z">
                          <w:r w:rsidDel="00D77883">
                            <w:rPr>
                              <w:rFonts w:ascii="Consolas" w:hAnsi="Consolas" w:cs="Consolas"/>
                              <w:color w:val="000000"/>
                              <w:sz w:val="19"/>
                              <w:szCs w:val="19"/>
                              <w:highlight w:val="white"/>
                            </w:rPr>
                            <w:delText>CID</w:delText>
                          </w:r>
                        </w:del>
                        <w:del w:id="4596" w:author="Peter Freiling" w:date="2018-12-03T11:56:00Z">
                          <w:r w:rsidDel="00CC2910">
                            <w:rPr>
                              <w:rFonts w:ascii="Consolas" w:hAnsi="Consolas" w:cs="Consolas"/>
                              <w:color w:val="000000"/>
                              <w:sz w:val="19"/>
                              <w:szCs w:val="19"/>
                              <w:highlight w:val="white"/>
                            </w:rPr>
                            <w:delText xml:space="preserve"> });</w:delText>
                          </w:r>
                        </w:del>
                      </w:p>
                    </w:txbxContent>
                  </v:textbox>
                </v:shape>
                <v:shape id="Text Box 24" o:spid="_x0000_s1058" type="#_x0000_t202" style="position:absolute;top:4667;width:6381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14:paraId="53FABEEA" w14:textId="04EF11E3" w:rsidR="00E80C46" w:rsidRDefault="00E80C46" w:rsidP="00CB5EAD">
                        <w:pPr>
                          <w:pStyle w:val="Caption"/>
                          <w:rPr>
                            <w:noProof/>
                          </w:rPr>
                        </w:pPr>
                        <w:bookmarkStart w:id="4597" w:name="_Ref363834914"/>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17</w:t>
                        </w:r>
                        <w:r w:rsidR="00904F8B">
                          <w:rPr>
                            <w:noProof/>
                          </w:rPr>
                          <w:fldChar w:fldCharType="end"/>
                        </w:r>
                        <w:bookmarkEnd w:id="4597"/>
                        <w:r>
                          <w:t>: Select Query Code</w:t>
                        </w:r>
                      </w:p>
                    </w:txbxContent>
                  </v:textbox>
                </v:shape>
                <w10:wrap type="square"/>
              </v:group>
            </w:pict>
          </mc:Fallback>
        </mc:AlternateContent>
      </w:r>
      <w:r w:rsidR="00D3660E">
        <w:t xml:space="preserve">In other words, the Select must drop the temperature information while retaining all the other information. Note that the output payload type, therefore, has one less field than the input payload type. Since defining a new explicit type in such situations can be very burdensome when writing queries in </w:t>
      </w:r>
      <w:r w:rsidR="00777EEE">
        <w:t>LINQ</w:t>
      </w:r>
      <w:r w:rsidR="00D3660E">
        <w:t xml:space="preserve">, C# has the ability to define new types, called anonymous types, as part of the expression passed into the Select statement. </w:t>
      </w:r>
      <w:r w:rsidR="00CB5EAD">
        <w:fldChar w:fldCharType="begin"/>
      </w:r>
      <w:r w:rsidR="00CB5EAD">
        <w:instrText xml:space="preserve"> REF _Ref363834914 \h </w:instrText>
      </w:r>
      <w:r w:rsidR="00CB5EAD">
        <w:fldChar w:fldCharType="separate"/>
      </w:r>
      <w:r w:rsidR="00480634">
        <w:t>Fig</w:t>
      </w:r>
      <w:r w:rsidR="00480634">
        <w:t>u</w:t>
      </w:r>
      <w:r w:rsidR="00480634">
        <w:t xml:space="preserve">re </w:t>
      </w:r>
      <w:r w:rsidR="00480634">
        <w:rPr>
          <w:noProof/>
        </w:rPr>
        <w:t>17</w:t>
      </w:r>
      <w:r w:rsidR="00CB5EAD">
        <w:fldChar w:fldCharType="end"/>
      </w:r>
      <w:r w:rsidR="00CB5EAD">
        <w:t xml:space="preserve"> s</w:t>
      </w:r>
      <w:r w:rsidR="00D3660E">
        <w:t>hows how this is used in our example.</w:t>
      </w:r>
      <w:r w:rsidR="00CB5EAD">
        <w:t xml:space="preserve"> Note that C# is careful to ensure that all anonymous types which have the same members defined in the same order are of the same type.</w:t>
      </w:r>
    </w:p>
    <w:p w14:paraId="7F2D6540" w14:textId="1AAE801F" w:rsidR="00A0776D" w:rsidRDefault="00950AAC" w:rsidP="00CB5EAD">
      <w:r>
        <w:rPr>
          <w:noProof/>
        </w:rPr>
        <mc:AlternateContent>
          <mc:Choice Requires="wpg">
            <w:drawing>
              <wp:anchor distT="0" distB="0" distL="114300" distR="114300" simplePos="0" relativeHeight="251640891" behindDoc="0" locked="0" layoutInCell="1" allowOverlap="1" wp14:anchorId="2B0A8515" wp14:editId="60308199">
                <wp:simplePos x="0" y="0"/>
                <wp:positionH relativeFrom="margin">
                  <wp:align>right</wp:align>
                </wp:positionH>
                <wp:positionV relativeFrom="paragraph">
                  <wp:posOffset>482600</wp:posOffset>
                </wp:positionV>
                <wp:extent cx="6381750" cy="733425"/>
                <wp:effectExtent l="0" t="0" r="19050" b="9525"/>
                <wp:wrapSquare wrapText="bothSides"/>
                <wp:docPr id="263" name="Group 263"/>
                <wp:cNvGraphicFramePr/>
                <a:graphic xmlns:a="http://schemas.openxmlformats.org/drawingml/2006/main">
                  <a:graphicData uri="http://schemas.microsoft.com/office/word/2010/wordprocessingGroup">
                    <wpg:wgp>
                      <wpg:cNvGrpSpPr/>
                      <wpg:grpSpPr>
                        <a:xfrm>
                          <a:off x="0" y="0"/>
                          <a:ext cx="6381750" cy="733425"/>
                          <a:chOff x="0" y="0"/>
                          <a:chExt cx="6381750" cy="733425"/>
                        </a:xfrm>
                      </wpg:grpSpPr>
                      <wps:wsp>
                        <wps:cNvPr id="219" name="Text Box 219"/>
                        <wps:cNvSpPr txBox="1">
                          <a:spLocks noChangeArrowheads="1"/>
                        </wps:cNvSpPr>
                        <wps:spPr bwMode="auto">
                          <a:xfrm>
                            <a:off x="0" y="0"/>
                            <a:ext cx="6381750" cy="409575"/>
                          </a:xfrm>
                          <a:prstGeom prst="rect">
                            <a:avLst/>
                          </a:prstGeom>
                          <a:solidFill>
                            <a:srgbClr val="FFFFFF"/>
                          </a:solidFill>
                          <a:ln w="9525">
                            <a:solidFill>
                              <a:srgbClr val="000000"/>
                            </a:solidFill>
                            <a:miter lim="800000"/>
                            <a:headEnd/>
                            <a:tailEnd/>
                          </a:ln>
                        </wps:spPr>
                        <wps:txbx>
                          <w:txbxContent>
                            <w:p w14:paraId="6D176E85" w14:textId="77777777" w:rsidR="003E3B2F" w:rsidRPr="005B32C7" w:rsidRDefault="00E80C46" w:rsidP="003E3B2F">
                              <w:pPr>
                                <w:pStyle w:val="HTMLPreformatted"/>
                                <w:shd w:val="clear" w:color="auto" w:fill="FFFFFF"/>
                                <w:rPr>
                                  <w:ins w:id="4598" w:author="Peter Freiling" w:date="2018-12-03T12:02:00Z"/>
                                  <w:rFonts w:ascii="Consolas" w:hAnsi="Consolas"/>
                                  <w:color w:val="000000"/>
                                  <w:sz w:val="19"/>
                                  <w:szCs w:val="19"/>
                                  <w:rPrChange w:id="4599" w:author="Peter Freiling" w:date="2018-12-03T12:04:00Z">
                                    <w:rPr>
                                      <w:ins w:id="4600" w:author="Peter Freiling" w:date="2018-12-03T12:02:00Z"/>
                                      <w:rFonts w:ascii="Consolas" w:hAnsi="Consolas"/>
                                      <w:color w:val="000000"/>
                                    </w:rPr>
                                  </w:rPrChange>
                                </w:rPr>
                              </w:pPr>
                              <w:r w:rsidRPr="00FC144B">
                                <w:rPr>
                                  <w:rFonts w:ascii="Consolas" w:hAnsi="Consolas" w:cs="Consolas"/>
                                  <w:color w:val="0000FF"/>
                                  <w:sz w:val="19"/>
                                  <w:szCs w:val="19"/>
                                  <w:highlight w:val="white"/>
                                </w:rPr>
                                <w:t>var</w:t>
                              </w:r>
                              <w:r w:rsidRPr="00FC144B">
                                <w:rPr>
                                  <w:rFonts w:ascii="Consolas" w:hAnsi="Consolas" w:cs="Consolas"/>
                                  <w:color w:val="000000"/>
                                  <w:sz w:val="19"/>
                                  <w:szCs w:val="19"/>
                                  <w:highlight w:val="white"/>
                                </w:rPr>
                                <w:t xml:space="preserve"> </w:t>
                              </w:r>
                              <w:ins w:id="4601" w:author="Peter Freiling" w:date="2018-12-03T12:02:00Z">
                                <w:r w:rsidR="003E3B2F" w:rsidRPr="005B32C7">
                                  <w:rPr>
                                    <w:rFonts w:ascii="Consolas" w:hAnsi="Consolas"/>
                                    <w:color w:val="000000"/>
                                    <w:sz w:val="19"/>
                                    <w:szCs w:val="19"/>
                                    <w:rPrChange w:id="4602" w:author="Peter Freiling" w:date="2018-12-03T12:04:00Z">
                                      <w:rPr>
                                        <w:rFonts w:ascii="Consolas" w:hAnsi="Consolas"/>
                                        <w:color w:val="000000"/>
                                      </w:rPr>
                                    </w:rPrChange>
                                  </w:rPr>
                                  <w:t>contextSwitchTwoCoresNoTemp = contextSwitchTwoCores.Select(</w:t>
                                </w:r>
                              </w:ins>
                            </w:p>
                            <w:p w14:paraId="42F7C5FB" w14:textId="0318E50A" w:rsidR="00E80C46" w:rsidRPr="00D8359D" w:rsidDel="003E3B2F" w:rsidRDefault="00E80C46" w:rsidP="00A0776D">
                              <w:pPr>
                                <w:spacing w:after="0"/>
                                <w:rPr>
                                  <w:del w:id="4603" w:author="Peter Freiling" w:date="2018-12-03T12:02:00Z"/>
                                  <w:rFonts w:ascii="Consolas" w:hAnsi="Consolas" w:cs="Consolas"/>
                                  <w:color w:val="000000"/>
                                  <w:sz w:val="19"/>
                                  <w:szCs w:val="19"/>
                                  <w:highlight w:val="white"/>
                                </w:rPr>
                              </w:pPr>
                              <w:del w:id="4604" w:author="Peter Freiling" w:date="2018-12-03T12:02:00Z">
                                <w:r w:rsidRPr="00FC144B" w:rsidDel="003E3B2F">
                                  <w:rPr>
                                    <w:rFonts w:ascii="Consolas" w:hAnsi="Consolas" w:cs="Consolas"/>
                                    <w:color w:val="000000"/>
                                    <w:sz w:val="19"/>
                                    <w:szCs w:val="19"/>
                                    <w:highlight w:val="white"/>
                                  </w:rPr>
                                  <w:delText>cSNarrowTicks2Cores</w:delText>
                                </w:r>
                              </w:del>
                              <w:ins w:id="4605" w:author="Jonathan Goldstein" w:date="2013-09-24T10:06:00Z">
                                <w:del w:id="4606" w:author="Peter Freiling" w:date="2018-12-03T12:02:00Z">
                                  <w:r w:rsidRPr="00FC144B" w:rsidDel="003E3B2F">
                                    <w:rPr>
                                      <w:rFonts w:ascii="Consolas" w:hAnsi="Consolas" w:cs="Consolas"/>
                                      <w:color w:val="000000"/>
                                      <w:sz w:val="19"/>
                                      <w:szCs w:val="19"/>
                                      <w:highlight w:val="white"/>
                                    </w:rPr>
                                    <w:delText>2</w:delText>
                                  </w:r>
                                </w:del>
                              </w:ins>
                              <w:del w:id="4607" w:author="Peter Freiling" w:date="2018-12-03T12:02:00Z">
                                <w:r w:rsidRPr="00FC144B" w:rsidDel="003E3B2F">
                                  <w:rPr>
                                    <w:rFonts w:ascii="Consolas" w:hAnsi="Consolas" w:cs="Consolas"/>
                                    <w:color w:val="000000"/>
                                    <w:sz w:val="19"/>
                                    <w:szCs w:val="19"/>
                                    <w:highlight w:val="white"/>
                                  </w:rPr>
                                  <w:delText xml:space="preserve"> = cSTicks2Cores.Select(</w:delText>
                                </w:r>
                              </w:del>
                            </w:p>
                            <w:p w14:paraId="3673095F" w14:textId="57D73729" w:rsidR="00E80C46" w:rsidRPr="005B32C7" w:rsidRDefault="00E80C46" w:rsidP="005B32C7">
                              <w:pPr>
                                <w:pStyle w:val="HTMLPreformatted"/>
                                <w:shd w:val="clear" w:color="auto" w:fill="FFFFFF"/>
                                <w:rPr>
                                  <w:sz w:val="19"/>
                                  <w:szCs w:val="19"/>
                                  <w:rPrChange w:id="4608" w:author="Peter Freiling" w:date="2018-12-03T12:04:00Z">
                                    <w:rPr/>
                                  </w:rPrChange>
                                </w:rPr>
                                <w:pPrChange w:id="4609" w:author="Peter Freiling" w:date="2018-12-03T12:04:00Z">
                                  <w:pPr>
                                    <w:spacing w:after="0"/>
                                  </w:pPr>
                                </w:pPrChange>
                              </w:pPr>
                              <w:r w:rsidRPr="005B32C7">
                                <w:rPr>
                                  <w:rFonts w:ascii="Consolas" w:hAnsi="Consolas" w:cs="Consolas"/>
                                  <w:color w:val="000000"/>
                                  <w:sz w:val="19"/>
                                  <w:szCs w:val="19"/>
                                  <w:highlight w:val="white"/>
                                  <w:rPrChange w:id="4610" w:author="Peter Freiling" w:date="2018-12-03T12:04:00Z">
                                    <w:rPr>
                                      <w:rFonts w:ascii="Consolas" w:hAnsi="Consolas" w:cs="Consolas"/>
                                      <w:color w:val="000000"/>
                                      <w:sz w:val="19"/>
                                      <w:szCs w:val="19"/>
                                      <w:highlight w:val="white"/>
                                    </w:rPr>
                                  </w:rPrChange>
                                </w:rPr>
                                <w:t xml:space="preserve">        e =&gt; </w:t>
                              </w:r>
                              <w:r w:rsidRPr="005B32C7">
                                <w:rPr>
                                  <w:rFonts w:ascii="Consolas" w:hAnsi="Consolas" w:cs="Consolas"/>
                                  <w:color w:val="0000FF"/>
                                  <w:sz w:val="19"/>
                                  <w:szCs w:val="19"/>
                                  <w:highlight w:val="white"/>
                                  <w:rPrChange w:id="4611" w:author="Peter Freiling" w:date="2018-12-03T12:04:00Z">
                                    <w:rPr>
                                      <w:rFonts w:ascii="Consolas" w:hAnsi="Consolas" w:cs="Consolas"/>
                                      <w:color w:val="0000FF"/>
                                      <w:sz w:val="19"/>
                                      <w:szCs w:val="19"/>
                                      <w:highlight w:val="white"/>
                                    </w:rPr>
                                  </w:rPrChange>
                                </w:rPr>
                                <w:t>new</w:t>
                              </w:r>
                              <w:r w:rsidRPr="005B32C7">
                                <w:rPr>
                                  <w:rFonts w:ascii="Consolas" w:hAnsi="Consolas" w:cs="Consolas"/>
                                  <w:color w:val="000000"/>
                                  <w:sz w:val="19"/>
                                  <w:szCs w:val="19"/>
                                  <w:highlight w:val="white"/>
                                  <w:rPrChange w:id="4612" w:author="Peter Freiling" w:date="2018-12-03T12:04:00Z">
                                    <w:rPr>
                                      <w:rFonts w:ascii="Consolas" w:hAnsi="Consolas" w:cs="Consolas"/>
                                      <w:color w:val="000000"/>
                                      <w:sz w:val="19"/>
                                      <w:szCs w:val="19"/>
                                      <w:highlight w:val="white"/>
                                    </w:rPr>
                                  </w:rPrChange>
                                </w:rPr>
                                <w:t xml:space="preserve"> </w:t>
                              </w:r>
                              <w:ins w:id="4613" w:author="Peter Freiling" w:date="2018-12-03T12:04:00Z">
                                <w:r w:rsidR="005B32C7" w:rsidRPr="005B32C7">
                                  <w:rPr>
                                    <w:rFonts w:ascii="Consolas" w:hAnsi="Consolas"/>
                                    <w:color w:val="000000"/>
                                    <w:sz w:val="19"/>
                                    <w:szCs w:val="19"/>
                                    <w:rPrChange w:id="4614" w:author="Peter Freiling" w:date="2018-12-03T12:04:00Z">
                                      <w:rPr>
                                        <w:rFonts w:ascii="Consolas" w:hAnsi="Consolas"/>
                                        <w:color w:val="000000"/>
                                      </w:rPr>
                                    </w:rPrChange>
                                  </w:rPr>
                                  <w:t>{ e.Tick, e.ProcessId, e.CpuId }</w:t>
                                </w:r>
                              </w:ins>
                              <w:del w:id="4615" w:author="Peter Freiling" w:date="2018-12-03T12:04:00Z">
                                <w:r w:rsidRPr="00FC144B" w:rsidDel="005B32C7">
                                  <w:rPr>
                                    <w:rFonts w:ascii="Consolas" w:hAnsi="Consolas" w:cs="Consolas"/>
                                    <w:color w:val="000000"/>
                                    <w:sz w:val="19"/>
                                    <w:szCs w:val="19"/>
                                    <w:highlight w:val="white"/>
                                  </w:rPr>
                                  <w:delText>{ e.CSTicks, e.</w:delText>
                                </w:r>
                              </w:del>
                              <w:del w:id="4616" w:author="Peter Freiling" w:date="2018-12-03T10:33:00Z">
                                <w:r w:rsidRPr="00FC144B" w:rsidDel="00D77883">
                                  <w:rPr>
                                    <w:rFonts w:ascii="Consolas" w:hAnsi="Consolas" w:cs="Consolas"/>
                                    <w:color w:val="000000"/>
                                    <w:sz w:val="19"/>
                                    <w:szCs w:val="19"/>
                                    <w:highlight w:val="white"/>
                                  </w:rPr>
                                  <w:delText>PID</w:delText>
                                </w:r>
                              </w:del>
                              <w:del w:id="4617" w:author="Peter Freiling" w:date="2018-12-03T12:04:00Z">
                                <w:r w:rsidRPr="00FC144B" w:rsidDel="005B32C7">
                                  <w:rPr>
                                    <w:rFonts w:ascii="Consolas" w:hAnsi="Consolas" w:cs="Consolas"/>
                                    <w:color w:val="000000"/>
                                    <w:sz w:val="19"/>
                                    <w:szCs w:val="19"/>
                                    <w:highlight w:val="white"/>
                                  </w:rPr>
                                  <w:delText>, e.</w:delText>
                                </w:r>
                              </w:del>
                              <w:del w:id="4618" w:author="Peter Freiling" w:date="2018-12-03T10:33:00Z">
                                <w:r w:rsidRPr="00D8359D" w:rsidDel="00D77883">
                                  <w:rPr>
                                    <w:rFonts w:ascii="Consolas" w:hAnsi="Consolas" w:cs="Consolas"/>
                                    <w:color w:val="000000"/>
                                    <w:sz w:val="19"/>
                                    <w:szCs w:val="19"/>
                                    <w:highlight w:val="white"/>
                                  </w:rPr>
                                  <w:delText>CID</w:delText>
                                </w:r>
                              </w:del>
                              <w:del w:id="4619" w:author="Peter Freiling" w:date="2018-12-03T12:04:00Z">
                                <w:r w:rsidRPr="005B32C7" w:rsidDel="005B32C7">
                                  <w:rPr>
                                    <w:rFonts w:ascii="Consolas" w:hAnsi="Consolas" w:cs="Consolas"/>
                                    <w:color w:val="000000"/>
                                    <w:sz w:val="19"/>
                                    <w:szCs w:val="19"/>
                                    <w:highlight w:val="white"/>
                                    <w:rPrChange w:id="4620" w:author="Peter Freiling" w:date="2018-12-03T12:04:00Z">
                                      <w:rPr>
                                        <w:rFonts w:ascii="Consolas" w:hAnsi="Consolas" w:cs="Consolas"/>
                                        <w:color w:val="000000"/>
                                        <w:sz w:val="19"/>
                                        <w:szCs w:val="19"/>
                                        <w:highlight w:val="white"/>
                                      </w:rPr>
                                    </w:rPrChange>
                                  </w:rPr>
                                  <w:delText xml:space="preserve"> }</w:delText>
                                </w:r>
                              </w:del>
                              <w:r w:rsidRPr="005B32C7">
                                <w:rPr>
                                  <w:rFonts w:ascii="Consolas" w:hAnsi="Consolas" w:cs="Consolas"/>
                                  <w:color w:val="000000"/>
                                  <w:sz w:val="19"/>
                                  <w:szCs w:val="19"/>
                                  <w:highlight w:val="white"/>
                                  <w:rPrChange w:id="4621" w:author="Peter Freiling" w:date="2018-12-03T12:04:00Z">
                                    <w:rPr>
                                      <w:rFonts w:ascii="Consolas" w:hAnsi="Consolas" w:cs="Consolas"/>
                                      <w:color w:val="000000"/>
                                      <w:sz w:val="19"/>
                                      <w:szCs w:val="19"/>
                                      <w:highlight w:val="white"/>
                                    </w:rPr>
                                  </w:rPrChange>
                                </w:rPr>
                                <w:t>);</w:t>
                              </w:r>
                            </w:p>
                          </w:txbxContent>
                        </wps:txbx>
                        <wps:bodyPr rot="0" vert="horz" wrap="square" lIns="91440" tIns="45720" rIns="91440" bIns="45720" anchor="t" anchorCtr="0">
                          <a:noAutofit/>
                        </wps:bodyPr>
                      </wps:wsp>
                      <wps:wsp>
                        <wps:cNvPr id="220" name="Text Box 220"/>
                        <wps:cNvSpPr txBox="1"/>
                        <wps:spPr>
                          <a:xfrm>
                            <a:off x="0" y="466725"/>
                            <a:ext cx="6381750" cy="266700"/>
                          </a:xfrm>
                          <a:prstGeom prst="rect">
                            <a:avLst/>
                          </a:prstGeom>
                          <a:solidFill>
                            <a:prstClr val="white"/>
                          </a:solidFill>
                          <a:ln>
                            <a:noFill/>
                          </a:ln>
                          <a:effectLst/>
                        </wps:spPr>
                        <wps:txbx>
                          <w:txbxContent>
                            <w:p w14:paraId="21CFA97A" w14:textId="3AE9CC0F" w:rsidR="00E80C46" w:rsidRDefault="00E80C46" w:rsidP="00A0776D">
                              <w:pPr>
                                <w:pStyle w:val="Caption"/>
                              </w:pPr>
                              <w:bookmarkStart w:id="4622" w:name="_Ref364941576"/>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18</w:t>
                              </w:r>
                              <w:r w:rsidR="00904F8B">
                                <w:rPr>
                                  <w:noProof/>
                                </w:rPr>
                                <w:fldChar w:fldCharType="end"/>
                              </w:r>
                              <w:bookmarkEnd w:id="4622"/>
                              <w:r>
                                <w:t>: Alternate Select Query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0A8515" id="Group 263" o:spid="_x0000_s1059" style="position:absolute;margin-left:451.3pt;margin-top:38pt;width:502.5pt;height:57.75pt;z-index:251640891;mso-position-horizontal:right;mso-position-horizontal-relative:margin;mso-position-vertical-relative:text" coordsize="63817,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">
                <v:shape id="Text Box 219" o:spid="_x0000_s1060" type="#_x0000_t202" style="position:absolute;width:63817;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">
                  <v:textbox>
                    <w:txbxContent>
                      <w:p w14:paraId="6D176E85" w14:textId="77777777" w:rsidR="003E3B2F" w:rsidRPr="005B32C7" w:rsidRDefault="00E80C46" w:rsidP="003E3B2F">
                        <w:pPr>
                          <w:pStyle w:val="HTMLPreformatted"/>
                          <w:shd w:val="clear" w:color="auto" w:fill="FFFFFF"/>
                          <w:rPr>
                            <w:ins w:id="4623" w:author="Peter Freiling" w:date="2018-12-03T12:02:00Z"/>
                            <w:rFonts w:ascii="Consolas" w:hAnsi="Consolas"/>
                            <w:color w:val="000000"/>
                            <w:sz w:val="19"/>
                            <w:szCs w:val="19"/>
                            <w:rPrChange w:id="4624" w:author="Peter Freiling" w:date="2018-12-03T12:04:00Z">
                              <w:rPr>
                                <w:ins w:id="4625" w:author="Peter Freiling" w:date="2018-12-03T12:02:00Z"/>
                                <w:rFonts w:ascii="Consolas" w:hAnsi="Consolas"/>
                                <w:color w:val="000000"/>
                              </w:rPr>
                            </w:rPrChange>
                          </w:rPr>
                        </w:pPr>
                        <w:r w:rsidRPr="00FC144B">
                          <w:rPr>
                            <w:rFonts w:ascii="Consolas" w:hAnsi="Consolas" w:cs="Consolas"/>
                            <w:color w:val="0000FF"/>
                            <w:sz w:val="19"/>
                            <w:szCs w:val="19"/>
                            <w:highlight w:val="white"/>
                          </w:rPr>
                          <w:t>var</w:t>
                        </w:r>
                        <w:r w:rsidRPr="00FC144B">
                          <w:rPr>
                            <w:rFonts w:ascii="Consolas" w:hAnsi="Consolas" w:cs="Consolas"/>
                            <w:color w:val="000000"/>
                            <w:sz w:val="19"/>
                            <w:szCs w:val="19"/>
                            <w:highlight w:val="white"/>
                          </w:rPr>
                          <w:t xml:space="preserve"> </w:t>
                        </w:r>
                        <w:ins w:id="4626" w:author="Peter Freiling" w:date="2018-12-03T12:02:00Z">
                          <w:r w:rsidR="003E3B2F" w:rsidRPr="005B32C7">
                            <w:rPr>
                              <w:rFonts w:ascii="Consolas" w:hAnsi="Consolas"/>
                              <w:color w:val="000000"/>
                              <w:sz w:val="19"/>
                              <w:szCs w:val="19"/>
                              <w:rPrChange w:id="4627" w:author="Peter Freiling" w:date="2018-12-03T12:04:00Z">
                                <w:rPr>
                                  <w:rFonts w:ascii="Consolas" w:hAnsi="Consolas"/>
                                  <w:color w:val="000000"/>
                                </w:rPr>
                              </w:rPrChange>
                            </w:rPr>
                            <w:t>contextSwitchTwoCoresNoTemp = contextSwitchTwoCores.Select(</w:t>
                          </w:r>
                        </w:ins>
                      </w:p>
                      <w:p w14:paraId="42F7C5FB" w14:textId="0318E50A" w:rsidR="00E80C46" w:rsidRPr="00D8359D" w:rsidDel="003E3B2F" w:rsidRDefault="00E80C46" w:rsidP="00A0776D">
                        <w:pPr>
                          <w:spacing w:after="0"/>
                          <w:rPr>
                            <w:del w:id="4628" w:author="Peter Freiling" w:date="2018-12-03T12:02:00Z"/>
                            <w:rFonts w:ascii="Consolas" w:hAnsi="Consolas" w:cs="Consolas"/>
                            <w:color w:val="000000"/>
                            <w:sz w:val="19"/>
                            <w:szCs w:val="19"/>
                            <w:highlight w:val="white"/>
                          </w:rPr>
                        </w:pPr>
                        <w:del w:id="4629" w:author="Peter Freiling" w:date="2018-12-03T12:02:00Z">
                          <w:r w:rsidRPr="00FC144B" w:rsidDel="003E3B2F">
                            <w:rPr>
                              <w:rFonts w:ascii="Consolas" w:hAnsi="Consolas" w:cs="Consolas"/>
                              <w:color w:val="000000"/>
                              <w:sz w:val="19"/>
                              <w:szCs w:val="19"/>
                              <w:highlight w:val="white"/>
                            </w:rPr>
                            <w:delText>cSNarrowTicks2Cores</w:delText>
                          </w:r>
                        </w:del>
                        <w:ins w:id="4630" w:author="Jonathan Goldstein" w:date="2013-09-24T10:06:00Z">
                          <w:del w:id="4631" w:author="Peter Freiling" w:date="2018-12-03T12:02:00Z">
                            <w:r w:rsidRPr="00FC144B" w:rsidDel="003E3B2F">
                              <w:rPr>
                                <w:rFonts w:ascii="Consolas" w:hAnsi="Consolas" w:cs="Consolas"/>
                                <w:color w:val="000000"/>
                                <w:sz w:val="19"/>
                                <w:szCs w:val="19"/>
                                <w:highlight w:val="white"/>
                              </w:rPr>
                              <w:delText>2</w:delText>
                            </w:r>
                          </w:del>
                        </w:ins>
                        <w:del w:id="4632" w:author="Peter Freiling" w:date="2018-12-03T12:02:00Z">
                          <w:r w:rsidRPr="00FC144B" w:rsidDel="003E3B2F">
                            <w:rPr>
                              <w:rFonts w:ascii="Consolas" w:hAnsi="Consolas" w:cs="Consolas"/>
                              <w:color w:val="000000"/>
                              <w:sz w:val="19"/>
                              <w:szCs w:val="19"/>
                              <w:highlight w:val="white"/>
                            </w:rPr>
                            <w:delText xml:space="preserve"> = cSTicks2Cores.Select(</w:delText>
                          </w:r>
                        </w:del>
                      </w:p>
                      <w:p w14:paraId="3673095F" w14:textId="57D73729" w:rsidR="00E80C46" w:rsidRPr="005B32C7" w:rsidRDefault="00E80C46" w:rsidP="005B32C7">
                        <w:pPr>
                          <w:pStyle w:val="HTMLPreformatted"/>
                          <w:shd w:val="clear" w:color="auto" w:fill="FFFFFF"/>
                          <w:rPr>
                            <w:sz w:val="19"/>
                            <w:szCs w:val="19"/>
                            <w:rPrChange w:id="4633" w:author="Peter Freiling" w:date="2018-12-03T12:04:00Z">
                              <w:rPr/>
                            </w:rPrChange>
                          </w:rPr>
                          <w:pPrChange w:id="4634" w:author="Peter Freiling" w:date="2018-12-03T12:04:00Z">
                            <w:pPr>
                              <w:spacing w:after="0"/>
                            </w:pPr>
                          </w:pPrChange>
                        </w:pPr>
                        <w:r w:rsidRPr="005B32C7">
                          <w:rPr>
                            <w:rFonts w:ascii="Consolas" w:hAnsi="Consolas" w:cs="Consolas"/>
                            <w:color w:val="000000"/>
                            <w:sz w:val="19"/>
                            <w:szCs w:val="19"/>
                            <w:highlight w:val="white"/>
                            <w:rPrChange w:id="4635" w:author="Peter Freiling" w:date="2018-12-03T12:04:00Z">
                              <w:rPr>
                                <w:rFonts w:ascii="Consolas" w:hAnsi="Consolas" w:cs="Consolas"/>
                                <w:color w:val="000000"/>
                                <w:sz w:val="19"/>
                                <w:szCs w:val="19"/>
                                <w:highlight w:val="white"/>
                              </w:rPr>
                            </w:rPrChange>
                          </w:rPr>
                          <w:t xml:space="preserve">        e =&gt; </w:t>
                        </w:r>
                        <w:r w:rsidRPr="005B32C7">
                          <w:rPr>
                            <w:rFonts w:ascii="Consolas" w:hAnsi="Consolas" w:cs="Consolas"/>
                            <w:color w:val="0000FF"/>
                            <w:sz w:val="19"/>
                            <w:szCs w:val="19"/>
                            <w:highlight w:val="white"/>
                            <w:rPrChange w:id="4636" w:author="Peter Freiling" w:date="2018-12-03T12:04:00Z">
                              <w:rPr>
                                <w:rFonts w:ascii="Consolas" w:hAnsi="Consolas" w:cs="Consolas"/>
                                <w:color w:val="0000FF"/>
                                <w:sz w:val="19"/>
                                <w:szCs w:val="19"/>
                                <w:highlight w:val="white"/>
                              </w:rPr>
                            </w:rPrChange>
                          </w:rPr>
                          <w:t>new</w:t>
                        </w:r>
                        <w:r w:rsidRPr="005B32C7">
                          <w:rPr>
                            <w:rFonts w:ascii="Consolas" w:hAnsi="Consolas" w:cs="Consolas"/>
                            <w:color w:val="000000"/>
                            <w:sz w:val="19"/>
                            <w:szCs w:val="19"/>
                            <w:highlight w:val="white"/>
                            <w:rPrChange w:id="4637" w:author="Peter Freiling" w:date="2018-12-03T12:04:00Z">
                              <w:rPr>
                                <w:rFonts w:ascii="Consolas" w:hAnsi="Consolas" w:cs="Consolas"/>
                                <w:color w:val="000000"/>
                                <w:sz w:val="19"/>
                                <w:szCs w:val="19"/>
                                <w:highlight w:val="white"/>
                              </w:rPr>
                            </w:rPrChange>
                          </w:rPr>
                          <w:t xml:space="preserve"> </w:t>
                        </w:r>
                        <w:ins w:id="4638" w:author="Peter Freiling" w:date="2018-12-03T12:04:00Z">
                          <w:r w:rsidR="005B32C7" w:rsidRPr="005B32C7">
                            <w:rPr>
                              <w:rFonts w:ascii="Consolas" w:hAnsi="Consolas"/>
                              <w:color w:val="000000"/>
                              <w:sz w:val="19"/>
                              <w:szCs w:val="19"/>
                              <w:rPrChange w:id="4639" w:author="Peter Freiling" w:date="2018-12-03T12:04:00Z">
                                <w:rPr>
                                  <w:rFonts w:ascii="Consolas" w:hAnsi="Consolas"/>
                                  <w:color w:val="000000"/>
                                </w:rPr>
                              </w:rPrChange>
                            </w:rPr>
                            <w:t>{ e.Tick, e.ProcessId, e.CpuId }</w:t>
                          </w:r>
                        </w:ins>
                        <w:del w:id="4640" w:author="Peter Freiling" w:date="2018-12-03T12:04:00Z">
                          <w:r w:rsidRPr="00FC144B" w:rsidDel="005B32C7">
                            <w:rPr>
                              <w:rFonts w:ascii="Consolas" w:hAnsi="Consolas" w:cs="Consolas"/>
                              <w:color w:val="000000"/>
                              <w:sz w:val="19"/>
                              <w:szCs w:val="19"/>
                              <w:highlight w:val="white"/>
                            </w:rPr>
                            <w:delText>{ e.CSTicks, e.</w:delText>
                          </w:r>
                        </w:del>
                        <w:del w:id="4641" w:author="Peter Freiling" w:date="2018-12-03T10:33:00Z">
                          <w:r w:rsidRPr="00FC144B" w:rsidDel="00D77883">
                            <w:rPr>
                              <w:rFonts w:ascii="Consolas" w:hAnsi="Consolas" w:cs="Consolas"/>
                              <w:color w:val="000000"/>
                              <w:sz w:val="19"/>
                              <w:szCs w:val="19"/>
                              <w:highlight w:val="white"/>
                            </w:rPr>
                            <w:delText>PID</w:delText>
                          </w:r>
                        </w:del>
                        <w:del w:id="4642" w:author="Peter Freiling" w:date="2018-12-03T12:04:00Z">
                          <w:r w:rsidRPr="00FC144B" w:rsidDel="005B32C7">
                            <w:rPr>
                              <w:rFonts w:ascii="Consolas" w:hAnsi="Consolas" w:cs="Consolas"/>
                              <w:color w:val="000000"/>
                              <w:sz w:val="19"/>
                              <w:szCs w:val="19"/>
                              <w:highlight w:val="white"/>
                            </w:rPr>
                            <w:delText>, e.</w:delText>
                          </w:r>
                        </w:del>
                        <w:del w:id="4643" w:author="Peter Freiling" w:date="2018-12-03T10:33:00Z">
                          <w:r w:rsidRPr="00D8359D" w:rsidDel="00D77883">
                            <w:rPr>
                              <w:rFonts w:ascii="Consolas" w:hAnsi="Consolas" w:cs="Consolas"/>
                              <w:color w:val="000000"/>
                              <w:sz w:val="19"/>
                              <w:szCs w:val="19"/>
                              <w:highlight w:val="white"/>
                            </w:rPr>
                            <w:delText>CID</w:delText>
                          </w:r>
                        </w:del>
                        <w:del w:id="4644" w:author="Peter Freiling" w:date="2018-12-03T12:04:00Z">
                          <w:r w:rsidRPr="005B32C7" w:rsidDel="005B32C7">
                            <w:rPr>
                              <w:rFonts w:ascii="Consolas" w:hAnsi="Consolas" w:cs="Consolas"/>
                              <w:color w:val="000000"/>
                              <w:sz w:val="19"/>
                              <w:szCs w:val="19"/>
                              <w:highlight w:val="white"/>
                              <w:rPrChange w:id="4645" w:author="Peter Freiling" w:date="2018-12-03T12:04:00Z">
                                <w:rPr>
                                  <w:rFonts w:ascii="Consolas" w:hAnsi="Consolas" w:cs="Consolas"/>
                                  <w:color w:val="000000"/>
                                  <w:sz w:val="19"/>
                                  <w:szCs w:val="19"/>
                                  <w:highlight w:val="white"/>
                                </w:rPr>
                              </w:rPrChange>
                            </w:rPr>
                            <w:delText xml:space="preserve"> }</w:delText>
                          </w:r>
                        </w:del>
                        <w:r w:rsidRPr="005B32C7">
                          <w:rPr>
                            <w:rFonts w:ascii="Consolas" w:hAnsi="Consolas" w:cs="Consolas"/>
                            <w:color w:val="000000"/>
                            <w:sz w:val="19"/>
                            <w:szCs w:val="19"/>
                            <w:highlight w:val="white"/>
                            <w:rPrChange w:id="4646" w:author="Peter Freiling" w:date="2018-12-03T12:04:00Z">
                              <w:rPr>
                                <w:rFonts w:ascii="Consolas" w:hAnsi="Consolas" w:cs="Consolas"/>
                                <w:color w:val="000000"/>
                                <w:sz w:val="19"/>
                                <w:szCs w:val="19"/>
                                <w:highlight w:val="white"/>
                              </w:rPr>
                            </w:rPrChange>
                          </w:rPr>
                          <w:t>);</w:t>
                        </w:r>
                      </w:p>
                    </w:txbxContent>
                  </v:textbox>
                </v:shape>
                <v:shape id="Text Box 220" o:spid="_x0000_s1061" type="#_x0000_t202" style="position:absolute;top:4667;width:638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" stroked="f">
                  <v:textbox style="mso-fit-shape-to-text:t" inset="0,0,0,0">
                    <w:txbxContent>
                      <w:p w14:paraId="21CFA97A" w14:textId="3AE9CC0F" w:rsidR="00E80C46" w:rsidRDefault="00E80C46" w:rsidP="00A0776D">
                        <w:pPr>
                          <w:pStyle w:val="Caption"/>
                        </w:pPr>
                        <w:bookmarkStart w:id="4647" w:name="_Ref364941576"/>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18</w:t>
                        </w:r>
                        <w:r w:rsidR="00904F8B">
                          <w:rPr>
                            <w:noProof/>
                          </w:rPr>
                          <w:fldChar w:fldCharType="end"/>
                        </w:r>
                        <w:bookmarkEnd w:id="4647"/>
                        <w:r>
                          <w:t>: Alternate Select Query Code</w:t>
                        </w:r>
                      </w:p>
                    </w:txbxContent>
                  </v:textbox>
                </v:shape>
                <w10:wrap type="square" anchorx="margin"/>
              </v:group>
            </w:pict>
          </mc:Fallback>
        </mc:AlternateContent>
      </w:r>
      <w:r w:rsidR="00A0776D">
        <w:t xml:space="preserve">Note that </w:t>
      </w:r>
      <w:del w:id="4648" w:author="Jonathan Goldstein" w:date="2013-08-27T10:24:00Z">
        <w:r w:rsidR="00A0776D" w:rsidDel="00777EEE">
          <w:delText>LinQ</w:delText>
        </w:r>
      </w:del>
      <w:ins w:id="4649" w:author="Jonathan Goldstein" w:date="2013-08-27T10:24:00Z">
        <w:r w:rsidR="00777EEE">
          <w:t>LINQ</w:t>
        </w:r>
      </w:ins>
      <w:r w:rsidR="00A0776D">
        <w:t xml:space="preserve"> doesn’t </w:t>
      </w:r>
      <w:del w:id="4650" w:author="Peter Freiling" w:date="2018-12-03T12:01:00Z">
        <w:r w:rsidR="00A0776D" w:rsidDel="000A217C">
          <w:delText xml:space="preserve">actually </w:delText>
        </w:r>
      </w:del>
      <w:r w:rsidR="00A0776D">
        <w:t xml:space="preserve">require a redefinition of the field name when output fields are the same as input fields, including the field name. For instance, </w:t>
      </w:r>
      <w:r w:rsidR="00A0776D">
        <w:fldChar w:fldCharType="begin"/>
      </w:r>
      <w:r w:rsidR="00A0776D">
        <w:instrText xml:space="preserve"> REF _Ref363834914 \h </w:instrText>
      </w:r>
      <w:r w:rsidR="00A0776D">
        <w:fldChar w:fldCharType="separate"/>
      </w:r>
      <w:r w:rsidR="00480634">
        <w:t>Figur</w:t>
      </w:r>
      <w:r w:rsidR="00480634">
        <w:t>e</w:t>
      </w:r>
      <w:r w:rsidR="00480634">
        <w:t xml:space="preserve"> </w:t>
      </w:r>
      <w:r w:rsidR="00480634">
        <w:rPr>
          <w:noProof/>
        </w:rPr>
        <w:t>17</w:t>
      </w:r>
      <w:r w:rsidR="00A0776D">
        <w:fldChar w:fldCharType="end"/>
      </w:r>
      <w:r w:rsidR="00A0776D">
        <w:t xml:space="preserve"> can be rewritten as shown in </w:t>
      </w:r>
      <w:r w:rsidR="00A0776D">
        <w:fldChar w:fldCharType="begin"/>
      </w:r>
      <w:r w:rsidR="00A0776D">
        <w:instrText xml:space="preserve"> REF _Ref364941576 \h </w:instrText>
      </w:r>
      <w:r w:rsidR="00A0776D">
        <w:fldChar w:fldCharType="separate"/>
      </w:r>
      <w:r w:rsidR="00480634">
        <w:t>Figur</w:t>
      </w:r>
      <w:r w:rsidR="00480634">
        <w:t>e</w:t>
      </w:r>
      <w:r w:rsidR="00480634">
        <w:t xml:space="preserve"> </w:t>
      </w:r>
      <w:r w:rsidR="00480634">
        <w:rPr>
          <w:noProof/>
        </w:rPr>
        <w:t>18</w:t>
      </w:r>
      <w:r w:rsidR="00A0776D">
        <w:fldChar w:fldCharType="end"/>
      </w:r>
      <w:r w:rsidR="00A0776D">
        <w:t>.</w:t>
      </w:r>
    </w:p>
    <w:p w14:paraId="2ABDC150" w14:textId="21483579" w:rsidR="00CB5EAD" w:rsidRDefault="00CB5EAD" w:rsidP="00CB5EAD">
      <w:r>
        <w:t xml:space="preserve">The corresponding </w:t>
      </w:r>
      <w:commentRangeStart w:id="4651"/>
      <w:r>
        <w:t xml:space="preserve">query result </w:t>
      </w:r>
      <w:commentRangeEnd w:id="4651"/>
      <w:r w:rsidR="008433B2">
        <w:rPr>
          <w:rStyle w:val="CommentReference"/>
        </w:rPr>
        <w:commentReference w:id="4651"/>
      </w:r>
      <w:r>
        <w:t xml:space="preserve">is shown in </w:t>
      </w:r>
      <w:r>
        <w:fldChar w:fldCharType="begin"/>
      </w:r>
      <w:r>
        <w:instrText xml:space="preserve"> REF _Ref363835127 \h </w:instrText>
      </w:r>
      <w:r>
        <w:fldChar w:fldCharType="separate"/>
      </w:r>
      <w:r w:rsidR="00480634">
        <w:t>Figu</w:t>
      </w:r>
      <w:r w:rsidR="00480634">
        <w:t>r</w:t>
      </w:r>
      <w:r w:rsidR="00480634">
        <w:t xml:space="preserve">e </w:t>
      </w:r>
      <w:r w:rsidR="00480634">
        <w:rPr>
          <w:noProof/>
        </w:rPr>
        <w:t>1</w:t>
      </w:r>
      <w:r w:rsidR="00480634">
        <w:rPr>
          <w:noProof/>
        </w:rPr>
        <w:t>9</w:t>
      </w:r>
      <w:r>
        <w:fldChar w:fldCharType="end"/>
      </w:r>
      <w:r>
        <w:t>.</w:t>
      </w:r>
    </w:p>
    <w:tbl>
      <w:tblPr>
        <w:tblStyle w:val="GridTable4-Accent4"/>
        <w:tblW w:w="0" w:type="auto"/>
        <w:tblLook w:val="04A0" w:firstRow="1" w:lastRow="0" w:firstColumn="1" w:lastColumn="0" w:noHBand="0" w:noVBand="1"/>
      </w:tblPr>
      <w:tblGrid>
        <w:gridCol w:w="1426"/>
        <w:gridCol w:w="1184"/>
        <w:gridCol w:w="1547"/>
        <w:gridCol w:w="1668"/>
        <w:gridCol w:w="1184"/>
      </w:tblGrid>
      <w:tr w:rsidR="00CB5EAD" w14:paraId="26B3B643" w14:textId="77777777" w:rsidTr="00CB5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ADE4D7" w14:textId="77777777" w:rsidR="00CB5EAD" w:rsidRDefault="00CB5EAD" w:rsidP="00CB5EAD">
            <w:pPr>
              <w:rPr>
                <w:rFonts w:ascii="Consolas" w:hAnsi="Consolas" w:cs="Consolas"/>
              </w:rPr>
            </w:pPr>
            <w:r>
              <w:rPr>
                <w:rFonts w:ascii="Consolas" w:hAnsi="Consolas" w:cs="Consolas"/>
              </w:rPr>
              <w:t>Start</w:t>
            </w:r>
            <w:del w:id="4652" w:author="Peter Freiling" w:date="2018-12-03T12:40:00Z">
              <w:r w:rsidDel="000837C9">
                <w:rPr>
                  <w:rFonts w:ascii="Consolas" w:hAnsi="Consolas" w:cs="Consolas"/>
                </w:rPr>
                <w:delText xml:space="preserve"> </w:delText>
              </w:r>
            </w:del>
            <w:r>
              <w:rPr>
                <w:rFonts w:ascii="Consolas" w:hAnsi="Consolas" w:cs="Consolas"/>
              </w:rPr>
              <w:t>Time</w:t>
            </w:r>
          </w:p>
        </w:tc>
        <w:tc>
          <w:tcPr>
            <w:tcW w:w="0" w:type="auto"/>
          </w:tcPr>
          <w:p w14:paraId="4630F096" w14:textId="77777777" w:rsidR="00CB5EAD" w:rsidRPr="009B3C69" w:rsidRDefault="00CB5EAD" w:rsidP="00CB5EAD">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End</w:t>
            </w:r>
            <w:del w:id="4653" w:author="Peter Freiling" w:date="2018-12-03T12:40:00Z">
              <w:r w:rsidDel="000837C9">
                <w:rPr>
                  <w:rFonts w:ascii="Consolas" w:hAnsi="Consolas" w:cs="Consolas"/>
                </w:rPr>
                <w:delText xml:space="preserve"> </w:delText>
              </w:r>
            </w:del>
            <w:r>
              <w:rPr>
                <w:rFonts w:ascii="Consolas" w:hAnsi="Consolas" w:cs="Consolas"/>
              </w:rPr>
              <w:t>Time</w:t>
            </w:r>
          </w:p>
        </w:tc>
        <w:tc>
          <w:tcPr>
            <w:tcW w:w="0" w:type="auto"/>
          </w:tcPr>
          <w:p w14:paraId="5E8A7438" w14:textId="50ABF8C7" w:rsidR="00CB5EAD" w:rsidRPr="009B3C69" w:rsidRDefault="00CB5EAD" w:rsidP="00CB5EAD">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4654" w:author="Peter Freiling" w:date="2018-12-03T10:05:00Z">
              <w:r w:rsidRPr="009B3C69" w:rsidDel="008B1166">
                <w:rPr>
                  <w:rFonts w:ascii="Consolas" w:hAnsi="Consolas" w:cs="Consolas"/>
                </w:rPr>
                <w:delText>CSTicks</w:delText>
              </w:r>
            </w:del>
            <w:ins w:id="4655" w:author="Peter Freiling" w:date="2018-12-03T10:12:00Z">
              <w:r w:rsidR="00AE44CC">
                <w:rPr>
                  <w:rFonts w:ascii="Consolas" w:hAnsi="Consolas" w:cs="Consolas"/>
                </w:rPr>
                <w:t>Tick</w:t>
              </w:r>
            </w:ins>
          </w:p>
        </w:tc>
        <w:tc>
          <w:tcPr>
            <w:tcW w:w="0" w:type="auto"/>
          </w:tcPr>
          <w:p w14:paraId="00997E5C" w14:textId="3C16B763" w:rsidR="00CB5EAD" w:rsidRPr="009B3C69" w:rsidRDefault="00CB5EAD" w:rsidP="00CB5EAD">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4656" w:author="Peter Freiling" w:date="2018-12-03T10:32:00Z">
              <w:r w:rsidRPr="009B3C69" w:rsidDel="00D77883">
                <w:rPr>
                  <w:rFonts w:ascii="Consolas" w:hAnsi="Consolas" w:cs="Consolas"/>
                </w:rPr>
                <w:delText>PID</w:delText>
              </w:r>
            </w:del>
            <w:ins w:id="4657" w:author="Peter Freiling" w:date="2018-12-03T10:32:00Z">
              <w:r w:rsidR="00D77883">
                <w:rPr>
                  <w:rFonts w:ascii="Consolas" w:hAnsi="Consolas" w:cs="Consolas"/>
                </w:rPr>
                <w:t>ProcessId</w:t>
              </w:r>
            </w:ins>
          </w:p>
        </w:tc>
        <w:tc>
          <w:tcPr>
            <w:tcW w:w="0" w:type="auto"/>
          </w:tcPr>
          <w:p w14:paraId="1B91461F" w14:textId="34A2C54A" w:rsidR="00CB5EAD" w:rsidRPr="009B3C69" w:rsidRDefault="00CB5EAD" w:rsidP="00CB5EAD">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4658" w:author="Peter Freiling" w:date="2018-12-03T10:33:00Z">
              <w:r w:rsidRPr="009B3C69" w:rsidDel="00D77883">
                <w:rPr>
                  <w:rFonts w:ascii="Consolas" w:hAnsi="Consolas" w:cs="Consolas"/>
                </w:rPr>
                <w:delText>CID</w:delText>
              </w:r>
            </w:del>
            <w:ins w:id="4659" w:author="Peter Freiling" w:date="2018-12-03T10:33:00Z">
              <w:r w:rsidR="00D77883">
                <w:rPr>
                  <w:rFonts w:ascii="Consolas" w:hAnsi="Consolas" w:cs="Consolas"/>
                </w:rPr>
                <w:t>CpuId</w:t>
              </w:r>
            </w:ins>
          </w:p>
        </w:tc>
      </w:tr>
      <w:tr w:rsidR="00CB5EAD" w14:paraId="6AA7AB6F" w14:textId="77777777" w:rsidTr="00CB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63EEF5" w14:textId="77777777" w:rsidR="00CB5EAD" w:rsidRPr="007B60C3" w:rsidRDefault="00CB5EAD" w:rsidP="00CB5EAD">
            <w:pPr>
              <w:rPr>
                <w:rFonts w:ascii="Consolas" w:hAnsi="Consolas" w:cs="Consolas"/>
                <w:b w:val="0"/>
              </w:rPr>
            </w:pPr>
            <w:r w:rsidRPr="007B60C3">
              <w:rPr>
                <w:rFonts w:ascii="Consolas" w:hAnsi="Consolas" w:cs="Consolas"/>
                <w:b w:val="0"/>
              </w:rPr>
              <w:t>0</w:t>
            </w:r>
          </w:p>
        </w:tc>
        <w:tc>
          <w:tcPr>
            <w:tcW w:w="0" w:type="auto"/>
          </w:tcPr>
          <w:p w14:paraId="2FD3218E" w14:textId="77777777"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51BB1FFF" w14:textId="644CCED7"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0</w:t>
            </w:r>
          </w:p>
        </w:tc>
        <w:tc>
          <w:tcPr>
            <w:tcW w:w="0" w:type="auto"/>
          </w:tcPr>
          <w:p w14:paraId="12C76A8F" w14:textId="77777777"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074F992A" w14:textId="77777777"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r>
      <w:tr w:rsidR="00CB5EAD" w14:paraId="3824BBF9" w14:textId="77777777" w:rsidTr="00CB5EAD">
        <w:tc>
          <w:tcPr>
            <w:cnfStyle w:val="001000000000" w:firstRow="0" w:lastRow="0" w:firstColumn="1" w:lastColumn="0" w:oddVBand="0" w:evenVBand="0" w:oddHBand="0" w:evenHBand="0" w:firstRowFirstColumn="0" w:firstRowLastColumn="0" w:lastRowFirstColumn="0" w:lastRowLastColumn="0"/>
            <w:tcW w:w="0" w:type="auto"/>
          </w:tcPr>
          <w:p w14:paraId="3D68A8F3" w14:textId="77777777" w:rsidR="00CB5EAD" w:rsidRPr="007B60C3" w:rsidRDefault="00CB5EAD" w:rsidP="00CB5EAD">
            <w:pPr>
              <w:rPr>
                <w:rFonts w:ascii="Consolas" w:hAnsi="Consolas" w:cs="Consolas"/>
                <w:b w:val="0"/>
              </w:rPr>
            </w:pPr>
            <w:r w:rsidRPr="007B60C3">
              <w:rPr>
                <w:rFonts w:ascii="Consolas" w:hAnsi="Consolas" w:cs="Consolas"/>
                <w:b w:val="0"/>
              </w:rPr>
              <w:t>0</w:t>
            </w:r>
          </w:p>
        </w:tc>
        <w:tc>
          <w:tcPr>
            <w:tcW w:w="0" w:type="auto"/>
          </w:tcPr>
          <w:p w14:paraId="73265422" w14:textId="77777777" w:rsidR="00CB5EAD" w:rsidRPr="007B60C3" w:rsidRDefault="00CB5EAD" w:rsidP="00CB5EAD">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20767EBC" w14:textId="2BBE7EB8" w:rsidR="00CB5EAD" w:rsidRPr="007B60C3" w:rsidRDefault="00CB5EAD" w:rsidP="00CB5EAD">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0</w:t>
            </w:r>
          </w:p>
        </w:tc>
        <w:tc>
          <w:tcPr>
            <w:tcW w:w="0" w:type="auto"/>
          </w:tcPr>
          <w:p w14:paraId="7CE8B8CD" w14:textId="77777777" w:rsidR="00CB5EAD" w:rsidRPr="007B60C3" w:rsidRDefault="00CB5EAD" w:rsidP="00CB5EAD">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w:t>
            </w:r>
          </w:p>
        </w:tc>
        <w:tc>
          <w:tcPr>
            <w:tcW w:w="0" w:type="auto"/>
          </w:tcPr>
          <w:p w14:paraId="07068DC2" w14:textId="77777777" w:rsidR="00CB5EAD" w:rsidRPr="007B60C3" w:rsidRDefault="00CB5EAD" w:rsidP="00CB5EAD">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r>
      <w:tr w:rsidR="00CB5EAD" w14:paraId="267C3E43" w14:textId="77777777" w:rsidTr="00CB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4BFF11" w14:textId="77777777" w:rsidR="00CB5EAD" w:rsidRPr="007B60C3" w:rsidRDefault="00CB5EAD" w:rsidP="00CB5EAD">
            <w:pPr>
              <w:rPr>
                <w:rFonts w:ascii="Consolas" w:hAnsi="Consolas" w:cs="Consolas"/>
                <w:b w:val="0"/>
              </w:rPr>
            </w:pPr>
            <w:r w:rsidRPr="007B60C3">
              <w:rPr>
                <w:rFonts w:ascii="Consolas" w:hAnsi="Consolas" w:cs="Consolas"/>
                <w:b w:val="0"/>
              </w:rPr>
              <w:t>120</w:t>
            </w:r>
          </w:p>
        </w:tc>
        <w:tc>
          <w:tcPr>
            <w:tcW w:w="0" w:type="auto"/>
          </w:tcPr>
          <w:p w14:paraId="2285378C" w14:textId="77777777"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121</w:t>
            </w:r>
          </w:p>
        </w:tc>
        <w:tc>
          <w:tcPr>
            <w:tcW w:w="0" w:type="auto"/>
          </w:tcPr>
          <w:p w14:paraId="6BB0BFD0" w14:textId="3C044461"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120</w:t>
            </w:r>
          </w:p>
        </w:tc>
        <w:tc>
          <w:tcPr>
            <w:tcW w:w="0" w:type="auto"/>
          </w:tcPr>
          <w:p w14:paraId="76BB731D" w14:textId="77777777"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103C16C0" w14:textId="77777777"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r>
      <w:tr w:rsidR="00CB5EAD" w14:paraId="4DAF9905" w14:textId="77777777" w:rsidTr="00CB5EAD">
        <w:tc>
          <w:tcPr>
            <w:cnfStyle w:val="001000000000" w:firstRow="0" w:lastRow="0" w:firstColumn="1" w:lastColumn="0" w:oddVBand="0" w:evenVBand="0" w:oddHBand="0" w:evenHBand="0" w:firstRowFirstColumn="0" w:firstRowLastColumn="0" w:lastRowFirstColumn="0" w:lastRowLastColumn="0"/>
            <w:tcW w:w="0" w:type="auto"/>
          </w:tcPr>
          <w:p w14:paraId="076D5401" w14:textId="77777777" w:rsidR="00CB5EAD" w:rsidRPr="007B60C3" w:rsidRDefault="00CB5EAD" w:rsidP="00CB5EAD">
            <w:pPr>
              <w:rPr>
                <w:rFonts w:ascii="Consolas" w:hAnsi="Consolas" w:cs="Consolas"/>
                <w:b w:val="0"/>
              </w:rPr>
            </w:pPr>
            <w:r w:rsidRPr="007B60C3">
              <w:rPr>
                <w:rFonts w:ascii="Consolas" w:hAnsi="Consolas" w:cs="Consolas"/>
                <w:b w:val="0"/>
              </w:rPr>
              <w:t>300</w:t>
            </w:r>
          </w:p>
        </w:tc>
        <w:tc>
          <w:tcPr>
            <w:tcW w:w="0" w:type="auto"/>
          </w:tcPr>
          <w:p w14:paraId="083C5EAB" w14:textId="77777777" w:rsidR="00CB5EAD" w:rsidRPr="007B60C3" w:rsidRDefault="00CB5EAD" w:rsidP="00CB5EAD">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301</w:t>
            </w:r>
          </w:p>
        </w:tc>
        <w:tc>
          <w:tcPr>
            <w:tcW w:w="0" w:type="auto"/>
          </w:tcPr>
          <w:p w14:paraId="0F08715C" w14:textId="5446216D" w:rsidR="00CB5EAD" w:rsidRPr="007B60C3" w:rsidRDefault="00CB5EAD" w:rsidP="00CB5EAD">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300</w:t>
            </w:r>
          </w:p>
        </w:tc>
        <w:tc>
          <w:tcPr>
            <w:tcW w:w="0" w:type="auto"/>
          </w:tcPr>
          <w:p w14:paraId="51F1827B" w14:textId="77777777" w:rsidR="00CB5EAD" w:rsidRPr="007B60C3" w:rsidRDefault="00CB5EAD" w:rsidP="00CB5EAD">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39277B08" w14:textId="77777777" w:rsidR="00CB5EAD" w:rsidRPr="007B60C3" w:rsidRDefault="00CB5EAD" w:rsidP="00CB5EAD">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r>
      <w:tr w:rsidR="00CB5EAD" w14:paraId="604EC090" w14:textId="77777777" w:rsidTr="00CB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8E23F0" w14:textId="77777777" w:rsidR="00CB5EAD" w:rsidRPr="007B60C3" w:rsidRDefault="00CB5EAD" w:rsidP="00CB5EAD">
            <w:pPr>
              <w:rPr>
                <w:rFonts w:ascii="Consolas" w:hAnsi="Consolas" w:cs="Consolas"/>
                <w:b w:val="0"/>
              </w:rPr>
            </w:pPr>
            <w:r w:rsidRPr="007B60C3">
              <w:rPr>
                <w:rFonts w:ascii="Consolas" w:hAnsi="Consolas" w:cs="Consolas"/>
                <w:b w:val="0"/>
              </w:rPr>
              <w:t>1800</w:t>
            </w:r>
          </w:p>
        </w:tc>
        <w:tc>
          <w:tcPr>
            <w:tcW w:w="0" w:type="auto"/>
          </w:tcPr>
          <w:p w14:paraId="3C05A732" w14:textId="77777777"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1801</w:t>
            </w:r>
          </w:p>
        </w:tc>
        <w:tc>
          <w:tcPr>
            <w:tcW w:w="0" w:type="auto"/>
          </w:tcPr>
          <w:p w14:paraId="3FEC106A" w14:textId="4A5D968D"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1800</w:t>
            </w:r>
          </w:p>
        </w:tc>
        <w:tc>
          <w:tcPr>
            <w:tcW w:w="0" w:type="auto"/>
          </w:tcPr>
          <w:p w14:paraId="5E3E97E2" w14:textId="77777777"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4</w:t>
            </w:r>
          </w:p>
        </w:tc>
        <w:tc>
          <w:tcPr>
            <w:tcW w:w="0" w:type="auto"/>
          </w:tcPr>
          <w:p w14:paraId="2255B017" w14:textId="77777777"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r>
      <w:tr w:rsidR="00CB5EAD" w14:paraId="6C41C128" w14:textId="77777777" w:rsidTr="00CB5EAD">
        <w:tc>
          <w:tcPr>
            <w:cnfStyle w:val="001000000000" w:firstRow="0" w:lastRow="0" w:firstColumn="1" w:lastColumn="0" w:oddVBand="0" w:evenVBand="0" w:oddHBand="0" w:evenHBand="0" w:firstRowFirstColumn="0" w:firstRowLastColumn="0" w:lastRowFirstColumn="0" w:lastRowLastColumn="0"/>
            <w:tcW w:w="0" w:type="auto"/>
          </w:tcPr>
          <w:p w14:paraId="483E412F" w14:textId="51F943B7" w:rsidR="00CB5EAD" w:rsidRPr="007B60C3" w:rsidRDefault="00CB5EAD" w:rsidP="00CB5EAD">
            <w:pPr>
              <w:rPr>
                <w:rFonts w:ascii="Consolas" w:hAnsi="Consolas" w:cs="Consolas"/>
                <w:b w:val="0"/>
              </w:rPr>
            </w:pPr>
            <w:r w:rsidRPr="007B60C3">
              <w:rPr>
                <w:rFonts w:ascii="Consolas" w:hAnsi="Consolas" w:cs="Consolas"/>
                <w:b w:val="0"/>
              </w:rPr>
              <w:t>3540</w:t>
            </w:r>
          </w:p>
        </w:tc>
        <w:tc>
          <w:tcPr>
            <w:tcW w:w="0" w:type="auto"/>
          </w:tcPr>
          <w:p w14:paraId="17577EFE" w14:textId="6E89A46D" w:rsidR="00CB5EAD" w:rsidRPr="007B60C3" w:rsidRDefault="00CB5EAD" w:rsidP="00CB5EAD">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3541</w:t>
            </w:r>
          </w:p>
        </w:tc>
        <w:tc>
          <w:tcPr>
            <w:tcW w:w="0" w:type="auto"/>
          </w:tcPr>
          <w:p w14:paraId="12AFA4BA" w14:textId="51BE5252" w:rsidR="00CB5EAD" w:rsidRPr="007B60C3" w:rsidRDefault="00CB5EAD" w:rsidP="00CB5EAD">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3540</w:t>
            </w:r>
          </w:p>
        </w:tc>
        <w:tc>
          <w:tcPr>
            <w:tcW w:w="0" w:type="auto"/>
          </w:tcPr>
          <w:p w14:paraId="774F2DDD" w14:textId="77777777" w:rsidR="00CB5EAD" w:rsidRPr="007B60C3" w:rsidRDefault="00CB5EAD" w:rsidP="00CB5EAD">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339F5D43" w14:textId="77777777" w:rsidR="00CB5EAD" w:rsidRPr="007B60C3" w:rsidRDefault="00CB5EAD" w:rsidP="00CB5EAD">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r>
      <w:tr w:rsidR="00CB5EAD" w14:paraId="014E7F1A" w14:textId="77777777" w:rsidTr="00CB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9BFBF7" w14:textId="77777777" w:rsidR="00CB5EAD" w:rsidRPr="007B60C3" w:rsidRDefault="00CB5EAD" w:rsidP="00CB5EAD">
            <w:pPr>
              <w:rPr>
                <w:rFonts w:ascii="Consolas" w:hAnsi="Consolas" w:cs="Consolas"/>
                <w:b w:val="0"/>
              </w:rPr>
            </w:pPr>
            <w:r w:rsidRPr="007B60C3">
              <w:rPr>
                <w:rFonts w:ascii="Consolas" w:hAnsi="Consolas" w:cs="Consolas"/>
                <w:b w:val="0"/>
              </w:rPr>
              <w:t>3600</w:t>
            </w:r>
          </w:p>
        </w:tc>
        <w:tc>
          <w:tcPr>
            <w:tcW w:w="0" w:type="auto"/>
          </w:tcPr>
          <w:p w14:paraId="481E03E1" w14:textId="77777777"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3601</w:t>
            </w:r>
          </w:p>
        </w:tc>
        <w:tc>
          <w:tcPr>
            <w:tcW w:w="0" w:type="auto"/>
          </w:tcPr>
          <w:p w14:paraId="42879DB6" w14:textId="77777777"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3600</w:t>
            </w:r>
          </w:p>
        </w:tc>
        <w:tc>
          <w:tcPr>
            <w:tcW w:w="0" w:type="auto"/>
          </w:tcPr>
          <w:p w14:paraId="67BA3A30" w14:textId="77777777" w:rsidR="00CB5EAD" w:rsidRPr="007B60C3" w:rsidRDefault="00CB5EAD" w:rsidP="00CB5EAD">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6E5732EE" w14:textId="77777777" w:rsidR="00CB5EAD" w:rsidRPr="007B60C3" w:rsidRDefault="00CB5EAD" w:rsidP="00CB5EAD">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r>
    </w:tbl>
    <w:p w14:paraId="02AB600F" w14:textId="323DFE95" w:rsidR="00CB5EAD" w:rsidRDefault="00CB5EAD" w:rsidP="00CB5EAD">
      <w:pPr>
        <w:pStyle w:val="Caption"/>
      </w:pPr>
      <w:bookmarkStart w:id="4660" w:name="_Ref363835127"/>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19</w:t>
      </w:r>
      <w:r w:rsidR="00904F8B">
        <w:rPr>
          <w:noProof/>
        </w:rPr>
        <w:fldChar w:fldCharType="end"/>
      </w:r>
      <w:bookmarkEnd w:id="4660"/>
      <w:r>
        <w:t>: Select Query Result</w:t>
      </w:r>
    </w:p>
    <w:p w14:paraId="3B6EB075" w14:textId="021D190B" w:rsidR="00CB5EAD" w:rsidRDefault="00AC0A6D" w:rsidP="00935099">
      <w:r>
        <w:rPr>
          <w:noProof/>
          <w:lang w:eastAsia="en-US"/>
        </w:rPr>
        <mc:AlternateContent>
          <mc:Choice Requires="wps">
            <w:drawing>
              <wp:anchor distT="0" distB="0" distL="114300" distR="114300" simplePos="0" relativeHeight="251631641" behindDoc="0" locked="0" layoutInCell="1" allowOverlap="1" wp14:anchorId="6ABB19F3" wp14:editId="3FE8BA86">
                <wp:simplePos x="0" y="0"/>
                <wp:positionH relativeFrom="margin">
                  <wp:align>left</wp:align>
                </wp:positionH>
                <wp:positionV relativeFrom="paragraph">
                  <wp:posOffset>1558925</wp:posOffset>
                </wp:positionV>
                <wp:extent cx="638175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381750" cy="635"/>
                        </a:xfrm>
                        <a:prstGeom prst="rect">
                          <a:avLst/>
                        </a:prstGeom>
                        <a:solidFill>
                          <a:prstClr val="white"/>
                        </a:solidFill>
                        <a:ln>
                          <a:noFill/>
                        </a:ln>
                        <a:effectLst/>
                      </wps:spPr>
                      <wps:txbx>
                        <w:txbxContent>
                          <w:p w14:paraId="784406D8" w14:textId="718D1E2B" w:rsidR="00E80C46" w:rsidRDefault="00E80C46" w:rsidP="00AC0A6D">
                            <w:pPr>
                              <w:pStyle w:val="Caption"/>
                              <w:rPr>
                                <w:noProof/>
                              </w:rPr>
                            </w:pPr>
                            <w:bookmarkStart w:id="4661" w:name="_Ref363835464"/>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20</w:t>
                            </w:r>
                            <w:r w:rsidR="00904F8B">
                              <w:rPr>
                                <w:noProof/>
                              </w:rPr>
                              <w:fldChar w:fldCharType="end"/>
                            </w:r>
                            <w:bookmarkEnd w:id="4661"/>
                            <w:r>
                              <w:t>: Where and Select with the L</w:t>
                            </w:r>
                            <w:ins w:id="4662" w:author="Peter Freiling" w:date="2018-12-03T12:03:00Z">
                              <w:r w:rsidR="0051773B">
                                <w:t>INQ</w:t>
                              </w:r>
                            </w:ins>
                            <w:del w:id="4663" w:author="Peter Freiling" w:date="2018-12-03T12:03:00Z">
                              <w:r w:rsidDel="0051773B">
                                <w:delText>inQ</w:delText>
                              </w:r>
                            </w:del>
                            <w:r>
                              <w:t xml:space="preserve"> Comprehension Syntax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B19F3" id="Text Box 26" o:spid="_x0000_s1062" type="#_x0000_t202" style="position:absolute;margin-left:0;margin-top:122.75pt;width:502.5pt;height:.05pt;z-index:25163164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YYNAIAAHUEAAAOAAAAZHJzL2Uyb0RvYy54bWysVFFv2jAQfp+0/2D5fQSoy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" stroked="f">
                <v:textbox style="mso-fit-shape-to-text:t" inset="0,0,0,0">
                  <w:txbxContent>
                    <w:p w14:paraId="784406D8" w14:textId="718D1E2B" w:rsidR="00E80C46" w:rsidRDefault="00E80C46" w:rsidP="00AC0A6D">
                      <w:pPr>
                        <w:pStyle w:val="Caption"/>
                        <w:rPr>
                          <w:noProof/>
                        </w:rPr>
                      </w:pPr>
                      <w:bookmarkStart w:id="4664" w:name="_Ref363835464"/>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20</w:t>
                      </w:r>
                      <w:r w:rsidR="00904F8B">
                        <w:rPr>
                          <w:noProof/>
                        </w:rPr>
                        <w:fldChar w:fldCharType="end"/>
                      </w:r>
                      <w:bookmarkEnd w:id="4664"/>
                      <w:r>
                        <w:t>: Where and Select with the L</w:t>
                      </w:r>
                      <w:ins w:id="4665" w:author="Peter Freiling" w:date="2018-12-03T12:03:00Z">
                        <w:r w:rsidR="0051773B">
                          <w:t>INQ</w:t>
                        </w:r>
                      </w:ins>
                      <w:del w:id="4666" w:author="Peter Freiling" w:date="2018-12-03T12:03:00Z">
                        <w:r w:rsidDel="0051773B">
                          <w:delText>inQ</w:delText>
                        </w:r>
                      </w:del>
                      <w:r>
                        <w:t xml:space="preserve"> Comprehension Syntax</w:t>
                      </w:r>
                    </w:p>
                  </w:txbxContent>
                </v:textbox>
                <w10:wrap type="square" anchorx="margin"/>
              </v:shape>
            </w:pict>
          </mc:Fallback>
        </mc:AlternateContent>
      </w:r>
      <w:r>
        <w:rPr>
          <w:noProof/>
          <w:lang w:eastAsia="en-US"/>
        </w:rPr>
        <mc:AlternateContent>
          <mc:Choice Requires="wps">
            <w:drawing>
              <wp:anchor distT="45720" distB="45720" distL="114300" distR="114300" simplePos="0" relativeHeight="251631640" behindDoc="0" locked="0" layoutInCell="1" allowOverlap="1" wp14:anchorId="5E0E380D" wp14:editId="5E488EC1">
                <wp:simplePos x="0" y="0"/>
                <wp:positionH relativeFrom="margin">
                  <wp:posOffset>0</wp:posOffset>
                </wp:positionH>
                <wp:positionV relativeFrom="paragraph">
                  <wp:posOffset>958850</wp:posOffset>
                </wp:positionV>
                <wp:extent cx="6381750" cy="533400"/>
                <wp:effectExtent l="0" t="0" r="19050" b="1905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533400"/>
                        </a:xfrm>
                        <a:prstGeom prst="rect">
                          <a:avLst/>
                        </a:prstGeom>
                        <a:solidFill>
                          <a:srgbClr val="FFFFFF"/>
                        </a:solidFill>
                        <a:ln w="9525">
                          <a:solidFill>
                            <a:srgbClr val="000000"/>
                          </a:solidFill>
                          <a:miter lim="800000"/>
                          <a:headEnd/>
                          <a:tailEnd/>
                        </a:ln>
                      </wps:spPr>
                      <wps:txbx>
                        <w:txbxContent>
                          <w:p w14:paraId="00912234" w14:textId="735DE0ED" w:rsidR="00E80C46" w:rsidRDefault="00E80C46" w:rsidP="002B3C2F">
                            <w:pPr>
                              <w:pStyle w:val="HTMLPreformatted"/>
                              <w:shd w:val="clear" w:color="auto" w:fill="FFFFFF"/>
                              <w:rPr>
                                <w:rFonts w:ascii="Consolas" w:hAnsi="Consolas" w:cs="Consolas"/>
                                <w:color w:val="000000"/>
                                <w:sz w:val="19"/>
                                <w:szCs w:val="19"/>
                                <w:highlight w:val="white"/>
                              </w:rPr>
                              <w:pPrChange w:id="4667" w:author="Peter Freiling" w:date="2018-12-03T12:04:00Z">
                                <w:pPr>
                                  <w:autoSpaceDE w:val="0"/>
                                  <w:autoSpaceDN w:val="0"/>
                                  <w:adjustRightInd w:val="0"/>
                                  <w:spacing w:after="0" w:line="240" w:lineRule="auto"/>
                                </w:pPr>
                              </w:pPrChange>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ins w:id="4668" w:author="Peter Freiling" w:date="2018-12-03T12:03:00Z">
                              <w:r w:rsidR="00EE4724" w:rsidRPr="001A568C">
                                <w:rPr>
                                  <w:rFonts w:ascii="Consolas" w:hAnsi="Consolas"/>
                                  <w:color w:val="000000"/>
                                  <w:sz w:val="19"/>
                                  <w:szCs w:val="19"/>
                                </w:rPr>
                                <w:t>contextSwitchTwoCoresNoTemp </w:t>
                              </w:r>
                            </w:ins>
                            <w:del w:id="4669" w:author="Peter Freiling" w:date="2018-12-03T12:03:00Z">
                              <w:r w:rsidDel="00EE4724">
                                <w:rPr>
                                  <w:rFonts w:ascii="Consolas" w:hAnsi="Consolas" w:cs="Consolas"/>
                                  <w:color w:val="000000"/>
                                  <w:sz w:val="19"/>
                                  <w:szCs w:val="19"/>
                                  <w:highlight w:val="white"/>
                                </w:rPr>
                                <w:delText>cSNarrowTicks2Cores</w:delText>
                              </w:r>
                            </w:del>
                            <w:ins w:id="4670" w:author="Jonathan Goldstein" w:date="2013-09-24T10:07:00Z">
                              <w:del w:id="4671" w:author="Peter Freiling" w:date="2018-12-03T12:03:00Z">
                                <w:r w:rsidDel="00EE4724">
                                  <w:rPr>
                                    <w:rFonts w:ascii="Consolas" w:hAnsi="Consolas" w:cs="Consolas"/>
                                    <w:color w:val="000000"/>
                                    <w:sz w:val="19"/>
                                    <w:szCs w:val="19"/>
                                    <w:highlight w:val="white"/>
                                  </w:rPr>
                                  <w:delText>3</w:delText>
                                </w:r>
                              </w:del>
                            </w:ins>
                            <w:del w:id="4672" w:author="Peter Freiling" w:date="2018-12-03T12:03:00Z">
                              <w:r w:rsidDel="00EE4724">
                                <w:rPr>
                                  <w:rFonts w:ascii="Consolas" w:hAnsi="Consolas" w:cs="Consolas"/>
                                  <w:color w:val="000000"/>
                                  <w:sz w:val="19"/>
                                  <w:szCs w:val="19"/>
                                  <w:highlight w:val="white"/>
                                </w:rPr>
                                <w:delText xml:space="preserve"> </w:delText>
                              </w:r>
                            </w:del>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ins w:id="4673" w:author="Peter Freiling" w:date="2018-12-03T12:04:00Z">
                              <w:r w:rsidR="002B3C2F">
                                <w:rPr>
                                  <w:rFonts w:ascii="Consolas" w:hAnsi="Consolas"/>
                                  <w:color w:val="000000"/>
                                </w:rPr>
                                <w:t>contextSwitchStreamable</w:t>
                              </w:r>
                              <w:r w:rsidR="002B3C2F" w:rsidDel="002B3C2F">
                                <w:rPr>
                                  <w:rFonts w:ascii="Consolas" w:hAnsi="Consolas" w:cs="Consolas"/>
                                  <w:color w:val="000000"/>
                                  <w:sz w:val="19"/>
                                  <w:szCs w:val="19"/>
                                  <w:highlight w:val="white"/>
                                </w:rPr>
                                <w:t xml:space="preserve"> </w:t>
                              </w:r>
                            </w:ins>
                            <w:del w:id="4674" w:author="Peter Freiling" w:date="2018-12-03T12:04:00Z">
                              <w:r w:rsidDel="002B3C2F">
                                <w:rPr>
                                  <w:rFonts w:ascii="Consolas" w:hAnsi="Consolas" w:cs="Consolas"/>
                                  <w:color w:val="000000"/>
                                  <w:sz w:val="19"/>
                                  <w:szCs w:val="19"/>
                                  <w:highlight w:val="white"/>
                                </w:rPr>
                                <w:delText>cSTicksStream</w:delText>
                              </w:r>
                            </w:del>
                          </w:p>
                          <w:p w14:paraId="5AD9DD03" w14:textId="772F7715" w:rsidR="00E80C46" w:rsidRDefault="002B3C2F" w:rsidP="00AC0A6D">
                            <w:pPr>
                              <w:autoSpaceDE w:val="0"/>
                              <w:autoSpaceDN w:val="0"/>
                              <w:adjustRightInd w:val="0"/>
                              <w:spacing w:after="0" w:line="240" w:lineRule="auto"/>
                              <w:rPr>
                                <w:rFonts w:ascii="Consolas" w:hAnsi="Consolas" w:cs="Consolas"/>
                                <w:color w:val="000000"/>
                                <w:sz w:val="19"/>
                                <w:szCs w:val="19"/>
                                <w:highlight w:val="white"/>
                              </w:rPr>
                            </w:pPr>
                            <w:ins w:id="4675" w:author="Peter Freiling" w:date="2018-12-03T12:04:00Z">
                              <w:r>
                                <w:rPr>
                                  <w:rFonts w:ascii="Consolas" w:hAnsi="Consolas" w:cs="Consolas"/>
                                  <w:color w:val="000000"/>
                                  <w:sz w:val="19"/>
                                  <w:szCs w:val="19"/>
                                  <w:highlight w:val="white"/>
                                </w:rPr>
                                <w:t xml:space="preserve">       </w:t>
                              </w:r>
                            </w:ins>
                            <w:r w:rsidR="00E80C46">
                              <w:rPr>
                                <w:rFonts w:ascii="Consolas" w:hAnsi="Consolas" w:cs="Consolas"/>
                                <w:color w:val="000000"/>
                                <w:sz w:val="19"/>
                                <w:szCs w:val="19"/>
                                <w:highlight w:val="white"/>
                              </w:rPr>
                              <w:t xml:space="preserve">                          </w:t>
                            </w:r>
                            <w:ins w:id="4676" w:author="Jonathan Goldstein" w:date="2013-09-24T10:07:00Z">
                              <w:r w:rsidR="00E80C46">
                                <w:rPr>
                                  <w:rFonts w:ascii="Consolas" w:hAnsi="Consolas" w:cs="Consolas"/>
                                  <w:color w:val="000000"/>
                                  <w:sz w:val="19"/>
                                  <w:szCs w:val="19"/>
                                  <w:highlight w:val="white"/>
                                </w:rPr>
                                <w:t xml:space="preserve"> </w:t>
                              </w:r>
                            </w:ins>
                            <w:r w:rsidR="00E80C46">
                              <w:rPr>
                                <w:rFonts w:ascii="Consolas" w:hAnsi="Consolas" w:cs="Consolas"/>
                                <w:color w:val="0000FF"/>
                                <w:sz w:val="19"/>
                                <w:szCs w:val="19"/>
                                <w:highlight w:val="white"/>
                              </w:rPr>
                              <w:t>where</w:t>
                            </w:r>
                            <w:r w:rsidR="00E80C46">
                              <w:rPr>
                                <w:rFonts w:ascii="Consolas" w:hAnsi="Consolas" w:cs="Consolas"/>
                                <w:color w:val="000000"/>
                                <w:sz w:val="19"/>
                                <w:szCs w:val="19"/>
                                <w:highlight w:val="white"/>
                              </w:rPr>
                              <w:t xml:space="preserve"> e.</w:t>
                            </w:r>
                            <w:del w:id="4677" w:author="Peter Freiling" w:date="2018-12-03T10:33:00Z">
                              <w:r w:rsidR="00E80C46" w:rsidDel="00D77883">
                                <w:rPr>
                                  <w:rFonts w:ascii="Consolas" w:hAnsi="Consolas" w:cs="Consolas"/>
                                  <w:color w:val="000000"/>
                                  <w:sz w:val="19"/>
                                  <w:szCs w:val="19"/>
                                  <w:highlight w:val="white"/>
                                </w:rPr>
                                <w:delText>CID</w:delText>
                              </w:r>
                            </w:del>
                            <w:ins w:id="4678" w:author="Peter Freiling" w:date="2018-12-03T10:33:00Z">
                              <w:r w:rsidR="00D77883">
                                <w:rPr>
                                  <w:rFonts w:ascii="Consolas" w:hAnsi="Consolas" w:cs="Consolas"/>
                                  <w:color w:val="000000"/>
                                  <w:sz w:val="19"/>
                                  <w:szCs w:val="19"/>
                                  <w:highlight w:val="white"/>
                                </w:rPr>
                                <w:t>CpuId</w:t>
                              </w:r>
                            </w:ins>
                            <w:r w:rsidR="00E80C46">
                              <w:rPr>
                                <w:rFonts w:ascii="Consolas" w:hAnsi="Consolas" w:cs="Consolas"/>
                                <w:color w:val="000000"/>
                                <w:sz w:val="19"/>
                                <w:szCs w:val="19"/>
                                <w:highlight w:val="white"/>
                              </w:rPr>
                              <w:t xml:space="preserve"> == 1 || e.</w:t>
                            </w:r>
                            <w:del w:id="4679" w:author="Peter Freiling" w:date="2018-12-03T10:33:00Z">
                              <w:r w:rsidR="00E80C46" w:rsidDel="00D77883">
                                <w:rPr>
                                  <w:rFonts w:ascii="Consolas" w:hAnsi="Consolas" w:cs="Consolas"/>
                                  <w:color w:val="000000"/>
                                  <w:sz w:val="19"/>
                                  <w:szCs w:val="19"/>
                                  <w:highlight w:val="white"/>
                                </w:rPr>
                                <w:delText>CID</w:delText>
                              </w:r>
                            </w:del>
                            <w:ins w:id="4680" w:author="Peter Freiling" w:date="2018-12-03T10:33:00Z">
                              <w:r w:rsidR="00D77883">
                                <w:rPr>
                                  <w:rFonts w:ascii="Consolas" w:hAnsi="Consolas" w:cs="Consolas"/>
                                  <w:color w:val="000000"/>
                                  <w:sz w:val="19"/>
                                  <w:szCs w:val="19"/>
                                  <w:highlight w:val="white"/>
                                </w:rPr>
                                <w:t>CpuId</w:t>
                              </w:r>
                            </w:ins>
                            <w:r w:rsidR="00E80C46">
                              <w:rPr>
                                <w:rFonts w:ascii="Consolas" w:hAnsi="Consolas" w:cs="Consolas"/>
                                <w:color w:val="000000"/>
                                <w:sz w:val="19"/>
                                <w:szCs w:val="19"/>
                                <w:highlight w:val="white"/>
                              </w:rPr>
                              <w:t xml:space="preserve"> == 2</w:t>
                            </w:r>
                          </w:p>
                          <w:p w14:paraId="730097CD" w14:textId="50D54744" w:rsidR="00E80C46" w:rsidRDefault="00E80C46" w:rsidP="00AC0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ins w:id="4681" w:author="Peter Freiling" w:date="2018-12-03T12:04:00Z">
                              <w:r w:rsidR="002B3C2F">
                                <w:rPr>
                                  <w:rFonts w:ascii="Consolas" w:hAnsi="Consolas" w:cs="Consolas"/>
                                  <w:color w:val="000000"/>
                                  <w:sz w:val="19"/>
                                  <w:szCs w:val="19"/>
                                  <w:highlight w:val="white"/>
                                </w:rPr>
                                <w:t xml:space="preserve">       </w:t>
                              </w:r>
                            </w:ins>
                            <w:r>
                              <w:rPr>
                                <w:rFonts w:ascii="Consolas" w:hAnsi="Consolas" w:cs="Consolas"/>
                                <w:color w:val="000000"/>
                                <w:sz w:val="19"/>
                                <w:szCs w:val="19"/>
                                <w:highlight w:val="white"/>
                              </w:rPr>
                              <w:t xml:space="preserve">                   </w:t>
                            </w:r>
                            <w:ins w:id="4682" w:author="Jonathan Goldstein" w:date="2013-09-24T10:07:00Z">
                              <w:r>
                                <w:rPr>
                                  <w:rFonts w:ascii="Consolas" w:hAnsi="Consolas" w:cs="Consolas"/>
                                  <w:color w:val="000000"/>
                                  <w:sz w:val="19"/>
                                  <w:szCs w:val="19"/>
                                  <w:highlight w:val="white"/>
                                </w:rPr>
                                <w:t xml:space="preserve"> </w:t>
                              </w:r>
                            </w:ins>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ins w:id="4683" w:author="Peter Freiling" w:date="2018-12-03T12:04:00Z">
                              <w:r w:rsidR="00D10F53" w:rsidRPr="001A568C">
                                <w:rPr>
                                  <w:rFonts w:ascii="Consolas" w:hAnsi="Consolas"/>
                                  <w:color w:val="000000"/>
                                  <w:sz w:val="19"/>
                                  <w:szCs w:val="19"/>
                                </w:rPr>
                                <w:t>{ e.Tick, e.ProcessId, e.CpuId }</w:t>
                              </w:r>
                            </w:ins>
                            <w:del w:id="4684" w:author="Peter Freiling" w:date="2018-12-03T12:04:00Z">
                              <w:r w:rsidDel="00D10F53">
                                <w:rPr>
                                  <w:rFonts w:ascii="Consolas" w:hAnsi="Consolas" w:cs="Consolas"/>
                                  <w:color w:val="000000"/>
                                  <w:sz w:val="19"/>
                                  <w:szCs w:val="19"/>
                                  <w:highlight w:val="white"/>
                                </w:rPr>
                                <w:delText>{ e.CSTicks, e.</w:delText>
                              </w:r>
                            </w:del>
                            <w:del w:id="4685" w:author="Peter Freiling" w:date="2018-12-03T10:33:00Z">
                              <w:r w:rsidDel="00D77883">
                                <w:rPr>
                                  <w:rFonts w:ascii="Consolas" w:hAnsi="Consolas" w:cs="Consolas"/>
                                  <w:color w:val="000000"/>
                                  <w:sz w:val="19"/>
                                  <w:szCs w:val="19"/>
                                  <w:highlight w:val="white"/>
                                </w:rPr>
                                <w:delText>PID</w:delText>
                              </w:r>
                            </w:del>
                            <w:del w:id="4686" w:author="Peter Freiling" w:date="2018-12-03T12:04:00Z">
                              <w:r w:rsidDel="00D10F53">
                                <w:rPr>
                                  <w:rFonts w:ascii="Consolas" w:hAnsi="Consolas" w:cs="Consolas"/>
                                  <w:color w:val="000000"/>
                                  <w:sz w:val="19"/>
                                  <w:szCs w:val="19"/>
                                  <w:highlight w:val="white"/>
                                </w:rPr>
                                <w:delText>, e.</w:delText>
                              </w:r>
                            </w:del>
                            <w:del w:id="4687" w:author="Peter Freiling" w:date="2018-12-03T10:33:00Z">
                              <w:r w:rsidDel="00D77883">
                                <w:rPr>
                                  <w:rFonts w:ascii="Consolas" w:hAnsi="Consolas" w:cs="Consolas"/>
                                  <w:color w:val="000000"/>
                                  <w:sz w:val="19"/>
                                  <w:szCs w:val="19"/>
                                  <w:highlight w:val="white"/>
                                </w:rPr>
                                <w:delText>CID</w:delText>
                              </w:r>
                            </w:del>
                            <w:del w:id="4688" w:author="Peter Freiling" w:date="2018-12-03T12:04:00Z">
                              <w:r w:rsidDel="00D10F53">
                                <w:rPr>
                                  <w:rFonts w:ascii="Consolas" w:hAnsi="Consolas" w:cs="Consolas"/>
                                  <w:color w:val="000000"/>
                                  <w:sz w:val="19"/>
                                  <w:szCs w:val="19"/>
                                  <w:highlight w:val="white"/>
                                </w:rPr>
                                <w:delText xml:space="preserve"> }</w:delText>
                              </w:r>
                            </w:del>
                            <w:r>
                              <w:rPr>
                                <w:rFonts w:ascii="Consolas" w:hAnsi="Consolas" w:cs="Consolas"/>
                                <w:color w:val="000000"/>
                                <w:sz w:val="19"/>
                                <w:szCs w:val="19"/>
                                <w:highlight w:val="white"/>
                              </w:rPr>
                              <w:t>;</w:t>
                            </w:r>
                          </w:p>
                          <w:p w14:paraId="18A730B3" w14:textId="43F09BAD" w:rsidR="00E80C46" w:rsidRDefault="00E80C46" w:rsidP="00AC0A6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E380D" id="Text Box 25" o:spid="_x0000_s1063" type="#_x0000_t202" style="position:absolute;margin-left:0;margin-top:75.5pt;width:502.5pt;height:42pt;z-index:251631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">
                <v:textbox>
                  <w:txbxContent>
                    <w:p w14:paraId="00912234" w14:textId="735DE0ED" w:rsidR="00E80C46" w:rsidRDefault="00E80C46" w:rsidP="002B3C2F">
                      <w:pPr>
                        <w:pStyle w:val="HTMLPreformatted"/>
                        <w:shd w:val="clear" w:color="auto" w:fill="FFFFFF"/>
                        <w:rPr>
                          <w:rFonts w:ascii="Consolas" w:hAnsi="Consolas" w:cs="Consolas"/>
                          <w:color w:val="000000"/>
                          <w:sz w:val="19"/>
                          <w:szCs w:val="19"/>
                          <w:highlight w:val="white"/>
                        </w:rPr>
                        <w:pPrChange w:id="4689" w:author="Peter Freiling" w:date="2018-12-03T12:04:00Z">
                          <w:pPr>
                            <w:autoSpaceDE w:val="0"/>
                            <w:autoSpaceDN w:val="0"/>
                            <w:adjustRightInd w:val="0"/>
                            <w:spacing w:after="0" w:line="240" w:lineRule="auto"/>
                          </w:pPr>
                        </w:pPrChange>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ins w:id="4690" w:author="Peter Freiling" w:date="2018-12-03T12:03:00Z">
                        <w:r w:rsidR="00EE4724" w:rsidRPr="001A568C">
                          <w:rPr>
                            <w:rFonts w:ascii="Consolas" w:hAnsi="Consolas"/>
                            <w:color w:val="000000"/>
                            <w:sz w:val="19"/>
                            <w:szCs w:val="19"/>
                          </w:rPr>
                          <w:t>contextSwitchTwoCoresNoTemp </w:t>
                        </w:r>
                      </w:ins>
                      <w:del w:id="4691" w:author="Peter Freiling" w:date="2018-12-03T12:03:00Z">
                        <w:r w:rsidDel="00EE4724">
                          <w:rPr>
                            <w:rFonts w:ascii="Consolas" w:hAnsi="Consolas" w:cs="Consolas"/>
                            <w:color w:val="000000"/>
                            <w:sz w:val="19"/>
                            <w:szCs w:val="19"/>
                            <w:highlight w:val="white"/>
                          </w:rPr>
                          <w:delText>cSNarrowTicks2Cores</w:delText>
                        </w:r>
                      </w:del>
                      <w:ins w:id="4692" w:author="Jonathan Goldstein" w:date="2013-09-24T10:07:00Z">
                        <w:del w:id="4693" w:author="Peter Freiling" w:date="2018-12-03T12:03:00Z">
                          <w:r w:rsidDel="00EE4724">
                            <w:rPr>
                              <w:rFonts w:ascii="Consolas" w:hAnsi="Consolas" w:cs="Consolas"/>
                              <w:color w:val="000000"/>
                              <w:sz w:val="19"/>
                              <w:szCs w:val="19"/>
                              <w:highlight w:val="white"/>
                            </w:rPr>
                            <w:delText>3</w:delText>
                          </w:r>
                        </w:del>
                      </w:ins>
                      <w:del w:id="4694" w:author="Peter Freiling" w:date="2018-12-03T12:03:00Z">
                        <w:r w:rsidDel="00EE4724">
                          <w:rPr>
                            <w:rFonts w:ascii="Consolas" w:hAnsi="Consolas" w:cs="Consolas"/>
                            <w:color w:val="000000"/>
                            <w:sz w:val="19"/>
                            <w:szCs w:val="19"/>
                            <w:highlight w:val="white"/>
                          </w:rPr>
                          <w:delText xml:space="preserve"> </w:delText>
                        </w:r>
                      </w:del>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ins w:id="4695" w:author="Peter Freiling" w:date="2018-12-03T12:04:00Z">
                        <w:r w:rsidR="002B3C2F">
                          <w:rPr>
                            <w:rFonts w:ascii="Consolas" w:hAnsi="Consolas"/>
                            <w:color w:val="000000"/>
                          </w:rPr>
                          <w:t>contextSwitchStreamable</w:t>
                        </w:r>
                        <w:r w:rsidR="002B3C2F" w:rsidDel="002B3C2F">
                          <w:rPr>
                            <w:rFonts w:ascii="Consolas" w:hAnsi="Consolas" w:cs="Consolas"/>
                            <w:color w:val="000000"/>
                            <w:sz w:val="19"/>
                            <w:szCs w:val="19"/>
                            <w:highlight w:val="white"/>
                          </w:rPr>
                          <w:t xml:space="preserve"> </w:t>
                        </w:r>
                      </w:ins>
                      <w:del w:id="4696" w:author="Peter Freiling" w:date="2018-12-03T12:04:00Z">
                        <w:r w:rsidDel="002B3C2F">
                          <w:rPr>
                            <w:rFonts w:ascii="Consolas" w:hAnsi="Consolas" w:cs="Consolas"/>
                            <w:color w:val="000000"/>
                            <w:sz w:val="19"/>
                            <w:szCs w:val="19"/>
                            <w:highlight w:val="white"/>
                          </w:rPr>
                          <w:delText>cSTicksStream</w:delText>
                        </w:r>
                      </w:del>
                    </w:p>
                    <w:p w14:paraId="5AD9DD03" w14:textId="772F7715" w:rsidR="00E80C46" w:rsidRDefault="002B3C2F" w:rsidP="00AC0A6D">
                      <w:pPr>
                        <w:autoSpaceDE w:val="0"/>
                        <w:autoSpaceDN w:val="0"/>
                        <w:adjustRightInd w:val="0"/>
                        <w:spacing w:after="0" w:line="240" w:lineRule="auto"/>
                        <w:rPr>
                          <w:rFonts w:ascii="Consolas" w:hAnsi="Consolas" w:cs="Consolas"/>
                          <w:color w:val="000000"/>
                          <w:sz w:val="19"/>
                          <w:szCs w:val="19"/>
                          <w:highlight w:val="white"/>
                        </w:rPr>
                      </w:pPr>
                      <w:ins w:id="4697" w:author="Peter Freiling" w:date="2018-12-03T12:04:00Z">
                        <w:r>
                          <w:rPr>
                            <w:rFonts w:ascii="Consolas" w:hAnsi="Consolas" w:cs="Consolas"/>
                            <w:color w:val="000000"/>
                            <w:sz w:val="19"/>
                            <w:szCs w:val="19"/>
                            <w:highlight w:val="white"/>
                          </w:rPr>
                          <w:t xml:space="preserve">       </w:t>
                        </w:r>
                      </w:ins>
                      <w:r w:rsidR="00E80C46">
                        <w:rPr>
                          <w:rFonts w:ascii="Consolas" w:hAnsi="Consolas" w:cs="Consolas"/>
                          <w:color w:val="000000"/>
                          <w:sz w:val="19"/>
                          <w:szCs w:val="19"/>
                          <w:highlight w:val="white"/>
                        </w:rPr>
                        <w:t xml:space="preserve">                          </w:t>
                      </w:r>
                      <w:ins w:id="4698" w:author="Jonathan Goldstein" w:date="2013-09-24T10:07:00Z">
                        <w:r w:rsidR="00E80C46">
                          <w:rPr>
                            <w:rFonts w:ascii="Consolas" w:hAnsi="Consolas" w:cs="Consolas"/>
                            <w:color w:val="000000"/>
                            <w:sz w:val="19"/>
                            <w:szCs w:val="19"/>
                            <w:highlight w:val="white"/>
                          </w:rPr>
                          <w:t xml:space="preserve"> </w:t>
                        </w:r>
                      </w:ins>
                      <w:r w:rsidR="00E80C46">
                        <w:rPr>
                          <w:rFonts w:ascii="Consolas" w:hAnsi="Consolas" w:cs="Consolas"/>
                          <w:color w:val="0000FF"/>
                          <w:sz w:val="19"/>
                          <w:szCs w:val="19"/>
                          <w:highlight w:val="white"/>
                        </w:rPr>
                        <w:t>where</w:t>
                      </w:r>
                      <w:r w:rsidR="00E80C46">
                        <w:rPr>
                          <w:rFonts w:ascii="Consolas" w:hAnsi="Consolas" w:cs="Consolas"/>
                          <w:color w:val="000000"/>
                          <w:sz w:val="19"/>
                          <w:szCs w:val="19"/>
                          <w:highlight w:val="white"/>
                        </w:rPr>
                        <w:t xml:space="preserve"> e.</w:t>
                      </w:r>
                      <w:del w:id="4699" w:author="Peter Freiling" w:date="2018-12-03T10:33:00Z">
                        <w:r w:rsidR="00E80C46" w:rsidDel="00D77883">
                          <w:rPr>
                            <w:rFonts w:ascii="Consolas" w:hAnsi="Consolas" w:cs="Consolas"/>
                            <w:color w:val="000000"/>
                            <w:sz w:val="19"/>
                            <w:szCs w:val="19"/>
                            <w:highlight w:val="white"/>
                          </w:rPr>
                          <w:delText>CID</w:delText>
                        </w:r>
                      </w:del>
                      <w:ins w:id="4700" w:author="Peter Freiling" w:date="2018-12-03T10:33:00Z">
                        <w:r w:rsidR="00D77883">
                          <w:rPr>
                            <w:rFonts w:ascii="Consolas" w:hAnsi="Consolas" w:cs="Consolas"/>
                            <w:color w:val="000000"/>
                            <w:sz w:val="19"/>
                            <w:szCs w:val="19"/>
                            <w:highlight w:val="white"/>
                          </w:rPr>
                          <w:t>CpuId</w:t>
                        </w:r>
                      </w:ins>
                      <w:r w:rsidR="00E80C46">
                        <w:rPr>
                          <w:rFonts w:ascii="Consolas" w:hAnsi="Consolas" w:cs="Consolas"/>
                          <w:color w:val="000000"/>
                          <w:sz w:val="19"/>
                          <w:szCs w:val="19"/>
                          <w:highlight w:val="white"/>
                        </w:rPr>
                        <w:t xml:space="preserve"> == 1 || e.</w:t>
                      </w:r>
                      <w:del w:id="4701" w:author="Peter Freiling" w:date="2018-12-03T10:33:00Z">
                        <w:r w:rsidR="00E80C46" w:rsidDel="00D77883">
                          <w:rPr>
                            <w:rFonts w:ascii="Consolas" w:hAnsi="Consolas" w:cs="Consolas"/>
                            <w:color w:val="000000"/>
                            <w:sz w:val="19"/>
                            <w:szCs w:val="19"/>
                            <w:highlight w:val="white"/>
                          </w:rPr>
                          <w:delText>CID</w:delText>
                        </w:r>
                      </w:del>
                      <w:ins w:id="4702" w:author="Peter Freiling" w:date="2018-12-03T10:33:00Z">
                        <w:r w:rsidR="00D77883">
                          <w:rPr>
                            <w:rFonts w:ascii="Consolas" w:hAnsi="Consolas" w:cs="Consolas"/>
                            <w:color w:val="000000"/>
                            <w:sz w:val="19"/>
                            <w:szCs w:val="19"/>
                            <w:highlight w:val="white"/>
                          </w:rPr>
                          <w:t>CpuId</w:t>
                        </w:r>
                      </w:ins>
                      <w:r w:rsidR="00E80C46">
                        <w:rPr>
                          <w:rFonts w:ascii="Consolas" w:hAnsi="Consolas" w:cs="Consolas"/>
                          <w:color w:val="000000"/>
                          <w:sz w:val="19"/>
                          <w:szCs w:val="19"/>
                          <w:highlight w:val="white"/>
                        </w:rPr>
                        <w:t xml:space="preserve"> == 2</w:t>
                      </w:r>
                    </w:p>
                    <w:p w14:paraId="730097CD" w14:textId="50D54744" w:rsidR="00E80C46" w:rsidRDefault="00E80C46" w:rsidP="00AC0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ins w:id="4703" w:author="Peter Freiling" w:date="2018-12-03T12:04:00Z">
                        <w:r w:rsidR="002B3C2F">
                          <w:rPr>
                            <w:rFonts w:ascii="Consolas" w:hAnsi="Consolas" w:cs="Consolas"/>
                            <w:color w:val="000000"/>
                            <w:sz w:val="19"/>
                            <w:szCs w:val="19"/>
                            <w:highlight w:val="white"/>
                          </w:rPr>
                          <w:t xml:space="preserve">       </w:t>
                        </w:r>
                      </w:ins>
                      <w:r>
                        <w:rPr>
                          <w:rFonts w:ascii="Consolas" w:hAnsi="Consolas" w:cs="Consolas"/>
                          <w:color w:val="000000"/>
                          <w:sz w:val="19"/>
                          <w:szCs w:val="19"/>
                          <w:highlight w:val="white"/>
                        </w:rPr>
                        <w:t xml:space="preserve">                   </w:t>
                      </w:r>
                      <w:ins w:id="4704" w:author="Jonathan Goldstein" w:date="2013-09-24T10:07:00Z">
                        <w:r>
                          <w:rPr>
                            <w:rFonts w:ascii="Consolas" w:hAnsi="Consolas" w:cs="Consolas"/>
                            <w:color w:val="000000"/>
                            <w:sz w:val="19"/>
                            <w:szCs w:val="19"/>
                            <w:highlight w:val="white"/>
                          </w:rPr>
                          <w:t xml:space="preserve"> </w:t>
                        </w:r>
                      </w:ins>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ins w:id="4705" w:author="Peter Freiling" w:date="2018-12-03T12:04:00Z">
                        <w:r w:rsidR="00D10F53" w:rsidRPr="001A568C">
                          <w:rPr>
                            <w:rFonts w:ascii="Consolas" w:hAnsi="Consolas"/>
                            <w:color w:val="000000"/>
                            <w:sz w:val="19"/>
                            <w:szCs w:val="19"/>
                          </w:rPr>
                          <w:t>{ e.Tick, e.ProcessId, e.CpuId }</w:t>
                        </w:r>
                      </w:ins>
                      <w:del w:id="4706" w:author="Peter Freiling" w:date="2018-12-03T12:04:00Z">
                        <w:r w:rsidDel="00D10F53">
                          <w:rPr>
                            <w:rFonts w:ascii="Consolas" w:hAnsi="Consolas" w:cs="Consolas"/>
                            <w:color w:val="000000"/>
                            <w:sz w:val="19"/>
                            <w:szCs w:val="19"/>
                            <w:highlight w:val="white"/>
                          </w:rPr>
                          <w:delText>{ e.CSTicks, e.</w:delText>
                        </w:r>
                      </w:del>
                      <w:del w:id="4707" w:author="Peter Freiling" w:date="2018-12-03T10:33:00Z">
                        <w:r w:rsidDel="00D77883">
                          <w:rPr>
                            <w:rFonts w:ascii="Consolas" w:hAnsi="Consolas" w:cs="Consolas"/>
                            <w:color w:val="000000"/>
                            <w:sz w:val="19"/>
                            <w:szCs w:val="19"/>
                            <w:highlight w:val="white"/>
                          </w:rPr>
                          <w:delText>PID</w:delText>
                        </w:r>
                      </w:del>
                      <w:del w:id="4708" w:author="Peter Freiling" w:date="2018-12-03T12:04:00Z">
                        <w:r w:rsidDel="00D10F53">
                          <w:rPr>
                            <w:rFonts w:ascii="Consolas" w:hAnsi="Consolas" w:cs="Consolas"/>
                            <w:color w:val="000000"/>
                            <w:sz w:val="19"/>
                            <w:szCs w:val="19"/>
                            <w:highlight w:val="white"/>
                          </w:rPr>
                          <w:delText>, e.</w:delText>
                        </w:r>
                      </w:del>
                      <w:del w:id="4709" w:author="Peter Freiling" w:date="2018-12-03T10:33:00Z">
                        <w:r w:rsidDel="00D77883">
                          <w:rPr>
                            <w:rFonts w:ascii="Consolas" w:hAnsi="Consolas" w:cs="Consolas"/>
                            <w:color w:val="000000"/>
                            <w:sz w:val="19"/>
                            <w:szCs w:val="19"/>
                            <w:highlight w:val="white"/>
                          </w:rPr>
                          <w:delText>CID</w:delText>
                        </w:r>
                      </w:del>
                      <w:del w:id="4710" w:author="Peter Freiling" w:date="2018-12-03T12:04:00Z">
                        <w:r w:rsidDel="00D10F53">
                          <w:rPr>
                            <w:rFonts w:ascii="Consolas" w:hAnsi="Consolas" w:cs="Consolas"/>
                            <w:color w:val="000000"/>
                            <w:sz w:val="19"/>
                            <w:szCs w:val="19"/>
                            <w:highlight w:val="white"/>
                          </w:rPr>
                          <w:delText xml:space="preserve"> }</w:delText>
                        </w:r>
                      </w:del>
                      <w:r>
                        <w:rPr>
                          <w:rFonts w:ascii="Consolas" w:hAnsi="Consolas" w:cs="Consolas"/>
                          <w:color w:val="000000"/>
                          <w:sz w:val="19"/>
                          <w:szCs w:val="19"/>
                          <w:highlight w:val="white"/>
                        </w:rPr>
                        <w:t>;</w:t>
                      </w:r>
                    </w:p>
                    <w:p w14:paraId="18A730B3" w14:textId="43F09BAD" w:rsidR="00E80C46" w:rsidRDefault="00E80C46" w:rsidP="00AC0A6D">
                      <w:pPr>
                        <w:spacing w:after="0"/>
                      </w:pPr>
                    </w:p>
                  </w:txbxContent>
                </v:textbox>
                <w10:wrap type="square" anchorx="margin"/>
              </v:shape>
            </w:pict>
          </mc:Fallback>
        </mc:AlternateContent>
      </w:r>
      <w:r w:rsidR="00CB5EAD">
        <w:t xml:space="preserve">In addition to accessing operator functionality through methods on IStreamable, Trill also supports some of the </w:t>
      </w:r>
      <w:r w:rsidR="00777EEE">
        <w:t>LINQ</w:t>
      </w:r>
      <w:r w:rsidR="00CB5EAD">
        <w:t xml:space="preserve"> comprehension syntax, which makes these operations look like SQL. </w:t>
      </w:r>
      <w:r>
        <w:fldChar w:fldCharType="begin"/>
      </w:r>
      <w:r>
        <w:instrText xml:space="preserve"> REF _Ref363835464 \h </w:instrText>
      </w:r>
      <w:r>
        <w:fldChar w:fldCharType="separate"/>
      </w:r>
      <w:r w:rsidR="00480634">
        <w:t>Figur</w:t>
      </w:r>
      <w:r w:rsidR="00480634">
        <w:t>e</w:t>
      </w:r>
      <w:r w:rsidR="00480634">
        <w:t xml:space="preserve"> </w:t>
      </w:r>
      <w:r w:rsidR="00480634">
        <w:rPr>
          <w:noProof/>
        </w:rPr>
        <w:t>20</w:t>
      </w:r>
      <w:r>
        <w:fldChar w:fldCharType="end"/>
      </w:r>
      <w:r>
        <w:t xml:space="preserve"> s</w:t>
      </w:r>
      <w:r w:rsidR="00CB5EAD">
        <w:t>hows the comprehension syntax version of our where and select queries</w:t>
      </w:r>
      <w:r>
        <w:t xml:space="preserve">. While this syntax may be a bit easier to understand for SQL users, it adds no expressiveness to the query language, and cannot be used to write all aspects of </w:t>
      </w:r>
      <w:r w:rsidR="00777EEE">
        <w:t>LINQ</w:t>
      </w:r>
      <w:r>
        <w:t xml:space="preserve"> (and therefore Trill) queries.</w:t>
      </w:r>
    </w:p>
    <w:p w14:paraId="3006A659" w14:textId="5224C553" w:rsidR="00AC0A6D" w:rsidRPr="00935099" w:rsidDel="000E7E37" w:rsidRDefault="007102D0" w:rsidP="00935099">
      <w:pPr>
        <w:rPr>
          <w:del w:id="4711" w:author="Peter Freiling" w:date="2018-12-03T12:05:00Z"/>
        </w:rPr>
      </w:pPr>
      <w:del w:id="4712" w:author="Peter Freiling" w:date="2018-12-03T12:05:00Z">
        <w:r w:rsidDel="000E7E37">
          <w:delText xml:space="preserve">Finally, there is an overload </w:delText>
        </w:r>
        <w:r w:rsidR="008433B2" w:rsidDel="000E7E37">
          <w:delText xml:space="preserve">that </w:delText>
        </w:r>
        <w:r w:rsidDel="000E7E37">
          <w:delText>allows the use of event Start</w:delText>
        </w:r>
      </w:del>
      <w:del w:id="4713" w:author="Peter Freiling" w:date="2018-12-03T12:03:00Z">
        <w:r w:rsidDel="0051773B">
          <w:delText xml:space="preserve"> </w:delText>
        </w:r>
      </w:del>
      <w:del w:id="4714" w:author="Peter Freiling" w:date="2018-12-03T12:05:00Z">
        <w:r w:rsidDel="000E7E37">
          <w:delText>Time in the computation of the new payload. Select</w:delText>
        </w:r>
        <w:r w:rsidR="00F12723" w:rsidDel="000E7E37">
          <w:delText>,</w:delText>
        </w:r>
        <w:r w:rsidDel="000E7E37">
          <w:delText xml:space="preserve"> therefore</w:delText>
        </w:r>
        <w:r w:rsidR="00F12723" w:rsidDel="000E7E37">
          <w:delText>,</w:delText>
        </w:r>
        <w:r w:rsidDel="000E7E37">
          <w:delText xml:space="preserve"> indirectly enables all the operators </w:delText>
        </w:r>
        <w:r w:rsidR="00F12723" w:rsidDel="000E7E37">
          <w:delText xml:space="preserve">to make use of event start time information by first moving that information into the payload. </w:delText>
        </w:r>
      </w:del>
    </w:p>
    <w:p w14:paraId="10863672" w14:textId="26E0DC94" w:rsidR="00F60F79" w:rsidRDefault="00F60F79" w:rsidP="00F60F79">
      <w:pPr>
        <w:pStyle w:val="Heading1"/>
      </w:pPr>
      <w:bookmarkStart w:id="4715" w:name="_Join_(Inner_Join)"/>
      <w:bookmarkEnd w:id="4715"/>
      <w:r>
        <w:t>Join (Inner Join)</w:t>
      </w:r>
    </w:p>
    <w:p w14:paraId="27BF18FD" w14:textId="013D5E33" w:rsidR="00B216B6" w:rsidRDefault="00B216B6" w:rsidP="00B216B6">
      <w:pPr>
        <w:rPr>
          <w:rFonts w:cs="Consolas"/>
          <w:color w:val="000000"/>
        </w:rPr>
      </w:pPr>
      <w:r>
        <w:t>Consider our</w:t>
      </w:r>
      <w:ins w:id="4716" w:author="Peter Freiling" w:date="2018-12-03T12:05:00Z">
        <w:r w:rsidR="000E7E37">
          <w:t xml:space="preserve"> original</w:t>
        </w:r>
      </w:ins>
      <w:r>
        <w:t xml:space="preserve"> </w:t>
      </w:r>
      <w:commentRangeStart w:id="4717"/>
      <w:r>
        <w:t>example</w:t>
      </w:r>
      <w:commentRangeEnd w:id="4717"/>
      <w:r w:rsidR="003938EC">
        <w:rPr>
          <w:rStyle w:val="CommentReference"/>
        </w:rPr>
        <w:commentReference w:id="4717"/>
      </w:r>
      <w:ins w:id="4718" w:author="Peter Freiling" w:date="2018-12-03T12:05:00Z">
        <w:r w:rsidR="000E7E37">
          <w:t xml:space="preserve"> in </w:t>
        </w:r>
      </w:ins>
      <w:ins w:id="4719" w:author="Peter Freiling" w:date="2018-12-03T12:06:00Z">
        <w:r w:rsidR="000E7E37">
          <w:fldChar w:fldCharType="begin"/>
        </w:r>
        <w:r w:rsidR="000E7E37">
          <w:instrText xml:space="preserve"> REF _Ref531602094 \h </w:instrText>
        </w:r>
      </w:ins>
      <w:r w:rsidR="000E7E37">
        <w:fldChar w:fldCharType="separate"/>
      </w:r>
      <w:r w:rsidR="00480634">
        <w:t xml:space="preserve">Figure </w:t>
      </w:r>
      <w:r w:rsidR="00480634">
        <w:rPr>
          <w:noProof/>
        </w:rPr>
        <w:t>2</w:t>
      </w:r>
      <w:ins w:id="4720" w:author="Peter Freiling" w:date="2018-12-03T12:06:00Z">
        <w:r w:rsidR="000E7E37">
          <w:fldChar w:fldCharType="end"/>
        </w:r>
      </w:ins>
      <w:r>
        <w:t>. In the end, we are suppose</w:t>
      </w:r>
      <w:ins w:id="4721" w:author="James Terwilliger" w:date="2013-08-26T16:38:00Z">
        <w:r w:rsidR="0024187B">
          <w:t>d</w:t>
        </w:r>
      </w:ins>
      <w:r>
        <w:t xml:space="preserve"> to output process names, not process IDs. Since there are no process names in our context switch information, we combine </w:t>
      </w:r>
      <w:ins w:id="4722" w:author="Peter Freiling" w:date="2018-12-03T12:06:00Z">
        <w:r w:rsidR="000E7E37" w:rsidRPr="001A568C">
          <w:rPr>
            <w:rFonts w:ascii="Consolas" w:hAnsi="Consolas"/>
            <w:color w:val="000000"/>
            <w:sz w:val="19"/>
            <w:szCs w:val="19"/>
          </w:rPr>
          <w:t>contextSwitchTwoCoresNoTemp</w:t>
        </w:r>
        <w:r w:rsidR="000E7E37" w:rsidDel="000E7E37">
          <w:rPr>
            <w:rFonts w:ascii="Consolas" w:hAnsi="Consolas" w:cs="Consolas"/>
            <w:color w:val="000000"/>
            <w:sz w:val="19"/>
            <w:szCs w:val="19"/>
            <w:highlight w:val="white"/>
          </w:rPr>
          <w:t xml:space="preserve"> </w:t>
        </w:r>
      </w:ins>
      <w:del w:id="4723" w:author="Peter Freiling" w:date="2018-12-03T12:06:00Z">
        <w:r w:rsidDel="000E7E37">
          <w:rPr>
            <w:rFonts w:ascii="Consolas" w:hAnsi="Consolas" w:cs="Consolas"/>
            <w:color w:val="000000"/>
            <w:sz w:val="19"/>
            <w:szCs w:val="19"/>
            <w:highlight w:val="white"/>
          </w:rPr>
          <w:delText>cSNarrowTicks2Cores</w:delText>
        </w:r>
        <w:r w:rsidDel="000E7E37">
          <w:rPr>
            <w:rFonts w:cs="Consolas"/>
            <w:color w:val="000000"/>
          </w:rPr>
          <w:delText xml:space="preserve"> </w:delText>
        </w:r>
      </w:del>
      <w:r>
        <w:rPr>
          <w:rFonts w:cs="Consolas"/>
          <w:color w:val="000000"/>
        </w:rPr>
        <w:t xml:space="preserve">with another stream called </w:t>
      </w:r>
      <w:del w:id="4724" w:author="Peter Freiling" w:date="2018-12-03T12:07:00Z">
        <w:r w:rsidR="002A0C24" w:rsidDel="00FB1F5F">
          <w:rPr>
            <w:rFonts w:ascii="Consolas" w:hAnsi="Consolas" w:cs="Consolas"/>
            <w:color w:val="000000"/>
            <w:sz w:val="19"/>
            <w:szCs w:val="19"/>
            <w:highlight w:val="white"/>
          </w:rPr>
          <w:delText>pNamesStream</w:delText>
        </w:r>
      </w:del>
      <w:ins w:id="4725" w:author="Peter Freiling" w:date="2018-12-03T12:12:00Z">
        <w:r w:rsidR="00333B06">
          <w:rPr>
            <w:rFonts w:ascii="Consolas" w:hAnsi="Consolas" w:cs="Consolas"/>
            <w:color w:val="000000"/>
            <w:sz w:val="19"/>
            <w:szCs w:val="19"/>
            <w:highlight w:val="white"/>
          </w:rPr>
          <w:t>namesStream</w:t>
        </w:r>
      </w:ins>
      <w:ins w:id="4726" w:author="Peter Freiling" w:date="2018-12-03T12:07:00Z">
        <w:r w:rsidR="00FB1F5F">
          <w:rPr>
            <w:rFonts w:cs="Consolas"/>
            <w:color w:val="000000"/>
          </w:rPr>
          <w:t>, which</w:t>
        </w:r>
      </w:ins>
      <w:del w:id="4727" w:author="Peter Freiling" w:date="2018-12-03T12:07:00Z">
        <w:r w:rsidDel="00FB1F5F">
          <w:rPr>
            <w:rFonts w:cs="Consolas"/>
            <w:color w:val="000000"/>
          </w:rPr>
          <w:delText xml:space="preserve">. </w:delText>
        </w:r>
        <w:r w:rsidR="002A0C24" w:rsidDel="00FB1F5F">
          <w:rPr>
            <w:rFonts w:ascii="Consolas" w:hAnsi="Consolas" w:cs="Consolas"/>
            <w:color w:val="000000"/>
            <w:sz w:val="19"/>
            <w:szCs w:val="19"/>
            <w:highlight w:val="white"/>
          </w:rPr>
          <w:delText>pNamesStream</w:delText>
        </w:r>
        <w:r w:rsidR="002A0C24" w:rsidDel="00FB1F5F">
          <w:rPr>
            <w:rFonts w:ascii="Consolas" w:hAnsi="Consolas" w:cs="Consolas"/>
            <w:color w:val="000000"/>
            <w:sz w:val="19"/>
            <w:szCs w:val="19"/>
          </w:rPr>
          <w:delText xml:space="preserve"> </w:delText>
        </w:r>
      </w:del>
      <w:ins w:id="4728" w:author="Peter Freiling" w:date="2018-12-03T12:07:00Z">
        <w:r w:rsidR="00FB1F5F">
          <w:rPr>
            <w:rFonts w:ascii="Consolas" w:hAnsi="Consolas" w:cs="Consolas"/>
            <w:color w:val="000000"/>
            <w:sz w:val="19"/>
            <w:szCs w:val="19"/>
          </w:rPr>
          <w:t xml:space="preserve"> </w:t>
        </w:r>
      </w:ins>
      <w:r w:rsidR="0034435D">
        <w:rPr>
          <w:rFonts w:cs="Consolas"/>
          <w:color w:val="000000"/>
        </w:rPr>
        <w:t>associates</w:t>
      </w:r>
      <w:r>
        <w:rPr>
          <w:rFonts w:cs="Consolas"/>
          <w:color w:val="000000"/>
        </w:rPr>
        <w:t xml:space="preserve"> process IDs</w:t>
      </w:r>
      <w:r w:rsidR="0034435D">
        <w:rPr>
          <w:rFonts w:cs="Consolas"/>
          <w:color w:val="000000"/>
        </w:rPr>
        <w:t xml:space="preserve"> with their corresponding process</w:t>
      </w:r>
      <w:r>
        <w:rPr>
          <w:rFonts w:cs="Consolas"/>
          <w:color w:val="000000"/>
        </w:rPr>
        <w:t xml:space="preserve"> names for the duration of time during which that association was valid. The contents of the </w:t>
      </w:r>
      <w:del w:id="4729" w:author="Peter Freiling" w:date="2018-12-03T12:12:00Z">
        <w:r w:rsidRPr="00B216B6" w:rsidDel="00333B06">
          <w:rPr>
            <w:rFonts w:ascii="Consolas" w:hAnsi="Consolas" w:cs="Consolas"/>
            <w:color w:val="000000"/>
            <w:sz w:val="19"/>
            <w:szCs w:val="19"/>
          </w:rPr>
          <w:delText>ProcessNames</w:delText>
        </w:r>
      </w:del>
      <w:ins w:id="4730" w:author="Peter Freiling" w:date="2018-12-03T12:12:00Z">
        <w:r w:rsidR="00333B06">
          <w:rPr>
            <w:rFonts w:ascii="Consolas" w:hAnsi="Consolas" w:cs="Consolas"/>
            <w:color w:val="000000"/>
            <w:sz w:val="19"/>
            <w:szCs w:val="19"/>
          </w:rPr>
          <w:t>namesStream</w:t>
        </w:r>
      </w:ins>
      <w:r w:rsidRPr="00B216B6">
        <w:rPr>
          <w:rFonts w:cs="Consolas"/>
          <w:color w:val="000000"/>
          <w:sz w:val="19"/>
          <w:szCs w:val="19"/>
        </w:rPr>
        <w:t xml:space="preserve"> </w:t>
      </w:r>
      <w:del w:id="4731" w:author="Peter Freiling" w:date="2018-12-03T12:12:00Z">
        <w:r w:rsidDel="00333B06">
          <w:rPr>
            <w:rFonts w:cs="Consolas"/>
            <w:color w:val="000000"/>
          </w:rPr>
          <w:delText xml:space="preserve">stream </w:delText>
        </w:r>
      </w:del>
      <w:r>
        <w:rPr>
          <w:rFonts w:cs="Consolas"/>
          <w:color w:val="000000"/>
        </w:rPr>
        <w:t xml:space="preserve">is shown in </w:t>
      </w:r>
      <w:r>
        <w:rPr>
          <w:rFonts w:cs="Consolas"/>
          <w:color w:val="000000"/>
        </w:rPr>
        <w:fldChar w:fldCharType="begin"/>
      </w:r>
      <w:r>
        <w:rPr>
          <w:rFonts w:cs="Consolas"/>
          <w:color w:val="000000"/>
        </w:rPr>
        <w:instrText xml:space="preserve"> REF _Ref364086159 \h </w:instrText>
      </w:r>
      <w:r>
        <w:rPr>
          <w:rFonts w:cs="Consolas"/>
          <w:color w:val="000000"/>
        </w:rPr>
      </w:r>
      <w:r>
        <w:rPr>
          <w:rFonts w:cs="Consolas"/>
          <w:color w:val="000000"/>
        </w:rPr>
        <w:fldChar w:fldCharType="separate"/>
      </w:r>
      <w:r w:rsidR="00480634">
        <w:t>Figure</w:t>
      </w:r>
      <w:r w:rsidR="00480634">
        <w:t xml:space="preserve"> </w:t>
      </w:r>
      <w:r w:rsidR="00480634">
        <w:rPr>
          <w:noProof/>
        </w:rPr>
        <w:t>2</w:t>
      </w:r>
      <w:r w:rsidR="00480634">
        <w:rPr>
          <w:noProof/>
        </w:rPr>
        <w:t>1</w:t>
      </w:r>
      <w:r>
        <w:rPr>
          <w:rFonts w:cs="Consolas"/>
          <w:color w:val="000000"/>
        </w:rPr>
        <w:fldChar w:fldCharType="end"/>
      </w:r>
      <w:r>
        <w:rPr>
          <w:rFonts w:cs="Consolas"/>
          <w:color w:val="000000"/>
        </w:rPr>
        <w:t>. In this example all five process id</w:t>
      </w:r>
      <w:ins w:id="4732" w:author="James Terwilliger" w:date="2013-08-26T17:49:00Z">
        <w:r w:rsidR="003F49FD">
          <w:rPr>
            <w:rFonts w:cs="Consolas"/>
            <w:color w:val="000000"/>
          </w:rPr>
          <w:t>s</w:t>
        </w:r>
      </w:ins>
      <w:r>
        <w:rPr>
          <w:rFonts w:cs="Consolas"/>
          <w:color w:val="000000"/>
        </w:rPr>
        <w:t xml:space="preserve"> to name associations are valid for the entire period of time covered by the context switch data. Note that this data model is expressive enough to describe process ids reused by the operating system. In such a case, the time periods covered by the two associations </w:t>
      </w:r>
      <w:r w:rsidR="0034435D">
        <w:rPr>
          <w:rFonts w:cs="Consolas"/>
          <w:color w:val="000000"/>
        </w:rPr>
        <w:t xml:space="preserve">with the same </w:t>
      </w:r>
      <w:del w:id="4733" w:author="Peter Freiling" w:date="2018-12-03T10:33:00Z">
        <w:r w:rsidR="0034435D" w:rsidDel="00D77883">
          <w:rPr>
            <w:rFonts w:cs="Consolas"/>
            <w:color w:val="000000"/>
          </w:rPr>
          <w:delText>PID</w:delText>
        </w:r>
      </w:del>
      <w:ins w:id="4734" w:author="Peter Freiling" w:date="2018-12-03T10:33:00Z">
        <w:r w:rsidR="00D77883">
          <w:rPr>
            <w:rFonts w:cs="Consolas"/>
            <w:color w:val="000000"/>
          </w:rPr>
          <w:t>ProcessId</w:t>
        </w:r>
      </w:ins>
      <w:r w:rsidR="0034435D">
        <w:rPr>
          <w:rFonts w:cs="Consolas"/>
          <w:color w:val="000000"/>
        </w:rPr>
        <w:t xml:space="preserve"> </w:t>
      </w:r>
      <w:r>
        <w:rPr>
          <w:rFonts w:cs="Consolas"/>
          <w:color w:val="000000"/>
        </w:rPr>
        <w:t>would be mutually exclusive, each covering the period of time during which its association was valid.</w:t>
      </w:r>
    </w:p>
    <w:tbl>
      <w:tblPr>
        <w:tblStyle w:val="GridTable4-Accent4"/>
        <w:tblW w:w="0" w:type="auto"/>
        <w:tblLook w:val="04A0" w:firstRow="1" w:lastRow="0" w:firstColumn="1" w:lastColumn="0" w:noHBand="0" w:noVBand="1"/>
      </w:tblPr>
      <w:tblGrid>
        <w:gridCol w:w="1426"/>
        <w:gridCol w:w="1184"/>
        <w:gridCol w:w="1668"/>
        <w:gridCol w:w="2273"/>
      </w:tblGrid>
      <w:tr w:rsidR="00B216B6" w14:paraId="15BDA720" w14:textId="77777777" w:rsidTr="00B216B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3AF067EB" w14:textId="77777777" w:rsidR="00B216B6" w:rsidRDefault="00B216B6" w:rsidP="00F11C2B">
            <w:pPr>
              <w:rPr>
                <w:rFonts w:ascii="Consolas" w:hAnsi="Consolas" w:cs="Consolas"/>
              </w:rPr>
            </w:pPr>
            <w:r>
              <w:rPr>
                <w:rFonts w:ascii="Consolas" w:hAnsi="Consolas" w:cs="Consolas"/>
              </w:rPr>
              <w:t>Start</w:t>
            </w:r>
            <w:del w:id="4735" w:author="Peter Freiling" w:date="2018-12-03T12:08:00Z">
              <w:r w:rsidDel="004A7625">
                <w:rPr>
                  <w:rFonts w:ascii="Consolas" w:hAnsi="Consolas" w:cs="Consolas"/>
                </w:rPr>
                <w:delText xml:space="preserve"> </w:delText>
              </w:r>
            </w:del>
            <w:r>
              <w:rPr>
                <w:rFonts w:ascii="Consolas" w:hAnsi="Consolas" w:cs="Consolas"/>
              </w:rPr>
              <w:t>Time</w:t>
            </w:r>
          </w:p>
        </w:tc>
        <w:tc>
          <w:tcPr>
            <w:tcW w:w="0" w:type="auto"/>
          </w:tcPr>
          <w:p w14:paraId="33CF6715" w14:textId="4982CD23" w:rsidR="00B216B6" w:rsidRPr="009B3C69" w:rsidRDefault="00B216B6" w:rsidP="00F11C2B">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End</w:t>
            </w:r>
            <w:del w:id="4736" w:author="Peter Freiling" w:date="2018-12-03T12:08:00Z">
              <w:r w:rsidDel="004A7625">
                <w:rPr>
                  <w:rFonts w:ascii="Consolas" w:hAnsi="Consolas" w:cs="Consolas"/>
                </w:rPr>
                <w:delText xml:space="preserve"> </w:delText>
              </w:r>
            </w:del>
            <w:r>
              <w:rPr>
                <w:rFonts w:ascii="Consolas" w:hAnsi="Consolas" w:cs="Consolas"/>
              </w:rPr>
              <w:t>Time</w:t>
            </w:r>
          </w:p>
        </w:tc>
        <w:tc>
          <w:tcPr>
            <w:tcW w:w="0" w:type="auto"/>
          </w:tcPr>
          <w:p w14:paraId="732A4C1A" w14:textId="18DA6F53" w:rsidR="00B216B6" w:rsidRPr="009B3C69" w:rsidRDefault="00B216B6" w:rsidP="00F11C2B">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4737" w:author="Peter Freiling" w:date="2018-12-03T10:32:00Z">
              <w:r w:rsidRPr="009B3C69" w:rsidDel="00D77883">
                <w:rPr>
                  <w:rFonts w:ascii="Consolas" w:hAnsi="Consolas" w:cs="Consolas"/>
                </w:rPr>
                <w:delText>PID</w:delText>
              </w:r>
            </w:del>
            <w:ins w:id="4738" w:author="Peter Freiling" w:date="2018-12-03T10:32:00Z">
              <w:r w:rsidR="00D77883">
                <w:rPr>
                  <w:rFonts w:ascii="Consolas" w:hAnsi="Consolas" w:cs="Consolas"/>
                </w:rPr>
                <w:t>ProcessId</w:t>
              </w:r>
            </w:ins>
          </w:p>
        </w:tc>
        <w:tc>
          <w:tcPr>
            <w:tcW w:w="0" w:type="auto"/>
          </w:tcPr>
          <w:p w14:paraId="4C4532E0" w14:textId="0D73D31B" w:rsidR="00B216B6" w:rsidRDefault="00B216B6" w:rsidP="00F11C2B">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4739" w:author="Peter Freiling" w:date="2018-12-03T12:08:00Z">
              <w:r w:rsidDel="004A7625">
                <w:rPr>
                  <w:rFonts w:ascii="Consolas" w:hAnsi="Consolas" w:cs="Consolas"/>
                </w:rPr>
                <w:delText>P</w:delText>
              </w:r>
            </w:del>
            <w:r>
              <w:rPr>
                <w:rFonts w:ascii="Consolas" w:hAnsi="Consolas" w:cs="Consolas"/>
              </w:rPr>
              <w:t>Name</w:t>
            </w:r>
          </w:p>
        </w:tc>
      </w:tr>
      <w:tr w:rsidR="00B216B6" w14:paraId="21ABD48B" w14:textId="77777777" w:rsidTr="00B216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27C131BF" w14:textId="77777777" w:rsidR="00B216B6" w:rsidRPr="007B60C3" w:rsidRDefault="00B216B6" w:rsidP="00F11C2B">
            <w:pPr>
              <w:rPr>
                <w:rFonts w:ascii="Consolas" w:hAnsi="Consolas" w:cs="Consolas"/>
                <w:b w:val="0"/>
              </w:rPr>
            </w:pPr>
            <w:r w:rsidRPr="007B60C3">
              <w:rPr>
                <w:rFonts w:ascii="Consolas" w:hAnsi="Consolas" w:cs="Consolas"/>
                <w:b w:val="0"/>
              </w:rPr>
              <w:t>0</w:t>
            </w:r>
          </w:p>
        </w:tc>
        <w:tc>
          <w:tcPr>
            <w:tcW w:w="0" w:type="auto"/>
          </w:tcPr>
          <w:p w14:paraId="399E2BED" w14:textId="2F7666A9" w:rsidR="00B216B6" w:rsidRPr="007B60C3" w:rsidRDefault="00B216B6"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r>
              <w:rPr>
                <w:rFonts w:ascii="Consolas" w:hAnsi="Consolas" w:cs="Consolas"/>
              </w:rPr>
              <w:t>0000</w:t>
            </w:r>
          </w:p>
        </w:tc>
        <w:tc>
          <w:tcPr>
            <w:tcW w:w="0" w:type="auto"/>
          </w:tcPr>
          <w:p w14:paraId="41AD52CA" w14:textId="77777777" w:rsidR="00B216B6" w:rsidRPr="007B60C3" w:rsidRDefault="00B216B6"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1685AF89" w14:textId="2FBEE828" w:rsidR="00B216B6" w:rsidRDefault="00B216B6"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Word</w:t>
            </w:r>
          </w:p>
        </w:tc>
      </w:tr>
      <w:tr w:rsidR="00B216B6" w14:paraId="7952471C" w14:textId="77777777" w:rsidTr="00B216B6">
        <w:trPr>
          <w:cantSplit/>
        </w:trPr>
        <w:tc>
          <w:tcPr>
            <w:cnfStyle w:val="001000000000" w:firstRow="0" w:lastRow="0" w:firstColumn="1" w:lastColumn="0" w:oddVBand="0" w:evenVBand="0" w:oddHBand="0" w:evenHBand="0" w:firstRowFirstColumn="0" w:firstRowLastColumn="0" w:lastRowFirstColumn="0" w:lastRowLastColumn="0"/>
            <w:tcW w:w="0" w:type="auto"/>
          </w:tcPr>
          <w:p w14:paraId="58058DB2" w14:textId="77777777" w:rsidR="00B216B6" w:rsidRPr="007B60C3" w:rsidRDefault="00B216B6" w:rsidP="00F11C2B">
            <w:pPr>
              <w:rPr>
                <w:rFonts w:ascii="Consolas" w:hAnsi="Consolas" w:cs="Consolas"/>
                <w:b w:val="0"/>
              </w:rPr>
            </w:pPr>
            <w:r w:rsidRPr="007B60C3">
              <w:rPr>
                <w:rFonts w:ascii="Consolas" w:hAnsi="Consolas" w:cs="Consolas"/>
                <w:b w:val="0"/>
              </w:rPr>
              <w:t>0</w:t>
            </w:r>
          </w:p>
        </w:tc>
        <w:tc>
          <w:tcPr>
            <w:tcW w:w="0" w:type="auto"/>
          </w:tcPr>
          <w:p w14:paraId="6819BE27" w14:textId="6C4D2F8B" w:rsidR="00B216B6" w:rsidRPr="007B60C3" w:rsidRDefault="00B216B6"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r>
              <w:rPr>
                <w:rFonts w:ascii="Consolas" w:hAnsi="Consolas" w:cs="Consolas"/>
              </w:rPr>
              <w:t>0000</w:t>
            </w:r>
          </w:p>
        </w:tc>
        <w:tc>
          <w:tcPr>
            <w:tcW w:w="0" w:type="auto"/>
          </w:tcPr>
          <w:p w14:paraId="39B9B421" w14:textId="6D3D809A" w:rsidR="00B216B6" w:rsidRPr="007B60C3" w:rsidRDefault="00B216B6"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2</w:t>
            </w:r>
          </w:p>
        </w:tc>
        <w:tc>
          <w:tcPr>
            <w:tcW w:w="0" w:type="auto"/>
          </w:tcPr>
          <w:p w14:paraId="4AB7695F" w14:textId="6F49D706" w:rsidR="00B216B6" w:rsidRDefault="00B216B6"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Internet Explorer</w:t>
            </w:r>
          </w:p>
        </w:tc>
      </w:tr>
      <w:tr w:rsidR="00B216B6" w14:paraId="1C9BC208" w14:textId="77777777" w:rsidTr="00B216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47F0910" w14:textId="77777777" w:rsidR="00B216B6" w:rsidRPr="007B60C3" w:rsidRDefault="00B216B6" w:rsidP="00F11C2B">
            <w:pPr>
              <w:rPr>
                <w:rFonts w:ascii="Consolas" w:hAnsi="Consolas" w:cs="Consolas"/>
                <w:b w:val="0"/>
              </w:rPr>
            </w:pPr>
            <w:r w:rsidRPr="007B60C3">
              <w:rPr>
                <w:rFonts w:ascii="Consolas" w:hAnsi="Consolas" w:cs="Consolas"/>
                <w:b w:val="0"/>
              </w:rPr>
              <w:t>0</w:t>
            </w:r>
          </w:p>
        </w:tc>
        <w:tc>
          <w:tcPr>
            <w:tcW w:w="0" w:type="auto"/>
          </w:tcPr>
          <w:p w14:paraId="788B8972" w14:textId="6825D2A4" w:rsidR="00B216B6" w:rsidRPr="007B60C3" w:rsidRDefault="00B216B6"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r>
              <w:rPr>
                <w:rFonts w:ascii="Consolas" w:hAnsi="Consolas" w:cs="Consolas"/>
              </w:rPr>
              <w:t>0000</w:t>
            </w:r>
          </w:p>
        </w:tc>
        <w:tc>
          <w:tcPr>
            <w:tcW w:w="0" w:type="auto"/>
          </w:tcPr>
          <w:p w14:paraId="49827826" w14:textId="7F0EE633" w:rsidR="00B216B6" w:rsidRPr="007B60C3" w:rsidRDefault="00B216B6"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3</w:t>
            </w:r>
          </w:p>
        </w:tc>
        <w:tc>
          <w:tcPr>
            <w:tcW w:w="0" w:type="auto"/>
          </w:tcPr>
          <w:p w14:paraId="41BD776F" w14:textId="533CF682" w:rsidR="00B216B6" w:rsidRDefault="00B216B6"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Excel</w:t>
            </w:r>
          </w:p>
        </w:tc>
      </w:tr>
      <w:tr w:rsidR="00B216B6" w14:paraId="131D1BB4" w14:textId="77777777" w:rsidTr="00B216B6">
        <w:trPr>
          <w:cantSplit/>
        </w:trPr>
        <w:tc>
          <w:tcPr>
            <w:cnfStyle w:val="001000000000" w:firstRow="0" w:lastRow="0" w:firstColumn="1" w:lastColumn="0" w:oddVBand="0" w:evenVBand="0" w:oddHBand="0" w:evenHBand="0" w:firstRowFirstColumn="0" w:firstRowLastColumn="0" w:lastRowFirstColumn="0" w:lastRowLastColumn="0"/>
            <w:tcW w:w="0" w:type="auto"/>
          </w:tcPr>
          <w:p w14:paraId="1E6F652E" w14:textId="6F4A9E52" w:rsidR="00B216B6" w:rsidRPr="007B60C3" w:rsidRDefault="00B216B6" w:rsidP="00F11C2B">
            <w:pPr>
              <w:rPr>
                <w:rFonts w:ascii="Consolas" w:hAnsi="Consolas" w:cs="Consolas"/>
                <w:b w:val="0"/>
              </w:rPr>
            </w:pPr>
            <w:r>
              <w:rPr>
                <w:rFonts w:ascii="Consolas" w:hAnsi="Consolas" w:cs="Consolas"/>
                <w:b w:val="0"/>
              </w:rPr>
              <w:t>0</w:t>
            </w:r>
          </w:p>
        </w:tc>
        <w:tc>
          <w:tcPr>
            <w:tcW w:w="0" w:type="auto"/>
          </w:tcPr>
          <w:p w14:paraId="328958FF" w14:textId="1ECCB324" w:rsidR="00B216B6" w:rsidRPr="007B60C3" w:rsidRDefault="00B216B6"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10000</w:t>
            </w:r>
          </w:p>
        </w:tc>
        <w:tc>
          <w:tcPr>
            <w:tcW w:w="0" w:type="auto"/>
          </w:tcPr>
          <w:p w14:paraId="4D80BA7E" w14:textId="5F7DF64C" w:rsidR="00B216B6" w:rsidRPr="007B60C3" w:rsidRDefault="00B216B6"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4</w:t>
            </w:r>
          </w:p>
        </w:tc>
        <w:tc>
          <w:tcPr>
            <w:tcW w:w="0" w:type="auto"/>
          </w:tcPr>
          <w:p w14:paraId="536CE1BE" w14:textId="6DC01668" w:rsidR="00B216B6" w:rsidRDefault="00B216B6"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Visual Studio</w:t>
            </w:r>
          </w:p>
        </w:tc>
      </w:tr>
      <w:tr w:rsidR="00B216B6" w14:paraId="48D563F8" w14:textId="77777777" w:rsidTr="00B216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5EBC8E86" w14:textId="09B48BA7" w:rsidR="00B216B6" w:rsidRPr="007B60C3" w:rsidRDefault="00B216B6" w:rsidP="00F11C2B">
            <w:pPr>
              <w:rPr>
                <w:rFonts w:ascii="Consolas" w:hAnsi="Consolas" w:cs="Consolas"/>
                <w:b w:val="0"/>
              </w:rPr>
            </w:pPr>
            <w:r>
              <w:rPr>
                <w:rFonts w:ascii="Consolas" w:hAnsi="Consolas" w:cs="Consolas"/>
                <w:b w:val="0"/>
              </w:rPr>
              <w:t>0</w:t>
            </w:r>
          </w:p>
        </w:tc>
        <w:tc>
          <w:tcPr>
            <w:tcW w:w="0" w:type="auto"/>
          </w:tcPr>
          <w:p w14:paraId="02B4851F" w14:textId="3FD7520E" w:rsidR="00B216B6" w:rsidRPr="007B60C3" w:rsidRDefault="00B216B6"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10000</w:t>
            </w:r>
          </w:p>
        </w:tc>
        <w:tc>
          <w:tcPr>
            <w:tcW w:w="0" w:type="auto"/>
          </w:tcPr>
          <w:p w14:paraId="25D5196E" w14:textId="12A02CDC" w:rsidR="00B216B6" w:rsidRPr="007B60C3" w:rsidRDefault="00B216B6"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5</w:t>
            </w:r>
          </w:p>
        </w:tc>
        <w:tc>
          <w:tcPr>
            <w:tcW w:w="0" w:type="auto"/>
          </w:tcPr>
          <w:p w14:paraId="7A9F3587" w14:textId="1DD245ED" w:rsidR="00B216B6" w:rsidRDefault="00B216B6" w:rsidP="00B216B6">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Outlook</w:t>
            </w:r>
          </w:p>
        </w:tc>
      </w:tr>
    </w:tbl>
    <w:p w14:paraId="556D750F" w14:textId="186E1470" w:rsidR="00B216B6" w:rsidRDefault="00B216B6">
      <w:pPr>
        <w:pStyle w:val="Caption"/>
      </w:pPr>
      <w:bookmarkStart w:id="4740" w:name="_Ref364086159"/>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21</w:t>
      </w:r>
      <w:r w:rsidR="00904F8B">
        <w:rPr>
          <w:noProof/>
        </w:rPr>
        <w:fldChar w:fldCharType="end"/>
      </w:r>
      <w:bookmarkEnd w:id="4740"/>
      <w:r>
        <w:t xml:space="preserve">: Contents of </w:t>
      </w:r>
      <w:del w:id="4741" w:author="Peter Freiling" w:date="2018-12-03T12:12:00Z">
        <w:r w:rsidDel="00333B06">
          <w:delText>ProcessNames</w:delText>
        </w:r>
      </w:del>
      <w:ins w:id="4742" w:author="Peter Freiling" w:date="2018-12-03T12:12:00Z">
        <w:r w:rsidR="00333B06">
          <w:t>namesStream</w:t>
        </w:r>
      </w:ins>
      <w:del w:id="4743" w:author="Peter Freiling" w:date="2018-12-03T12:12:00Z">
        <w:r w:rsidDel="00333B06">
          <w:delText xml:space="preserve"> stream</w:delText>
        </w:r>
      </w:del>
    </w:p>
    <w:p w14:paraId="1FE24382" w14:textId="0F9CE1DA" w:rsidR="00B216B6" w:rsidRDefault="00B216B6" w:rsidP="00B216B6">
      <w:r>
        <w:t>Going back to our example, we will now answer the query shown in</w:t>
      </w:r>
      <w:r>
        <w:rPr>
          <w:noProof/>
          <w:lang w:eastAsia="en-US"/>
        </w:rPr>
        <mc:AlternateContent>
          <mc:Choice Requires="wps">
            <w:drawing>
              <wp:anchor distT="0" distB="0" distL="114300" distR="114300" simplePos="0" relativeHeight="251631643" behindDoc="0" locked="0" layoutInCell="1" allowOverlap="1" wp14:anchorId="3CD9BFC3" wp14:editId="2099676B">
                <wp:simplePos x="0" y="0"/>
                <wp:positionH relativeFrom="column">
                  <wp:posOffset>0</wp:posOffset>
                </wp:positionH>
                <wp:positionV relativeFrom="paragraph">
                  <wp:posOffset>645795</wp:posOffset>
                </wp:positionV>
                <wp:extent cx="638175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6381750" cy="635"/>
                        </a:xfrm>
                        <a:prstGeom prst="rect">
                          <a:avLst/>
                        </a:prstGeom>
                        <a:solidFill>
                          <a:prstClr val="white"/>
                        </a:solidFill>
                        <a:ln>
                          <a:noFill/>
                        </a:ln>
                        <a:effectLst/>
                      </wps:spPr>
                      <wps:txbx>
                        <w:txbxContent>
                          <w:p w14:paraId="7984D741" w14:textId="19528E1A" w:rsidR="00E80C46" w:rsidRDefault="00E80C46" w:rsidP="00B216B6">
                            <w:pPr>
                              <w:pStyle w:val="Caption"/>
                            </w:pPr>
                            <w:bookmarkStart w:id="4744" w:name="_Ref364086891"/>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22</w:t>
                            </w:r>
                            <w:r w:rsidR="00904F8B">
                              <w:rPr>
                                <w:noProof/>
                              </w:rPr>
                              <w:fldChar w:fldCharType="end"/>
                            </w:r>
                            <w:bookmarkEnd w:id="4744"/>
                            <w:r>
                              <w:t>: Join Query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D9BFC3" id="Text Box 28" o:spid="_x0000_s1064" type="#_x0000_t202" style="position:absolute;margin-left:0;margin-top:50.85pt;width:502.5pt;height:.05pt;z-index:2516316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VqlMwIAAHUEAAAOAAAAZHJzL2Uyb0RvYy54bWysVFFv2jAQfp+0/2D5fQSoy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" stroked="f">
                <v:textbox style="mso-fit-shape-to-text:t" inset="0,0,0,0">
                  <w:txbxContent>
                    <w:p w14:paraId="7984D741" w14:textId="19528E1A" w:rsidR="00E80C46" w:rsidRDefault="00E80C46" w:rsidP="00B216B6">
                      <w:pPr>
                        <w:pStyle w:val="Caption"/>
                      </w:pPr>
                      <w:bookmarkStart w:id="4745" w:name="_Ref364086891"/>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22</w:t>
                      </w:r>
                      <w:r w:rsidR="00904F8B">
                        <w:rPr>
                          <w:noProof/>
                        </w:rPr>
                        <w:fldChar w:fldCharType="end"/>
                      </w:r>
                      <w:bookmarkEnd w:id="4745"/>
                      <w:r>
                        <w:t>: Join Query Text</w:t>
                      </w:r>
                    </w:p>
                  </w:txbxContent>
                </v:textbox>
                <w10:wrap type="square"/>
              </v:shape>
            </w:pict>
          </mc:Fallback>
        </mc:AlternateContent>
      </w:r>
      <w:r>
        <w:rPr>
          <w:noProof/>
          <w:lang w:eastAsia="en-US"/>
        </w:rPr>
        <mc:AlternateContent>
          <mc:Choice Requires="wps">
            <w:drawing>
              <wp:anchor distT="45720" distB="45720" distL="114300" distR="114300" simplePos="0" relativeHeight="251631642" behindDoc="0" locked="0" layoutInCell="1" allowOverlap="1" wp14:anchorId="6154781D" wp14:editId="38213D87">
                <wp:simplePos x="0" y="0"/>
                <wp:positionH relativeFrom="margin">
                  <wp:posOffset>0</wp:posOffset>
                </wp:positionH>
                <wp:positionV relativeFrom="paragraph">
                  <wp:posOffset>312420</wp:posOffset>
                </wp:positionV>
                <wp:extent cx="6381750" cy="276225"/>
                <wp:effectExtent l="0" t="0" r="19050" b="2857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76225"/>
                        </a:xfrm>
                        <a:prstGeom prst="rect">
                          <a:avLst/>
                        </a:prstGeom>
                        <a:solidFill>
                          <a:srgbClr val="FFFFFF"/>
                        </a:solidFill>
                        <a:ln w="9525">
                          <a:solidFill>
                            <a:srgbClr val="000000"/>
                          </a:solidFill>
                          <a:miter lim="800000"/>
                          <a:headEnd/>
                          <a:tailEnd/>
                        </a:ln>
                      </wps:spPr>
                      <wps:txbx>
                        <w:txbxContent>
                          <w:p w14:paraId="464485B4" w14:textId="4321553F" w:rsidR="00E80C46" w:rsidRDefault="00E80C46" w:rsidP="00B216B6">
                            <w:r>
                              <w:t>What are the context switch events on cores 1 and 2, annotated with the correct process 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4781D" id="Text Box 27" o:spid="_x0000_s1065" type="#_x0000_t202" style="position:absolute;margin-left:0;margin-top:24.6pt;width:502.5pt;height:21.75pt;z-index:2516316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">
                <v:textbox>
                  <w:txbxContent>
                    <w:p w14:paraId="464485B4" w14:textId="4321553F" w:rsidR="00E80C46" w:rsidRDefault="00E80C46" w:rsidP="00B216B6">
                      <w:r>
                        <w:t>What are the context switch events on cores 1 and 2, annotated with the correct process names?</w:t>
                      </w:r>
                    </w:p>
                  </w:txbxContent>
                </v:textbox>
                <w10:wrap type="square" anchorx="margin"/>
              </v:shape>
            </w:pict>
          </mc:Fallback>
        </mc:AlternateContent>
      </w:r>
      <w:r>
        <w:t xml:space="preserve"> </w:t>
      </w:r>
      <w:r>
        <w:fldChar w:fldCharType="begin"/>
      </w:r>
      <w:r>
        <w:instrText xml:space="preserve"> REF _Ref364086891 \h </w:instrText>
      </w:r>
      <w:r>
        <w:fldChar w:fldCharType="separate"/>
      </w:r>
      <w:r w:rsidR="00480634">
        <w:t>Figu</w:t>
      </w:r>
      <w:r w:rsidR="00480634">
        <w:t>r</w:t>
      </w:r>
      <w:r w:rsidR="00480634">
        <w:t>e</w:t>
      </w:r>
      <w:r w:rsidR="00480634">
        <w:t xml:space="preserve"> </w:t>
      </w:r>
      <w:r w:rsidR="00480634">
        <w:rPr>
          <w:noProof/>
        </w:rPr>
        <w:t>22</w:t>
      </w:r>
      <w:r>
        <w:fldChar w:fldCharType="end"/>
      </w:r>
      <w:r>
        <w:t>.</w:t>
      </w:r>
    </w:p>
    <w:p w14:paraId="1A8E5EAA" w14:textId="7F47120E" w:rsidR="00B216B6" w:rsidRDefault="00B216B6" w:rsidP="00B216B6">
      <w:r>
        <w:t xml:space="preserve">This brings us to a very important point, the meaning of the start and end timestamps. Trill interprets these timestamps as the period of time during which the associated data is used in calculations. For instance, the timestamps in the </w:t>
      </w:r>
      <w:ins w:id="4746" w:author="Peter Freiling" w:date="2018-12-03T12:13:00Z">
        <w:r w:rsidR="00333B06">
          <w:rPr>
            <w:rFonts w:ascii="Consolas" w:hAnsi="Consolas" w:cs="Consolas"/>
            <w:color w:val="000000"/>
            <w:sz w:val="19"/>
            <w:szCs w:val="19"/>
            <w:highlight w:val="white"/>
          </w:rPr>
          <w:t>namesStream</w:t>
        </w:r>
      </w:ins>
      <w:ins w:id="4747" w:author="Peter Freiling" w:date="2018-12-03T12:09:00Z">
        <w:r w:rsidR="00EA5EF1">
          <w:rPr>
            <w:rFonts w:ascii="Consolas" w:hAnsi="Consolas" w:cs="Consolas"/>
            <w:color w:val="000000"/>
            <w:sz w:val="19"/>
            <w:szCs w:val="19"/>
            <w:highlight w:val="white"/>
          </w:rPr>
          <w:t xml:space="preserve"> </w:t>
        </w:r>
      </w:ins>
      <w:del w:id="4748" w:author="Peter Freiling" w:date="2018-12-03T12:09:00Z">
        <w:r w:rsidR="002A0C24" w:rsidDel="00EA5EF1">
          <w:rPr>
            <w:rFonts w:ascii="Consolas" w:hAnsi="Consolas" w:cs="Consolas"/>
            <w:color w:val="000000"/>
            <w:sz w:val="19"/>
            <w:szCs w:val="19"/>
            <w:highlight w:val="white"/>
          </w:rPr>
          <w:delText>pNamesStream</w:delText>
        </w:r>
        <w:r w:rsidR="002A0C24" w:rsidDel="00EA5EF1">
          <w:rPr>
            <w:rFonts w:ascii="Consolas" w:hAnsi="Consolas" w:cs="Consolas"/>
            <w:color w:val="000000"/>
            <w:sz w:val="19"/>
            <w:szCs w:val="19"/>
          </w:rPr>
          <w:delText xml:space="preserve"> </w:delText>
        </w:r>
      </w:del>
      <w:del w:id="4749" w:author="Peter Freiling" w:date="2018-12-03T12:12:00Z">
        <w:r w:rsidDel="00333B06">
          <w:delText xml:space="preserve">stream </w:delText>
        </w:r>
      </w:del>
      <w:del w:id="4750" w:author="Peter Freiling" w:date="2018-12-03T12:09:00Z">
        <w:r w:rsidDel="00EA5EF1">
          <w:delText xml:space="preserve">say </w:delText>
        </w:r>
      </w:del>
      <w:ins w:id="4751" w:author="Peter Freiling" w:date="2018-12-03T12:09:00Z">
        <w:r w:rsidR="00EA5EF1">
          <w:t>indicate</w:t>
        </w:r>
        <w:r w:rsidR="00EA5EF1">
          <w:t xml:space="preserve"> </w:t>
        </w:r>
      </w:ins>
      <w:r>
        <w:t xml:space="preserve">that for each row, its information will be combined only with other information </w:t>
      </w:r>
      <w:del w:id="4752" w:author="James Terwilliger" w:date="2013-08-26T17:50:00Z">
        <w:r>
          <w:delText xml:space="preserve">which </w:delText>
        </w:r>
      </w:del>
      <w:ins w:id="4753" w:author="James Terwilliger" w:date="2013-08-26T17:50:00Z">
        <w:r w:rsidR="00B25AC9">
          <w:t xml:space="preserve">that </w:t>
        </w:r>
      </w:ins>
      <w:r>
        <w:t xml:space="preserve">shares some or </w:t>
      </w:r>
      <w:del w:id="4754" w:author="Peter Freiling" w:date="2018-12-03T12:09:00Z">
        <w:r w:rsidDel="00EA5EF1">
          <w:delText>all of</w:delText>
        </w:r>
      </w:del>
      <w:ins w:id="4755" w:author="Peter Freiling" w:date="2018-12-03T12:09:00Z">
        <w:r w:rsidR="00EA5EF1">
          <w:t>all of</w:t>
        </w:r>
      </w:ins>
      <w:r>
        <w:t xml:space="preserve"> its </w:t>
      </w:r>
      <w:r w:rsidR="007B3FDE">
        <w:t>interval</w:t>
      </w:r>
      <w:r>
        <w:t xml:space="preserve"> of validity (i.e. they temporally overlap).</w:t>
      </w:r>
    </w:p>
    <w:p w14:paraId="7D526FD7" w14:textId="2D80825F" w:rsidR="002A0C24" w:rsidRDefault="00B216B6" w:rsidP="00B216B6">
      <w:r>
        <w:t xml:space="preserve">With this information in mind, we now use an operator familiar to SQL and </w:t>
      </w:r>
      <w:r w:rsidR="00777EEE">
        <w:t>LINQ</w:t>
      </w:r>
      <w:r>
        <w:t xml:space="preserve"> users called Join. Join is used</w:t>
      </w:r>
      <w:del w:id="4756" w:author="James Terwilliger" w:date="2013-08-26T17:51:00Z">
        <w:r>
          <w:delText>,</w:delText>
        </w:r>
      </w:del>
      <w:r>
        <w:t xml:space="preserve"> in Trill</w:t>
      </w:r>
      <w:del w:id="4757" w:author="James Terwilliger" w:date="2013-08-26T17:51:00Z">
        <w:r>
          <w:delText>,</w:delText>
        </w:r>
      </w:del>
      <w:r>
        <w:t xml:space="preserve"> to combine rows from two streams. </w:t>
      </w:r>
      <w:del w:id="4758" w:author="Peter Freiling" w:date="2018-12-03T12:10:00Z">
        <w:r w:rsidDel="002349D7">
          <w:delText>In particular, each</w:delText>
        </w:r>
      </w:del>
      <w:ins w:id="4759" w:author="Peter Freiling" w:date="2018-12-03T12:10:00Z">
        <w:r w:rsidR="002349D7">
          <w:t>Each</w:t>
        </w:r>
      </w:ins>
      <w:r>
        <w:t xml:space="preserve"> possible pair, one from each stream, is considered for output</w:t>
      </w:r>
      <w:ins w:id="4760" w:author="Peter Freiling" w:date="2018-12-03T12:10:00Z">
        <w:r w:rsidR="00A7446D">
          <w:t>, and</w:t>
        </w:r>
      </w:ins>
      <w:del w:id="4761" w:author="Peter Freiling" w:date="2018-12-03T12:10:00Z">
        <w:r w:rsidDel="00A7446D">
          <w:delText>. I</w:delText>
        </w:r>
      </w:del>
      <w:ins w:id="4762" w:author="Peter Freiling" w:date="2018-12-03T12:10:00Z">
        <w:r w:rsidR="00A7446D">
          <w:t xml:space="preserve"> i</w:t>
        </w:r>
      </w:ins>
      <w:r>
        <w:t>f</w:t>
      </w:r>
      <w:del w:id="4763" w:author="Peter Freiling" w:date="2018-12-03T12:10:00Z">
        <w:r w:rsidDel="00A7446D">
          <w:delText xml:space="preserve"> a</w:delText>
        </w:r>
      </w:del>
      <w:ins w:id="4764" w:author="Peter Freiling" w:date="2018-12-03T12:10:00Z">
        <w:r w:rsidR="00A7446D">
          <w:t xml:space="preserve"> the </w:t>
        </w:r>
      </w:ins>
      <w:del w:id="4765" w:author="Peter Freiling" w:date="2018-12-03T12:10:00Z">
        <w:r w:rsidDel="00A7446D">
          <w:delText xml:space="preserve"> </w:delText>
        </w:r>
      </w:del>
      <w:r>
        <w:t xml:space="preserve">provided predicate over the pair evaluates to true, </w:t>
      </w:r>
      <w:commentRangeStart w:id="4766"/>
      <w:r>
        <w:t>and the two events temporally overlap</w:t>
      </w:r>
      <w:commentRangeEnd w:id="4766"/>
      <w:r w:rsidR="00B25AC9">
        <w:rPr>
          <w:rStyle w:val="CommentReference"/>
        </w:rPr>
        <w:commentReference w:id="4766"/>
      </w:r>
      <w:r>
        <w:t xml:space="preserve">, </w:t>
      </w:r>
      <w:r w:rsidR="002A0C24">
        <w:t xml:space="preserve">an output is produced. </w:t>
      </w:r>
      <w:r>
        <w:t>Otherwise, the pair is dropped.</w:t>
      </w:r>
      <w:del w:id="4767" w:author="Peter Freiling" w:date="2018-12-03T12:10:00Z">
        <w:r w:rsidDel="00A7446D">
          <w:delText xml:space="preserve"> </w:delText>
        </w:r>
      </w:del>
    </w:p>
    <w:p w14:paraId="442529DE" w14:textId="77777777" w:rsidR="00C06B2E" w:rsidRDefault="0034435D" w:rsidP="00B216B6">
      <w:pPr>
        <w:rPr>
          <w:noProof/>
        </w:rPr>
      </w:pPr>
      <w:r>
        <w:t>In this case, i</w:t>
      </w:r>
      <w:r w:rsidR="002A0C24">
        <w:t>f our predicate always evaluated</w:t>
      </w:r>
      <w:r w:rsidR="00B216B6">
        <w:t xml:space="preserve"> to true, </w:t>
      </w:r>
      <w:r>
        <w:t>join would produce</w:t>
      </w:r>
      <w:r w:rsidR="00B216B6">
        <w:t xml:space="preserve"> 35 rows: since all events in </w:t>
      </w:r>
      <w:del w:id="4768" w:author="Peter Freiling" w:date="2018-12-03T12:12:00Z">
        <w:r w:rsidR="00B216B6" w:rsidDel="00333B06">
          <w:delText xml:space="preserve">the </w:delText>
        </w:r>
      </w:del>
      <w:r w:rsidR="00B216B6" w:rsidRPr="00745B7C">
        <w:rPr>
          <w:rFonts w:ascii="Consolas" w:hAnsi="Consolas"/>
          <w:sz w:val="19"/>
          <w:szCs w:val="19"/>
          <w:rPrChange w:id="4769" w:author="Peter Freiling" w:date="2018-12-03T12:11:00Z">
            <w:rPr/>
          </w:rPrChange>
        </w:rPr>
        <w:t>contex</w:t>
      </w:r>
      <w:ins w:id="4770" w:author="Peter Freiling" w:date="2018-12-03T12:11:00Z">
        <w:r w:rsidR="00745B7C" w:rsidRPr="00745B7C">
          <w:rPr>
            <w:rFonts w:ascii="Consolas" w:hAnsi="Consolas"/>
            <w:sz w:val="19"/>
            <w:szCs w:val="19"/>
            <w:rPrChange w:id="4771" w:author="Peter Freiling" w:date="2018-12-03T12:11:00Z">
              <w:rPr/>
            </w:rPrChange>
          </w:rPr>
          <w:t>tS</w:t>
        </w:r>
      </w:ins>
      <w:del w:id="4772" w:author="Peter Freiling" w:date="2018-12-03T12:11:00Z">
        <w:r w:rsidR="00B216B6" w:rsidRPr="00745B7C" w:rsidDel="00745B7C">
          <w:rPr>
            <w:rFonts w:ascii="Consolas" w:hAnsi="Consolas"/>
            <w:sz w:val="19"/>
            <w:szCs w:val="19"/>
            <w:rPrChange w:id="4773" w:author="Peter Freiling" w:date="2018-12-03T12:11:00Z">
              <w:rPr/>
            </w:rPrChange>
          </w:rPr>
          <w:delText>t s</w:delText>
        </w:r>
      </w:del>
      <w:r w:rsidR="00B216B6" w:rsidRPr="00745B7C">
        <w:rPr>
          <w:rFonts w:ascii="Consolas" w:hAnsi="Consolas"/>
          <w:sz w:val="19"/>
          <w:szCs w:val="19"/>
          <w:rPrChange w:id="4774" w:author="Peter Freiling" w:date="2018-12-03T12:11:00Z">
            <w:rPr/>
          </w:rPrChange>
        </w:rPr>
        <w:t>witch</w:t>
      </w:r>
      <w:del w:id="4775" w:author="Peter Freiling" w:date="2018-12-03T12:11:00Z">
        <w:r w:rsidR="00B216B6" w:rsidRPr="00745B7C" w:rsidDel="00745B7C">
          <w:rPr>
            <w:rFonts w:ascii="Consolas" w:hAnsi="Consolas"/>
            <w:sz w:val="19"/>
            <w:szCs w:val="19"/>
            <w:rPrChange w:id="4776" w:author="Peter Freiling" w:date="2018-12-03T12:11:00Z">
              <w:rPr/>
            </w:rPrChange>
          </w:rPr>
          <w:delText xml:space="preserve"> </w:delText>
        </w:r>
      </w:del>
      <w:ins w:id="4777" w:author="Peter Freiling" w:date="2018-12-03T12:11:00Z">
        <w:r w:rsidR="00745B7C" w:rsidRPr="00745B7C">
          <w:rPr>
            <w:rFonts w:ascii="Consolas" w:hAnsi="Consolas"/>
            <w:sz w:val="19"/>
            <w:szCs w:val="19"/>
            <w:rPrChange w:id="4778" w:author="Peter Freiling" w:date="2018-12-03T12:11:00Z">
              <w:rPr/>
            </w:rPrChange>
          </w:rPr>
          <w:t>S</w:t>
        </w:r>
      </w:ins>
      <w:del w:id="4779" w:author="Peter Freiling" w:date="2018-12-03T12:11:00Z">
        <w:r w:rsidR="00B216B6" w:rsidRPr="00745B7C" w:rsidDel="00745B7C">
          <w:rPr>
            <w:rFonts w:ascii="Consolas" w:hAnsi="Consolas"/>
            <w:sz w:val="19"/>
            <w:szCs w:val="19"/>
            <w:rPrChange w:id="4780" w:author="Peter Freiling" w:date="2018-12-03T12:11:00Z">
              <w:rPr/>
            </w:rPrChange>
          </w:rPr>
          <w:delText>s</w:delText>
        </w:r>
      </w:del>
      <w:r w:rsidR="00B216B6" w:rsidRPr="00745B7C">
        <w:rPr>
          <w:rFonts w:ascii="Consolas" w:hAnsi="Consolas"/>
          <w:sz w:val="19"/>
          <w:szCs w:val="19"/>
          <w:rPrChange w:id="4781" w:author="Peter Freiling" w:date="2018-12-03T12:11:00Z">
            <w:rPr/>
          </w:rPrChange>
        </w:rPr>
        <w:t>tream</w:t>
      </w:r>
      <w:r w:rsidR="00B216B6">
        <w:t xml:space="preserve"> temporally overlap all events in </w:t>
      </w:r>
      <w:del w:id="4782" w:author="Peter Freiling" w:date="2018-12-03T12:12:00Z">
        <w:r w:rsidR="00B216B6" w:rsidDel="00333B06">
          <w:delText xml:space="preserve">the </w:delText>
        </w:r>
      </w:del>
      <w:del w:id="4783" w:author="Peter Freiling" w:date="2018-12-03T12:10:00Z">
        <w:r w:rsidR="002A0C24" w:rsidDel="005B6538">
          <w:rPr>
            <w:rFonts w:ascii="Consolas" w:hAnsi="Consolas" w:cs="Consolas"/>
            <w:color w:val="000000"/>
            <w:sz w:val="19"/>
            <w:szCs w:val="19"/>
            <w:highlight w:val="white"/>
          </w:rPr>
          <w:delText>pNamesStream</w:delText>
        </w:r>
      </w:del>
      <w:ins w:id="4784" w:author="Peter Freiling" w:date="2018-12-03T12:12:00Z">
        <w:r w:rsidR="00333B06">
          <w:rPr>
            <w:rFonts w:ascii="Consolas" w:hAnsi="Consolas" w:cs="Consolas"/>
            <w:color w:val="000000"/>
            <w:sz w:val="19"/>
            <w:szCs w:val="19"/>
            <w:highlight w:val="white"/>
          </w:rPr>
          <w:t>namesStream</w:t>
        </w:r>
      </w:ins>
      <w:del w:id="4785" w:author="Peter Freiling" w:date="2018-12-03T12:12:00Z">
        <w:r w:rsidR="002A0C24" w:rsidDel="00333B06">
          <w:rPr>
            <w:rFonts w:ascii="Consolas" w:hAnsi="Consolas" w:cs="Consolas"/>
            <w:color w:val="000000"/>
            <w:sz w:val="19"/>
            <w:szCs w:val="19"/>
          </w:rPr>
          <w:delText xml:space="preserve"> </w:delText>
        </w:r>
        <w:r w:rsidR="00B216B6" w:rsidDel="00333B06">
          <w:delText>stream</w:delText>
        </w:r>
      </w:del>
      <w:r w:rsidR="00B216B6">
        <w:t xml:space="preserve">, we would get all combinations of </w:t>
      </w:r>
      <w:r>
        <w:t xml:space="preserve">the </w:t>
      </w:r>
      <w:r w:rsidR="00B216B6">
        <w:t xml:space="preserve">seven context switch events with </w:t>
      </w:r>
      <w:r>
        <w:t xml:space="preserve">the </w:t>
      </w:r>
      <w:r w:rsidR="00B216B6">
        <w:t xml:space="preserve">five process name events. In reality, we only want the combinations where the </w:t>
      </w:r>
      <w:del w:id="4786" w:author="Peter Freiling" w:date="2018-12-03T10:33:00Z">
        <w:r w:rsidR="00B216B6" w:rsidDel="00D77883">
          <w:delText>PID</w:delText>
        </w:r>
      </w:del>
      <w:ins w:id="4787" w:author="Peter Freiling" w:date="2018-12-03T10:33:00Z">
        <w:r w:rsidR="00D77883">
          <w:t>ProcessId</w:t>
        </w:r>
      </w:ins>
      <w:r w:rsidR="00B216B6">
        <w:t xml:space="preserve"> fields match. This is by far the most common type </w:t>
      </w:r>
      <w:r w:rsidR="00DA2E67">
        <w:t xml:space="preserve">of </w:t>
      </w:r>
      <w:r w:rsidR="00B216B6">
        <w:t xml:space="preserve">join, called an equality join, which </w:t>
      </w:r>
      <w:r>
        <w:t xml:space="preserve">has an equality predicate </w:t>
      </w:r>
      <w:r w:rsidR="00BF7AC9">
        <w:t>between a</w:t>
      </w:r>
      <w:r w:rsidR="00B216B6">
        <w:t xml:space="preserve"> field from one stream, </w:t>
      </w:r>
      <w:r w:rsidR="00BF7AC9">
        <w:t xml:space="preserve">and </w:t>
      </w:r>
      <w:r w:rsidR="00B216B6">
        <w:t xml:space="preserve">a key field (i.e. a field which uniquely identifies events) </w:t>
      </w:r>
      <w:r w:rsidR="00BF7AC9">
        <w:t>from</w:t>
      </w:r>
      <w:r w:rsidR="00B216B6">
        <w:t xml:space="preserve"> the other stream.</w:t>
      </w:r>
      <w:r w:rsidR="00BF7AC9">
        <w:t xml:space="preserve"> </w:t>
      </w:r>
      <w:r w:rsidR="002A0C24">
        <w:fldChar w:fldCharType="begin"/>
      </w:r>
      <w:r w:rsidR="002A0C24">
        <w:instrText xml:space="preserve"> REF _Ref364154537 \h </w:instrText>
      </w:r>
      <w:r w:rsidR="002A0C24">
        <w:fldChar w:fldCharType="separate"/>
      </w:r>
      <w:r w:rsidR="00480634">
        <w:t>Fig</w:t>
      </w:r>
      <w:r w:rsidR="00480634">
        <w:t>u</w:t>
      </w:r>
      <w:r w:rsidR="00480634">
        <w:t>r</w:t>
      </w:r>
      <w:r w:rsidR="00480634">
        <w:t>e</w:t>
      </w:r>
      <w:r w:rsidR="00480634">
        <w:t xml:space="preserve"> </w:t>
      </w:r>
      <w:r w:rsidR="00480634">
        <w:rPr>
          <w:noProof/>
        </w:rPr>
        <w:t>23</w:t>
      </w:r>
      <w:r w:rsidR="002A0C24">
        <w:fldChar w:fldCharType="end"/>
      </w:r>
      <w:r w:rsidR="002A0C24">
        <w:t xml:space="preserve"> shows how </w:t>
      </w:r>
      <w:ins w:id="4788" w:author="Peter Freiling" w:date="2018-12-03T12:15:00Z">
        <w:r w:rsidR="00DB2114" w:rsidRPr="00DB2114">
          <w:rPr>
            <w:rFonts w:ascii="Consolas" w:hAnsi="Consolas"/>
            <w:color w:val="000000"/>
            <w:sz w:val="19"/>
            <w:szCs w:val="19"/>
            <w:rPrChange w:id="4789" w:author="Peter Freiling" w:date="2018-12-03T12:15:00Z">
              <w:rPr>
                <w:rFonts w:ascii="Consolas" w:hAnsi="Consolas"/>
                <w:color w:val="000000"/>
              </w:rPr>
            </w:rPrChange>
          </w:rPr>
          <w:t>contextSwitchTwoCoresNoTemp</w:t>
        </w:r>
        <w:r w:rsidR="00DB2114" w:rsidDel="00DB2114">
          <w:rPr>
            <w:rFonts w:ascii="Consolas" w:hAnsi="Consolas" w:cs="Consolas"/>
            <w:color w:val="000000"/>
            <w:sz w:val="19"/>
            <w:szCs w:val="19"/>
            <w:highlight w:val="white"/>
          </w:rPr>
          <w:t xml:space="preserve"> </w:t>
        </w:r>
      </w:ins>
      <w:del w:id="4790" w:author="Peter Freiling" w:date="2018-12-03T12:15:00Z">
        <w:r w:rsidR="002A0C24" w:rsidDel="00DB2114">
          <w:rPr>
            <w:rFonts w:ascii="Consolas" w:hAnsi="Consolas" w:cs="Consolas"/>
            <w:color w:val="000000"/>
            <w:sz w:val="19"/>
            <w:szCs w:val="19"/>
            <w:highlight w:val="white"/>
          </w:rPr>
          <w:delText>cSNarrowTicks2Cores</w:delText>
        </w:r>
        <w:r w:rsidR="002A0C24" w:rsidDel="00DB2114">
          <w:rPr>
            <w:rFonts w:ascii="Consolas" w:hAnsi="Consolas" w:cs="Consolas"/>
            <w:color w:val="000000"/>
            <w:sz w:val="19"/>
            <w:szCs w:val="19"/>
          </w:rPr>
          <w:delText xml:space="preserve"> </w:delText>
        </w:r>
      </w:del>
      <w:r w:rsidR="002A0C24">
        <w:rPr>
          <w:rFonts w:ascii="Consolas" w:hAnsi="Consolas" w:cs="Consolas"/>
          <w:color w:val="000000"/>
          <w:sz w:val="19"/>
          <w:szCs w:val="19"/>
        </w:rPr>
        <w:t xml:space="preserve">and </w:t>
      </w:r>
      <w:del w:id="4791" w:author="Peter Freiling" w:date="2018-12-03T12:10:00Z">
        <w:r w:rsidR="002A0C24" w:rsidDel="005B6538">
          <w:rPr>
            <w:rFonts w:ascii="Consolas" w:hAnsi="Consolas" w:cs="Consolas"/>
            <w:color w:val="000000"/>
            <w:sz w:val="19"/>
            <w:szCs w:val="19"/>
            <w:highlight w:val="white"/>
          </w:rPr>
          <w:delText>pNamesStream</w:delText>
        </w:r>
      </w:del>
      <w:ins w:id="4792" w:author="Peter Freiling" w:date="2018-12-03T12:12:00Z">
        <w:r w:rsidR="00333B06">
          <w:rPr>
            <w:rFonts w:ascii="Consolas" w:hAnsi="Consolas" w:cs="Consolas"/>
            <w:color w:val="000000"/>
            <w:sz w:val="19"/>
            <w:szCs w:val="19"/>
            <w:highlight w:val="white"/>
          </w:rPr>
          <w:t>namesStream</w:t>
        </w:r>
      </w:ins>
      <w:r w:rsidR="002A0C24">
        <w:rPr>
          <w:rFonts w:ascii="Consolas" w:hAnsi="Consolas" w:cs="Consolas"/>
          <w:color w:val="000000"/>
          <w:sz w:val="19"/>
          <w:szCs w:val="19"/>
        </w:rPr>
        <w:t xml:space="preserve"> </w:t>
      </w:r>
      <w:r w:rsidR="002A0C24" w:rsidRPr="00DA2E67">
        <w:rPr>
          <w:rPrChange w:id="4793" w:author="James Terwilliger" w:date="2013-08-27T10:22:00Z">
            <w:rPr>
              <w:rFonts w:ascii="Consolas" w:hAnsi="Consolas" w:cs="Consolas"/>
              <w:color w:val="000000"/>
              <w:sz w:val="19"/>
              <w:szCs w:val="19"/>
            </w:rPr>
          </w:rPrChange>
        </w:rPr>
        <w:t xml:space="preserve">are joined to produce a </w:t>
      </w:r>
      <w:r w:rsidR="002A0C24" w:rsidRPr="00DA2E67">
        <w:rPr>
          <w:rFonts w:cs="Consolas"/>
          <w:color w:val="000000"/>
          <w:szCs w:val="19"/>
          <w:rPrChange w:id="4794" w:author="James Terwilliger" w:date="2013-08-27T10:22:00Z">
            <w:rPr>
              <w:rFonts w:ascii="Consolas" w:hAnsi="Consolas" w:cs="Consolas"/>
              <w:color w:val="000000"/>
              <w:sz w:val="19"/>
              <w:szCs w:val="19"/>
            </w:rPr>
          </w:rPrChange>
        </w:rPr>
        <w:t>context switch stream annotated with process names.</w:t>
      </w:r>
      <w:r w:rsidR="00C06B2E" w:rsidRPr="00C06B2E">
        <w:rPr>
          <w:noProof/>
        </w:rPr>
        <w:t xml:space="preserve"> </w:t>
      </w:r>
    </w:p>
    <w:p w14:paraId="00B3CA9A" w14:textId="70A9FB93" w:rsidR="00B216B6" w:rsidRDefault="00C06B2E" w:rsidP="00B216B6">
      <w:pPr>
        <w:rPr>
          <w:rFonts w:ascii="Consolas" w:hAnsi="Consolas" w:cs="Consolas"/>
          <w:color w:val="000000"/>
          <w:sz w:val="19"/>
          <w:szCs w:val="19"/>
        </w:rPr>
      </w:pPr>
      <w:r>
        <w:rPr>
          <w:noProof/>
        </w:rPr>
        <mc:AlternateContent>
          <mc:Choice Requires="wpg">
            <w:drawing>
              <wp:inline distT="0" distB="0" distL="0" distR="0" wp14:anchorId="3BF165B8" wp14:editId="7C33DFF9">
                <wp:extent cx="6400800" cy="1724025"/>
                <wp:effectExtent l="0" t="0" r="0" b="9525"/>
                <wp:docPr id="264" name="Group 264"/>
                <wp:cNvGraphicFramePr/>
                <a:graphic xmlns:a="http://schemas.openxmlformats.org/drawingml/2006/main">
                  <a:graphicData uri="http://schemas.microsoft.com/office/word/2010/wordprocessingGroup">
                    <wpg:wgp>
                      <wpg:cNvGrpSpPr/>
                      <wpg:grpSpPr>
                        <a:xfrm>
                          <a:off x="0" y="0"/>
                          <a:ext cx="6400800" cy="1724025"/>
                          <a:chOff x="0" y="0"/>
                          <a:chExt cx="6400800" cy="1724025"/>
                        </a:xfrm>
                      </wpg:grpSpPr>
                      <wps:wsp>
                        <wps:cNvPr id="29" name="Text Box 29"/>
                        <wps:cNvSpPr txBox="1">
                          <a:spLocks noChangeArrowheads="1"/>
                        </wps:cNvSpPr>
                        <wps:spPr bwMode="auto">
                          <a:xfrm>
                            <a:off x="0" y="0"/>
                            <a:ext cx="6381750" cy="1457325"/>
                          </a:xfrm>
                          <a:prstGeom prst="rect">
                            <a:avLst/>
                          </a:prstGeom>
                          <a:solidFill>
                            <a:srgbClr val="FFFFFF"/>
                          </a:solidFill>
                          <a:ln w="9525">
                            <a:solidFill>
                              <a:srgbClr val="000000"/>
                            </a:solidFill>
                            <a:miter lim="800000"/>
                            <a:headEnd/>
                            <a:tailEnd/>
                          </a:ln>
                        </wps:spPr>
                        <wps:txbx>
                          <w:txbxContent>
                            <w:p w14:paraId="487CEACB" w14:textId="77777777" w:rsidR="00C06B2E" w:rsidRPr="00AC1490" w:rsidRDefault="00C06B2E" w:rsidP="00C06B2E">
                              <w:pPr>
                                <w:pStyle w:val="HTMLPreformatted"/>
                                <w:shd w:val="clear" w:color="auto" w:fill="FFFFFF"/>
                                <w:rPr>
                                  <w:ins w:id="4795" w:author="Peter Freiling" w:date="2018-12-03T12:14:00Z"/>
                                  <w:rFonts w:ascii="Consolas" w:hAnsi="Consolas"/>
                                  <w:color w:val="000000"/>
                                  <w:sz w:val="19"/>
                                  <w:szCs w:val="19"/>
                                  <w:rPrChange w:id="4796" w:author="Peter Freiling" w:date="2018-12-03T12:23:00Z">
                                    <w:rPr>
                                      <w:ins w:id="4797" w:author="Peter Freiling" w:date="2018-12-03T12:14:00Z"/>
                                      <w:rFonts w:ascii="Consolas" w:hAnsi="Consolas"/>
                                      <w:color w:val="000000"/>
                                    </w:rPr>
                                  </w:rPrChange>
                                </w:rPr>
                              </w:pPr>
                              <w:ins w:id="4798" w:author="Peter Freiling" w:date="2018-12-03T12:14:00Z">
                                <w:r w:rsidRPr="00AC1490">
                                  <w:rPr>
                                    <w:rFonts w:ascii="Consolas" w:hAnsi="Consolas"/>
                                    <w:color w:val="0000FF"/>
                                    <w:sz w:val="19"/>
                                    <w:szCs w:val="19"/>
                                    <w:rPrChange w:id="4799" w:author="Peter Freiling" w:date="2018-12-03T12:23:00Z">
                                      <w:rPr>
                                        <w:rFonts w:ascii="Consolas" w:hAnsi="Consolas"/>
                                        <w:color w:val="0000FF"/>
                                      </w:rPr>
                                    </w:rPrChange>
                                  </w:rPr>
                                  <w:t>var</w:t>
                                </w:r>
                                <w:r w:rsidRPr="00AC1490">
                                  <w:rPr>
                                    <w:rFonts w:ascii="Consolas" w:hAnsi="Consolas"/>
                                    <w:color w:val="000000"/>
                                    <w:sz w:val="19"/>
                                    <w:szCs w:val="19"/>
                                    <w:rPrChange w:id="4800" w:author="Peter Freiling" w:date="2018-12-03T12:23:00Z">
                                      <w:rPr>
                                        <w:rFonts w:ascii="Consolas" w:hAnsi="Consolas"/>
                                        <w:color w:val="000000"/>
                                      </w:rPr>
                                    </w:rPrChange>
                                  </w:rPr>
                                  <w:t> contextSwitchWithNames = contextSwitchTwoCoresNoTemp.Join(namesStream,</w:t>
                                </w:r>
                              </w:ins>
                            </w:p>
                            <w:p w14:paraId="7B484CAD" w14:textId="77777777" w:rsidR="00C06B2E" w:rsidRPr="00AC1490" w:rsidRDefault="00C06B2E" w:rsidP="00C06B2E">
                              <w:pPr>
                                <w:pStyle w:val="HTMLPreformatted"/>
                                <w:shd w:val="clear" w:color="auto" w:fill="FFFFFF"/>
                                <w:rPr>
                                  <w:ins w:id="4801" w:author="Peter Freiling" w:date="2018-12-03T12:14:00Z"/>
                                  <w:rFonts w:ascii="Consolas" w:hAnsi="Consolas"/>
                                  <w:color w:val="000000"/>
                                  <w:sz w:val="19"/>
                                  <w:szCs w:val="19"/>
                                  <w:rPrChange w:id="4802" w:author="Peter Freiling" w:date="2018-12-03T12:23:00Z">
                                    <w:rPr>
                                      <w:ins w:id="4803" w:author="Peter Freiling" w:date="2018-12-03T12:14:00Z"/>
                                      <w:rFonts w:ascii="Consolas" w:hAnsi="Consolas"/>
                                      <w:color w:val="000000"/>
                                    </w:rPr>
                                  </w:rPrChange>
                                </w:rPr>
                              </w:pPr>
                              <w:ins w:id="4804" w:author="Peter Freiling" w:date="2018-12-03T12:14:00Z">
                                <w:r w:rsidRPr="00AC1490">
                                  <w:rPr>
                                    <w:rFonts w:ascii="Consolas" w:hAnsi="Consolas"/>
                                    <w:color w:val="000000"/>
                                    <w:sz w:val="19"/>
                                    <w:szCs w:val="19"/>
                                    <w:rPrChange w:id="4805" w:author="Peter Freiling" w:date="2018-12-03T12:23:00Z">
                                      <w:rPr>
                                        <w:rFonts w:ascii="Consolas" w:hAnsi="Consolas"/>
                                        <w:color w:val="000000"/>
                                      </w:rPr>
                                    </w:rPrChange>
                                  </w:rPr>
                                  <w:t>    e =&gt; e.ProcessId, e =&gt; e.ProcessId,</w:t>
                                </w:r>
                              </w:ins>
                            </w:p>
                            <w:p w14:paraId="1FB28E5F" w14:textId="77777777" w:rsidR="00C06B2E" w:rsidRPr="00AC1490" w:rsidRDefault="00C06B2E" w:rsidP="00C06B2E">
                              <w:pPr>
                                <w:pStyle w:val="HTMLPreformatted"/>
                                <w:shd w:val="clear" w:color="auto" w:fill="FFFFFF"/>
                                <w:rPr>
                                  <w:ins w:id="4806" w:author="Peter Freiling" w:date="2018-12-03T12:14:00Z"/>
                                  <w:rFonts w:ascii="Consolas" w:hAnsi="Consolas"/>
                                  <w:color w:val="000000"/>
                                  <w:sz w:val="19"/>
                                  <w:szCs w:val="19"/>
                                  <w:rPrChange w:id="4807" w:author="Peter Freiling" w:date="2018-12-03T12:23:00Z">
                                    <w:rPr>
                                      <w:ins w:id="4808" w:author="Peter Freiling" w:date="2018-12-03T12:14:00Z"/>
                                      <w:rFonts w:ascii="Consolas" w:hAnsi="Consolas"/>
                                      <w:color w:val="000000"/>
                                    </w:rPr>
                                  </w:rPrChange>
                                </w:rPr>
                              </w:pPr>
                              <w:ins w:id="4809" w:author="Peter Freiling" w:date="2018-12-03T12:14:00Z">
                                <w:r w:rsidRPr="00AC1490">
                                  <w:rPr>
                                    <w:rFonts w:ascii="Consolas" w:hAnsi="Consolas"/>
                                    <w:color w:val="000000"/>
                                    <w:sz w:val="19"/>
                                    <w:szCs w:val="19"/>
                                    <w:rPrChange w:id="4810" w:author="Peter Freiling" w:date="2018-12-03T12:23:00Z">
                                      <w:rPr>
                                        <w:rFonts w:ascii="Consolas" w:hAnsi="Consolas"/>
                                        <w:color w:val="000000"/>
                                      </w:rPr>
                                    </w:rPrChange>
                                  </w:rPr>
                                  <w:t>    (leftPayload, rightPayload) =&gt; </w:t>
                                </w:r>
                                <w:r w:rsidRPr="00AC1490">
                                  <w:rPr>
                                    <w:rFonts w:ascii="Consolas" w:hAnsi="Consolas"/>
                                    <w:color w:val="0000FF"/>
                                    <w:sz w:val="19"/>
                                    <w:szCs w:val="19"/>
                                    <w:rPrChange w:id="4811" w:author="Peter Freiling" w:date="2018-12-03T12:23:00Z">
                                      <w:rPr>
                                        <w:rFonts w:ascii="Consolas" w:hAnsi="Consolas"/>
                                        <w:color w:val="0000FF"/>
                                      </w:rPr>
                                    </w:rPrChange>
                                  </w:rPr>
                                  <w:t>new</w:t>
                                </w:r>
                              </w:ins>
                            </w:p>
                            <w:p w14:paraId="200CA05D" w14:textId="77777777" w:rsidR="00C06B2E" w:rsidRPr="00AC1490" w:rsidRDefault="00C06B2E" w:rsidP="00C06B2E">
                              <w:pPr>
                                <w:pStyle w:val="HTMLPreformatted"/>
                                <w:shd w:val="clear" w:color="auto" w:fill="FFFFFF"/>
                                <w:rPr>
                                  <w:ins w:id="4812" w:author="Peter Freiling" w:date="2018-12-03T12:14:00Z"/>
                                  <w:rFonts w:ascii="Consolas" w:hAnsi="Consolas"/>
                                  <w:color w:val="000000"/>
                                  <w:sz w:val="19"/>
                                  <w:szCs w:val="19"/>
                                  <w:rPrChange w:id="4813" w:author="Peter Freiling" w:date="2018-12-03T12:23:00Z">
                                    <w:rPr>
                                      <w:ins w:id="4814" w:author="Peter Freiling" w:date="2018-12-03T12:14:00Z"/>
                                      <w:rFonts w:ascii="Consolas" w:hAnsi="Consolas"/>
                                      <w:color w:val="000000"/>
                                    </w:rPr>
                                  </w:rPrChange>
                                </w:rPr>
                              </w:pPr>
                              <w:ins w:id="4815" w:author="Peter Freiling" w:date="2018-12-03T12:14:00Z">
                                <w:r w:rsidRPr="00AC1490">
                                  <w:rPr>
                                    <w:rFonts w:ascii="Consolas" w:hAnsi="Consolas"/>
                                    <w:color w:val="000000"/>
                                    <w:sz w:val="19"/>
                                    <w:szCs w:val="19"/>
                                    <w:rPrChange w:id="4816" w:author="Peter Freiling" w:date="2018-12-03T12:23:00Z">
                                      <w:rPr>
                                        <w:rFonts w:ascii="Consolas" w:hAnsi="Consolas"/>
                                        <w:color w:val="000000"/>
                                      </w:rPr>
                                    </w:rPrChange>
                                  </w:rPr>
                                  <w:t>    {</w:t>
                                </w:r>
                              </w:ins>
                            </w:p>
                            <w:p w14:paraId="1F70DF10" w14:textId="77777777" w:rsidR="00C06B2E" w:rsidRPr="00AC1490" w:rsidRDefault="00C06B2E" w:rsidP="00C06B2E">
                              <w:pPr>
                                <w:pStyle w:val="HTMLPreformatted"/>
                                <w:shd w:val="clear" w:color="auto" w:fill="FFFFFF"/>
                                <w:rPr>
                                  <w:ins w:id="4817" w:author="Peter Freiling" w:date="2018-12-03T12:14:00Z"/>
                                  <w:rFonts w:ascii="Consolas" w:hAnsi="Consolas"/>
                                  <w:color w:val="000000"/>
                                  <w:sz w:val="19"/>
                                  <w:szCs w:val="19"/>
                                  <w:rPrChange w:id="4818" w:author="Peter Freiling" w:date="2018-12-03T12:23:00Z">
                                    <w:rPr>
                                      <w:ins w:id="4819" w:author="Peter Freiling" w:date="2018-12-03T12:14:00Z"/>
                                      <w:rFonts w:ascii="Consolas" w:hAnsi="Consolas"/>
                                      <w:color w:val="000000"/>
                                    </w:rPr>
                                  </w:rPrChange>
                                </w:rPr>
                              </w:pPr>
                              <w:ins w:id="4820" w:author="Peter Freiling" w:date="2018-12-03T12:14:00Z">
                                <w:r w:rsidRPr="00AC1490">
                                  <w:rPr>
                                    <w:rFonts w:ascii="Consolas" w:hAnsi="Consolas"/>
                                    <w:color w:val="000000"/>
                                    <w:sz w:val="19"/>
                                    <w:szCs w:val="19"/>
                                    <w:rPrChange w:id="4821" w:author="Peter Freiling" w:date="2018-12-03T12:23:00Z">
                                      <w:rPr>
                                        <w:rFonts w:ascii="Consolas" w:hAnsi="Consolas"/>
                                        <w:color w:val="000000"/>
                                      </w:rPr>
                                    </w:rPrChange>
                                  </w:rPr>
                                  <w:t>        leftPayload.Tick,</w:t>
                                </w:r>
                              </w:ins>
                            </w:p>
                            <w:p w14:paraId="482A2308" w14:textId="77777777" w:rsidR="00C06B2E" w:rsidRPr="00AC1490" w:rsidRDefault="00C06B2E" w:rsidP="00C06B2E">
                              <w:pPr>
                                <w:pStyle w:val="HTMLPreformatted"/>
                                <w:shd w:val="clear" w:color="auto" w:fill="FFFFFF"/>
                                <w:rPr>
                                  <w:ins w:id="4822" w:author="Peter Freiling" w:date="2018-12-03T12:14:00Z"/>
                                  <w:rFonts w:ascii="Consolas" w:hAnsi="Consolas"/>
                                  <w:color w:val="000000"/>
                                  <w:sz w:val="19"/>
                                  <w:szCs w:val="19"/>
                                  <w:rPrChange w:id="4823" w:author="Peter Freiling" w:date="2018-12-03T12:23:00Z">
                                    <w:rPr>
                                      <w:ins w:id="4824" w:author="Peter Freiling" w:date="2018-12-03T12:14:00Z"/>
                                      <w:rFonts w:ascii="Consolas" w:hAnsi="Consolas"/>
                                      <w:color w:val="000000"/>
                                    </w:rPr>
                                  </w:rPrChange>
                                </w:rPr>
                              </w:pPr>
                              <w:ins w:id="4825" w:author="Peter Freiling" w:date="2018-12-03T12:14:00Z">
                                <w:r w:rsidRPr="00AC1490">
                                  <w:rPr>
                                    <w:rFonts w:ascii="Consolas" w:hAnsi="Consolas"/>
                                    <w:color w:val="000000"/>
                                    <w:sz w:val="19"/>
                                    <w:szCs w:val="19"/>
                                    <w:rPrChange w:id="4826" w:author="Peter Freiling" w:date="2018-12-03T12:23:00Z">
                                      <w:rPr>
                                        <w:rFonts w:ascii="Consolas" w:hAnsi="Consolas"/>
                                        <w:color w:val="000000"/>
                                      </w:rPr>
                                    </w:rPrChange>
                                  </w:rPr>
                                  <w:t>        leftPayload.ProcessId,</w:t>
                                </w:r>
                              </w:ins>
                            </w:p>
                            <w:p w14:paraId="138EC8EB" w14:textId="77777777" w:rsidR="00C06B2E" w:rsidRPr="00AC1490" w:rsidRDefault="00C06B2E" w:rsidP="00C06B2E">
                              <w:pPr>
                                <w:pStyle w:val="HTMLPreformatted"/>
                                <w:shd w:val="clear" w:color="auto" w:fill="FFFFFF"/>
                                <w:rPr>
                                  <w:ins w:id="4827" w:author="Peter Freiling" w:date="2018-12-03T12:14:00Z"/>
                                  <w:rFonts w:ascii="Consolas" w:hAnsi="Consolas"/>
                                  <w:color w:val="000000"/>
                                  <w:sz w:val="19"/>
                                  <w:szCs w:val="19"/>
                                  <w:rPrChange w:id="4828" w:author="Peter Freiling" w:date="2018-12-03T12:23:00Z">
                                    <w:rPr>
                                      <w:ins w:id="4829" w:author="Peter Freiling" w:date="2018-12-03T12:14:00Z"/>
                                      <w:rFonts w:ascii="Consolas" w:hAnsi="Consolas"/>
                                      <w:color w:val="000000"/>
                                    </w:rPr>
                                  </w:rPrChange>
                                </w:rPr>
                              </w:pPr>
                              <w:ins w:id="4830" w:author="Peter Freiling" w:date="2018-12-03T12:14:00Z">
                                <w:r w:rsidRPr="00AC1490">
                                  <w:rPr>
                                    <w:rFonts w:ascii="Consolas" w:hAnsi="Consolas"/>
                                    <w:color w:val="000000"/>
                                    <w:sz w:val="19"/>
                                    <w:szCs w:val="19"/>
                                    <w:rPrChange w:id="4831" w:author="Peter Freiling" w:date="2018-12-03T12:23:00Z">
                                      <w:rPr>
                                        <w:rFonts w:ascii="Consolas" w:hAnsi="Consolas"/>
                                        <w:color w:val="000000"/>
                                      </w:rPr>
                                    </w:rPrChange>
                                  </w:rPr>
                                  <w:t>        leftPayload.CpuId,</w:t>
                                </w:r>
                              </w:ins>
                            </w:p>
                            <w:p w14:paraId="67BE9F22" w14:textId="77777777" w:rsidR="00C06B2E" w:rsidRPr="00AC1490" w:rsidRDefault="00C06B2E" w:rsidP="00C06B2E">
                              <w:pPr>
                                <w:pStyle w:val="HTMLPreformatted"/>
                                <w:shd w:val="clear" w:color="auto" w:fill="FFFFFF"/>
                                <w:rPr>
                                  <w:ins w:id="4832" w:author="Peter Freiling" w:date="2018-12-03T12:14:00Z"/>
                                  <w:rFonts w:ascii="Consolas" w:hAnsi="Consolas"/>
                                  <w:color w:val="000000"/>
                                  <w:sz w:val="19"/>
                                  <w:szCs w:val="19"/>
                                  <w:rPrChange w:id="4833" w:author="Peter Freiling" w:date="2018-12-03T12:23:00Z">
                                    <w:rPr>
                                      <w:ins w:id="4834" w:author="Peter Freiling" w:date="2018-12-03T12:14:00Z"/>
                                      <w:rFonts w:ascii="Consolas" w:hAnsi="Consolas"/>
                                      <w:color w:val="000000"/>
                                    </w:rPr>
                                  </w:rPrChange>
                                </w:rPr>
                              </w:pPr>
                              <w:ins w:id="4835" w:author="Peter Freiling" w:date="2018-12-03T12:14:00Z">
                                <w:r w:rsidRPr="00AC1490">
                                  <w:rPr>
                                    <w:rFonts w:ascii="Consolas" w:hAnsi="Consolas"/>
                                    <w:color w:val="000000"/>
                                    <w:sz w:val="19"/>
                                    <w:szCs w:val="19"/>
                                    <w:rPrChange w:id="4836" w:author="Peter Freiling" w:date="2018-12-03T12:23:00Z">
                                      <w:rPr>
                                        <w:rFonts w:ascii="Consolas" w:hAnsi="Consolas"/>
                                        <w:color w:val="000000"/>
                                      </w:rPr>
                                    </w:rPrChange>
                                  </w:rPr>
                                  <w:t>        rightPayload.Name</w:t>
                                </w:r>
                              </w:ins>
                            </w:p>
                            <w:p w14:paraId="16EBCB4C" w14:textId="77777777" w:rsidR="00C06B2E" w:rsidRPr="00AC1490" w:rsidRDefault="00C06B2E" w:rsidP="00C06B2E">
                              <w:pPr>
                                <w:pStyle w:val="HTMLPreformatted"/>
                                <w:shd w:val="clear" w:color="auto" w:fill="FFFFFF"/>
                                <w:rPr>
                                  <w:ins w:id="4837" w:author="Peter Freiling" w:date="2018-12-03T12:14:00Z"/>
                                  <w:rFonts w:ascii="Consolas" w:hAnsi="Consolas"/>
                                  <w:color w:val="000000"/>
                                  <w:sz w:val="19"/>
                                  <w:szCs w:val="19"/>
                                  <w:rPrChange w:id="4838" w:author="Peter Freiling" w:date="2018-12-03T12:23:00Z">
                                    <w:rPr>
                                      <w:ins w:id="4839" w:author="Peter Freiling" w:date="2018-12-03T12:14:00Z"/>
                                      <w:rFonts w:ascii="Consolas" w:hAnsi="Consolas"/>
                                      <w:color w:val="000000"/>
                                    </w:rPr>
                                  </w:rPrChange>
                                </w:rPr>
                              </w:pPr>
                              <w:ins w:id="4840" w:author="Peter Freiling" w:date="2018-12-03T12:14:00Z">
                                <w:r w:rsidRPr="00AC1490">
                                  <w:rPr>
                                    <w:rFonts w:ascii="Consolas" w:hAnsi="Consolas"/>
                                    <w:color w:val="000000"/>
                                    <w:sz w:val="19"/>
                                    <w:szCs w:val="19"/>
                                    <w:rPrChange w:id="4841" w:author="Peter Freiling" w:date="2018-12-03T12:23:00Z">
                                      <w:rPr>
                                        <w:rFonts w:ascii="Consolas" w:hAnsi="Consolas"/>
                                        <w:color w:val="000000"/>
                                      </w:rPr>
                                    </w:rPrChange>
                                  </w:rPr>
                                  <w:t>    });</w:t>
                                </w:r>
                              </w:ins>
                            </w:p>
                            <w:p w14:paraId="6EE2E452" w14:textId="77777777" w:rsidR="00C06B2E" w:rsidDel="00A54DD1" w:rsidRDefault="00C06B2E" w:rsidP="00C06B2E">
                              <w:pPr>
                                <w:autoSpaceDE w:val="0"/>
                                <w:autoSpaceDN w:val="0"/>
                                <w:adjustRightInd w:val="0"/>
                                <w:spacing w:after="0" w:line="240" w:lineRule="auto"/>
                                <w:rPr>
                                  <w:del w:id="4842" w:author="Peter Freiling" w:date="2018-12-03T12:14:00Z"/>
                                  <w:rFonts w:ascii="Consolas" w:hAnsi="Consolas" w:cs="Consolas"/>
                                  <w:color w:val="000000"/>
                                  <w:sz w:val="19"/>
                                  <w:szCs w:val="19"/>
                                  <w:highlight w:val="white"/>
                                </w:rPr>
                              </w:pPr>
                              <w:ins w:id="4843" w:author="Peter Freiling" w:date="2018-12-03T12:14:00Z">
                                <w:r w:rsidDel="00A54DD1">
                                  <w:rPr>
                                    <w:rFonts w:ascii="Consolas" w:hAnsi="Consolas" w:cs="Consolas"/>
                                    <w:color w:val="0000FF"/>
                                    <w:sz w:val="19"/>
                                    <w:szCs w:val="19"/>
                                    <w:highlight w:val="white"/>
                                  </w:rPr>
                                  <w:t xml:space="preserve"> </w:t>
                                </w:r>
                              </w:ins>
                              <w:del w:id="4844" w:author="Peter Freiling" w:date="2018-12-03T12:14:00Z">
                                <w:r w:rsidDel="00A54DD1">
                                  <w:rPr>
                                    <w:rFonts w:ascii="Consolas" w:hAnsi="Consolas" w:cs="Consolas"/>
                                    <w:color w:val="0000FF"/>
                                    <w:sz w:val="19"/>
                                    <w:szCs w:val="19"/>
                                    <w:highlight w:val="white"/>
                                  </w:rPr>
                                  <w:delText>var</w:delText>
                                </w:r>
                                <w:r w:rsidDel="00A54DD1">
                                  <w:rPr>
                                    <w:rFonts w:ascii="Consolas" w:hAnsi="Consolas" w:cs="Consolas"/>
                                    <w:color w:val="000000"/>
                                    <w:sz w:val="19"/>
                                    <w:szCs w:val="19"/>
                                    <w:highlight w:val="white"/>
                                  </w:rPr>
                                  <w:delText xml:space="preserve"> cSTicks2CoresWithPNames = cSNarrowTicks2Cores.Join(</w:delText>
                                </w:r>
                              </w:del>
                              <w:del w:id="4845" w:author="Peter Freiling" w:date="2018-12-03T12:10:00Z">
                                <w:r w:rsidDel="005B6538">
                                  <w:rPr>
                                    <w:rFonts w:ascii="Consolas" w:hAnsi="Consolas" w:cs="Consolas"/>
                                    <w:color w:val="000000"/>
                                    <w:sz w:val="19"/>
                                    <w:szCs w:val="19"/>
                                    <w:highlight w:val="white"/>
                                  </w:rPr>
                                  <w:delText>pNamesStream</w:delText>
                                </w:r>
                              </w:del>
                              <w:del w:id="4846" w:author="Peter Freiling" w:date="2018-12-03T12:14:00Z">
                                <w:r w:rsidDel="00A54DD1">
                                  <w:rPr>
                                    <w:rFonts w:ascii="Consolas" w:hAnsi="Consolas" w:cs="Consolas"/>
                                    <w:color w:val="000000"/>
                                    <w:sz w:val="19"/>
                                    <w:szCs w:val="19"/>
                                    <w:highlight w:val="white"/>
                                  </w:rPr>
                                  <w:delText>, e =&gt; e.</w:delText>
                                </w:r>
                              </w:del>
                              <w:del w:id="4847" w:author="Peter Freiling" w:date="2018-12-03T10:33:00Z">
                                <w:r w:rsidDel="00D77883">
                                  <w:rPr>
                                    <w:rFonts w:ascii="Consolas" w:hAnsi="Consolas" w:cs="Consolas"/>
                                    <w:color w:val="000000"/>
                                    <w:sz w:val="19"/>
                                    <w:szCs w:val="19"/>
                                    <w:highlight w:val="white"/>
                                  </w:rPr>
                                  <w:delText>PID</w:delText>
                                </w:r>
                              </w:del>
                              <w:del w:id="4848" w:author="Peter Freiling" w:date="2018-12-03T12:14:00Z">
                                <w:r w:rsidDel="00A54DD1">
                                  <w:rPr>
                                    <w:rFonts w:ascii="Consolas" w:hAnsi="Consolas" w:cs="Consolas"/>
                                    <w:color w:val="000000"/>
                                    <w:sz w:val="19"/>
                                    <w:szCs w:val="19"/>
                                    <w:highlight w:val="white"/>
                                  </w:rPr>
                                  <w:delText>, e =&gt; e.</w:delText>
                                </w:r>
                              </w:del>
                              <w:del w:id="4849" w:author="Peter Freiling" w:date="2018-12-03T10:33:00Z">
                                <w:r w:rsidDel="00D77883">
                                  <w:rPr>
                                    <w:rFonts w:ascii="Consolas" w:hAnsi="Consolas" w:cs="Consolas"/>
                                    <w:color w:val="000000"/>
                                    <w:sz w:val="19"/>
                                    <w:szCs w:val="19"/>
                                    <w:highlight w:val="white"/>
                                  </w:rPr>
                                  <w:delText>PID</w:delText>
                                </w:r>
                              </w:del>
                              <w:del w:id="4850" w:author="Peter Freiling" w:date="2018-12-03T12:14:00Z">
                                <w:r w:rsidDel="00A54DD1">
                                  <w:rPr>
                                    <w:rFonts w:ascii="Consolas" w:hAnsi="Consolas" w:cs="Consolas"/>
                                    <w:color w:val="000000"/>
                                    <w:sz w:val="19"/>
                                    <w:szCs w:val="19"/>
                                    <w:highlight w:val="white"/>
                                  </w:rPr>
                                  <w:delText xml:space="preserve">, </w:delText>
                                </w:r>
                              </w:del>
                            </w:p>
                            <w:p w14:paraId="115E0318" w14:textId="77777777" w:rsidR="00C06B2E" w:rsidDel="00A54DD1" w:rsidRDefault="00C06B2E" w:rsidP="00C06B2E">
                              <w:pPr>
                                <w:autoSpaceDE w:val="0"/>
                                <w:autoSpaceDN w:val="0"/>
                                <w:adjustRightInd w:val="0"/>
                                <w:spacing w:after="0" w:line="240" w:lineRule="auto"/>
                                <w:rPr>
                                  <w:del w:id="4851" w:author="Peter Freiling" w:date="2018-12-03T12:14:00Z"/>
                                  <w:rFonts w:ascii="Consolas" w:hAnsi="Consolas" w:cs="Consolas"/>
                                  <w:color w:val="000000"/>
                                  <w:sz w:val="19"/>
                                  <w:szCs w:val="19"/>
                                  <w:highlight w:val="white"/>
                                </w:rPr>
                              </w:pPr>
                              <w:del w:id="4852" w:author="Peter Freiling" w:date="2018-12-03T12:14:00Z">
                                <w:r w:rsidDel="00A54DD1">
                                  <w:rPr>
                                    <w:rFonts w:ascii="Consolas" w:hAnsi="Consolas" w:cs="Consolas"/>
                                    <w:color w:val="000000"/>
                                    <w:sz w:val="19"/>
                                    <w:szCs w:val="19"/>
                                    <w:highlight w:val="white"/>
                                  </w:rPr>
                                  <w:delText xml:space="preserve">      </w:delText>
                                </w:r>
                              </w:del>
                              <w:ins w:id="4853" w:author="Jonathan Goldstein" w:date="2013-09-24T10:33:00Z">
                                <w:del w:id="4854" w:author="Peter Freiling" w:date="2018-12-03T12:14:00Z">
                                  <w:r w:rsidDel="00A54DD1">
                                    <w:rPr>
                                      <w:rFonts w:ascii="Consolas" w:hAnsi="Consolas" w:cs="Consolas"/>
                                      <w:color w:val="000000"/>
                                      <w:sz w:val="19"/>
                                      <w:szCs w:val="19"/>
                                      <w:highlight w:val="white"/>
                                    </w:rPr>
                                    <w:delText xml:space="preserve"> </w:delText>
                                  </w:r>
                                </w:del>
                              </w:ins>
                              <w:del w:id="4855" w:author="Peter Freiling" w:date="2018-12-03T12:14:00Z">
                                <w:r w:rsidDel="00A54DD1">
                                  <w:rPr>
                                    <w:rFonts w:ascii="Consolas" w:hAnsi="Consolas" w:cs="Consolas"/>
                                    <w:color w:val="000000"/>
                                    <w:sz w:val="19"/>
                                    <w:szCs w:val="19"/>
                                    <w:highlight w:val="white"/>
                                  </w:rPr>
                                  <w:delText xml:space="preserve">  (leftPayload, rightPayload) =&gt; </w:delText>
                                </w:r>
                                <w:r w:rsidDel="00A54DD1">
                                  <w:rPr>
                                    <w:rFonts w:ascii="Consolas" w:hAnsi="Consolas" w:cs="Consolas"/>
                                    <w:color w:val="0000FF"/>
                                    <w:sz w:val="19"/>
                                    <w:szCs w:val="19"/>
                                    <w:highlight w:val="white"/>
                                  </w:rPr>
                                  <w:delText>new</w:delText>
                                </w:r>
                                <w:r w:rsidDel="00A54DD1">
                                  <w:rPr>
                                    <w:rFonts w:ascii="Consolas" w:hAnsi="Consolas" w:cs="Consolas"/>
                                    <w:color w:val="000000"/>
                                    <w:sz w:val="19"/>
                                    <w:szCs w:val="19"/>
                                    <w:highlight w:val="white"/>
                                  </w:rPr>
                                  <w:delText xml:space="preserve"> { leftPayload.CSTicks, </w:delText>
                                </w:r>
                              </w:del>
                            </w:p>
                            <w:p w14:paraId="5EA9795F" w14:textId="77777777" w:rsidR="00C06B2E" w:rsidDel="00A54DD1" w:rsidRDefault="00C06B2E" w:rsidP="00C06B2E">
                              <w:pPr>
                                <w:autoSpaceDE w:val="0"/>
                                <w:autoSpaceDN w:val="0"/>
                                <w:adjustRightInd w:val="0"/>
                                <w:spacing w:after="0" w:line="240" w:lineRule="auto"/>
                                <w:rPr>
                                  <w:del w:id="4856" w:author="Peter Freiling" w:date="2018-12-03T12:14:00Z"/>
                                  <w:rFonts w:ascii="Consolas" w:hAnsi="Consolas" w:cs="Consolas"/>
                                  <w:color w:val="000000"/>
                                  <w:sz w:val="19"/>
                                  <w:szCs w:val="19"/>
                                  <w:highlight w:val="white"/>
                                </w:rPr>
                              </w:pPr>
                              <w:del w:id="4857" w:author="Peter Freiling" w:date="2018-12-03T12:14:00Z">
                                <w:r w:rsidDel="00A54DD1">
                                  <w:rPr>
                                    <w:rFonts w:ascii="Consolas" w:hAnsi="Consolas" w:cs="Consolas"/>
                                    <w:color w:val="000000"/>
                                    <w:sz w:val="19"/>
                                    <w:szCs w:val="19"/>
                                    <w:highlight w:val="white"/>
                                  </w:rPr>
                                  <w:delText xml:space="preserve">                                             leftPayload.</w:delText>
                                </w:r>
                              </w:del>
                              <w:del w:id="4858" w:author="Peter Freiling" w:date="2018-12-03T10:33:00Z">
                                <w:r w:rsidDel="00D77883">
                                  <w:rPr>
                                    <w:rFonts w:ascii="Consolas" w:hAnsi="Consolas" w:cs="Consolas"/>
                                    <w:color w:val="000000"/>
                                    <w:sz w:val="19"/>
                                    <w:szCs w:val="19"/>
                                    <w:highlight w:val="white"/>
                                  </w:rPr>
                                  <w:delText>PID</w:delText>
                                </w:r>
                              </w:del>
                              <w:del w:id="4859" w:author="Peter Freiling" w:date="2018-12-03T12:14:00Z">
                                <w:r w:rsidDel="00A54DD1">
                                  <w:rPr>
                                    <w:rFonts w:ascii="Consolas" w:hAnsi="Consolas" w:cs="Consolas"/>
                                    <w:color w:val="000000"/>
                                    <w:sz w:val="19"/>
                                    <w:szCs w:val="19"/>
                                    <w:highlight w:val="white"/>
                                  </w:rPr>
                                  <w:delText xml:space="preserve">, </w:delText>
                                </w:r>
                              </w:del>
                            </w:p>
                            <w:p w14:paraId="26A2208F" w14:textId="77777777" w:rsidR="00C06B2E" w:rsidDel="00A54DD1" w:rsidRDefault="00C06B2E" w:rsidP="00C06B2E">
                              <w:pPr>
                                <w:autoSpaceDE w:val="0"/>
                                <w:autoSpaceDN w:val="0"/>
                                <w:adjustRightInd w:val="0"/>
                                <w:spacing w:after="0" w:line="240" w:lineRule="auto"/>
                                <w:rPr>
                                  <w:del w:id="4860" w:author="Peter Freiling" w:date="2018-12-03T12:14:00Z"/>
                                  <w:rFonts w:ascii="Consolas" w:hAnsi="Consolas" w:cs="Consolas"/>
                                  <w:color w:val="000000"/>
                                  <w:sz w:val="19"/>
                                  <w:szCs w:val="19"/>
                                  <w:highlight w:val="white"/>
                                </w:rPr>
                              </w:pPr>
                              <w:del w:id="4861" w:author="Peter Freiling" w:date="2018-12-03T12:14:00Z">
                                <w:r w:rsidDel="00A54DD1">
                                  <w:rPr>
                                    <w:rFonts w:ascii="Consolas" w:hAnsi="Consolas" w:cs="Consolas"/>
                                    <w:color w:val="000000"/>
                                    <w:sz w:val="19"/>
                                    <w:szCs w:val="19"/>
                                    <w:highlight w:val="white"/>
                                  </w:rPr>
                                  <w:delText xml:space="preserve">        </w:delText>
                                </w:r>
                              </w:del>
                              <w:ins w:id="4862" w:author="Jonathan Goldstein" w:date="2013-09-24T10:33:00Z">
                                <w:del w:id="4863" w:author="Peter Freiling" w:date="2018-12-03T12:14:00Z">
                                  <w:r w:rsidDel="00A54DD1">
                                    <w:rPr>
                                      <w:rFonts w:ascii="Consolas" w:hAnsi="Consolas" w:cs="Consolas"/>
                                      <w:color w:val="000000"/>
                                      <w:sz w:val="19"/>
                                      <w:szCs w:val="19"/>
                                      <w:highlight w:val="white"/>
                                    </w:rPr>
                                    <w:delText xml:space="preserve"> </w:delText>
                                  </w:r>
                                </w:del>
                              </w:ins>
                              <w:del w:id="4864" w:author="Peter Freiling" w:date="2018-12-03T12:14:00Z">
                                <w:r w:rsidDel="00A54DD1">
                                  <w:rPr>
                                    <w:rFonts w:ascii="Consolas" w:hAnsi="Consolas" w:cs="Consolas"/>
                                    <w:color w:val="000000"/>
                                    <w:sz w:val="19"/>
                                    <w:szCs w:val="19"/>
                                    <w:highlight w:val="white"/>
                                  </w:rPr>
                                  <w:delText xml:space="preserve">                                     leftPayload.</w:delText>
                                </w:r>
                              </w:del>
                              <w:del w:id="4865" w:author="Peter Freiling" w:date="2018-12-03T10:33:00Z">
                                <w:r w:rsidDel="00D77883">
                                  <w:rPr>
                                    <w:rFonts w:ascii="Consolas" w:hAnsi="Consolas" w:cs="Consolas"/>
                                    <w:color w:val="000000"/>
                                    <w:sz w:val="19"/>
                                    <w:szCs w:val="19"/>
                                    <w:highlight w:val="white"/>
                                  </w:rPr>
                                  <w:delText>CID</w:delText>
                                </w:r>
                              </w:del>
                              <w:del w:id="4866" w:author="Peter Freiling" w:date="2018-12-03T12:14:00Z">
                                <w:r w:rsidDel="00A54DD1">
                                  <w:rPr>
                                    <w:rFonts w:ascii="Consolas" w:hAnsi="Consolas" w:cs="Consolas"/>
                                    <w:color w:val="000000"/>
                                    <w:sz w:val="19"/>
                                    <w:szCs w:val="19"/>
                                    <w:highlight w:val="white"/>
                                  </w:rPr>
                                  <w:delText xml:space="preserve">, </w:delText>
                                </w:r>
                              </w:del>
                            </w:p>
                            <w:p w14:paraId="34C7C8C5" w14:textId="77777777" w:rsidR="00C06B2E" w:rsidDel="00A54DD1" w:rsidRDefault="00C06B2E" w:rsidP="00C06B2E">
                              <w:pPr>
                                <w:autoSpaceDE w:val="0"/>
                                <w:autoSpaceDN w:val="0"/>
                                <w:adjustRightInd w:val="0"/>
                                <w:spacing w:after="0" w:line="240" w:lineRule="auto"/>
                                <w:rPr>
                                  <w:del w:id="4867" w:author="Peter Freiling" w:date="2018-12-03T12:14:00Z"/>
                                  <w:rFonts w:ascii="Consolas" w:hAnsi="Consolas" w:cs="Consolas"/>
                                  <w:color w:val="000000"/>
                                  <w:sz w:val="19"/>
                                  <w:szCs w:val="19"/>
                                  <w:highlight w:val="white"/>
                                </w:rPr>
                              </w:pPr>
                              <w:del w:id="4868" w:author="Peter Freiling" w:date="2018-12-03T12:14:00Z">
                                <w:r w:rsidDel="00A54DD1">
                                  <w:rPr>
                                    <w:rFonts w:ascii="Consolas" w:hAnsi="Consolas" w:cs="Consolas"/>
                                    <w:color w:val="000000"/>
                                    <w:sz w:val="19"/>
                                    <w:szCs w:val="19"/>
                                    <w:highlight w:val="white"/>
                                  </w:rPr>
                                  <w:delText xml:space="preserve">         </w:delText>
                                </w:r>
                              </w:del>
                              <w:ins w:id="4869" w:author="Jonathan Goldstein" w:date="2013-09-24T10:33:00Z">
                                <w:del w:id="4870" w:author="Peter Freiling" w:date="2018-12-03T12:14:00Z">
                                  <w:r w:rsidDel="00A54DD1">
                                    <w:rPr>
                                      <w:rFonts w:ascii="Consolas" w:hAnsi="Consolas" w:cs="Consolas"/>
                                      <w:color w:val="000000"/>
                                      <w:sz w:val="19"/>
                                      <w:szCs w:val="19"/>
                                      <w:highlight w:val="white"/>
                                    </w:rPr>
                                    <w:delText xml:space="preserve"> </w:delText>
                                  </w:r>
                                </w:del>
                              </w:ins>
                              <w:del w:id="4871" w:author="Peter Freiling" w:date="2018-12-03T12:14:00Z">
                                <w:r w:rsidDel="00A54DD1">
                                  <w:rPr>
                                    <w:rFonts w:ascii="Consolas" w:hAnsi="Consolas" w:cs="Consolas"/>
                                    <w:color w:val="000000"/>
                                    <w:sz w:val="19"/>
                                    <w:szCs w:val="19"/>
                                    <w:highlight w:val="white"/>
                                  </w:rPr>
                                  <w:delText xml:space="preserve">                                    PName = rightPayload.PName });</w:delText>
                                </w:r>
                              </w:del>
                            </w:p>
                            <w:p w14:paraId="6F6DF798" w14:textId="77777777" w:rsidR="00C06B2E" w:rsidRPr="002A0C24" w:rsidRDefault="00C06B2E" w:rsidP="00C06B2E">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s:wsp>
                        <wps:cNvPr id="30" name="Text Box 30"/>
                        <wps:cNvSpPr txBox="1"/>
                        <wps:spPr>
                          <a:xfrm>
                            <a:off x="19050" y="1495425"/>
                            <a:ext cx="6381750" cy="228600"/>
                          </a:xfrm>
                          <a:prstGeom prst="rect">
                            <a:avLst/>
                          </a:prstGeom>
                          <a:solidFill>
                            <a:prstClr val="white"/>
                          </a:solidFill>
                          <a:ln>
                            <a:noFill/>
                          </a:ln>
                          <a:effectLst/>
                        </wps:spPr>
                        <wps:txbx>
                          <w:txbxContent>
                            <w:p w14:paraId="68C06DBD" w14:textId="03C76504" w:rsidR="00C06B2E" w:rsidRDefault="00C06B2E" w:rsidP="00C06B2E">
                              <w:pPr>
                                <w:pStyle w:val="Caption"/>
                                <w:rPr>
                                  <w:noProof/>
                                </w:rPr>
                              </w:pPr>
                              <w:bookmarkStart w:id="4872" w:name="_Ref364154537"/>
                              <w:r>
                                <w:t xml:space="preserve">Figure </w:t>
                              </w:r>
                              <w:r>
                                <w:rPr>
                                  <w:noProof/>
                                </w:rPr>
                                <w:fldChar w:fldCharType="begin"/>
                              </w:r>
                              <w:r>
                                <w:rPr>
                                  <w:noProof/>
                                </w:rPr>
                                <w:instrText xml:space="preserve"> SEQ Figure \* ARABIC </w:instrText>
                              </w:r>
                              <w:r>
                                <w:rPr>
                                  <w:noProof/>
                                </w:rPr>
                                <w:fldChar w:fldCharType="separate"/>
                              </w:r>
                              <w:r w:rsidR="003708C7">
                                <w:rPr>
                                  <w:noProof/>
                                </w:rPr>
                                <w:t>23</w:t>
                              </w:r>
                              <w:r>
                                <w:rPr>
                                  <w:noProof/>
                                </w:rPr>
                                <w:fldChar w:fldCharType="end"/>
                              </w:r>
                              <w:bookmarkEnd w:id="4872"/>
                              <w:r>
                                <w:t>: Join Query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BF165B8" id="Group 264" o:spid="_x0000_s1066" style="width:7in;height:135.75pt;mso-position-horizontal-relative:char;mso-position-vertical-relative:line" coordsize="64008,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">
                <v:shape id="Text Box 29" o:spid="_x0000_s1067" type="#_x0000_t202" style="position:absolute;width:63817;height:1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487CEACB" w14:textId="77777777" w:rsidR="00C06B2E" w:rsidRPr="00AC1490" w:rsidRDefault="00C06B2E" w:rsidP="00C06B2E">
                        <w:pPr>
                          <w:pStyle w:val="HTMLPreformatted"/>
                          <w:shd w:val="clear" w:color="auto" w:fill="FFFFFF"/>
                          <w:rPr>
                            <w:ins w:id="4873" w:author="Peter Freiling" w:date="2018-12-03T12:14:00Z"/>
                            <w:rFonts w:ascii="Consolas" w:hAnsi="Consolas"/>
                            <w:color w:val="000000"/>
                            <w:sz w:val="19"/>
                            <w:szCs w:val="19"/>
                            <w:rPrChange w:id="4874" w:author="Peter Freiling" w:date="2018-12-03T12:23:00Z">
                              <w:rPr>
                                <w:ins w:id="4875" w:author="Peter Freiling" w:date="2018-12-03T12:14:00Z"/>
                                <w:rFonts w:ascii="Consolas" w:hAnsi="Consolas"/>
                                <w:color w:val="000000"/>
                              </w:rPr>
                            </w:rPrChange>
                          </w:rPr>
                        </w:pPr>
                        <w:ins w:id="4876" w:author="Peter Freiling" w:date="2018-12-03T12:14:00Z">
                          <w:r w:rsidRPr="00AC1490">
                            <w:rPr>
                              <w:rFonts w:ascii="Consolas" w:hAnsi="Consolas"/>
                              <w:color w:val="0000FF"/>
                              <w:sz w:val="19"/>
                              <w:szCs w:val="19"/>
                              <w:rPrChange w:id="4877" w:author="Peter Freiling" w:date="2018-12-03T12:23:00Z">
                                <w:rPr>
                                  <w:rFonts w:ascii="Consolas" w:hAnsi="Consolas"/>
                                  <w:color w:val="0000FF"/>
                                </w:rPr>
                              </w:rPrChange>
                            </w:rPr>
                            <w:t>var</w:t>
                          </w:r>
                          <w:r w:rsidRPr="00AC1490">
                            <w:rPr>
                              <w:rFonts w:ascii="Consolas" w:hAnsi="Consolas"/>
                              <w:color w:val="000000"/>
                              <w:sz w:val="19"/>
                              <w:szCs w:val="19"/>
                              <w:rPrChange w:id="4878" w:author="Peter Freiling" w:date="2018-12-03T12:23:00Z">
                                <w:rPr>
                                  <w:rFonts w:ascii="Consolas" w:hAnsi="Consolas"/>
                                  <w:color w:val="000000"/>
                                </w:rPr>
                              </w:rPrChange>
                            </w:rPr>
                            <w:t> contextSwitchWithNames = contextSwitchTwoCoresNoTemp.Join(namesStream,</w:t>
                          </w:r>
                        </w:ins>
                      </w:p>
                      <w:p w14:paraId="7B484CAD" w14:textId="77777777" w:rsidR="00C06B2E" w:rsidRPr="00AC1490" w:rsidRDefault="00C06B2E" w:rsidP="00C06B2E">
                        <w:pPr>
                          <w:pStyle w:val="HTMLPreformatted"/>
                          <w:shd w:val="clear" w:color="auto" w:fill="FFFFFF"/>
                          <w:rPr>
                            <w:ins w:id="4879" w:author="Peter Freiling" w:date="2018-12-03T12:14:00Z"/>
                            <w:rFonts w:ascii="Consolas" w:hAnsi="Consolas"/>
                            <w:color w:val="000000"/>
                            <w:sz w:val="19"/>
                            <w:szCs w:val="19"/>
                            <w:rPrChange w:id="4880" w:author="Peter Freiling" w:date="2018-12-03T12:23:00Z">
                              <w:rPr>
                                <w:ins w:id="4881" w:author="Peter Freiling" w:date="2018-12-03T12:14:00Z"/>
                                <w:rFonts w:ascii="Consolas" w:hAnsi="Consolas"/>
                                <w:color w:val="000000"/>
                              </w:rPr>
                            </w:rPrChange>
                          </w:rPr>
                        </w:pPr>
                        <w:ins w:id="4882" w:author="Peter Freiling" w:date="2018-12-03T12:14:00Z">
                          <w:r w:rsidRPr="00AC1490">
                            <w:rPr>
                              <w:rFonts w:ascii="Consolas" w:hAnsi="Consolas"/>
                              <w:color w:val="000000"/>
                              <w:sz w:val="19"/>
                              <w:szCs w:val="19"/>
                              <w:rPrChange w:id="4883" w:author="Peter Freiling" w:date="2018-12-03T12:23:00Z">
                                <w:rPr>
                                  <w:rFonts w:ascii="Consolas" w:hAnsi="Consolas"/>
                                  <w:color w:val="000000"/>
                                </w:rPr>
                              </w:rPrChange>
                            </w:rPr>
                            <w:t>    e =&gt; e.ProcessId, e =&gt; e.ProcessId,</w:t>
                          </w:r>
                        </w:ins>
                      </w:p>
                      <w:p w14:paraId="1FB28E5F" w14:textId="77777777" w:rsidR="00C06B2E" w:rsidRPr="00AC1490" w:rsidRDefault="00C06B2E" w:rsidP="00C06B2E">
                        <w:pPr>
                          <w:pStyle w:val="HTMLPreformatted"/>
                          <w:shd w:val="clear" w:color="auto" w:fill="FFFFFF"/>
                          <w:rPr>
                            <w:ins w:id="4884" w:author="Peter Freiling" w:date="2018-12-03T12:14:00Z"/>
                            <w:rFonts w:ascii="Consolas" w:hAnsi="Consolas"/>
                            <w:color w:val="000000"/>
                            <w:sz w:val="19"/>
                            <w:szCs w:val="19"/>
                            <w:rPrChange w:id="4885" w:author="Peter Freiling" w:date="2018-12-03T12:23:00Z">
                              <w:rPr>
                                <w:ins w:id="4886" w:author="Peter Freiling" w:date="2018-12-03T12:14:00Z"/>
                                <w:rFonts w:ascii="Consolas" w:hAnsi="Consolas"/>
                                <w:color w:val="000000"/>
                              </w:rPr>
                            </w:rPrChange>
                          </w:rPr>
                        </w:pPr>
                        <w:ins w:id="4887" w:author="Peter Freiling" w:date="2018-12-03T12:14:00Z">
                          <w:r w:rsidRPr="00AC1490">
                            <w:rPr>
                              <w:rFonts w:ascii="Consolas" w:hAnsi="Consolas"/>
                              <w:color w:val="000000"/>
                              <w:sz w:val="19"/>
                              <w:szCs w:val="19"/>
                              <w:rPrChange w:id="4888" w:author="Peter Freiling" w:date="2018-12-03T12:23:00Z">
                                <w:rPr>
                                  <w:rFonts w:ascii="Consolas" w:hAnsi="Consolas"/>
                                  <w:color w:val="000000"/>
                                </w:rPr>
                              </w:rPrChange>
                            </w:rPr>
                            <w:t>    (leftPayload, rightPayload) =&gt; </w:t>
                          </w:r>
                          <w:r w:rsidRPr="00AC1490">
                            <w:rPr>
                              <w:rFonts w:ascii="Consolas" w:hAnsi="Consolas"/>
                              <w:color w:val="0000FF"/>
                              <w:sz w:val="19"/>
                              <w:szCs w:val="19"/>
                              <w:rPrChange w:id="4889" w:author="Peter Freiling" w:date="2018-12-03T12:23:00Z">
                                <w:rPr>
                                  <w:rFonts w:ascii="Consolas" w:hAnsi="Consolas"/>
                                  <w:color w:val="0000FF"/>
                                </w:rPr>
                              </w:rPrChange>
                            </w:rPr>
                            <w:t>new</w:t>
                          </w:r>
                        </w:ins>
                      </w:p>
                      <w:p w14:paraId="200CA05D" w14:textId="77777777" w:rsidR="00C06B2E" w:rsidRPr="00AC1490" w:rsidRDefault="00C06B2E" w:rsidP="00C06B2E">
                        <w:pPr>
                          <w:pStyle w:val="HTMLPreformatted"/>
                          <w:shd w:val="clear" w:color="auto" w:fill="FFFFFF"/>
                          <w:rPr>
                            <w:ins w:id="4890" w:author="Peter Freiling" w:date="2018-12-03T12:14:00Z"/>
                            <w:rFonts w:ascii="Consolas" w:hAnsi="Consolas"/>
                            <w:color w:val="000000"/>
                            <w:sz w:val="19"/>
                            <w:szCs w:val="19"/>
                            <w:rPrChange w:id="4891" w:author="Peter Freiling" w:date="2018-12-03T12:23:00Z">
                              <w:rPr>
                                <w:ins w:id="4892" w:author="Peter Freiling" w:date="2018-12-03T12:14:00Z"/>
                                <w:rFonts w:ascii="Consolas" w:hAnsi="Consolas"/>
                                <w:color w:val="000000"/>
                              </w:rPr>
                            </w:rPrChange>
                          </w:rPr>
                        </w:pPr>
                        <w:ins w:id="4893" w:author="Peter Freiling" w:date="2018-12-03T12:14:00Z">
                          <w:r w:rsidRPr="00AC1490">
                            <w:rPr>
                              <w:rFonts w:ascii="Consolas" w:hAnsi="Consolas"/>
                              <w:color w:val="000000"/>
                              <w:sz w:val="19"/>
                              <w:szCs w:val="19"/>
                              <w:rPrChange w:id="4894" w:author="Peter Freiling" w:date="2018-12-03T12:23:00Z">
                                <w:rPr>
                                  <w:rFonts w:ascii="Consolas" w:hAnsi="Consolas"/>
                                  <w:color w:val="000000"/>
                                </w:rPr>
                              </w:rPrChange>
                            </w:rPr>
                            <w:t>    {</w:t>
                          </w:r>
                        </w:ins>
                      </w:p>
                      <w:p w14:paraId="1F70DF10" w14:textId="77777777" w:rsidR="00C06B2E" w:rsidRPr="00AC1490" w:rsidRDefault="00C06B2E" w:rsidP="00C06B2E">
                        <w:pPr>
                          <w:pStyle w:val="HTMLPreformatted"/>
                          <w:shd w:val="clear" w:color="auto" w:fill="FFFFFF"/>
                          <w:rPr>
                            <w:ins w:id="4895" w:author="Peter Freiling" w:date="2018-12-03T12:14:00Z"/>
                            <w:rFonts w:ascii="Consolas" w:hAnsi="Consolas"/>
                            <w:color w:val="000000"/>
                            <w:sz w:val="19"/>
                            <w:szCs w:val="19"/>
                            <w:rPrChange w:id="4896" w:author="Peter Freiling" w:date="2018-12-03T12:23:00Z">
                              <w:rPr>
                                <w:ins w:id="4897" w:author="Peter Freiling" w:date="2018-12-03T12:14:00Z"/>
                                <w:rFonts w:ascii="Consolas" w:hAnsi="Consolas"/>
                                <w:color w:val="000000"/>
                              </w:rPr>
                            </w:rPrChange>
                          </w:rPr>
                        </w:pPr>
                        <w:ins w:id="4898" w:author="Peter Freiling" w:date="2018-12-03T12:14:00Z">
                          <w:r w:rsidRPr="00AC1490">
                            <w:rPr>
                              <w:rFonts w:ascii="Consolas" w:hAnsi="Consolas"/>
                              <w:color w:val="000000"/>
                              <w:sz w:val="19"/>
                              <w:szCs w:val="19"/>
                              <w:rPrChange w:id="4899" w:author="Peter Freiling" w:date="2018-12-03T12:23:00Z">
                                <w:rPr>
                                  <w:rFonts w:ascii="Consolas" w:hAnsi="Consolas"/>
                                  <w:color w:val="000000"/>
                                </w:rPr>
                              </w:rPrChange>
                            </w:rPr>
                            <w:t>        leftPayload.Tick,</w:t>
                          </w:r>
                        </w:ins>
                      </w:p>
                      <w:p w14:paraId="482A2308" w14:textId="77777777" w:rsidR="00C06B2E" w:rsidRPr="00AC1490" w:rsidRDefault="00C06B2E" w:rsidP="00C06B2E">
                        <w:pPr>
                          <w:pStyle w:val="HTMLPreformatted"/>
                          <w:shd w:val="clear" w:color="auto" w:fill="FFFFFF"/>
                          <w:rPr>
                            <w:ins w:id="4900" w:author="Peter Freiling" w:date="2018-12-03T12:14:00Z"/>
                            <w:rFonts w:ascii="Consolas" w:hAnsi="Consolas"/>
                            <w:color w:val="000000"/>
                            <w:sz w:val="19"/>
                            <w:szCs w:val="19"/>
                            <w:rPrChange w:id="4901" w:author="Peter Freiling" w:date="2018-12-03T12:23:00Z">
                              <w:rPr>
                                <w:ins w:id="4902" w:author="Peter Freiling" w:date="2018-12-03T12:14:00Z"/>
                                <w:rFonts w:ascii="Consolas" w:hAnsi="Consolas"/>
                                <w:color w:val="000000"/>
                              </w:rPr>
                            </w:rPrChange>
                          </w:rPr>
                        </w:pPr>
                        <w:ins w:id="4903" w:author="Peter Freiling" w:date="2018-12-03T12:14:00Z">
                          <w:r w:rsidRPr="00AC1490">
                            <w:rPr>
                              <w:rFonts w:ascii="Consolas" w:hAnsi="Consolas"/>
                              <w:color w:val="000000"/>
                              <w:sz w:val="19"/>
                              <w:szCs w:val="19"/>
                              <w:rPrChange w:id="4904" w:author="Peter Freiling" w:date="2018-12-03T12:23:00Z">
                                <w:rPr>
                                  <w:rFonts w:ascii="Consolas" w:hAnsi="Consolas"/>
                                  <w:color w:val="000000"/>
                                </w:rPr>
                              </w:rPrChange>
                            </w:rPr>
                            <w:t>        leftPayload.ProcessId,</w:t>
                          </w:r>
                        </w:ins>
                      </w:p>
                      <w:p w14:paraId="138EC8EB" w14:textId="77777777" w:rsidR="00C06B2E" w:rsidRPr="00AC1490" w:rsidRDefault="00C06B2E" w:rsidP="00C06B2E">
                        <w:pPr>
                          <w:pStyle w:val="HTMLPreformatted"/>
                          <w:shd w:val="clear" w:color="auto" w:fill="FFFFFF"/>
                          <w:rPr>
                            <w:ins w:id="4905" w:author="Peter Freiling" w:date="2018-12-03T12:14:00Z"/>
                            <w:rFonts w:ascii="Consolas" w:hAnsi="Consolas"/>
                            <w:color w:val="000000"/>
                            <w:sz w:val="19"/>
                            <w:szCs w:val="19"/>
                            <w:rPrChange w:id="4906" w:author="Peter Freiling" w:date="2018-12-03T12:23:00Z">
                              <w:rPr>
                                <w:ins w:id="4907" w:author="Peter Freiling" w:date="2018-12-03T12:14:00Z"/>
                                <w:rFonts w:ascii="Consolas" w:hAnsi="Consolas"/>
                                <w:color w:val="000000"/>
                              </w:rPr>
                            </w:rPrChange>
                          </w:rPr>
                        </w:pPr>
                        <w:ins w:id="4908" w:author="Peter Freiling" w:date="2018-12-03T12:14:00Z">
                          <w:r w:rsidRPr="00AC1490">
                            <w:rPr>
                              <w:rFonts w:ascii="Consolas" w:hAnsi="Consolas"/>
                              <w:color w:val="000000"/>
                              <w:sz w:val="19"/>
                              <w:szCs w:val="19"/>
                              <w:rPrChange w:id="4909" w:author="Peter Freiling" w:date="2018-12-03T12:23:00Z">
                                <w:rPr>
                                  <w:rFonts w:ascii="Consolas" w:hAnsi="Consolas"/>
                                  <w:color w:val="000000"/>
                                </w:rPr>
                              </w:rPrChange>
                            </w:rPr>
                            <w:t>        leftPayload.CpuId,</w:t>
                          </w:r>
                        </w:ins>
                      </w:p>
                      <w:p w14:paraId="67BE9F22" w14:textId="77777777" w:rsidR="00C06B2E" w:rsidRPr="00AC1490" w:rsidRDefault="00C06B2E" w:rsidP="00C06B2E">
                        <w:pPr>
                          <w:pStyle w:val="HTMLPreformatted"/>
                          <w:shd w:val="clear" w:color="auto" w:fill="FFFFFF"/>
                          <w:rPr>
                            <w:ins w:id="4910" w:author="Peter Freiling" w:date="2018-12-03T12:14:00Z"/>
                            <w:rFonts w:ascii="Consolas" w:hAnsi="Consolas"/>
                            <w:color w:val="000000"/>
                            <w:sz w:val="19"/>
                            <w:szCs w:val="19"/>
                            <w:rPrChange w:id="4911" w:author="Peter Freiling" w:date="2018-12-03T12:23:00Z">
                              <w:rPr>
                                <w:ins w:id="4912" w:author="Peter Freiling" w:date="2018-12-03T12:14:00Z"/>
                                <w:rFonts w:ascii="Consolas" w:hAnsi="Consolas"/>
                                <w:color w:val="000000"/>
                              </w:rPr>
                            </w:rPrChange>
                          </w:rPr>
                        </w:pPr>
                        <w:ins w:id="4913" w:author="Peter Freiling" w:date="2018-12-03T12:14:00Z">
                          <w:r w:rsidRPr="00AC1490">
                            <w:rPr>
                              <w:rFonts w:ascii="Consolas" w:hAnsi="Consolas"/>
                              <w:color w:val="000000"/>
                              <w:sz w:val="19"/>
                              <w:szCs w:val="19"/>
                              <w:rPrChange w:id="4914" w:author="Peter Freiling" w:date="2018-12-03T12:23:00Z">
                                <w:rPr>
                                  <w:rFonts w:ascii="Consolas" w:hAnsi="Consolas"/>
                                  <w:color w:val="000000"/>
                                </w:rPr>
                              </w:rPrChange>
                            </w:rPr>
                            <w:t>        rightPayload.Name</w:t>
                          </w:r>
                        </w:ins>
                      </w:p>
                      <w:p w14:paraId="16EBCB4C" w14:textId="77777777" w:rsidR="00C06B2E" w:rsidRPr="00AC1490" w:rsidRDefault="00C06B2E" w:rsidP="00C06B2E">
                        <w:pPr>
                          <w:pStyle w:val="HTMLPreformatted"/>
                          <w:shd w:val="clear" w:color="auto" w:fill="FFFFFF"/>
                          <w:rPr>
                            <w:ins w:id="4915" w:author="Peter Freiling" w:date="2018-12-03T12:14:00Z"/>
                            <w:rFonts w:ascii="Consolas" w:hAnsi="Consolas"/>
                            <w:color w:val="000000"/>
                            <w:sz w:val="19"/>
                            <w:szCs w:val="19"/>
                            <w:rPrChange w:id="4916" w:author="Peter Freiling" w:date="2018-12-03T12:23:00Z">
                              <w:rPr>
                                <w:ins w:id="4917" w:author="Peter Freiling" w:date="2018-12-03T12:14:00Z"/>
                                <w:rFonts w:ascii="Consolas" w:hAnsi="Consolas"/>
                                <w:color w:val="000000"/>
                              </w:rPr>
                            </w:rPrChange>
                          </w:rPr>
                        </w:pPr>
                        <w:ins w:id="4918" w:author="Peter Freiling" w:date="2018-12-03T12:14:00Z">
                          <w:r w:rsidRPr="00AC1490">
                            <w:rPr>
                              <w:rFonts w:ascii="Consolas" w:hAnsi="Consolas"/>
                              <w:color w:val="000000"/>
                              <w:sz w:val="19"/>
                              <w:szCs w:val="19"/>
                              <w:rPrChange w:id="4919" w:author="Peter Freiling" w:date="2018-12-03T12:23:00Z">
                                <w:rPr>
                                  <w:rFonts w:ascii="Consolas" w:hAnsi="Consolas"/>
                                  <w:color w:val="000000"/>
                                </w:rPr>
                              </w:rPrChange>
                            </w:rPr>
                            <w:t>    });</w:t>
                          </w:r>
                        </w:ins>
                      </w:p>
                      <w:p w14:paraId="6EE2E452" w14:textId="77777777" w:rsidR="00C06B2E" w:rsidDel="00A54DD1" w:rsidRDefault="00C06B2E" w:rsidP="00C06B2E">
                        <w:pPr>
                          <w:autoSpaceDE w:val="0"/>
                          <w:autoSpaceDN w:val="0"/>
                          <w:adjustRightInd w:val="0"/>
                          <w:spacing w:after="0" w:line="240" w:lineRule="auto"/>
                          <w:rPr>
                            <w:del w:id="4920" w:author="Peter Freiling" w:date="2018-12-03T12:14:00Z"/>
                            <w:rFonts w:ascii="Consolas" w:hAnsi="Consolas" w:cs="Consolas"/>
                            <w:color w:val="000000"/>
                            <w:sz w:val="19"/>
                            <w:szCs w:val="19"/>
                            <w:highlight w:val="white"/>
                          </w:rPr>
                        </w:pPr>
                        <w:ins w:id="4921" w:author="Peter Freiling" w:date="2018-12-03T12:14:00Z">
                          <w:r w:rsidDel="00A54DD1">
                            <w:rPr>
                              <w:rFonts w:ascii="Consolas" w:hAnsi="Consolas" w:cs="Consolas"/>
                              <w:color w:val="0000FF"/>
                              <w:sz w:val="19"/>
                              <w:szCs w:val="19"/>
                              <w:highlight w:val="white"/>
                            </w:rPr>
                            <w:t xml:space="preserve"> </w:t>
                          </w:r>
                        </w:ins>
                        <w:del w:id="4922" w:author="Peter Freiling" w:date="2018-12-03T12:14:00Z">
                          <w:r w:rsidDel="00A54DD1">
                            <w:rPr>
                              <w:rFonts w:ascii="Consolas" w:hAnsi="Consolas" w:cs="Consolas"/>
                              <w:color w:val="0000FF"/>
                              <w:sz w:val="19"/>
                              <w:szCs w:val="19"/>
                              <w:highlight w:val="white"/>
                            </w:rPr>
                            <w:delText>var</w:delText>
                          </w:r>
                          <w:r w:rsidDel="00A54DD1">
                            <w:rPr>
                              <w:rFonts w:ascii="Consolas" w:hAnsi="Consolas" w:cs="Consolas"/>
                              <w:color w:val="000000"/>
                              <w:sz w:val="19"/>
                              <w:szCs w:val="19"/>
                              <w:highlight w:val="white"/>
                            </w:rPr>
                            <w:delText xml:space="preserve"> cSTicks2CoresWithPNames = cSNarrowTicks2Cores.Join(</w:delText>
                          </w:r>
                        </w:del>
                        <w:del w:id="4923" w:author="Peter Freiling" w:date="2018-12-03T12:10:00Z">
                          <w:r w:rsidDel="005B6538">
                            <w:rPr>
                              <w:rFonts w:ascii="Consolas" w:hAnsi="Consolas" w:cs="Consolas"/>
                              <w:color w:val="000000"/>
                              <w:sz w:val="19"/>
                              <w:szCs w:val="19"/>
                              <w:highlight w:val="white"/>
                            </w:rPr>
                            <w:delText>pNamesStream</w:delText>
                          </w:r>
                        </w:del>
                        <w:del w:id="4924" w:author="Peter Freiling" w:date="2018-12-03T12:14:00Z">
                          <w:r w:rsidDel="00A54DD1">
                            <w:rPr>
                              <w:rFonts w:ascii="Consolas" w:hAnsi="Consolas" w:cs="Consolas"/>
                              <w:color w:val="000000"/>
                              <w:sz w:val="19"/>
                              <w:szCs w:val="19"/>
                              <w:highlight w:val="white"/>
                            </w:rPr>
                            <w:delText>, e =&gt; e.</w:delText>
                          </w:r>
                        </w:del>
                        <w:del w:id="4925" w:author="Peter Freiling" w:date="2018-12-03T10:33:00Z">
                          <w:r w:rsidDel="00D77883">
                            <w:rPr>
                              <w:rFonts w:ascii="Consolas" w:hAnsi="Consolas" w:cs="Consolas"/>
                              <w:color w:val="000000"/>
                              <w:sz w:val="19"/>
                              <w:szCs w:val="19"/>
                              <w:highlight w:val="white"/>
                            </w:rPr>
                            <w:delText>PID</w:delText>
                          </w:r>
                        </w:del>
                        <w:del w:id="4926" w:author="Peter Freiling" w:date="2018-12-03T12:14:00Z">
                          <w:r w:rsidDel="00A54DD1">
                            <w:rPr>
                              <w:rFonts w:ascii="Consolas" w:hAnsi="Consolas" w:cs="Consolas"/>
                              <w:color w:val="000000"/>
                              <w:sz w:val="19"/>
                              <w:szCs w:val="19"/>
                              <w:highlight w:val="white"/>
                            </w:rPr>
                            <w:delText>, e =&gt; e.</w:delText>
                          </w:r>
                        </w:del>
                        <w:del w:id="4927" w:author="Peter Freiling" w:date="2018-12-03T10:33:00Z">
                          <w:r w:rsidDel="00D77883">
                            <w:rPr>
                              <w:rFonts w:ascii="Consolas" w:hAnsi="Consolas" w:cs="Consolas"/>
                              <w:color w:val="000000"/>
                              <w:sz w:val="19"/>
                              <w:szCs w:val="19"/>
                              <w:highlight w:val="white"/>
                            </w:rPr>
                            <w:delText>PID</w:delText>
                          </w:r>
                        </w:del>
                        <w:del w:id="4928" w:author="Peter Freiling" w:date="2018-12-03T12:14:00Z">
                          <w:r w:rsidDel="00A54DD1">
                            <w:rPr>
                              <w:rFonts w:ascii="Consolas" w:hAnsi="Consolas" w:cs="Consolas"/>
                              <w:color w:val="000000"/>
                              <w:sz w:val="19"/>
                              <w:szCs w:val="19"/>
                              <w:highlight w:val="white"/>
                            </w:rPr>
                            <w:delText xml:space="preserve">, </w:delText>
                          </w:r>
                        </w:del>
                      </w:p>
                      <w:p w14:paraId="115E0318" w14:textId="77777777" w:rsidR="00C06B2E" w:rsidDel="00A54DD1" w:rsidRDefault="00C06B2E" w:rsidP="00C06B2E">
                        <w:pPr>
                          <w:autoSpaceDE w:val="0"/>
                          <w:autoSpaceDN w:val="0"/>
                          <w:adjustRightInd w:val="0"/>
                          <w:spacing w:after="0" w:line="240" w:lineRule="auto"/>
                          <w:rPr>
                            <w:del w:id="4929" w:author="Peter Freiling" w:date="2018-12-03T12:14:00Z"/>
                            <w:rFonts w:ascii="Consolas" w:hAnsi="Consolas" w:cs="Consolas"/>
                            <w:color w:val="000000"/>
                            <w:sz w:val="19"/>
                            <w:szCs w:val="19"/>
                            <w:highlight w:val="white"/>
                          </w:rPr>
                        </w:pPr>
                        <w:del w:id="4930" w:author="Peter Freiling" w:date="2018-12-03T12:14:00Z">
                          <w:r w:rsidDel="00A54DD1">
                            <w:rPr>
                              <w:rFonts w:ascii="Consolas" w:hAnsi="Consolas" w:cs="Consolas"/>
                              <w:color w:val="000000"/>
                              <w:sz w:val="19"/>
                              <w:szCs w:val="19"/>
                              <w:highlight w:val="white"/>
                            </w:rPr>
                            <w:delText xml:space="preserve">      </w:delText>
                          </w:r>
                        </w:del>
                        <w:ins w:id="4931" w:author="Jonathan Goldstein" w:date="2013-09-24T10:33:00Z">
                          <w:del w:id="4932" w:author="Peter Freiling" w:date="2018-12-03T12:14:00Z">
                            <w:r w:rsidDel="00A54DD1">
                              <w:rPr>
                                <w:rFonts w:ascii="Consolas" w:hAnsi="Consolas" w:cs="Consolas"/>
                                <w:color w:val="000000"/>
                                <w:sz w:val="19"/>
                                <w:szCs w:val="19"/>
                                <w:highlight w:val="white"/>
                              </w:rPr>
                              <w:delText xml:space="preserve"> </w:delText>
                            </w:r>
                          </w:del>
                        </w:ins>
                        <w:del w:id="4933" w:author="Peter Freiling" w:date="2018-12-03T12:14:00Z">
                          <w:r w:rsidDel="00A54DD1">
                            <w:rPr>
                              <w:rFonts w:ascii="Consolas" w:hAnsi="Consolas" w:cs="Consolas"/>
                              <w:color w:val="000000"/>
                              <w:sz w:val="19"/>
                              <w:szCs w:val="19"/>
                              <w:highlight w:val="white"/>
                            </w:rPr>
                            <w:delText xml:space="preserve">  (leftPayload, rightPayload) =&gt; </w:delText>
                          </w:r>
                          <w:r w:rsidDel="00A54DD1">
                            <w:rPr>
                              <w:rFonts w:ascii="Consolas" w:hAnsi="Consolas" w:cs="Consolas"/>
                              <w:color w:val="0000FF"/>
                              <w:sz w:val="19"/>
                              <w:szCs w:val="19"/>
                              <w:highlight w:val="white"/>
                            </w:rPr>
                            <w:delText>new</w:delText>
                          </w:r>
                          <w:r w:rsidDel="00A54DD1">
                            <w:rPr>
                              <w:rFonts w:ascii="Consolas" w:hAnsi="Consolas" w:cs="Consolas"/>
                              <w:color w:val="000000"/>
                              <w:sz w:val="19"/>
                              <w:szCs w:val="19"/>
                              <w:highlight w:val="white"/>
                            </w:rPr>
                            <w:delText xml:space="preserve"> { leftPayload.CSTicks, </w:delText>
                          </w:r>
                        </w:del>
                      </w:p>
                      <w:p w14:paraId="5EA9795F" w14:textId="77777777" w:rsidR="00C06B2E" w:rsidDel="00A54DD1" w:rsidRDefault="00C06B2E" w:rsidP="00C06B2E">
                        <w:pPr>
                          <w:autoSpaceDE w:val="0"/>
                          <w:autoSpaceDN w:val="0"/>
                          <w:adjustRightInd w:val="0"/>
                          <w:spacing w:after="0" w:line="240" w:lineRule="auto"/>
                          <w:rPr>
                            <w:del w:id="4934" w:author="Peter Freiling" w:date="2018-12-03T12:14:00Z"/>
                            <w:rFonts w:ascii="Consolas" w:hAnsi="Consolas" w:cs="Consolas"/>
                            <w:color w:val="000000"/>
                            <w:sz w:val="19"/>
                            <w:szCs w:val="19"/>
                            <w:highlight w:val="white"/>
                          </w:rPr>
                        </w:pPr>
                        <w:del w:id="4935" w:author="Peter Freiling" w:date="2018-12-03T12:14:00Z">
                          <w:r w:rsidDel="00A54DD1">
                            <w:rPr>
                              <w:rFonts w:ascii="Consolas" w:hAnsi="Consolas" w:cs="Consolas"/>
                              <w:color w:val="000000"/>
                              <w:sz w:val="19"/>
                              <w:szCs w:val="19"/>
                              <w:highlight w:val="white"/>
                            </w:rPr>
                            <w:delText xml:space="preserve">                                             leftPayload.</w:delText>
                          </w:r>
                        </w:del>
                        <w:del w:id="4936" w:author="Peter Freiling" w:date="2018-12-03T10:33:00Z">
                          <w:r w:rsidDel="00D77883">
                            <w:rPr>
                              <w:rFonts w:ascii="Consolas" w:hAnsi="Consolas" w:cs="Consolas"/>
                              <w:color w:val="000000"/>
                              <w:sz w:val="19"/>
                              <w:szCs w:val="19"/>
                              <w:highlight w:val="white"/>
                            </w:rPr>
                            <w:delText>PID</w:delText>
                          </w:r>
                        </w:del>
                        <w:del w:id="4937" w:author="Peter Freiling" w:date="2018-12-03T12:14:00Z">
                          <w:r w:rsidDel="00A54DD1">
                            <w:rPr>
                              <w:rFonts w:ascii="Consolas" w:hAnsi="Consolas" w:cs="Consolas"/>
                              <w:color w:val="000000"/>
                              <w:sz w:val="19"/>
                              <w:szCs w:val="19"/>
                              <w:highlight w:val="white"/>
                            </w:rPr>
                            <w:delText xml:space="preserve">, </w:delText>
                          </w:r>
                        </w:del>
                      </w:p>
                      <w:p w14:paraId="26A2208F" w14:textId="77777777" w:rsidR="00C06B2E" w:rsidDel="00A54DD1" w:rsidRDefault="00C06B2E" w:rsidP="00C06B2E">
                        <w:pPr>
                          <w:autoSpaceDE w:val="0"/>
                          <w:autoSpaceDN w:val="0"/>
                          <w:adjustRightInd w:val="0"/>
                          <w:spacing w:after="0" w:line="240" w:lineRule="auto"/>
                          <w:rPr>
                            <w:del w:id="4938" w:author="Peter Freiling" w:date="2018-12-03T12:14:00Z"/>
                            <w:rFonts w:ascii="Consolas" w:hAnsi="Consolas" w:cs="Consolas"/>
                            <w:color w:val="000000"/>
                            <w:sz w:val="19"/>
                            <w:szCs w:val="19"/>
                            <w:highlight w:val="white"/>
                          </w:rPr>
                        </w:pPr>
                        <w:del w:id="4939" w:author="Peter Freiling" w:date="2018-12-03T12:14:00Z">
                          <w:r w:rsidDel="00A54DD1">
                            <w:rPr>
                              <w:rFonts w:ascii="Consolas" w:hAnsi="Consolas" w:cs="Consolas"/>
                              <w:color w:val="000000"/>
                              <w:sz w:val="19"/>
                              <w:szCs w:val="19"/>
                              <w:highlight w:val="white"/>
                            </w:rPr>
                            <w:delText xml:space="preserve">        </w:delText>
                          </w:r>
                        </w:del>
                        <w:ins w:id="4940" w:author="Jonathan Goldstein" w:date="2013-09-24T10:33:00Z">
                          <w:del w:id="4941" w:author="Peter Freiling" w:date="2018-12-03T12:14:00Z">
                            <w:r w:rsidDel="00A54DD1">
                              <w:rPr>
                                <w:rFonts w:ascii="Consolas" w:hAnsi="Consolas" w:cs="Consolas"/>
                                <w:color w:val="000000"/>
                                <w:sz w:val="19"/>
                                <w:szCs w:val="19"/>
                                <w:highlight w:val="white"/>
                              </w:rPr>
                              <w:delText xml:space="preserve"> </w:delText>
                            </w:r>
                          </w:del>
                        </w:ins>
                        <w:del w:id="4942" w:author="Peter Freiling" w:date="2018-12-03T12:14:00Z">
                          <w:r w:rsidDel="00A54DD1">
                            <w:rPr>
                              <w:rFonts w:ascii="Consolas" w:hAnsi="Consolas" w:cs="Consolas"/>
                              <w:color w:val="000000"/>
                              <w:sz w:val="19"/>
                              <w:szCs w:val="19"/>
                              <w:highlight w:val="white"/>
                            </w:rPr>
                            <w:delText xml:space="preserve">                                     leftPayload.</w:delText>
                          </w:r>
                        </w:del>
                        <w:del w:id="4943" w:author="Peter Freiling" w:date="2018-12-03T10:33:00Z">
                          <w:r w:rsidDel="00D77883">
                            <w:rPr>
                              <w:rFonts w:ascii="Consolas" w:hAnsi="Consolas" w:cs="Consolas"/>
                              <w:color w:val="000000"/>
                              <w:sz w:val="19"/>
                              <w:szCs w:val="19"/>
                              <w:highlight w:val="white"/>
                            </w:rPr>
                            <w:delText>CID</w:delText>
                          </w:r>
                        </w:del>
                        <w:del w:id="4944" w:author="Peter Freiling" w:date="2018-12-03T12:14:00Z">
                          <w:r w:rsidDel="00A54DD1">
                            <w:rPr>
                              <w:rFonts w:ascii="Consolas" w:hAnsi="Consolas" w:cs="Consolas"/>
                              <w:color w:val="000000"/>
                              <w:sz w:val="19"/>
                              <w:szCs w:val="19"/>
                              <w:highlight w:val="white"/>
                            </w:rPr>
                            <w:delText xml:space="preserve">, </w:delText>
                          </w:r>
                        </w:del>
                      </w:p>
                      <w:p w14:paraId="34C7C8C5" w14:textId="77777777" w:rsidR="00C06B2E" w:rsidDel="00A54DD1" w:rsidRDefault="00C06B2E" w:rsidP="00C06B2E">
                        <w:pPr>
                          <w:autoSpaceDE w:val="0"/>
                          <w:autoSpaceDN w:val="0"/>
                          <w:adjustRightInd w:val="0"/>
                          <w:spacing w:after="0" w:line="240" w:lineRule="auto"/>
                          <w:rPr>
                            <w:del w:id="4945" w:author="Peter Freiling" w:date="2018-12-03T12:14:00Z"/>
                            <w:rFonts w:ascii="Consolas" w:hAnsi="Consolas" w:cs="Consolas"/>
                            <w:color w:val="000000"/>
                            <w:sz w:val="19"/>
                            <w:szCs w:val="19"/>
                            <w:highlight w:val="white"/>
                          </w:rPr>
                        </w:pPr>
                        <w:del w:id="4946" w:author="Peter Freiling" w:date="2018-12-03T12:14:00Z">
                          <w:r w:rsidDel="00A54DD1">
                            <w:rPr>
                              <w:rFonts w:ascii="Consolas" w:hAnsi="Consolas" w:cs="Consolas"/>
                              <w:color w:val="000000"/>
                              <w:sz w:val="19"/>
                              <w:szCs w:val="19"/>
                              <w:highlight w:val="white"/>
                            </w:rPr>
                            <w:delText xml:space="preserve">         </w:delText>
                          </w:r>
                        </w:del>
                        <w:ins w:id="4947" w:author="Jonathan Goldstein" w:date="2013-09-24T10:33:00Z">
                          <w:del w:id="4948" w:author="Peter Freiling" w:date="2018-12-03T12:14:00Z">
                            <w:r w:rsidDel="00A54DD1">
                              <w:rPr>
                                <w:rFonts w:ascii="Consolas" w:hAnsi="Consolas" w:cs="Consolas"/>
                                <w:color w:val="000000"/>
                                <w:sz w:val="19"/>
                                <w:szCs w:val="19"/>
                                <w:highlight w:val="white"/>
                              </w:rPr>
                              <w:delText xml:space="preserve"> </w:delText>
                            </w:r>
                          </w:del>
                        </w:ins>
                        <w:del w:id="4949" w:author="Peter Freiling" w:date="2018-12-03T12:14:00Z">
                          <w:r w:rsidDel="00A54DD1">
                            <w:rPr>
                              <w:rFonts w:ascii="Consolas" w:hAnsi="Consolas" w:cs="Consolas"/>
                              <w:color w:val="000000"/>
                              <w:sz w:val="19"/>
                              <w:szCs w:val="19"/>
                              <w:highlight w:val="white"/>
                            </w:rPr>
                            <w:delText xml:space="preserve">                                    PName = rightPayload.PName });</w:delText>
                          </w:r>
                        </w:del>
                      </w:p>
                      <w:p w14:paraId="6F6DF798" w14:textId="77777777" w:rsidR="00C06B2E" w:rsidRPr="002A0C24" w:rsidRDefault="00C06B2E" w:rsidP="00C06B2E">
                        <w:pPr>
                          <w:autoSpaceDE w:val="0"/>
                          <w:autoSpaceDN w:val="0"/>
                          <w:adjustRightInd w:val="0"/>
                          <w:spacing w:after="0" w:line="240" w:lineRule="auto"/>
                          <w:rPr>
                            <w:rFonts w:ascii="Consolas" w:hAnsi="Consolas" w:cs="Consolas"/>
                            <w:color w:val="000000"/>
                            <w:sz w:val="19"/>
                            <w:szCs w:val="19"/>
                            <w:highlight w:val="white"/>
                          </w:rPr>
                        </w:pPr>
                      </w:p>
                    </w:txbxContent>
                  </v:textbox>
                </v:shape>
                <v:shape id="Text Box 30" o:spid="_x0000_s1068" type="#_x0000_t202" style="position:absolute;left:190;top:14954;width:638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68C06DBD" w14:textId="03C76504" w:rsidR="00C06B2E" w:rsidRDefault="00C06B2E" w:rsidP="00C06B2E">
                        <w:pPr>
                          <w:pStyle w:val="Caption"/>
                          <w:rPr>
                            <w:noProof/>
                          </w:rPr>
                        </w:pPr>
                        <w:bookmarkStart w:id="4950" w:name="_Ref364154537"/>
                        <w:r>
                          <w:t xml:space="preserve">Figure </w:t>
                        </w:r>
                        <w:r>
                          <w:rPr>
                            <w:noProof/>
                          </w:rPr>
                          <w:fldChar w:fldCharType="begin"/>
                        </w:r>
                        <w:r>
                          <w:rPr>
                            <w:noProof/>
                          </w:rPr>
                          <w:instrText xml:space="preserve"> SEQ Figure \* ARABIC </w:instrText>
                        </w:r>
                        <w:r>
                          <w:rPr>
                            <w:noProof/>
                          </w:rPr>
                          <w:fldChar w:fldCharType="separate"/>
                        </w:r>
                        <w:r w:rsidR="003708C7">
                          <w:rPr>
                            <w:noProof/>
                          </w:rPr>
                          <w:t>23</w:t>
                        </w:r>
                        <w:r>
                          <w:rPr>
                            <w:noProof/>
                          </w:rPr>
                          <w:fldChar w:fldCharType="end"/>
                        </w:r>
                        <w:bookmarkEnd w:id="4950"/>
                        <w:r>
                          <w:t>: Join Query Code</w:t>
                        </w:r>
                      </w:p>
                    </w:txbxContent>
                  </v:textbox>
                </v:shape>
                <w10:anchorlock/>
              </v:group>
            </w:pict>
          </mc:Fallback>
        </mc:AlternateContent>
      </w:r>
    </w:p>
    <w:p w14:paraId="7ECB65AF" w14:textId="675EEE49" w:rsidR="00A17D54" w:rsidRPr="00C248EA" w:rsidRDefault="002A0C24" w:rsidP="00A17D54">
      <w:pPr>
        <w:rPr>
          <w:rFonts w:ascii="Consolas" w:hAnsi="Consolas" w:cs="Consolas"/>
          <w:color w:val="000000"/>
          <w:sz w:val="19"/>
          <w:szCs w:val="19"/>
        </w:rPr>
      </w:pPr>
      <w:r>
        <w:t xml:space="preserve">First, note that the stream on which the method is called (i.e. </w:t>
      </w:r>
      <w:ins w:id="4951" w:author="Peter Freiling" w:date="2018-12-03T12:20:00Z">
        <w:r w:rsidR="00181D59" w:rsidRPr="00181D59">
          <w:rPr>
            <w:rFonts w:ascii="Consolas" w:hAnsi="Consolas"/>
            <w:color w:val="000000"/>
            <w:sz w:val="19"/>
            <w:szCs w:val="19"/>
            <w:rPrChange w:id="4952" w:author="Peter Freiling" w:date="2018-12-03T12:20:00Z">
              <w:rPr>
                <w:rFonts w:ascii="Consolas" w:hAnsi="Consolas"/>
                <w:color w:val="000000"/>
              </w:rPr>
            </w:rPrChange>
          </w:rPr>
          <w:t>contextSwitchTwoCoresNoTemp</w:t>
        </w:r>
      </w:ins>
      <w:del w:id="4953" w:author="Peter Freiling" w:date="2018-12-03T12:20:00Z">
        <w:r w:rsidDel="00181D59">
          <w:rPr>
            <w:rFonts w:ascii="Consolas" w:hAnsi="Consolas" w:cs="Consolas"/>
            <w:color w:val="000000"/>
            <w:sz w:val="19"/>
            <w:szCs w:val="19"/>
            <w:highlight w:val="white"/>
          </w:rPr>
          <w:delText>cSNarrowTicks2Cores</w:delText>
        </w:r>
      </w:del>
      <w:r w:rsidRPr="00A606ED">
        <w:rPr>
          <w:rFonts w:cs="Consolas"/>
          <w:color w:val="000000"/>
        </w:rPr>
        <w:t xml:space="preserve">) is considered the “left” stream. The stream </w:t>
      </w:r>
      <w:r w:rsidR="00A17D54" w:rsidRPr="00A606ED">
        <w:rPr>
          <w:rFonts w:cs="Consolas"/>
          <w:color w:val="000000"/>
        </w:rPr>
        <w:t>with</w:t>
      </w:r>
      <w:r w:rsidRPr="00A606ED">
        <w:rPr>
          <w:rFonts w:cs="Consolas"/>
          <w:color w:val="000000"/>
        </w:rPr>
        <w:t xml:space="preserve"> which </w:t>
      </w:r>
      <w:ins w:id="4954" w:author="Peter Freiling" w:date="2018-12-03T12:20:00Z">
        <w:r w:rsidR="00181D59" w:rsidRPr="001A568C">
          <w:rPr>
            <w:rFonts w:ascii="Consolas" w:hAnsi="Consolas"/>
            <w:color w:val="000000"/>
            <w:sz w:val="19"/>
            <w:szCs w:val="19"/>
          </w:rPr>
          <w:t>contextSwitchTwoCoresNoTemp</w:t>
        </w:r>
        <w:r w:rsidR="00181D59">
          <w:rPr>
            <w:rFonts w:ascii="Consolas" w:hAnsi="Consolas"/>
            <w:color w:val="000000"/>
            <w:sz w:val="19"/>
            <w:szCs w:val="19"/>
          </w:rPr>
          <w:t xml:space="preserve"> </w:t>
        </w:r>
      </w:ins>
      <w:del w:id="4955" w:author="Peter Freiling" w:date="2018-12-03T12:20:00Z">
        <w:r w:rsidR="00A17D54" w:rsidDel="00181D59">
          <w:rPr>
            <w:rFonts w:ascii="Consolas" w:hAnsi="Consolas" w:cs="Consolas"/>
            <w:color w:val="000000"/>
            <w:sz w:val="19"/>
            <w:szCs w:val="19"/>
            <w:highlight w:val="white"/>
          </w:rPr>
          <w:delText>cSNarrowTicks2Cores</w:delText>
        </w:r>
        <w:r w:rsidR="00A17D54" w:rsidDel="00181D59">
          <w:rPr>
            <w:rFonts w:ascii="Consolas" w:hAnsi="Consolas" w:cs="Consolas"/>
            <w:color w:val="000000"/>
            <w:sz w:val="19"/>
            <w:szCs w:val="19"/>
          </w:rPr>
          <w:delText xml:space="preserve"> </w:delText>
        </w:r>
      </w:del>
      <w:r w:rsidRPr="00A606ED">
        <w:rPr>
          <w:rFonts w:cs="Consolas"/>
          <w:color w:val="000000"/>
        </w:rPr>
        <w:t>is join</w:t>
      </w:r>
      <w:r w:rsidR="00A17D54" w:rsidRPr="00A606ED">
        <w:rPr>
          <w:rFonts w:cs="Consolas"/>
          <w:color w:val="000000"/>
        </w:rPr>
        <w:t>ed</w:t>
      </w:r>
      <w:r w:rsidRPr="00A606ED">
        <w:rPr>
          <w:rFonts w:cs="Consolas"/>
          <w:color w:val="000000"/>
        </w:rPr>
        <w:t xml:space="preserve"> is p</w:t>
      </w:r>
      <w:r w:rsidR="00A17D54" w:rsidRPr="00A606ED">
        <w:rPr>
          <w:rFonts w:cs="Consolas"/>
          <w:color w:val="000000"/>
        </w:rPr>
        <w:t>assed in as the first argument</w:t>
      </w:r>
      <w:r w:rsidRPr="00A606ED">
        <w:rPr>
          <w:rFonts w:cs="Consolas"/>
          <w:color w:val="000000"/>
        </w:rPr>
        <w:t xml:space="preserve">. The second and third arguments </w:t>
      </w:r>
      <w:r w:rsidR="00A17D54" w:rsidRPr="00A606ED">
        <w:rPr>
          <w:rFonts w:cs="Consolas"/>
          <w:color w:val="000000"/>
        </w:rPr>
        <w:t xml:space="preserve">are selectors for the left and right fields used in the equality predicate. In this case, we are only producing output for pairs where the </w:t>
      </w:r>
      <w:del w:id="4956" w:author="Peter Freiling" w:date="2018-12-03T10:33:00Z">
        <w:r w:rsidR="00A17D54" w:rsidRPr="00A606ED" w:rsidDel="00D77883">
          <w:rPr>
            <w:rFonts w:cs="Consolas"/>
            <w:color w:val="000000"/>
          </w:rPr>
          <w:delText>PID</w:delText>
        </w:r>
      </w:del>
      <w:ins w:id="4957" w:author="Peter Freiling" w:date="2018-12-03T10:33:00Z">
        <w:r w:rsidR="00D77883">
          <w:rPr>
            <w:rFonts w:cs="Consolas"/>
            <w:color w:val="000000"/>
          </w:rPr>
          <w:t>ProcessId</w:t>
        </w:r>
      </w:ins>
      <w:r w:rsidR="00A17D54" w:rsidRPr="00A606ED">
        <w:rPr>
          <w:rFonts w:cs="Consolas"/>
          <w:color w:val="000000"/>
        </w:rPr>
        <w:t xml:space="preserve">s from the two streams match. Finally, the last argument is a selector, which when output is produced for a pair of events, computes the output payload, given the two input payloads for the pair. In this case we keep all fields from </w:t>
      </w:r>
      <w:ins w:id="4958" w:author="Peter Freiling" w:date="2018-12-03T12:20:00Z">
        <w:r w:rsidR="00181D59" w:rsidRPr="001A568C">
          <w:rPr>
            <w:rFonts w:ascii="Consolas" w:hAnsi="Consolas"/>
            <w:color w:val="000000"/>
            <w:sz w:val="19"/>
            <w:szCs w:val="19"/>
          </w:rPr>
          <w:t>contextSwitchTwoCoresNoTemp</w:t>
        </w:r>
      </w:ins>
      <w:del w:id="4959" w:author="Peter Freiling" w:date="2018-12-03T12:20:00Z">
        <w:r w:rsidR="00A17D54" w:rsidDel="00181D59">
          <w:rPr>
            <w:rFonts w:ascii="Consolas" w:hAnsi="Consolas" w:cs="Consolas"/>
            <w:color w:val="000000"/>
            <w:sz w:val="19"/>
            <w:szCs w:val="19"/>
            <w:highlight w:val="white"/>
          </w:rPr>
          <w:delText>cSNarrowTicks2Cores</w:delText>
        </w:r>
      </w:del>
      <w:r w:rsidR="00A17D54" w:rsidRPr="00A606ED">
        <w:rPr>
          <w:rFonts w:cs="Consolas"/>
          <w:color w:val="000000"/>
        </w:rPr>
        <w:t>, but only keep the</w:t>
      </w:r>
      <w:r w:rsidR="00A17D54">
        <w:rPr>
          <w:rFonts w:ascii="Consolas" w:hAnsi="Consolas" w:cs="Consolas"/>
          <w:color w:val="000000"/>
          <w:sz w:val="19"/>
          <w:szCs w:val="19"/>
        </w:rPr>
        <w:t xml:space="preserve"> </w:t>
      </w:r>
      <w:del w:id="4960" w:author="Peter Freiling" w:date="2018-12-03T12:20:00Z">
        <w:r w:rsidR="00A17D54" w:rsidDel="00181D59">
          <w:rPr>
            <w:rFonts w:ascii="Consolas" w:hAnsi="Consolas" w:cs="Consolas"/>
            <w:color w:val="000000"/>
            <w:sz w:val="19"/>
            <w:szCs w:val="19"/>
            <w:highlight w:val="white"/>
          </w:rPr>
          <w:delText>P</w:delText>
        </w:r>
      </w:del>
      <w:r w:rsidR="00A17D54">
        <w:rPr>
          <w:rFonts w:ascii="Consolas" w:hAnsi="Consolas" w:cs="Consolas"/>
          <w:color w:val="000000"/>
          <w:sz w:val="19"/>
          <w:szCs w:val="19"/>
          <w:highlight w:val="white"/>
        </w:rPr>
        <w:t>Name</w:t>
      </w:r>
      <w:r w:rsidR="00A17D54">
        <w:rPr>
          <w:rFonts w:ascii="Consolas" w:hAnsi="Consolas" w:cs="Consolas"/>
          <w:color w:val="000000"/>
          <w:sz w:val="19"/>
          <w:szCs w:val="19"/>
        </w:rPr>
        <w:t xml:space="preserve"> </w:t>
      </w:r>
      <w:r w:rsidR="00A17D54" w:rsidRPr="00A606ED">
        <w:rPr>
          <w:rFonts w:cs="Consolas"/>
          <w:color w:val="000000"/>
        </w:rPr>
        <w:t xml:space="preserve">field from </w:t>
      </w:r>
      <w:del w:id="4961" w:author="Peter Freiling" w:date="2018-12-03T12:10:00Z">
        <w:r w:rsidR="00A17D54" w:rsidDel="005B6538">
          <w:rPr>
            <w:rFonts w:ascii="Consolas" w:hAnsi="Consolas" w:cs="Consolas"/>
            <w:color w:val="000000"/>
            <w:sz w:val="19"/>
            <w:szCs w:val="19"/>
          </w:rPr>
          <w:delText>pNamesStream</w:delText>
        </w:r>
      </w:del>
      <w:ins w:id="4962" w:author="Peter Freiling" w:date="2018-12-03T12:12:00Z">
        <w:r w:rsidR="00333B06">
          <w:rPr>
            <w:rFonts w:ascii="Consolas" w:hAnsi="Consolas" w:cs="Consolas"/>
            <w:color w:val="000000"/>
            <w:sz w:val="19"/>
            <w:szCs w:val="19"/>
          </w:rPr>
          <w:t>namesStream</w:t>
        </w:r>
      </w:ins>
      <w:r w:rsidR="00A17D54" w:rsidRPr="00A606ED">
        <w:rPr>
          <w:rFonts w:cs="Consolas"/>
          <w:color w:val="000000"/>
        </w:rPr>
        <w:t>. The contents of</w:t>
      </w:r>
      <w:r w:rsidR="00A17D54" w:rsidRPr="00A17D54">
        <w:rPr>
          <w:rFonts w:ascii="Consolas" w:hAnsi="Consolas" w:cs="Consolas"/>
          <w:color w:val="000000"/>
          <w:sz w:val="19"/>
          <w:szCs w:val="19"/>
          <w:highlight w:val="white"/>
        </w:rPr>
        <w:t xml:space="preserve"> </w:t>
      </w:r>
      <w:ins w:id="4963" w:author="Peter Freiling" w:date="2018-12-03T12:21:00Z">
        <w:r w:rsidR="00181D59" w:rsidRPr="00181D59">
          <w:rPr>
            <w:rFonts w:ascii="Consolas" w:hAnsi="Consolas"/>
            <w:color w:val="000000"/>
            <w:sz w:val="19"/>
            <w:szCs w:val="19"/>
            <w:rPrChange w:id="4964" w:author="Peter Freiling" w:date="2018-12-03T12:21:00Z">
              <w:rPr>
                <w:rFonts w:ascii="Consolas" w:hAnsi="Consolas"/>
                <w:color w:val="000000"/>
              </w:rPr>
            </w:rPrChange>
          </w:rPr>
          <w:t>contextSwitchWithNames</w:t>
        </w:r>
        <w:r w:rsidR="00181D59">
          <w:rPr>
            <w:rFonts w:ascii="Consolas" w:hAnsi="Consolas"/>
            <w:color w:val="000000"/>
          </w:rPr>
          <w:t> </w:t>
        </w:r>
      </w:ins>
      <w:del w:id="4965" w:author="Peter Freiling" w:date="2018-12-03T12:21:00Z">
        <w:r w:rsidR="00A17D54" w:rsidDel="00181D59">
          <w:rPr>
            <w:rFonts w:ascii="Consolas" w:hAnsi="Consolas" w:cs="Consolas"/>
            <w:color w:val="000000"/>
            <w:sz w:val="19"/>
            <w:szCs w:val="19"/>
            <w:highlight w:val="white"/>
          </w:rPr>
          <w:delText>c</w:delText>
        </w:r>
      </w:del>
      <w:del w:id="4966" w:author="Peter Freiling" w:date="2018-12-03T10:05:00Z">
        <w:r w:rsidR="00A17D54" w:rsidDel="008B1166">
          <w:rPr>
            <w:rFonts w:ascii="Consolas" w:hAnsi="Consolas" w:cs="Consolas"/>
            <w:color w:val="000000"/>
            <w:sz w:val="19"/>
            <w:szCs w:val="19"/>
            <w:highlight w:val="white"/>
          </w:rPr>
          <w:delText>S</w:delText>
        </w:r>
      </w:del>
      <w:del w:id="4967" w:author="Peter Freiling" w:date="2018-12-03T12:21:00Z">
        <w:r w:rsidR="00A17D54" w:rsidDel="00181D59">
          <w:rPr>
            <w:rFonts w:ascii="Consolas" w:hAnsi="Consolas" w:cs="Consolas"/>
            <w:color w:val="000000"/>
            <w:sz w:val="19"/>
            <w:szCs w:val="19"/>
            <w:highlight w:val="white"/>
          </w:rPr>
          <w:delText>Ticks2CoresWithPNames</w:delText>
        </w:r>
        <w:r w:rsidR="00A17D54" w:rsidDel="00181D59">
          <w:rPr>
            <w:rFonts w:ascii="Consolas" w:hAnsi="Consolas" w:cs="Consolas"/>
            <w:color w:val="000000"/>
            <w:sz w:val="19"/>
            <w:szCs w:val="19"/>
          </w:rPr>
          <w:delText xml:space="preserve"> </w:delText>
        </w:r>
      </w:del>
      <w:r w:rsidR="00A17D54" w:rsidRPr="00A606ED">
        <w:rPr>
          <w:rFonts w:cs="Consolas"/>
          <w:color w:val="000000"/>
        </w:rPr>
        <w:t>are shown in</w:t>
      </w:r>
      <w:r w:rsidR="00A606ED" w:rsidRPr="00A606ED">
        <w:rPr>
          <w:rFonts w:cs="Consolas"/>
          <w:color w:val="000000"/>
        </w:rPr>
        <w:t xml:space="preserve"> </w:t>
      </w:r>
      <w:r w:rsidR="00A606ED" w:rsidRPr="00A606ED">
        <w:rPr>
          <w:rFonts w:cs="Consolas"/>
          <w:color w:val="000000"/>
        </w:rPr>
        <w:fldChar w:fldCharType="begin"/>
      </w:r>
      <w:r w:rsidR="00A606ED" w:rsidRPr="00A606ED">
        <w:rPr>
          <w:rFonts w:cs="Consolas"/>
          <w:color w:val="000000"/>
        </w:rPr>
        <w:instrText xml:space="preserve"> REF _Ref364155467 \h  \* MERGEFORMAT </w:instrText>
      </w:r>
      <w:r w:rsidR="00A606ED" w:rsidRPr="00A606ED">
        <w:rPr>
          <w:rFonts w:cs="Consolas"/>
          <w:color w:val="000000"/>
        </w:rPr>
      </w:r>
      <w:r w:rsidR="00A606ED" w:rsidRPr="00A606ED">
        <w:rPr>
          <w:rFonts w:cs="Consolas"/>
          <w:color w:val="000000"/>
        </w:rPr>
        <w:fldChar w:fldCharType="separate"/>
      </w:r>
      <w:r w:rsidR="00480634">
        <w:t>Figur</w:t>
      </w:r>
      <w:r w:rsidR="00480634">
        <w:t>e</w:t>
      </w:r>
      <w:r w:rsidR="00480634">
        <w:t xml:space="preserve"> </w:t>
      </w:r>
      <w:r w:rsidR="00480634">
        <w:rPr>
          <w:noProof/>
        </w:rPr>
        <w:t>24</w:t>
      </w:r>
      <w:r w:rsidR="00A606ED" w:rsidRPr="00A606ED">
        <w:rPr>
          <w:rFonts w:cs="Consolas"/>
          <w:color w:val="000000"/>
        </w:rPr>
        <w:fldChar w:fldCharType="end"/>
      </w:r>
      <w:r w:rsidR="00A606ED">
        <w:rPr>
          <w:rFonts w:ascii="Consolas" w:hAnsi="Consolas" w:cs="Consolas"/>
          <w:color w:val="000000"/>
          <w:sz w:val="19"/>
          <w:szCs w:val="19"/>
        </w:rPr>
        <w:t>.</w:t>
      </w:r>
    </w:p>
    <w:tbl>
      <w:tblPr>
        <w:tblStyle w:val="GridTable4-Accent4"/>
        <w:tblW w:w="0" w:type="auto"/>
        <w:tblLook w:val="04A0" w:firstRow="1" w:lastRow="0" w:firstColumn="1" w:lastColumn="0" w:noHBand="0" w:noVBand="1"/>
      </w:tblPr>
      <w:tblGrid>
        <w:gridCol w:w="1426"/>
        <w:gridCol w:w="1184"/>
        <w:gridCol w:w="1547"/>
        <w:gridCol w:w="1668"/>
        <w:gridCol w:w="1184"/>
        <w:gridCol w:w="2273"/>
      </w:tblGrid>
      <w:tr w:rsidR="00A17D54" w14:paraId="6713EE2B" w14:textId="285FB656" w:rsidTr="00F11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08D44C" w14:textId="77777777" w:rsidR="00A17D54" w:rsidRDefault="00A17D54" w:rsidP="00F11C2B">
            <w:pPr>
              <w:rPr>
                <w:rFonts w:ascii="Consolas" w:hAnsi="Consolas" w:cs="Consolas"/>
              </w:rPr>
            </w:pPr>
            <w:r>
              <w:rPr>
                <w:rFonts w:ascii="Consolas" w:hAnsi="Consolas" w:cs="Consolas"/>
              </w:rPr>
              <w:t>Start</w:t>
            </w:r>
            <w:del w:id="4968" w:author="Peter Freiling" w:date="2018-12-03T12:40:00Z">
              <w:r w:rsidDel="000837C9">
                <w:rPr>
                  <w:rFonts w:ascii="Consolas" w:hAnsi="Consolas" w:cs="Consolas"/>
                </w:rPr>
                <w:delText xml:space="preserve"> </w:delText>
              </w:r>
            </w:del>
            <w:r>
              <w:rPr>
                <w:rFonts w:ascii="Consolas" w:hAnsi="Consolas" w:cs="Consolas"/>
              </w:rPr>
              <w:t>Time</w:t>
            </w:r>
          </w:p>
        </w:tc>
        <w:tc>
          <w:tcPr>
            <w:tcW w:w="0" w:type="auto"/>
          </w:tcPr>
          <w:p w14:paraId="59C54CD6" w14:textId="77777777" w:rsidR="00A17D54" w:rsidRPr="009B3C69" w:rsidRDefault="00A17D54" w:rsidP="00F11C2B">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End</w:t>
            </w:r>
            <w:del w:id="4969" w:author="Peter Freiling" w:date="2018-12-03T12:40:00Z">
              <w:r w:rsidDel="000837C9">
                <w:rPr>
                  <w:rFonts w:ascii="Consolas" w:hAnsi="Consolas" w:cs="Consolas"/>
                </w:rPr>
                <w:delText xml:space="preserve"> </w:delText>
              </w:r>
            </w:del>
            <w:r>
              <w:rPr>
                <w:rFonts w:ascii="Consolas" w:hAnsi="Consolas" w:cs="Consolas"/>
              </w:rPr>
              <w:t>Time</w:t>
            </w:r>
          </w:p>
        </w:tc>
        <w:tc>
          <w:tcPr>
            <w:tcW w:w="0" w:type="auto"/>
          </w:tcPr>
          <w:p w14:paraId="012196CC" w14:textId="26FE1E15" w:rsidR="00A17D54" w:rsidRPr="009B3C69" w:rsidRDefault="00A17D54" w:rsidP="00F11C2B">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4970" w:author="Peter Freiling" w:date="2018-12-03T10:05:00Z">
              <w:r w:rsidRPr="009B3C69" w:rsidDel="008B1166">
                <w:rPr>
                  <w:rFonts w:ascii="Consolas" w:hAnsi="Consolas" w:cs="Consolas"/>
                </w:rPr>
                <w:delText>CSTicks</w:delText>
              </w:r>
            </w:del>
            <w:ins w:id="4971" w:author="Peter Freiling" w:date="2018-12-03T10:12:00Z">
              <w:r w:rsidR="00AE44CC">
                <w:rPr>
                  <w:rFonts w:ascii="Consolas" w:hAnsi="Consolas" w:cs="Consolas"/>
                </w:rPr>
                <w:t>Tick</w:t>
              </w:r>
            </w:ins>
          </w:p>
        </w:tc>
        <w:tc>
          <w:tcPr>
            <w:tcW w:w="0" w:type="auto"/>
          </w:tcPr>
          <w:p w14:paraId="00A2B68D" w14:textId="468834B0" w:rsidR="00A17D54" w:rsidRPr="009B3C69" w:rsidRDefault="00A17D54" w:rsidP="00F11C2B">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4972" w:author="Peter Freiling" w:date="2018-12-03T10:32:00Z">
              <w:r w:rsidRPr="009B3C69" w:rsidDel="00D77883">
                <w:rPr>
                  <w:rFonts w:ascii="Consolas" w:hAnsi="Consolas" w:cs="Consolas"/>
                </w:rPr>
                <w:delText>PID</w:delText>
              </w:r>
            </w:del>
            <w:ins w:id="4973" w:author="Peter Freiling" w:date="2018-12-03T10:32:00Z">
              <w:r w:rsidR="00D77883">
                <w:rPr>
                  <w:rFonts w:ascii="Consolas" w:hAnsi="Consolas" w:cs="Consolas"/>
                </w:rPr>
                <w:t>ProcessId</w:t>
              </w:r>
            </w:ins>
          </w:p>
        </w:tc>
        <w:tc>
          <w:tcPr>
            <w:tcW w:w="0" w:type="auto"/>
          </w:tcPr>
          <w:p w14:paraId="7D41F9AA" w14:textId="637779B4" w:rsidR="00A17D54" w:rsidRPr="009B3C69" w:rsidRDefault="00A17D54" w:rsidP="00F11C2B">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4974" w:author="Peter Freiling" w:date="2018-12-03T10:33:00Z">
              <w:r w:rsidRPr="009B3C69" w:rsidDel="00D77883">
                <w:rPr>
                  <w:rFonts w:ascii="Consolas" w:hAnsi="Consolas" w:cs="Consolas"/>
                </w:rPr>
                <w:delText>CID</w:delText>
              </w:r>
            </w:del>
            <w:ins w:id="4975" w:author="Peter Freiling" w:date="2018-12-03T10:33:00Z">
              <w:r w:rsidR="00D77883">
                <w:rPr>
                  <w:rFonts w:ascii="Consolas" w:hAnsi="Consolas" w:cs="Consolas"/>
                </w:rPr>
                <w:t>CpuId</w:t>
              </w:r>
            </w:ins>
          </w:p>
        </w:tc>
        <w:tc>
          <w:tcPr>
            <w:tcW w:w="0" w:type="auto"/>
          </w:tcPr>
          <w:p w14:paraId="7AE2BD1B" w14:textId="316E8C78" w:rsidR="00A17D54" w:rsidRPr="009B3C69" w:rsidRDefault="00A17D54" w:rsidP="00F11C2B">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4976" w:author="Peter Freiling" w:date="2018-12-03T12:40:00Z">
              <w:r w:rsidDel="000837C9">
                <w:rPr>
                  <w:rFonts w:ascii="Consolas" w:hAnsi="Consolas" w:cs="Consolas"/>
                </w:rPr>
                <w:delText>P</w:delText>
              </w:r>
            </w:del>
            <w:r>
              <w:rPr>
                <w:rFonts w:ascii="Consolas" w:hAnsi="Consolas" w:cs="Consolas"/>
              </w:rPr>
              <w:t>Name</w:t>
            </w:r>
          </w:p>
        </w:tc>
      </w:tr>
      <w:tr w:rsidR="00A17D54" w14:paraId="129C3CF1" w14:textId="677DBA07" w:rsidTr="00F11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4DF6F" w14:textId="77777777" w:rsidR="00A17D54" w:rsidRPr="007B60C3" w:rsidRDefault="00A17D54" w:rsidP="00F11C2B">
            <w:pPr>
              <w:rPr>
                <w:rFonts w:ascii="Consolas" w:hAnsi="Consolas" w:cs="Consolas"/>
                <w:b w:val="0"/>
              </w:rPr>
            </w:pPr>
            <w:r w:rsidRPr="007B60C3">
              <w:rPr>
                <w:rFonts w:ascii="Consolas" w:hAnsi="Consolas" w:cs="Consolas"/>
                <w:b w:val="0"/>
              </w:rPr>
              <w:t>0</w:t>
            </w:r>
          </w:p>
        </w:tc>
        <w:tc>
          <w:tcPr>
            <w:tcW w:w="0" w:type="auto"/>
          </w:tcPr>
          <w:p w14:paraId="0A1C69D0"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7F1404C9"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0</w:t>
            </w:r>
          </w:p>
        </w:tc>
        <w:tc>
          <w:tcPr>
            <w:tcW w:w="0" w:type="auto"/>
          </w:tcPr>
          <w:p w14:paraId="3E089B01"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6B2F59FD"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5D569D3F" w14:textId="659EB4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Word</w:t>
            </w:r>
          </w:p>
        </w:tc>
      </w:tr>
      <w:tr w:rsidR="00A17D54" w14:paraId="6426ED4D" w14:textId="5EDB59A5" w:rsidTr="00F11C2B">
        <w:tc>
          <w:tcPr>
            <w:cnfStyle w:val="001000000000" w:firstRow="0" w:lastRow="0" w:firstColumn="1" w:lastColumn="0" w:oddVBand="0" w:evenVBand="0" w:oddHBand="0" w:evenHBand="0" w:firstRowFirstColumn="0" w:firstRowLastColumn="0" w:lastRowFirstColumn="0" w:lastRowLastColumn="0"/>
            <w:tcW w:w="0" w:type="auto"/>
          </w:tcPr>
          <w:p w14:paraId="0EDAB11C" w14:textId="77777777" w:rsidR="00A17D54" w:rsidRPr="007B60C3" w:rsidRDefault="00A17D54" w:rsidP="00F11C2B">
            <w:pPr>
              <w:rPr>
                <w:rFonts w:ascii="Consolas" w:hAnsi="Consolas" w:cs="Consolas"/>
                <w:b w:val="0"/>
              </w:rPr>
            </w:pPr>
            <w:r w:rsidRPr="007B60C3">
              <w:rPr>
                <w:rFonts w:ascii="Consolas" w:hAnsi="Consolas" w:cs="Consolas"/>
                <w:b w:val="0"/>
              </w:rPr>
              <w:t>0</w:t>
            </w:r>
          </w:p>
        </w:tc>
        <w:tc>
          <w:tcPr>
            <w:tcW w:w="0" w:type="auto"/>
          </w:tcPr>
          <w:p w14:paraId="76C9448D" w14:textId="77777777" w:rsidR="00A17D54" w:rsidRPr="007B60C3" w:rsidRDefault="00A17D54"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2257DD12" w14:textId="77777777" w:rsidR="00A17D54" w:rsidRPr="007B60C3" w:rsidRDefault="00A17D54"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0</w:t>
            </w:r>
          </w:p>
        </w:tc>
        <w:tc>
          <w:tcPr>
            <w:tcW w:w="0" w:type="auto"/>
          </w:tcPr>
          <w:p w14:paraId="1FC8BB28" w14:textId="77777777" w:rsidR="00A17D54" w:rsidRPr="007B60C3" w:rsidRDefault="00A17D54"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w:t>
            </w:r>
          </w:p>
        </w:tc>
        <w:tc>
          <w:tcPr>
            <w:tcW w:w="0" w:type="auto"/>
          </w:tcPr>
          <w:p w14:paraId="72C0A92C" w14:textId="77777777" w:rsidR="00A17D54" w:rsidRPr="007B60C3" w:rsidRDefault="00A17D54"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200AEE07" w14:textId="1B807B29" w:rsidR="00A17D54" w:rsidRPr="007B60C3" w:rsidRDefault="00A606ED"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Excel</w:t>
            </w:r>
          </w:p>
        </w:tc>
      </w:tr>
      <w:tr w:rsidR="00A17D54" w14:paraId="467FE418" w14:textId="5E5A4946" w:rsidTr="00F11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6A879A" w14:textId="77777777" w:rsidR="00A17D54" w:rsidRPr="007B60C3" w:rsidRDefault="00A17D54" w:rsidP="00F11C2B">
            <w:pPr>
              <w:rPr>
                <w:rFonts w:ascii="Consolas" w:hAnsi="Consolas" w:cs="Consolas"/>
                <w:b w:val="0"/>
              </w:rPr>
            </w:pPr>
            <w:r w:rsidRPr="007B60C3">
              <w:rPr>
                <w:rFonts w:ascii="Consolas" w:hAnsi="Consolas" w:cs="Consolas"/>
                <w:b w:val="0"/>
              </w:rPr>
              <w:t>120</w:t>
            </w:r>
          </w:p>
        </w:tc>
        <w:tc>
          <w:tcPr>
            <w:tcW w:w="0" w:type="auto"/>
          </w:tcPr>
          <w:p w14:paraId="45E0F69D"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121</w:t>
            </w:r>
          </w:p>
        </w:tc>
        <w:tc>
          <w:tcPr>
            <w:tcW w:w="0" w:type="auto"/>
          </w:tcPr>
          <w:p w14:paraId="6261AC71"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120</w:t>
            </w:r>
          </w:p>
        </w:tc>
        <w:tc>
          <w:tcPr>
            <w:tcW w:w="0" w:type="auto"/>
          </w:tcPr>
          <w:p w14:paraId="582148DC"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0FF509A6"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48B9EE40" w14:textId="2A95EDCB" w:rsidR="00A17D54" w:rsidRPr="007B60C3" w:rsidRDefault="00A606ED"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Internet Explorer</w:t>
            </w:r>
          </w:p>
        </w:tc>
      </w:tr>
      <w:tr w:rsidR="00A17D54" w14:paraId="07970B1B" w14:textId="1FF5F5B4" w:rsidTr="00F11C2B">
        <w:tc>
          <w:tcPr>
            <w:cnfStyle w:val="001000000000" w:firstRow="0" w:lastRow="0" w:firstColumn="1" w:lastColumn="0" w:oddVBand="0" w:evenVBand="0" w:oddHBand="0" w:evenHBand="0" w:firstRowFirstColumn="0" w:firstRowLastColumn="0" w:lastRowFirstColumn="0" w:lastRowLastColumn="0"/>
            <w:tcW w:w="0" w:type="auto"/>
          </w:tcPr>
          <w:p w14:paraId="335E4ECD" w14:textId="77777777" w:rsidR="00A17D54" w:rsidRPr="007B60C3" w:rsidRDefault="00A17D54" w:rsidP="00F11C2B">
            <w:pPr>
              <w:rPr>
                <w:rFonts w:ascii="Consolas" w:hAnsi="Consolas" w:cs="Consolas"/>
                <w:b w:val="0"/>
              </w:rPr>
            </w:pPr>
            <w:r w:rsidRPr="007B60C3">
              <w:rPr>
                <w:rFonts w:ascii="Consolas" w:hAnsi="Consolas" w:cs="Consolas"/>
                <w:b w:val="0"/>
              </w:rPr>
              <w:t>300</w:t>
            </w:r>
          </w:p>
        </w:tc>
        <w:tc>
          <w:tcPr>
            <w:tcW w:w="0" w:type="auto"/>
          </w:tcPr>
          <w:p w14:paraId="4401DF65" w14:textId="77777777" w:rsidR="00A17D54" w:rsidRPr="007B60C3" w:rsidRDefault="00A17D54"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301</w:t>
            </w:r>
          </w:p>
        </w:tc>
        <w:tc>
          <w:tcPr>
            <w:tcW w:w="0" w:type="auto"/>
          </w:tcPr>
          <w:p w14:paraId="16E40620" w14:textId="77777777" w:rsidR="00A17D54" w:rsidRPr="007B60C3" w:rsidRDefault="00A17D54"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300</w:t>
            </w:r>
          </w:p>
        </w:tc>
        <w:tc>
          <w:tcPr>
            <w:tcW w:w="0" w:type="auto"/>
          </w:tcPr>
          <w:p w14:paraId="44CBCAB3" w14:textId="77777777" w:rsidR="00A17D54" w:rsidRPr="007B60C3" w:rsidRDefault="00A17D54"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592BFD08" w14:textId="77777777" w:rsidR="00A17D54" w:rsidRPr="007B60C3" w:rsidRDefault="00A17D54"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39DFB5CF" w14:textId="0812F9EA" w:rsidR="00A17D54" w:rsidRPr="007B60C3" w:rsidRDefault="00A606ED"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Word</w:t>
            </w:r>
          </w:p>
        </w:tc>
      </w:tr>
      <w:tr w:rsidR="00A17D54" w14:paraId="779123FD" w14:textId="564EA19C" w:rsidTr="00F11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91AD33" w14:textId="77777777" w:rsidR="00A17D54" w:rsidRPr="007B60C3" w:rsidRDefault="00A17D54" w:rsidP="00F11C2B">
            <w:pPr>
              <w:rPr>
                <w:rFonts w:ascii="Consolas" w:hAnsi="Consolas" w:cs="Consolas"/>
                <w:b w:val="0"/>
              </w:rPr>
            </w:pPr>
            <w:r w:rsidRPr="007B60C3">
              <w:rPr>
                <w:rFonts w:ascii="Consolas" w:hAnsi="Consolas" w:cs="Consolas"/>
                <w:b w:val="0"/>
              </w:rPr>
              <w:t>1800</w:t>
            </w:r>
          </w:p>
        </w:tc>
        <w:tc>
          <w:tcPr>
            <w:tcW w:w="0" w:type="auto"/>
          </w:tcPr>
          <w:p w14:paraId="17AE65AE"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1801</w:t>
            </w:r>
          </w:p>
        </w:tc>
        <w:tc>
          <w:tcPr>
            <w:tcW w:w="0" w:type="auto"/>
          </w:tcPr>
          <w:p w14:paraId="187F8A1F"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1800</w:t>
            </w:r>
          </w:p>
        </w:tc>
        <w:tc>
          <w:tcPr>
            <w:tcW w:w="0" w:type="auto"/>
          </w:tcPr>
          <w:p w14:paraId="6FE28CCB"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4</w:t>
            </w:r>
          </w:p>
        </w:tc>
        <w:tc>
          <w:tcPr>
            <w:tcW w:w="0" w:type="auto"/>
          </w:tcPr>
          <w:p w14:paraId="6140372A"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219ACE97" w14:textId="3C7F5C47" w:rsidR="00A17D54" w:rsidRPr="007B60C3" w:rsidRDefault="00A606ED"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Visual Studio</w:t>
            </w:r>
          </w:p>
        </w:tc>
      </w:tr>
      <w:tr w:rsidR="00A17D54" w14:paraId="69893174" w14:textId="4AF4466E" w:rsidTr="00F11C2B">
        <w:tc>
          <w:tcPr>
            <w:cnfStyle w:val="001000000000" w:firstRow="0" w:lastRow="0" w:firstColumn="1" w:lastColumn="0" w:oddVBand="0" w:evenVBand="0" w:oddHBand="0" w:evenHBand="0" w:firstRowFirstColumn="0" w:firstRowLastColumn="0" w:lastRowFirstColumn="0" w:lastRowLastColumn="0"/>
            <w:tcW w:w="0" w:type="auto"/>
          </w:tcPr>
          <w:p w14:paraId="161EAA08" w14:textId="77777777" w:rsidR="00A17D54" w:rsidRPr="007B60C3" w:rsidRDefault="00A17D54" w:rsidP="00F11C2B">
            <w:pPr>
              <w:rPr>
                <w:rFonts w:ascii="Consolas" w:hAnsi="Consolas" w:cs="Consolas"/>
                <w:b w:val="0"/>
              </w:rPr>
            </w:pPr>
            <w:r w:rsidRPr="007B60C3">
              <w:rPr>
                <w:rFonts w:ascii="Consolas" w:hAnsi="Consolas" w:cs="Consolas"/>
                <w:b w:val="0"/>
              </w:rPr>
              <w:t>3540</w:t>
            </w:r>
          </w:p>
        </w:tc>
        <w:tc>
          <w:tcPr>
            <w:tcW w:w="0" w:type="auto"/>
          </w:tcPr>
          <w:p w14:paraId="316DB7F8" w14:textId="77777777" w:rsidR="00A17D54" w:rsidRPr="007B60C3" w:rsidRDefault="00A17D54"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3541</w:t>
            </w:r>
          </w:p>
        </w:tc>
        <w:tc>
          <w:tcPr>
            <w:tcW w:w="0" w:type="auto"/>
          </w:tcPr>
          <w:p w14:paraId="59376E5F" w14:textId="77777777" w:rsidR="00A17D54" w:rsidRPr="007B60C3" w:rsidRDefault="00A17D54"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3540</w:t>
            </w:r>
          </w:p>
        </w:tc>
        <w:tc>
          <w:tcPr>
            <w:tcW w:w="0" w:type="auto"/>
          </w:tcPr>
          <w:p w14:paraId="3E922514" w14:textId="77777777" w:rsidR="00A17D54" w:rsidRPr="007B60C3" w:rsidRDefault="00A17D54"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07A53FB2" w14:textId="77777777" w:rsidR="00A17D54" w:rsidRPr="007B60C3" w:rsidRDefault="00A17D54"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183EC00E" w14:textId="54D04303" w:rsidR="00A17D54" w:rsidRPr="007B60C3" w:rsidRDefault="00A606ED" w:rsidP="00F11C2B">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Internet Explorer</w:t>
            </w:r>
          </w:p>
        </w:tc>
      </w:tr>
      <w:tr w:rsidR="00A17D54" w14:paraId="1B5AB250" w14:textId="3A5AA79D" w:rsidTr="00F11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B2C45" w14:textId="77777777" w:rsidR="00A17D54" w:rsidRPr="007B60C3" w:rsidRDefault="00A17D54" w:rsidP="00F11C2B">
            <w:pPr>
              <w:rPr>
                <w:rFonts w:ascii="Consolas" w:hAnsi="Consolas" w:cs="Consolas"/>
                <w:b w:val="0"/>
              </w:rPr>
            </w:pPr>
            <w:r w:rsidRPr="007B60C3">
              <w:rPr>
                <w:rFonts w:ascii="Consolas" w:hAnsi="Consolas" w:cs="Consolas"/>
                <w:b w:val="0"/>
              </w:rPr>
              <w:t>3600</w:t>
            </w:r>
          </w:p>
        </w:tc>
        <w:tc>
          <w:tcPr>
            <w:tcW w:w="0" w:type="auto"/>
          </w:tcPr>
          <w:p w14:paraId="2C1E39F2"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3601</w:t>
            </w:r>
          </w:p>
        </w:tc>
        <w:tc>
          <w:tcPr>
            <w:tcW w:w="0" w:type="auto"/>
          </w:tcPr>
          <w:p w14:paraId="1EA1BB74"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3600</w:t>
            </w:r>
          </w:p>
        </w:tc>
        <w:tc>
          <w:tcPr>
            <w:tcW w:w="0" w:type="auto"/>
          </w:tcPr>
          <w:p w14:paraId="3DA11002" w14:textId="77777777" w:rsidR="00A17D54" w:rsidRPr="007B60C3" w:rsidRDefault="00A17D54" w:rsidP="00F11C2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66EFDF69" w14:textId="77777777" w:rsidR="00A17D54" w:rsidRPr="007B60C3" w:rsidRDefault="00A17D54" w:rsidP="00F11C2B">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42DCF34C" w14:textId="6C1C251D" w:rsidR="00A17D54" w:rsidRPr="007B60C3" w:rsidRDefault="00A606ED" w:rsidP="00A606ED">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Word</w:t>
            </w:r>
          </w:p>
        </w:tc>
      </w:tr>
    </w:tbl>
    <w:p w14:paraId="248B4826" w14:textId="4DB12A4D" w:rsidR="00A606ED" w:rsidRDefault="00A606ED">
      <w:pPr>
        <w:pStyle w:val="Caption"/>
      </w:pPr>
      <w:bookmarkStart w:id="4977" w:name="_Ref364155467"/>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24</w:t>
      </w:r>
      <w:r w:rsidR="00904F8B">
        <w:rPr>
          <w:noProof/>
        </w:rPr>
        <w:fldChar w:fldCharType="end"/>
      </w:r>
      <w:bookmarkEnd w:id="4977"/>
      <w:r>
        <w:t>: Join Query Result</w:t>
      </w:r>
      <w:ins w:id="4978" w:author="Peter Freiling" w:date="2018-12-03T13:09:00Z">
        <w:r w:rsidR="009E0D65">
          <w:t>, contextSwitchWithNames</w:t>
        </w:r>
      </w:ins>
    </w:p>
    <w:p w14:paraId="3CFA8410" w14:textId="147BF517" w:rsidR="00A17D54" w:rsidRDefault="00A606ED" w:rsidP="00B216B6">
      <w:pPr>
        <w:rPr>
          <w:rFonts w:cs="Consolas"/>
          <w:color w:val="000000"/>
        </w:rPr>
      </w:pPr>
      <w:r w:rsidRPr="00A606ED">
        <w:rPr>
          <w:rFonts w:cs="Consolas"/>
          <w:color w:val="000000"/>
        </w:rPr>
        <w:t xml:space="preserve">One important aspect of the output in </w:t>
      </w:r>
      <w:r w:rsidRPr="00A606ED">
        <w:rPr>
          <w:rFonts w:cs="Consolas"/>
          <w:color w:val="000000"/>
        </w:rPr>
        <w:fldChar w:fldCharType="begin"/>
      </w:r>
      <w:r w:rsidRPr="00A606ED">
        <w:rPr>
          <w:rFonts w:cs="Consolas"/>
          <w:color w:val="000000"/>
        </w:rPr>
        <w:instrText xml:space="preserve"> REF _Ref364155467 \h  \* MERGEFORMAT </w:instrText>
      </w:r>
      <w:r w:rsidRPr="00A606ED">
        <w:rPr>
          <w:rFonts w:cs="Consolas"/>
          <w:color w:val="000000"/>
        </w:rPr>
      </w:r>
      <w:r w:rsidRPr="00A606ED">
        <w:rPr>
          <w:rFonts w:cs="Consolas"/>
          <w:color w:val="000000"/>
        </w:rPr>
        <w:fldChar w:fldCharType="separate"/>
      </w:r>
      <w:r w:rsidR="00480634">
        <w:t xml:space="preserve">Figure </w:t>
      </w:r>
      <w:r w:rsidR="00480634">
        <w:rPr>
          <w:noProof/>
        </w:rPr>
        <w:t>24</w:t>
      </w:r>
      <w:r w:rsidRPr="00A606ED">
        <w:rPr>
          <w:rFonts w:cs="Consolas"/>
          <w:color w:val="000000"/>
        </w:rPr>
        <w:fldChar w:fldCharType="end"/>
      </w:r>
      <w:r>
        <w:rPr>
          <w:rFonts w:cs="Consolas"/>
          <w:color w:val="000000"/>
        </w:rPr>
        <w:t xml:space="preserve"> are the lifetimes. They are identical to the lifetimes of </w:t>
      </w:r>
      <w:del w:id="4979" w:author="Peter Freiling" w:date="2018-12-03T12:21:00Z">
        <w:r w:rsidDel="00B536FC">
          <w:rPr>
            <w:rFonts w:ascii="Consolas" w:hAnsi="Consolas" w:cs="Consolas"/>
            <w:color w:val="000000"/>
            <w:sz w:val="19"/>
            <w:szCs w:val="19"/>
            <w:highlight w:val="white"/>
          </w:rPr>
          <w:delText>cSNarrowTicks2Cores</w:delText>
        </w:r>
      </w:del>
      <w:ins w:id="4980" w:author="Peter Freiling" w:date="2018-12-03T12:21:00Z">
        <w:r w:rsidR="00B536FC">
          <w:rPr>
            <w:rFonts w:ascii="Consolas" w:hAnsi="Consolas" w:cs="Consolas"/>
            <w:color w:val="000000"/>
            <w:sz w:val="19"/>
            <w:szCs w:val="19"/>
            <w:highlight w:val="white"/>
          </w:rPr>
          <w:t>contextSwitchTwoCoresNoTemp</w:t>
        </w:r>
      </w:ins>
      <w:r>
        <w:rPr>
          <w:rFonts w:cs="Consolas"/>
          <w:color w:val="000000"/>
        </w:rPr>
        <w:t xml:space="preserve">. This makes sense when one considers that for all output producing pairs of events, </w:t>
      </w:r>
      <w:del w:id="4981" w:author="James Terwilliger" w:date="2013-08-26T18:03:00Z">
        <w:r>
          <w:rPr>
            <w:rFonts w:cs="Consolas"/>
            <w:color w:val="000000"/>
          </w:rPr>
          <w:delText xml:space="preserve">the  </w:delText>
        </w:r>
        <w:r>
          <w:rPr>
            <w:rFonts w:ascii="Consolas" w:hAnsi="Consolas" w:cs="Consolas"/>
            <w:color w:val="000000"/>
            <w:sz w:val="19"/>
            <w:szCs w:val="19"/>
            <w:highlight w:val="white"/>
          </w:rPr>
          <w:delText>cSNarrowTicks2Cores</w:delText>
        </w:r>
      </w:del>
      <w:ins w:id="4982" w:author="James Terwilliger" w:date="2013-08-26T18:03:00Z">
        <w:r w:rsidR="00DA2E67">
          <w:rPr>
            <w:rFonts w:cs="Consolas"/>
            <w:color w:val="000000"/>
          </w:rPr>
          <w:t xml:space="preserve">the </w:t>
        </w:r>
        <w:del w:id="4983" w:author="Peter Freiling" w:date="2018-12-03T12:21:00Z">
          <w:r w:rsidR="00DA2E67" w:rsidDel="00B536FC">
            <w:rPr>
              <w:rFonts w:cs="Consolas"/>
              <w:color w:val="000000"/>
            </w:rPr>
            <w:delText>cSNarrowTicks2Cores</w:delText>
          </w:r>
        </w:del>
      </w:ins>
      <w:ins w:id="4984" w:author="Peter Freiling" w:date="2018-12-03T12:21:00Z">
        <w:r w:rsidR="00B536FC">
          <w:rPr>
            <w:rFonts w:cs="Consolas"/>
            <w:color w:val="000000"/>
          </w:rPr>
          <w:t>contextSwitchTwoCoresNoTemp</w:t>
        </w:r>
      </w:ins>
      <w:r>
        <w:rPr>
          <w:rFonts w:cs="Consolas"/>
          <w:color w:val="000000"/>
        </w:rPr>
        <w:t xml:space="preserve"> event</w:t>
      </w:r>
      <w:r w:rsidR="004D77ED">
        <w:rPr>
          <w:rFonts w:cs="Consolas"/>
          <w:color w:val="000000"/>
        </w:rPr>
        <w:t>’s</w:t>
      </w:r>
      <w:r>
        <w:rPr>
          <w:rFonts w:cs="Consolas"/>
          <w:color w:val="000000"/>
        </w:rPr>
        <w:t xml:space="preserve"> lifetime is a subset of the </w:t>
      </w:r>
      <w:del w:id="4985" w:author="Peter Freiling" w:date="2018-12-03T12:10:00Z">
        <w:r w:rsidR="004D77ED" w:rsidDel="005B6538">
          <w:rPr>
            <w:rFonts w:ascii="Consolas" w:hAnsi="Consolas" w:cs="Consolas"/>
            <w:color w:val="000000"/>
            <w:sz w:val="19"/>
            <w:szCs w:val="19"/>
            <w:highlight w:val="white"/>
          </w:rPr>
          <w:delText>pNamesStream</w:delText>
        </w:r>
      </w:del>
      <w:ins w:id="4986" w:author="Peter Freiling" w:date="2018-12-03T12:12:00Z">
        <w:r w:rsidR="00333B06">
          <w:rPr>
            <w:rFonts w:ascii="Consolas" w:hAnsi="Consolas" w:cs="Consolas"/>
            <w:color w:val="000000"/>
            <w:sz w:val="19"/>
            <w:szCs w:val="19"/>
            <w:highlight w:val="white"/>
          </w:rPr>
          <w:t>namesStream</w:t>
        </w:r>
      </w:ins>
      <w:r w:rsidR="004D77ED">
        <w:rPr>
          <w:rFonts w:cs="Consolas"/>
          <w:color w:val="000000"/>
        </w:rPr>
        <w:t xml:space="preserve"> </w:t>
      </w:r>
      <w:r>
        <w:rPr>
          <w:rFonts w:cs="Consolas"/>
          <w:color w:val="000000"/>
        </w:rPr>
        <w:t>event</w:t>
      </w:r>
      <w:r w:rsidR="004D77ED">
        <w:rPr>
          <w:rFonts w:cs="Consolas"/>
          <w:color w:val="000000"/>
        </w:rPr>
        <w:t>’s</w:t>
      </w:r>
      <w:r>
        <w:rPr>
          <w:rFonts w:cs="Consolas"/>
          <w:color w:val="000000"/>
        </w:rPr>
        <w:t xml:space="preserve"> lifetime</w:t>
      </w:r>
      <w:r w:rsidR="004D77ED">
        <w:rPr>
          <w:rFonts w:cs="Consolas"/>
          <w:color w:val="000000"/>
        </w:rPr>
        <w:t xml:space="preserve">. </w:t>
      </w:r>
      <w:del w:id="4987" w:author="Peter Freiling" w:date="2018-12-03T12:25:00Z">
        <w:r w:rsidR="004D77ED" w:rsidDel="00DF3B39">
          <w:rPr>
            <w:rFonts w:cs="Consolas"/>
            <w:color w:val="000000"/>
          </w:rPr>
          <w:delText xml:space="preserve">This means that the  </w:delText>
        </w:r>
        <w:r w:rsidR="004D77ED" w:rsidDel="00DF3B39">
          <w:rPr>
            <w:rFonts w:ascii="Consolas" w:hAnsi="Consolas" w:cs="Consolas"/>
            <w:color w:val="000000"/>
            <w:sz w:val="19"/>
            <w:szCs w:val="19"/>
            <w:highlight w:val="white"/>
          </w:rPr>
          <w:delText>cSNarrowTicks2Cores</w:delText>
        </w:r>
      </w:del>
      <w:ins w:id="4988" w:author="James Terwilliger" w:date="2013-08-26T18:03:00Z">
        <w:del w:id="4989" w:author="Peter Freiling" w:date="2018-12-03T12:25:00Z">
          <w:r w:rsidR="00DA2E67" w:rsidDel="00DF3B39">
            <w:rPr>
              <w:rFonts w:cs="Consolas"/>
              <w:color w:val="000000"/>
            </w:rPr>
            <w:delText>t</w:delText>
          </w:r>
        </w:del>
      </w:ins>
      <w:ins w:id="4990" w:author="Peter Freiling" w:date="2018-12-03T12:25:00Z">
        <w:r w:rsidR="00DF3B39">
          <w:rPr>
            <w:rFonts w:cs="Consolas"/>
            <w:color w:val="000000"/>
          </w:rPr>
          <w:t>T</w:t>
        </w:r>
      </w:ins>
      <w:ins w:id="4991" w:author="James Terwilliger" w:date="2013-08-26T18:03:00Z">
        <w:r w:rsidR="00DA2E67">
          <w:rPr>
            <w:rFonts w:cs="Consolas"/>
            <w:color w:val="000000"/>
          </w:rPr>
          <w:t xml:space="preserve">he </w:t>
        </w:r>
        <w:del w:id="4992" w:author="Peter Freiling" w:date="2018-12-03T12:21:00Z">
          <w:r w:rsidR="00DA2E67" w:rsidDel="00B536FC">
            <w:rPr>
              <w:rFonts w:cs="Consolas"/>
              <w:color w:val="000000"/>
            </w:rPr>
            <w:delText>cSNarrowTicks2Cores</w:delText>
          </w:r>
        </w:del>
      </w:ins>
      <w:ins w:id="4993" w:author="Peter Freiling" w:date="2018-12-03T12:21:00Z">
        <w:r w:rsidR="00B536FC">
          <w:rPr>
            <w:rFonts w:cs="Consolas"/>
            <w:color w:val="000000"/>
          </w:rPr>
          <w:t>contextSwitchTwoCoresNoTemp</w:t>
        </w:r>
      </w:ins>
      <w:r w:rsidR="004D77ED">
        <w:rPr>
          <w:rFonts w:cs="Consolas"/>
          <w:color w:val="000000"/>
        </w:rPr>
        <w:t xml:space="preserve"> event’s lifetime is exactly the period of time during which both payloads were used in the calculation of output. It is therefore this period of time in which the output was produced.</w:t>
      </w:r>
    </w:p>
    <w:p w14:paraId="3EBDFE44" w14:textId="2CCD8030" w:rsidR="004D77ED" w:rsidRDefault="00DF3B39" w:rsidP="00B216B6">
      <w:pPr>
        <w:rPr>
          <w:rFonts w:cs="Consolas"/>
          <w:color w:val="000000"/>
        </w:rPr>
      </w:pPr>
      <w:r>
        <w:rPr>
          <w:rFonts w:cs="Consolas"/>
          <w:noProof/>
          <w:color w:val="000000"/>
        </w:rPr>
        <mc:AlternateContent>
          <mc:Choice Requires="wpg">
            <w:drawing>
              <wp:anchor distT="0" distB="0" distL="114300" distR="114300" simplePos="0" relativeHeight="251633695" behindDoc="0" locked="0" layoutInCell="1" allowOverlap="1" wp14:anchorId="361F43A2" wp14:editId="7BBA9663">
                <wp:simplePos x="0" y="0"/>
                <wp:positionH relativeFrom="column">
                  <wp:posOffset>0</wp:posOffset>
                </wp:positionH>
                <wp:positionV relativeFrom="paragraph">
                  <wp:posOffset>400685</wp:posOffset>
                </wp:positionV>
                <wp:extent cx="6400800" cy="1895475"/>
                <wp:effectExtent l="0" t="0" r="0" b="9525"/>
                <wp:wrapSquare wrapText="bothSides"/>
                <wp:docPr id="265" name="Group 265"/>
                <wp:cNvGraphicFramePr/>
                <a:graphic xmlns:a="http://schemas.openxmlformats.org/drawingml/2006/main">
                  <a:graphicData uri="http://schemas.microsoft.com/office/word/2010/wordprocessingGroup">
                    <wpg:wgp>
                      <wpg:cNvGrpSpPr/>
                      <wpg:grpSpPr>
                        <a:xfrm>
                          <a:off x="0" y="0"/>
                          <a:ext cx="6400800" cy="1895475"/>
                          <a:chOff x="0" y="0"/>
                          <a:chExt cx="6400800" cy="1895475"/>
                        </a:xfrm>
                      </wpg:grpSpPr>
                      <wps:wsp>
                        <wps:cNvPr id="31" name="Text Box 31"/>
                        <wps:cNvSpPr txBox="1">
                          <a:spLocks noChangeArrowheads="1"/>
                        </wps:cNvSpPr>
                        <wps:spPr bwMode="auto">
                          <a:xfrm>
                            <a:off x="0" y="0"/>
                            <a:ext cx="6381750" cy="1600200"/>
                          </a:xfrm>
                          <a:prstGeom prst="rect">
                            <a:avLst/>
                          </a:prstGeom>
                          <a:solidFill>
                            <a:srgbClr val="FFFFFF"/>
                          </a:solidFill>
                          <a:ln w="9525">
                            <a:solidFill>
                              <a:srgbClr val="000000"/>
                            </a:solidFill>
                            <a:miter lim="800000"/>
                            <a:headEnd/>
                            <a:tailEnd/>
                          </a:ln>
                        </wps:spPr>
                        <wps:txbx>
                          <w:txbxContent>
                            <w:p w14:paraId="0947B618" w14:textId="77777777" w:rsidR="00DF3B39" w:rsidRPr="00DF3B39" w:rsidRDefault="00DF3B39" w:rsidP="00DF3B39">
                              <w:pPr>
                                <w:pStyle w:val="HTMLPreformatted"/>
                                <w:shd w:val="clear" w:color="auto" w:fill="FFFFFF"/>
                                <w:rPr>
                                  <w:ins w:id="4994" w:author="Peter Freiling" w:date="2018-12-03T12:24:00Z"/>
                                  <w:rFonts w:ascii="Consolas" w:hAnsi="Consolas"/>
                                  <w:color w:val="000000"/>
                                  <w:sz w:val="19"/>
                                  <w:szCs w:val="19"/>
                                  <w:rPrChange w:id="4995" w:author="Peter Freiling" w:date="2018-12-03T12:24:00Z">
                                    <w:rPr>
                                      <w:ins w:id="4996" w:author="Peter Freiling" w:date="2018-12-03T12:24:00Z"/>
                                      <w:rFonts w:ascii="Consolas" w:hAnsi="Consolas"/>
                                      <w:color w:val="000000"/>
                                    </w:rPr>
                                  </w:rPrChange>
                                </w:rPr>
                              </w:pPr>
                              <w:ins w:id="4997" w:author="Peter Freiling" w:date="2018-12-03T12:24:00Z">
                                <w:r w:rsidRPr="00DF3B39">
                                  <w:rPr>
                                    <w:rFonts w:ascii="Consolas" w:hAnsi="Consolas"/>
                                    <w:color w:val="0000FF"/>
                                    <w:sz w:val="19"/>
                                    <w:szCs w:val="19"/>
                                    <w:rPrChange w:id="4998" w:author="Peter Freiling" w:date="2018-12-03T12:24:00Z">
                                      <w:rPr>
                                        <w:rFonts w:ascii="Consolas" w:hAnsi="Consolas"/>
                                        <w:color w:val="0000FF"/>
                                      </w:rPr>
                                    </w:rPrChange>
                                  </w:rPr>
                                  <w:t>var</w:t>
                                </w:r>
                                <w:r w:rsidRPr="00DF3B39">
                                  <w:rPr>
                                    <w:rFonts w:ascii="Consolas" w:hAnsi="Consolas"/>
                                    <w:color w:val="000000"/>
                                    <w:sz w:val="19"/>
                                    <w:szCs w:val="19"/>
                                    <w:rPrChange w:id="4999" w:author="Peter Freiling" w:date="2018-12-03T12:24:00Z">
                                      <w:rPr>
                                        <w:rFonts w:ascii="Consolas" w:hAnsi="Consolas"/>
                                        <w:color w:val="000000"/>
                                      </w:rPr>
                                    </w:rPrChange>
                                  </w:rPr>
                                  <w:t> contextSwitchWithNames = </w:t>
                                </w:r>
                                <w:r w:rsidRPr="00DF3B39">
                                  <w:rPr>
                                    <w:rFonts w:ascii="Consolas" w:hAnsi="Consolas"/>
                                    <w:color w:val="0000FF"/>
                                    <w:sz w:val="19"/>
                                    <w:szCs w:val="19"/>
                                    <w:rPrChange w:id="5000" w:author="Peter Freiling" w:date="2018-12-03T12:24:00Z">
                                      <w:rPr>
                                        <w:rFonts w:ascii="Consolas" w:hAnsi="Consolas"/>
                                        <w:color w:val="0000FF"/>
                                      </w:rPr>
                                    </w:rPrChange>
                                  </w:rPr>
                                  <w:t>from</w:t>
                                </w:r>
                                <w:r w:rsidRPr="00DF3B39">
                                  <w:rPr>
                                    <w:rFonts w:ascii="Consolas" w:hAnsi="Consolas"/>
                                    <w:color w:val="000000"/>
                                    <w:sz w:val="19"/>
                                    <w:szCs w:val="19"/>
                                    <w:rPrChange w:id="5001" w:author="Peter Freiling" w:date="2018-12-03T12:24:00Z">
                                      <w:rPr>
                                        <w:rFonts w:ascii="Consolas" w:hAnsi="Consolas"/>
                                        <w:color w:val="000000"/>
                                      </w:rPr>
                                    </w:rPrChange>
                                  </w:rPr>
                                  <w:t> leftPayload </w:t>
                                </w:r>
                                <w:r w:rsidRPr="00DF3B39">
                                  <w:rPr>
                                    <w:rFonts w:ascii="Consolas" w:hAnsi="Consolas"/>
                                    <w:color w:val="0000FF"/>
                                    <w:sz w:val="19"/>
                                    <w:szCs w:val="19"/>
                                    <w:rPrChange w:id="5002" w:author="Peter Freiling" w:date="2018-12-03T12:24:00Z">
                                      <w:rPr>
                                        <w:rFonts w:ascii="Consolas" w:hAnsi="Consolas"/>
                                        <w:color w:val="0000FF"/>
                                      </w:rPr>
                                    </w:rPrChange>
                                  </w:rPr>
                                  <w:t>in</w:t>
                                </w:r>
                                <w:r w:rsidRPr="00DF3B39">
                                  <w:rPr>
                                    <w:rFonts w:ascii="Consolas" w:hAnsi="Consolas"/>
                                    <w:color w:val="000000"/>
                                    <w:sz w:val="19"/>
                                    <w:szCs w:val="19"/>
                                    <w:rPrChange w:id="5003" w:author="Peter Freiling" w:date="2018-12-03T12:24:00Z">
                                      <w:rPr>
                                        <w:rFonts w:ascii="Consolas" w:hAnsi="Consolas"/>
                                        <w:color w:val="000000"/>
                                      </w:rPr>
                                    </w:rPrChange>
                                  </w:rPr>
                                  <w:t> contextSwitchTwoCoresNoTemp</w:t>
                                </w:r>
                              </w:ins>
                            </w:p>
                            <w:p w14:paraId="1F217BCE" w14:textId="77777777" w:rsidR="00DF3B39" w:rsidRPr="00DF3B39" w:rsidRDefault="00DF3B39" w:rsidP="00DF3B39">
                              <w:pPr>
                                <w:pStyle w:val="HTMLPreformatted"/>
                                <w:shd w:val="clear" w:color="auto" w:fill="FFFFFF"/>
                                <w:rPr>
                                  <w:ins w:id="5004" w:author="Peter Freiling" w:date="2018-12-03T12:24:00Z"/>
                                  <w:rFonts w:ascii="Consolas" w:hAnsi="Consolas"/>
                                  <w:color w:val="000000"/>
                                  <w:sz w:val="19"/>
                                  <w:szCs w:val="19"/>
                                  <w:rPrChange w:id="5005" w:author="Peter Freiling" w:date="2018-12-03T12:24:00Z">
                                    <w:rPr>
                                      <w:ins w:id="5006" w:author="Peter Freiling" w:date="2018-12-03T12:24:00Z"/>
                                      <w:rFonts w:ascii="Consolas" w:hAnsi="Consolas"/>
                                      <w:color w:val="000000"/>
                                    </w:rPr>
                                  </w:rPrChange>
                                </w:rPr>
                              </w:pPr>
                              <w:ins w:id="5007" w:author="Peter Freiling" w:date="2018-12-03T12:24:00Z">
                                <w:r w:rsidRPr="00DF3B39">
                                  <w:rPr>
                                    <w:rFonts w:ascii="Consolas" w:hAnsi="Consolas"/>
                                    <w:color w:val="000000"/>
                                    <w:sz w:val="19"/>
                                    <w:szCs w:val="19"/>
                                    <w:rPrChange w:id="5008" w:author="Peter Freiling" w:date="2018-12-03T12:24:00Z">
                                      <w:rPr>
                                        <w:rFonts w:ascii="Consolas" w:hAnsi="Consolas"/>
                                        <w:color w:val="000000"/>
                                      </w:rPr>
                                    </w:rPrChange>
                                  </w:rPr>
                                  <w:t>                             </w:t>
                                </w:r>
                                <w:r w:rsidRPr="00DF3B39">
                                  <w:rPr>
                                    <w:rFonts w:ascii="Consolas" w:hAnsi="Consolas"/>
                                    <w:color w:val="0000FF"/>
                                    <w:sz w:val="19"/>
                                    <w:szCs w:val="19"/>
                                    <w:rPrChange w:id="5009" w:author="Peter Freiling" w:date="2018-12-03T12:24:00Z">
                                      <w:rPr>
                                        <w:rFonts w:ascii="Consolas" w:hAnsi="Consolas"/>
                                        <w:color w:val="0000FF"/>
                                      </w:rPr>
                                    </w:rPrChange>
                                  </w:rPr>
                                  <w:t>join</w:t>
                                </w:r>
                                <w:r w:rsidRPr="00DF3B39">
                                  <w:rPr>
                                    <w:rFonts w:ascii="Consolas" w:hAnsi="Consolas"/>
                                    <w:color w:val="000000"/>
                                    <w:sz w:val="19"/>
                                    <w:szCs w:val="19"/>
                                    <w:rPrChange w:id="5010" w:author="Peter Freiling" w:date="2018-12-03T12:24:00Z">
                                      <w:rPr>
                                        <w:rFonts w:ascii="Consolas" w:hAnsi="Consolas"/>
                                        <w:color w:val="000000"/>
                                      </w:rPr>
                                    </w:rPrChange>
                                  </w:rPr>
                                  <w:t> rightPayload </w:t>
                                </w:r>
                                <w:r w:rsidRPr="00DF3B39">
                                  <w:rPr>
                                    <w:rFonts w:ascii="Consolas" w:hAnsi="Consolas"/>
                                    <w:color w:val="0000FF"/>
                                    <w:sz w:val="19"/>
                                    <w:szCs w:val="19"/>
                                    <w:rPrChange w:id="5011" w:author="Peter Freiling" w:date="2018-12-03T12:24:00Z">
                                      <w:rPr>
                                        <w:rFonts w:ascii="Consolas" w:hAnsi="Consolas"/>
                                        <w:color w:val="0000FF"/>
                                      </w:rPr>
                                    </w:rPrChange>
                                  </w:rPr>
                                  <w:t>in</w:t>
                                </w:r>
                                <w:r w:rsidRPr="00DF3B39">
                                  <w:rPr>
                                    <w:rFonts w:ascii="Consolas" w:hAnsi="Consolas"/>
                                    <w:color w:val="000000"/>
                                    <w:sz w:val="19"/>
                                    <w:szCs w:val="19"/>
                                    <w:rPrChange w:id="5012" w:author="Peter Freiling" w:date="2018-12-03T12:24:00Z">
                                      <w:rPr>
                                        <w:rFonts w:ascii="Consolas" w:hAnsi="Consolas"/>
                                        <w:color w:val="000000"/>
                                      </w:rPr>
                                    </w:rPrChange>
                                  </w:rPr>
                                  <w:t> namesStream </w:t>
                                </w:r>
                                <w:r w:rsidRPr="00DF3B39">
                                  <w:rPr>
                                    <w:rFonts w:ascii="Consolas" w:hAnsi="Consolas"/>
                                    <w:color w:val="0000FF"/>
                                    <w:sz w:val="19"/>
                                    <w:szCs w:val="19"/>
                                    <w:rPrChange w:id="5013" w:author="Peter Freiling" w:date="2018-12-03T12:24:00Z">
                                      <w:rPr>
                                        <w:rFonts w:ascii="Consolas" w:hAnsi="Consolas"/>
                                        <w:color w:val="0000FF"/>
                                      </w:rPr>
                                    </w:rPrChange>
                                  </w:rPr>
                                  <w:t>on</w:t>
                                </w:r>
                              </w:ins>
                            </w:p>
                            <w:p w14:paraId="62975371" w14:textId="77777777" w:rsidR="00DF3B39" w:rsidRPr="00DF3B39" w:rsidRDefault="00DF3B39" w:rsidP="00DF3B39">
                              <w:pPr>
                                <w:pStyle w:val="HTMLPreformatted"/>
                                <w:shd w:val="clear" w:color="auto" w:fill="FFFFFF"/>
                                <w:rPr>
                                  <w:ins w:id="5014" w:author="Peter Freiling" w:date="2018-12-03T12:24:00Z"/>
                                  <w:rFonts w:ascii="Consolas" w:hAnsi="Consolas"/>
                                  <w:color w:val="000000"/>
                                  <w:sz w:val="19"/>
                                  <w:szCs w:val="19"/>
                                  <w:rPrChange w:id="5015" w:author="Peter Freiling" w:date="2018-12-03T12:24:00Z">
                                    <w:rPr>
                                      <w:ins w:id="5016" w:author="Peter Freiling" w:date="2018-12-03T12:24:00Z"/>
                                      <w:rFonts w:ascii="Consolas" w:hAnsi="Consolas"/>
                                      <w:color w:val="000000"/>
                                    </w:rPr>
                                  </w:rPrChange>
                                </w:rPr>
                              </w:pPr>
                              <w:ins w:id="5017" w:author="Peter Freiling" w:date="2018-12-03T12:24:00Z">
                                <w:r w:rsidRPr="00DF3B39">
                                  <w:rPr>
                                    <w:rFonts w:ascii="Consolas" w:hAnsi="Consolas"/>
                                    <w:color w:val="000000"/>
                                    <w:sz w:val="19"/>
                                    <w:szCs w:val="19"/>
                                    <w:rPrChange w:id="5018" w:author="Peter Freiling" w:date="2018-12-03T12:24:00Z">
                                      <w:rPr>
                                        <w:rFonts w:ascii="Consolas" w:hAnsi="Consolas"/>
                                        <w:color w:val="000000"/>
                                      </w:rPr>
                                    </w:rPrChange>
                                  </w:rPr>
                                  <w:t>                                 leftPayload.ProcessId </w:t>
                                </w:r>
                                <w:r w:rsidRPr="00DF3B39">
                                  <w:rPr>
                                    <w:rFonts w:ascii="Consolas" w:hAnsi="Consolas"/>
                                    <w:color w:val="0000FF"/>
                                    <w:sz w:val="19"/>
                                    <w:szCs w:val="19"/>
                                    <w:rPrChange w:id="5019" w:author="Peter Freiling" w:date="2018-12-03T12:24:00Z">
                                      <w:rPr>
                                        <w:rFonts w:ascii="Consolas" w:hAnsi="Consolas"/>
                                        <w:color w:val="0000FF"/>
                                      </w:rPr>
                                    </w:rPrChange>
                                  </w:rPr>
                                  <w:t>equals</w:t>
                                </w:r>
                                <w:r w:rsidRPr="00DF3B39">
                                  <w:rPr>
                                    <w:rFonts w:ascii="Consolas" w:hAnsi="Consolas"/>
                                    <w:color w:val="000000"/>
                                    <w:sz w:val="19"/>
                                    <w:szCs w:val="19"/>
                                    <w:rPrChange w:id="5020" w:author="Peter Freiling" w:date="2018-12-03T12:24:00Z">
                                      <w:rPr>
                                        <w:rFonts w:ascii="Consolas" w:hAnsi="Consolas"/>
                                        <w:color w:val="000000"/>
                                      </w:rPr>
                                    </w:rPrChange>
                                  </w:rPr>
                                  <w:t> rightPayload.ProcessId</w:t>
                                </w:r>
                              </w:ins>
                            </w:p>
                            <w:p w14:paraId="62690C70" w14:textId="77777777" w:rsidR="00DF3B39" w:rsidRPr="00DF3B39" w:rsidRDefault="00DF3B39" w:rsidP="00DF3B39">
                              <w:pPr>
                                <w:pStyle w:val="HTMLPreformatted"/>
                                <w:shd w:val="clear" w:color="auto" w:fill="FFFFFF"/>
                                <w:rPr>
                                  <w:ins w:id="5021" w:author="Peter Freiling" w:date="2018-12-03T12:24:00Z"/>
                                  <w:rFonts w:ascii="Consolas" w:hAnsi="Consolas"/>
                                  <w:color w:val="000000"/>
                                  <w:sz w:val="19"/>
                                  <w:szCs w:val="19"/>
                                  <w:rPrChange w:id="5022" w:author="Peter Freiling" w:date="2018-12-03T12:24:00Z">
                                    <w:rPr>
                                      <w:ins w:id="5023" w:author="Peter Freiling" w:date="2018-12-03T12:24:00Z"/>
                                      <w:rFonts w:ascii="Consolas" w:hAnsi="Consolas"/>
                                      <w:color w:val="000000"/>
                                    </w:rPr>
                                  </w:rPrChange>
                                </w:rPr>
                              </w:pPr>
                              <w:ins w:id="5024" w:author="Peter Freiling" w:date="2018-12-03T12:24:00Z">
                                <w:r w:rsidRPr="00DF3B39">
                                  <w:rPr>
                                    <w:rFonts w:ascii="Consolas" w:hAnsi="Consolas"/>
                                    <w:color w:val="000000"/>
                                    <w:sz w:val="19"/>
                                    <w:szCs w:val="19"/>
                                    <w:rPrChange w:id="5025" w:author="Peter Freiling" w:date="2018-12-03T12:24:00Z">
                                      <w:rPr>
                                        <w:rFonts w:ascii="Consolas" w:hAnsi="Consolas"/>
                                        <w:color w:val="000000"/>
                                      </w:rPr>
                                    </w:rPrChange>
                                  </w:rPr>
                                  <w:t>                             </w:t>
                                </w:r>
                                <w:r w:rsidRPr="00DF3B39">
                                  <w:rPr>
                                    <w:rFonts w:ascii="Consolas" w:hAnsi="Consolas"/>
                                    <w:color w:val="0000FF"/>
                                    <w:sz w:val="19"/>
                                    <w:szCs w:val="19"/>
                                    <w:rPrChange w:id="5026" w:author="Peter Freiling" w:date="2018-12-03T12:24:00Z">
                                      <w:rPr>
                                        <w:rFonts w:ascii="Consolas" w:hAnsi="Consolas"/>
                                        <w:color w:val="0000FF"/>
                                      </w:rPr>
                                    </w:rPrChange>
                                  </w:rPr>
                                  <w:t>select</w:t>
                                </w:r>
                                <w:r w:rsidRPr="00DF3B39">
                                  <w:rPr>
                                    <w:rFonts w:ascii="Consolas" w:hAnsi="Consolas"/>
                                    <w:color w:val="000000"/>
                                    <w:sz w:val="19"/>
                                    <w:szCs w:val="19"/>
                                    <w:rPrChange w:id="5027" w:author="Peter Freiling" w:date="2018-12-03T12:24:00Z">
                                      <w:rPr>
                                        <w:rFonts w:ascii="Consolas" w:hAnsi="Consolas"/>
                                        <w:color w:val="000000"/>
                                      </w:rPr>
                                    </w:rPrChange>
                                  </w:rPr>
                                  <w:t> </w:t>
                                </w:r>
                                <w:r w:rsidRPr="00DF3B39">
                                  <w:rPr>
                                    <w:rFonts w:ascii="Consolas" w:hAnsi="Consolas"/>
                                    <w:color w:val="0000FF"/>
                                    <w:sz w:val="19"/>
                                    <w:szCs w:val="19"/>
                                    <w:rPrChange w:id="5028" w:author="Peter Freiling" w:date="2018-12-03T12:24:00Z">
                                      <w:rPr>
                                        <w:rFonts w:ascii="Consolas" w:hAnsi="Consolas"/>
                                        <w:color w:val="0000FF"/>
                                      </w:rPr>
                                    </w:rPrChange>
                                  </w:rPr>
                                  <w:t>new</w:t>
                                </w:r>
                              </w:ins>
                            </w:p>
                            <w:p w14:paraId="730EFE39" w14:textId="77777777" w:rsidR="00DF3B39" w:rsidRPr="00DF3B39" w:rsidRDefault="00DF3B39" w:rsidP="00DF3B39">
                              <w:pPr>
                                <w:pStyle w:val="HTMLPreformatted"/>
                                <w:shd w:val="clear" w:color="auto" w:fill="FFFFFF"/>
                                <w:rPr>
                                  <w:ins w:id="5029" w:author="Peter Freiling" w:date="2018-12-03T12:24:00Z"/>
                                  <w:rFonts w:ascii="Consolas" w:hAnsi="Consolas"/>
                                  <w:color w:val="000000"/>
                                  <w:sz w:val="19"/>
                                  <w:szCs w:val="19"/>
                                  <w:rPrChange w:id="5030" w:author="Peter Freiling" w:date="2018-12-03T12:24:00Z">
                                    <w:rPr>
                                      <w:ins w:id="5031" w:author="Peter Freiling" w:date="2018-12-03T12:24:00Z"/>
                                      <w:rFonts w:ascii="Consolas" w:hAnsi="Consolas"/>
                                      <w:color w:val="000000"/>
                                    </w:rPr>
                                  </w:rPrChange>
                                </w:rPr>
                              </w:pPr>
                              <w:ins w:id="5032" w:author="Peter Freiling" w:date="2018-12-03T12:24:00Z">
                                <w:r w:rsidRPr="00DF3B39">
                                  <w:rPr>
                                    <w:rFonts w:ascii="Consolas" w:hAnsi="Consolas"/>
                                    <w:color w:val="000000"/>
                                    <w:sz w:val="19"/>
                                    <w:szCs w:val="19"/>
                                    <w:rPrChange w:id="5033" w:author="Peter Freiling" w:date="2018-12-03T12:24:00Z">
                                      <w:rPr>
                                        <w:rFonts w:ascii="Consolas" w:hAnsi="Consolas"/>
                                        <w:color w:val="000000"/>
                                      </w:rPr>
                                    </w:rPrChange>
                                  </w:rPr>
                                  <w:t>                             {</w:t>
                                </w:r>
                              </w:ins>
                            </w:p>
                            <w:p w14:paraId="213BD33C" w14:textId="77777777" w:rsidR="00DF3B39" w:rsidRPr="00DF3B39" w:rsidRDefault="00DF3B39" w:rsidP="00DF3B39">
                              <w:pPr>
                                <w:pStyle w:val="HTMLPreformatted"/>
                                <w:shd w:val="clear" w:color="auto" w:fill="FFFFFF"/>
                                <w:rPr>
                                  <w:ins w:id="5034" w:author="Peter Freiling" w:date="2018-12-03T12:24:00Z"/>
                                  <w:rFonts w:ascii="Consolas" w:hAnsi="Consolas"/>
                                  <w:color w:val="000000"/>
                                  <w:sz w:val="19"/>
                                  <w:szCs w:val="19"/>
                                  <w:rPrChange w:id="5035" w:author="Peter Freiling" w:date="2018-12-03T12:24:00Z">
                                    <w:rPr>
                                      <w:ins w:id="5036" w:author="Peter Freiling" w:date="2018-12-03T12:24:00Z"/>
                                      <w:rFonts w:ascii="Consolas" w:hAnsi="Consolas"/>
                                      <w:color w:val="000000"/>
                                    </w:rPr>
                                  </w:rPrChange>
                                </w:rPr>
                              </w:pPr>
                              <w:ins w:id="5037" w:author="Peter Freiling" w:date="2018-12-03T12:24:00Z">
                                <w:r w:rsidRPr="00DF3B39">
                                  <w:rPr>
                                    <w:rFonts w:ascii="Consolas" w:hAnsi="Consolas"/>
                                    <w:color w:val="000000"/>
                                    <w:sz w:val="19"/>
                                    <w:szCs w:val="19"/>
                                    <w:rPrChange w:id="5038" w:author="Peter Freiling" w:date="2018-12-03T12:24:00Z">
                                      <w:rPr>
                                        <w:rFonts w:ascii="Consolas" w:hAnsi="Consolas"/>
                                        <w:color w:val="000000"/>
                                      </w:rPr>
                                    </w:rPrChange>
                                  </w:rPr>
                                  <w:t>                                 leftPayload.Tick,</w:t>
                                </w:r>
                              </w:ins>
                            </w:p>
                            <w:p w14:paraId="0F236876" w14:textId="77777777" w:rsidR="00DF3B39" w:rsidRPr="00DF3B39" w:rsidRDefault="00DF3B39" w:rsidP="00DF3B39">
                              <w:pPr>
                                <w:pStyle w:val="HTMLPreformatted"/>
                                <w:shd w:val="clear" w:color="auto" w:fill="FFFFFF"/>
                                <w:rPr>
                                  <w:ins w:id="5039" w:author="Peter Freiling" w:date="2018-12-03T12:24:00Z"/>
                                  <w:rFonts w:ascii="Consolas" w:hAnsi="Consolas"/>
                                  <w:color w:val="000000"/>
                                  <w:sz w:val="19"/>
                                  <w:szCs w:val="19"/>
                                  <w:rPrChange w:id="5040" w:author="Peter Freiling" w:date="2018-12-03T12:24:00Z">
                                    <w:rPr>
                                      <w:ins w:id="5041" w:author="Peter Freiling" w:date="2018-12-03T12:24:00Z"/>
                                      <w:rFonts w:ascii="Consolas" w:hAnsi="Consolas"/>
                                      <w:color w:val="000000"/>
                                    </w:rPr>
                                  </w:rPrChange>
                                </w:rPr>
                              </w:pPr>
                              <w:ins w:id="5042" w:author="Peter Freiling" w:date="2018-12-03T12:24:00Z">
                                <w:r w:rsidRPr="00DF3B39">
                                  <w:rPr>
                                    <w:rFonts w:ascii="Consolas" w:hAnsi="Consolas"/>
                                    <w:color w:val="000000"/>
                                    <w:sz w:val="19"/>
                                    <w:szCs w:val="19"/>
                                    <w:rPrChange w:id="5043" w:author="Peter Freiling" w:date="2018-12-03T12:24:00Z">
                                      <w:rPr>
                                        <w:rFonts w:ascii="Consolas" w:hAnsi="Consolas"/>
                                        <w:color w:val="000000"/>
                                      </w:rPr>
                                    </w:rPrChange>
                                  </w:rPr>
                                  <w:t>                                 leftPayload.ProcessId,</w:t>
                                </w:r>
                              </w:ins>
                            </w:p>
                            <w:p w14:paraId="5C6B2B2A" w14:textId="77777777" w:rsidR="00DF3B39" w:rsidRPr="00DF3B39" w:rsidRDefault="00DF3B39" w:rsidP="00DF3B39">
                              <w:pPr>
                                <w:pStyle w:val="HTMLPreformatted"/>
                                <w:shd w:val="clear" w:color="auto" w:fill="FFFFFF"/>
                                <w:rPr>
                                  <w:ins w:id="5044" w:author="Peter Freiling" w:date="2018-12-03T12:24:00Z"/>
                                  <w:rFonts w:ascii="Consolas" w:hAnsi="Consolas"/>
                                  <w:color w:val="000000"/>
                                  <w:sz w:val="19"/>
                                  <w:szCs w:val="19"/>
                                  <w:rPrChange w:id="5045" w:author="Peter Freiling" w:date="2018-12-03T12:24:00Z">
                                    <w:rPr>
                                      <w:ins w:id="5046" w:author="Peter Freiling" w:date="2018-12-03T12:24:00Z"/>
                                      <w:rFonts w:ascii="Consolas" w:hAnsi="Consolas"/>
                                      <w:color w:val="000000"/>
                                    </w:rPr>
                                  </w:rPrChange>
                                </w:rPr>
                              </w:pPr>
                              <w:ins w:id="5047" w:author="Peter Freiling" w:date="2018-12-03T12:24:00Z">
                                <w:r w:rsidRPr="00DF3B39">
                                  <w:rPr>
                                    <w:rFonts w:ascii="Consolas" w:hAnsi="Consolas"/>
                                    <w:color w:val="000000"/>
                                    <w:sz w:val="19"/>
                                    <w:szCs w:val="19"/>
                                    <w:rPrChange w:id="5048" w:author="Peter Freiling" w:date="2018-12-03T12:24:00Z">
                                      <w:rPr>
                                        <w:rFonts w:ascii="Consolas" w:hAnsi="Consolas"/>
                                        <w:color w:val="000000"/>
                                      </w:rPr>
                                    </w:rPrChange>
                                  </w:rPr>
                                  <w:t>                                 leftPayload.CpuId,</w:t>
                                </w:r>
                              </w:ins>
                            </w:p>
                            <w:p w14:paraId="1663E239" w14:textId="77777777" w:rsidR="00DF3B39" w:rsidRPr="00DF3B39" w:rsidRDefault="00DF3B39" w:rsidP="00DF3B39">
                              <w:pPr>
                                <w:pStyle w:val="HTMLPreformatted"/>
                                <w:shd w:val="clear" w:color="auto" w:fill="FFFFFF"/>
                                <w:rPr>
                                  <w:ins w:id="5049" w:author="Peter Freiling" w:date="2018-12-03T12:24:00Z"/>
                                  <w:rFonts w:ascii="Consolas" w:hAnsi="Consolas"/>
                                  <w:color w:val="000000"/>
                                  <w:sz w:val="19"/>
                                  <w:szCs w:val="19"/>
                                  <w:rPrChange w:id="5050" w:author="Peter Freiling" w:date="2018-12-03T12:24:00Z">
                                    <w:rPr>
                                      <w:ins w:id="5051" w:author="Peter Freiling" w:date="2018-12-03T12:24:00Z"/>
                                      <w:rFonts w:ascii="Consolas" w:hAnsi="Consolas"/>
                                      <w:color w:val="000000"/>
                                    </w:rPr>
                                  </w:rPrChange>
                                </w:rPr>
                              </w:pPr>
                              <w:ins w:id="5052" w:author="Peter Freiling" w:date="2018-12-03T12:24:00Z">
                                <w:r w:rsidRPr="00DF3B39">
                                  <w:rPr>
                                    <w:rFonts w:ascii="Consolas" w:hAnsi="Consolas"/>
                                    <w:color w:val="000000"/>
                                    <w:sz w:val="19"/>
                                    <w:szCs w:val="19"/>
                                    <w:rPrChange w:id="5053" w:author="Peter Freiling" w:date="2018-12-03T12:24:00Z">
                                      <w:rPr>
                                        <w:rFonts w:ascii="Consolas" w:hAnsi="Consolas"/>
                                        <w:color w:val="000000"/>
                                      </w:rPr>
                                    </w:rPrChange>
                                  </w:rPr>
                                  <w:t>                                 rightPayload.Name</w:t>
                                </w:r>
                              </w:ins>
                            </w:p>
                            <w:p w14:paraId="10EA50C5" w14:textId="77777777" w:rsidR="00DF3B39" w:rsidRPr="00DF3B39" w:rsidRDefault="00DF3B39" w:rsidP="00DF3B39">
                              <w:pPr>
                                <w:pStyle w:val="HTMLPreformatted"/>
                                <w:shd w:val="clear" w:color="auto" w:fill="FFFFFF"/>
                                <w:rPr>
                                  <w:ins w:id="5054" w:author="Peter Freiling" w:date="2018-12-03T12:24:00Z"/>
                                  <w:rFonts w:ascii="Consolas" w:hAnsi="Consolas"/>
                                  <w:color w:val="000000"/>
                                  <w:sz w:val="19"/>
                                  <w:szCs w:val="19"/>
                                  <w:rPrChange w:id="5055" w:author="Peter Freiling" w:date="2018-12-03T12:24:00Z">
                                    <w:rPr>
                                      <w:ins w:id="5056" w:author="Peter Freiling" w:date="2018-12-03T12:24:00Z"/>
                                      <w:rFonts w:ascii="Consolas" w:hAnsi="Consolas"/>
                                      <w:color w:val="000000"/>
                                    </w:rPr>
                                  </w:rPrChange>
                                </w:rPr>
                              </w:pPr>
                              <w:ins w:id="5057" w:author="Peter Freiling" w:date="2018-12-03T12:24:00Z">
                                <w:r w:rsidRPr="00DF3B39">
                                  <w:rPr>
                                    <w:rFonts w:ascii="Consolas" w:hAnsi="Consolas"/>
                                    <w:color w:val="000000"/>
                                    <w:sz w:val="19"/>
                                    <w:szCs w:val="19"/>
                                    <w:rPrChange w:id="5058" w:author="Peter Freiling" w:date="2018-12-03T12:24:00Z">
                                      <w:rPr>
                                        <w:rFonts w:ascii="Consolas" w:hAnsi="Consolas"/>
                                        <w:color w:val="000000"/>
                                      </w:rPr>
                                    </w:rPrChange>
                                  </w:rPr>
                                  <w:t>                             };</w:t>
                                </w:r>
                              </w:ins>
                            </w:p>
                            <w:p w14:paraId="2211F48C" w14:textId="0829418E" w:rsidR="00E80C46" w:rsidRPr="00DF3B39" w:rsidDel="00AC1490" w:rsidRDefault="00DF3B39" w:rsidP="00DF3B39">
                              <w:pPr>
                                <w:autoSpaceDE w:val="0"/>
                                <w:autoSpaceDN w:val="0"/>
                                <w:adjustRightInd w:val="0"/>
                                <w:spacing w:after="0" w:line="240" w:lineRule="auto"/>
                                <w:rPr>
                                  <w:del w:id="5059" w:author="Peter Freiling" w:date="2018-12-03T12:22:00Z"/>
                                  <w:rFonts w:ascii="Consolas" w:hAnsi="Consolas" w:cs="Consolas"/>
                                  <w:color w:val="000000"/>
                                  <w:sz w:val="19"/>
                                  <w:szCs w:val="19"/>
                                  <w:highlight w:val="white"/>
                                  <w:rPrChange w:id="5060" w:author="Peter Freiling" w:date="2018-12-03T12:24:00Z">
                                    <w:rPr>
                                      <w:del w:id="5061" w:author="Peter Freiling" w:date="2018-12-03T12:22:00Z"/>
                                      <w:rFonts w:ascii="Consolas" w:hAnsi="Consolas" w:cs="Consolas"/>
                                      <w:color w:val="000000"/>
                                      <w:sz w:val="19"/>
                                      <w:szCs w:val="19"/>
                                      <w:highlight w:val="white"/>
                                    </w:rPr>
                                  </w:rPrChange>
                                </w:rPr>
                              </w:pPr>
                              <w:ins w:id="5062" w:author="Peter Freiling" w:date="2018-12-03T12:24:00Z">
                                <w:r w:rsidRPr="00FC144B" w:rsidDel="00AC1490">
                                  <w:rPr>
                                    <w:rFonts w:ascii="Consolas" w:hAnsi="Consolas" w:cs="Consolas"/>
                                    <w:color w:val="0000FF"/>
                                    <w:sz w:val="19"/>
                                    <w:szCs w:val="19"/>
                                    <w:highlight w:val="white"/>
                                  </w:rPr>
                                  <w:t xml:space="preserve"> </w:t>
                                </w:r>
                              </w:ins>
                              <w:del w:id="5063" w:author="Peter Freiling" w:date="2018-12-03T12:22:00Z">
                                <w:r w:rsidR="00E80C46" w:rsidRPr="00FC144B" w:rsidDel="00AC1490">
                                  <w:rPr>
                                    <w:rFonts w:ascii="Consolas" w:hAnsi="Consolas" w:cs="Consolas"/>
                                    <w:color w:val="0000FF"/>
                                    <w:sz w:val="19"/>
                                    <w:szCs w:val="19"/>
                                    <w:highlight w:val="white"/>
                                  </w:rPr>
                                  <w:delText>var</w:delText>
                                </w:r>
                                <w:r w:rsidR="00E80C46" w:rsidRPr="00FC144B" w:rsidDel="00AC1490">
                                  <w:rPr>
                                    <w:rFonts w:ascii="Consolas" w:hAnsi="Consolas" w:cs="Consolas"/>
                                    <w:color w:val="000000"/>
                                    <w:sz w:val="19"/>
                                    <w:szCs w:val="19"/>
                                    <w:highlight w:val="white"/>
                                  </w:rPr>
                                  <w:delText xml:space="preserve"> cSTicks2CoresWithPNames</w:delText>
                                </w:r>
                              </w:del>
                              <w:ins w:id="5064" w:author="Jonathan Goldstein" w:date="2013-09-24T10:32:00Z">
                                <w:del w:id="5065" w:author="Peter Freiling" w:date="2018-12-03T12:22:00Z">
                                  <w:r w:rsidR="00E80C46" w:rsidRPr="00D8359D" w:rsidDel="00AC1490">
                                    <w:rPr>
                                      <w:rFonts w:ascii="Consolas" w:hAnsi="Consolas" w:cs="Consolas"/>
                                      <w:color w:val="000000"/>
                                      <w:sz w:val="19"/>
                                      <w:szCs w:val="19"/>
                                      <w:highlight w:val="white"/>
                                    </w:rPr>
                                    <w:delText>2</w:delText>
                                  </w:r>
                                </w:del>
                              </w:ins>
                              <w:del w:id="5066" w:author="Peter Freiling" w:date="2018-12-03T12:22:00Z">
                                <w:r w:rsidR="00E80C46" w:rsidRPr="00DF3B39" w:rsidDel="00AC1490">
                                  <w:rPr>
                                    <w:rFonts w:ascii="Consolas" w:hAnsi="Consolas" w:cs="Consolas"/>
                                    <w:color w:val="000000"/>
                                    <w:sz w:val="19"/>
                                    <w:szCs w:val="19"/>
                                    <w:highlight w:val="white"/>
                                    <w:rPrChange w:id="5067" w:author="Peter Freiling" w:date="2018-12-03T12:24:00Z">
                                      <w:rPr>
                                        <w:rFonts w:ascii="Consolas" w:hAnsi="Consolas" w:cs="Consolas"/>
                                        <w:color w:val="000000"/>
                                        <w:sz w:val="19"/>
                                        <w:szCs w:val="19"/>
                                        <w:highlight w:val="white"/>
                                      </w:rPr>
                                    </w:rPrChange>
                                  </w:rPr>
                                  <w:delText xml:space="preserve"> = </w:delText>
                                </w:r>
                                <w:r w:rsidR="00E80C46" w:rsidRPr="00DF3B39" w:rsidDel="00AC1490">
                                  <w:rPr>
                                    <w:rFonts w:ascii="Consolas" w:hAnsi="Consolas" w:cs="Consolas"/>
                                    <w:color w:val="0000FF"/>
                                    <w:sz w:val="19"/>
                                    <w:szCs w:val="19"/>
                                    <w:highlight w:val="white"/>
                                    <w:rPrChange w:id="5068" w:author="Peter Freiling" w:date="2018-12-03T12:24:00Z">
                                      <w:rPr>
                                        <w:rFonts w:ascii="Consolas" w:hAnsi="Consolas" w:cs="Consolas"/>
                                        <w:color w:val="0000FF"/>
                                        <w:sz w:val="19"/>
                                        <w:szCs w:val="19"/>
                                        <w:highlight w:val="white"/>
                                      </w:rPr>
                                    </w:rPrChange>
                                  </w:rPr>
                                  <w:delText>from</w:delText>
                                </w:r>
                                <w:r w:rsidR="00E80C46" w:rsidRPr="00DF3B39" w:rsidDel="00AC1490">
                                  <w:rPr>
                                    <w:rFonts w:ascii="Consolas" w:hAnsi="Consolas" w:cs="Consolas"/>
                                    <w:color w:val="000000"/>
                                    <w:sz w:val="19"/>
                                    <w:szCs w:val="19"/>
                                    <w:highlight w:val="white"/>
                                    <w:rPrChange w:id="5069" w:author="Peter Freiling" w:date="2018-12-03T12:24:00Z">
                                      <w:rPr>
                                        <w:rFonts w:ascii="Consolas" w:hAnsi="Consolas" w:cs="Consolas"/>
                                        <w:color w:val="000000"/>
                                        <w:sz w:val="19"/>
                                        <w:szCs w:val="19"/>
                                        <w:highlight w:val="white"/>
                                      </w:rPr>
                                    </w:rPrChange>
                                  </w:rPr>
                                  <w:delText xml:space="preserve"> leftPayload </w:delText>
                                </w:r>
                                <w:r w:rsidR="00E80C46" w:rsidRPr="00DF3B39" w:rsidDel="00AC1490">
                                  <w:rPr>
                                    <w:rFonts w:ascii="Consolas" w:hAnsi="Consolas" w:cs="Consolas"/>
                                    <w:color w:val="0000FF"/>
                                    <w:sz w:val="19"/>
                                    <w:szCs w:val="19"/>
                                    <w:highlight w:val="white"/>
                                    <w:rPrChange w:id="5070" w:author="Peter Freiling" w:date="2018-12-03T12:24:00Z">
                                      <w:rPr>
                                        <w:rFonts w:ascii="Consolas" w:hAnsi="Consolas" w:cs="Consolas"/>
                                        <w:color w:val="0000FF"/>
                                        <w:sz w:val="19"/>
                                        <w:szCs w:val="19"/>
                                        <w:highlight w:val="white"/>
                                      </w:rPr>
                                    </w:rPrChange>
                                  </w:rPr>
                                  <w:delText>in</w:delText>
                                </w:r>
                                <w:r w:rsidR="00E80C46" w:rsidRPr="00DF3B39" w:rsidDel="00AC1490">
                                  <w:rPr>
                                    <w:rFonts w:ascii="Consolas" w:hAnsi="Consolas" w:cs="Consolas"/>
                                    <w:color w:val="000000"/>
                                    <w:sz w:val="19"/>
                                    <w:szCs w:val="19"/>
                                    <w:highlight w:val="white"/>
                                    <w:rPrChange w:id="5071" w:author="Peter Freiling" w:date="2018-12-03T12:24:00Z">
                                      <w:rPr>
                                        <w:rFonts w:ascii="Consolas" w:hAnsi="Consolas" w:cs="Consolas"/>
                                        <w:color w:val="000000"/>
                                        <w:sz w:val="19"/>
                                        <w:szCs w:val="19"/>
                                        <w:highlight w:val="white"/>
                                      </w:rPr>
                                    </w:rPrChange>
                                  </w:rPr>
                                  <w:delText xml:space="preserve"> cSNarrowTicks2Cores</w:delText>
                                </w:r>
                              </w:del>
                            </w:p>
                            <w:p w14:paraId="13AA2404" w14:textId="42241AEA" w:rsidR="00E80C46" w:rsidRPr="00DF3B39" w:rsidDel="00AC1490" w:rsidRDefault="00E80C46" w:rsidP="004D77ED">
                              <w:pPr>
                                <w:autoSpaceDE w:val="0"/>
                                <w:autoSpaceDN w:val="0"/>
                                <w:adjustRightInd w:val="0"/>
                                <w:spacing w:after="0" w:line="240" w:lineRule="auto"/>
                                <w:rPr>
                                  <w:del w:id="5072" w:author="Peter Freiling" w:date="2018-12-03T12:22:00Z"/>
                                  <w:rFonts w:ascii="Consolas" w:hAnsi="Consolas" w:cs="Consolas"/>
                                  <w:color w:val="000000"/>
                                  <w:sz w:val="19"/>
                                  <w:szCs w:val="19"/>
                                  <w:highlight w:val="white"/>
                                  <w:rPrChange w:id="5073" w:author="Peter Freiling" w:date="2018-12-03T12:24:00Z">
                                    <w:rPr>
                                      <w:del w:id="5074" w:author="Peter Freiling" w:date="2018-12-03T12:22:00Z"/>
                                      <w:rFonts w:ascii="Consolas" w:hAnsi="Consolas" w:cs="Consolas"/>
                                      <w:color w:val="000000"/>
                                      <w:sz w:val="19"/>
                                      <w:szCs w:val="19"/>
                                      <w:highlight w:val="white"/>
                                    </w:rPr>
                                  </w:rPrChange>
                                </w:rPr>
                              </w:pPr>
                              <w:del w:id="5075" w:author="Peter Freiling" w:date="2018-12-03T12:22:00Z">
                                <w:r w:rsidRPr="00DF3B39" w:rsidDel="00AC1490">
                                  <w:rPr>
                                    <w:rFonts w:ascii="Consolas" w:hAnsi="Consolas" w:cs="Consolas"/>
                                    <w:color w:val="000000"/>
                                    <w:sz w:val="19"/>
                                    <w:szCs w:val="19"/>
                                    <w:highlight w:val="white"/>
                                    <w:rPrChange w:id="5076" w:author="Peter Freiling" w:date="2018-12-03T12:24:00Z">
                                      <w:rPr>
                                        <w:rFonts w:ascii="Consolas" w:hAnsi="Consolas" w:cs="Consolas"/>
                                        <w:color w:val="000000"/>
                                        <w:sz w:val="19"/>
                                        <w:szCs w:val="19"/>
                                        <w:highlight w:val="white"/>
                                      </w:rPr>
                                    </w:rPrChange>
                                  </w:rPr>
                                  <w:delText xml:space="preserve">                      </w:delText>
                                </w:r>
                              </w:del>
                              <w:ins w:id="5077" w:author="Jonathan Goldstein" w:date="2013-09-24T10:32:00Z">
                                <w:del w:id="5078" w:author="Peter Freiling" w:date="2018-12-03T12:22:00Z">
                                  <w:r w:rsidRPr="00DF3B39" w:rsidDel="00AC1490">
                                    <w:rPr>
                                      <w:rFonts w:ascii="Consolas" w:hAnsi="Consolas" w:cs="Consolas"/>
                                      <w:color w:val="000000"/>
                                      <w:sz w:val="19"/>
                                      <w:szCs w:val="19"/>
                                      <w:highlight w:val="white"/>
                                      <w:rPrChange w:id="5079" w:author="Peter Freiling" w:date="2018-12-03T12:24:00Z">
                                        <w:rPr>
                                          <w:rFonts w:ascii="Consolas" w:hAnsi="Consolas" w:cs="Consolas"/>
                                          <w:color w:val="000000"/>
                                          <w:sz w:val="19"/>
                                          <w:szCs w:val="19"/>
                                          <w:highlight w:val="white"/>
                                        </w:rPr>
                                      </w:rPrChange>
                                    </w:rPr>
                                    <w:delText xml:space="preserve"> </w:delText>
                                  </w:r>
                                </w:del>
                              </w:ins>
                              <w:del w:id="5080" w:author="Peter Freiling" w:date="2018-12-03T12:22:00Z">
                                <w:r w:rsidRPr="00DF3B39" w:rsidDel="00AC1490">
                                  <w:rPr>
                                    <w:rFonts w:ascii="Consolas" w:hAnsi="Consolas" w:cs="Consolas"/>
                                    <w:color w:val="000000"/>
                                    <w:sz w:val="19"/>
                                    <w:szCs w:val="19"/>
                                    <w:highlight w:val="white"/>
                                    <w:rPrChange w:id="5081" w:author="Peter Freiling" w:date="2018-12-03T12:24:00Z">
                                      <w:rPr>
                                        <w:rFonts w:ascii="Consolas" w:hAnsi="Consolas" w:cs="Consolas"/>
                                        <w:color w:val="000000"/>
                                        <w:sz w:val="19"/>
                                        <w:szCs w:val="19"/>
                                        <w:highlight w:val="white"/>
                                      </w:rPr>
                                    </w:rPrChange>
                                  </w:rPr>
                                  <w:delText xml:space="preserve">        </w:delText>
                                </w:r>
                                <w:r w:rsidRPr="00DF3B39" w:rsidDel="00AC1490">
                                  <w:rPr>
                                    <w:rFonts w:ascii="Consolas" w:hAnsi="Consolas" w:cs="Consolas"/>
                                    <w:color w:val="0000FF"/>
                                    <w:sz w:val="19"/>
                                    <w:szCs w:val="19"/>
                                    <w:highlight w:val="white"/>
                                    <w:rPrChange w:id="5082" w:author="Peter Freiling" w:date="2018-12-03T12:24:00Z">
                                      <w:rPr>
                                        <w:rFonts w:ascii="Consolas" w:hAnsi="Consolas" w:cs="Consolas"/>
                                        <w:color w:val="0000FF"/>
                                        <w:sz w:val="19"/>
                                        <w:szCs w:val="19"/>
                                        <w:highlight w:val="white"/>
                                      </w:rPr>
                                    </w:rPrChange>
                                  </w:rPr>
                                  <w:delText>join</w:delText>
                                </w:r>
                                <w:r w:rsidRPr="00DF3B39" w:rsidDel="00AC1490">
                                  <w:rPr>
                                    <w:rFonts w:ascii="Consolas" w:hAnsi="Consolas" w:cs="Consolas"/>
                                    <w:color w:val="000000"/>
                                    <w:sz w:val="19"/>
                                    <w:szCs w:val="19"/>
                                    <w:highlight w:val="white"/>
                                    <w:rPrChange w:id="5083" w:author="Peter Freiling" w:date="2018-12-03T12:24:00Z">
                                      <w:rPr>
                                        <w:rFonts w:ascii="Consolas" w:hAnsi="Consolas" w:cs="Consolas"/>
                                        <w:color w:val="000000"/>
                                        <w:sz w:val="19"/>
                                        <w:szCs w:val="19"/>
                                        <w:highlight w:val="white"/>
                                      </w:rPr>
                                    </w:rPrChange>
                                  </w:rPr>
                                  <w:delText xml:space="preserve"> rightPayload </w:delText>
                                </w:r>
                                <w:r w:rsidRPr="00DF3B39" w:rsidDel="00AC1490">
                                  <w:rPr>
                                    <w:rFonts w:ascii="Consolas" w:hAnsi="Consolas" w:cs="Consolas"/>
                                    <w:color w:val="0000FF"/>
                                    <w:sz w:val="19"/>
                                    <w:szCs w:val="19"/>
                                    <w:highlight w:val="white"/>
                                    <w:rPrChange w:id="5084" w:author="Peter Freiling" w:date="2018-12-03T12:24:00Z">
                                      <w:rPr>
                                        <w:rFonts w:ascii="Consolas" w:hAnsi="Consolas" w:cs="Consolas"/>
                                        <w:color w:val="0000FF"/>
                                        <w:sz w:val="19"/>
                                        <w:szCs w:val="19"/>
                                        <w:highlight w:val="white"/>
                                      </w:rPr>
                                    </w:rPrChange>
                                  </w:rPr>
                                  <w:delText>in</w:delText>
                                </w:r>
                                <w:r w:rsidRPr="00DF3B39" w:rsidDel="00AC1490">
                                  <w:rPr>
                                    <w:rFonts w:ascii="Consolas" w:hAnsi="Consolas" w:cs="Consolas"/>
                                    <w:color w:val="000000"/>
                                    <w:sz w:val="19"/>
                                    <w:szCs w:val="19"/>
                                    <w:highlight w:val="white"/>
                                    <w:rPrChange w:id="5085" w:author="Peter Freiling" w:date="2018-12-03T12:24:00Z">
                                      <w:rPr>
                                        <w:rFonts w:ascii="Consolas" w:hAnsi="Consolas" w:cs="Consolas"/>
                                        <w:color w:val="000000"/>
                                        <w:sz w:val="19"/>
                                        <w:szCs w:val="19"/>
                                        <w:highlight w:val="white"/>
                                      </w:rPr>
                                    </w:rPrChange>
                                  </w:rPr>
                                  <w:delText xml:space="preserve"> </w:delText>
                                </w:r>
                              </w:del>
                              <w:del w:id="5086" w:author="Peter Freiling" w:date="2018-12-03T12:10:00Z">
                                <w:r w:rsidRPr="00DF3B39" w:rsidDel="005B6538">
                                  <w:rPr>
                                    <w:rFonts w:ascii="Consolas" w:hAnsi="Consolas" w:cs="Consolas"/>
                                    <w:color w:val="000000"/>
                                    <w:sz w:val="19"/>
                                    <w:szCs w:val="19"/>
                                    <w:highlight w:val="white"/>
                                    <w:rPrChange w:id="5087" w:author="Peter Freiling" w:date="2018-12-03T12:24:00Z">
                                      <w:rPr>
                                        <w:rFonts w:ascii="Consolas" w:hAnsi="Consolas" w:cs="Consolas"/>
                                        <w:color w:val="000000"/>
                                        <w:sz w:val="19"/>
                                        <w:szCs w:val="19"/>
                                        <w:highlight w:val="white"/>
                                      </w:rPr>
                                    </w:rPrChange>
                                  </w:rPr>
                                  <w:delText>pNamesStream</w:delText>
                                </w:r>
                              </w:del>
                              <w:del w:id="5088" w:author="Peter Freiling" w:date="2018-12-03T12:22:00Z">
                                <w:r w:rsidRPr="00DF3B39" w:rsidDel="00AC1490">
                                  <w:rPr>
                                    <w:rFonts w:ascii="Consolas" w:hAnsi="Consolas" w:cs="Consolas"/>
                                    <w:color w:val="000000"/>
                                    <w:sz w:val="19"/>
                                    <w:szCs w:val="19"/>
                                    <w:highlight w:val="white"/>
                                    <w:rPrChange w:id="5089" w:author="Peter Freiling" w:date="2018-12-03T12:24:00Z">
                                      <w:rPr>
                                        <w:rFonts w:ascii="Consolas" w:hAnsi="Consolas" w:cs="Consolas"/>
                                        <w:color w:val="000000"/>
                                        <w:sz w:val="19"/>
                                        <w:szCs w:val="19"/>
                                        <w:highlight w:val="white"/>
                                      </w:rPr>
                                    </w:rPrChange>
                                  </w:rPr>
                                  <w:delText xml:space="preserve"> </w:delText>
                                </w:r>
                                <w:r w:rsidRPr="00DF3B39" w:rsidDel="00AC1490">
                                  <w:rPr>
                                    <w:rFonts w:ascii="Consolas" w:hAnsi="Consolas" w:cs="Consolas"/>
                                    <w:color w:val="0000FF"/>
                                    <w:sz w:val="19"/>
                                    <w:szCs w:val="19"/>
                                    <w:highlight w:val="white"/>
                                    <w:rPrChange w:id="5090" w:author="Peter Freiling" w:date="2018-12-03T12:24:00Z">
                                      <w:rPr>
                                        <w:rFonts w:ascii="Consolas" w:hAnsi="Consolas" w:cs="Consolas"/>
                                        <w:color w:val="0000FF"/>
                                        <w:sz w:val="19"/>
                                        <w:szCs w:val="19"/>
                                        <w:highlight w:val="white"/>
                                      </w:rPr>
                                    </w:rPrChange>
                                  </w:rPr>
                                  <w:delText>on</w:delText>
                                </w:r>
                                <w:r w:rsidRPr="00DF3B39" w:rsidDel="00AC1490">
                                  <w:rPr>
                                    <w:rFonts w:ascii="Consolas" w:hAnsi="Consolas" w:cs="Consolas"/>
                                    <w:color w:val="000000"/>
                                    <w:sz w:val="19"/>
                                    <w:szCs w:val="19"/>
                                    <w:highlight w:val="white"/>
                                    <w:rPrChange w:id="5091" w:author="Peter Freiling" w:date="2018-12-03T12:24:00Z">
                                      <w:rPr>
                                        <w:rFonts w:ascii="Consolas" w:hAnsi="Consolas" w:cs="Consolas"/>
                                        <w:color w:val="000000"/>
                                        <w:sz w:val="19"/>
                                        <w:szCs w:val="19"/>
                                        <w:highlight w:val="white"/>
                                      </w:rPr>
                                    </w:rPrChange>
                                  </w:rPr>
                                  <w:delText xml:space="preserve"> </w:delText>
                                </w:r>
                              </w:del>
                            </w:p>
                            <w:p w14:paraId="25DF64C5" w14:textId="46C0193F" w:rsidR="00E80C46" w:rsidRPr="00DF3B39" w:rsidDel="00AC1490" w:rsidRDefault="00E80C46" w:rsidP="00AA23A4">
                              <w:pPr>
                                <w:autoSpaceDE w:val="0"/>
                                <w:autoSpaceDN w:val="0"/>
                                <w:adjustRightInd w:val="0"/>
                                <w:spacing w:after="0" w:line="240" w:lineRule="auto"/>
                                <w:ind w:left="2124" w:firstLine="708"/>
                                <w:rPr>
                                  <w:del w:id="5092" w:author="Peter Freiling" w:date="2018-12-03T12:22:00Z"/>
                                  <w:rFonts w:ascii="Consolas" w:hAnsi="Consolas" w:cs="Consolas"/>
                                  <w:color w:val="000000"/>
                                  <w:sz w:val="19"/>
                                  <w:szCs w:val="19"/>
                                  <w:highlight w:val="white"/>
                                  <w:rPrChange w:id="5093" w:author="Peter Freiling" w:date="2018-12-03T12:24:00Z">
                                    <w:rPr>
                                      <w:del w:id="5094" w:author="Peter Freiling" w:date="2018-12-03T12:22:00Z"/>
                                      <w:rFonts w:ascii="Consolas" w:hAnsi="Consolas" w:cs="Consolas"/>
                                      <w:color w:val="000000"/>
                                      <w:sz w:val="19"/>
                                      <w:szCs w:val="19"/>
                                      <w:highlight w:val="white"/>
                                    </w:rPr>
                                  </w:rPrChange>
                                </w:rPr>
                              </w:pPr>
                              <w:ins w:id="5095" w:author="Jonathan Goldstein" w:date="2013-09-24T10:32:00Z">
                                <w:del w:id="5096" w:author="Peter Freiling" w:date="2018-12-03T12:22:00Z">
                                  <w:r w:rsidRPr="00DF3B39" w:rsidDel="00AC1490">
                                    <w:rPr>
                                      <w:rFonts w:ascii="Consolas" w:hAnsi="Consolas" w:cs="Consolas"/>
                                      <w:color w:val="000000"/>
                                      <w:sz w:val="19"/>
                                      <w:szCs w:val="19"/>
                                      <w:highlight w:val="white"/>
                                      <w:rPrChange w:id="5097" w:author="Peter Freiling" w:date="2018-12-03T12:24:00Z">
                                        <w:rPr>
                                          <w:rFonts w:ascii="Consolas" w:hAnsi="Consolas" w:cs="Consolas"/>
                                          <w:color w:val="000000"/>
                                          <w:sz w:val="19"/>
                                          <w:szCs w:val="19"/>
                                          <w:highlight w:val="white"/>
                                        </w:rPr>
                                      </w:rPrChange>
                                    </w:rPr>
                                    <w:delText xml:space="preserve"> </w:delText>
                                  </w:r>
                                </w:del>
                              </w:ins>
                              <w:del w:id="5098" w:author="Peter Freiling" w:date="2018-12-03T12:22:00Z">
                                <w:r w:rsidRPr="00DF3B39" w:rsidDel="00AC1490">
                                  <w:rPr>
                                    <w:rFonts w:ascii="Consolas" w:hAnsi="Consolas" w:cs="Consolas"/>
                                    <w:color w:val="000000"/>
                                    <w:sz w:val="19"/>
                                    <w:szCs w:val="19"/>
                                    <w:highlight w:val="white"/>
                                    <w:rPrChange w:id="5099" w:author="Peter Freiling" w:date="2018-12-03T12:24:00Z">
                                      <w:rPr>
                                        <w:rFonts w:ascii="Consolas" w:hAnsi="Consolas" w:cs="Consolas"/>
                                        <w:color w:val="000000"/>
                                        <w:sz w:val="19"/>
                                        <w:szCs w:val="19"/>
                                        <w:highlight w:val="white"/>
                                      </w:rPr>
                                    </w:rPrChange>
                                  </w:rPr>
                                  <w:delText xml:space="preserve">           leftPayload.</w:delText>
                                </w:r>
                              </w:del>
                              <w:del w:id="5100" w:author="Peter Freiling" w:date="2018-12-03T10:33:00Z">
                                <w:r w:rsidRPr="00DF3B39" w:rsidDel="00D77883">
                                  <w:rPr>
                                    <w:rFonts w:ascii="Consolas" w:hAnsi="Consolas" w:cs="Consolas"/>
                                    <w:color w:val="000000"/>
                                    <w:sz w:val="19"/>
                                    <w:szCs w:val="19"/>
                                    <w:highlight w:val="white"/>
                                    <w:rPrChange w:id="5101" w:author="Peter Freiling" w:date="2018-12-03T12:24:00Z">
                                      <w:rPr>
                                        <w:rFonts w:ascii="Consolas" w:hAnsi="Consolas" w:cs="Consolas"/>
                                        <w:color w:val="000000"/>
                                        <w:sz w:val="19"/>
                                        <w:szCs w:val="19"/>
                                        <w:highlight w:val="white"/>
                                      </w:rPr>
                                    </w:rPrChange>
                                  </w:rPr>
                                  <w:delText>PID</w:delText>
                                </w:r>
                              </w:del>
                              <w:del w:id="5102" w:author="Peter Freiling" w:date="2018-12-03T12:22:00Z">
                                <w:r w:rsidRPr="00DF3B39" w:rsidDel="00AC1490">
                                  <w:rPr>
                                    <w:rFonts w:ascii="Consolas" w:hAnsi="Consolas" w:cs="Consolas"/>
                                    <w:color w:val="000000"/>
                                    <w:sz w:val="19"/>
                                    <w:szCs w:val="19"/>
                                    <w:highlight w:val="white"/>
                                    <w:rPrChange w:id="5103" w:author="Peter Freiling" w:date="2018-12-03T12:24:00Z">
                                      <w:rPr>
                                        <w:rFonts w:ascii="Consolas" w:hAnsi="Consolas" w:cs="Consolas"/>
                                        <w:color w:val="000000"/>
                                        <w:sz w:val="19"/>
                                        <w:szCs w:val="19"/>
                                        <w:highlight w:val="white"/>
                                      </w:rPr>
                                    </w:rPrChange>
                                  </w:rPr>
                                  <w:delText xml:space="preserve"> </w:delText>
                                </w:r>
                                <w:r w:rsidRPr="00DF3B39" w:rsidDel="00AC1490">
                                  <w:rPr>
                                    <w:rFonts w:ascii="Consolas" w:hAnsi="Consolas" w:cs="Consolas"/>
                                    <w:color w:val="0000FF"/>
                                    <w:sz w:val="19"/>
                                    <w:szCs w:val="19"/>
                                    <w:highlight w:val="white"/>
                                    <w:rPrChange w:id="5104" w:author="Peter Freiling" w:date="2018-12-03T12:24:00Z">
                                      <w:rPr>
                                        <w:rFonts w:ascii="Consolas" w:hAnsi="Consolas" w:cs="Consolas"/>
                                        <w:color w:val="0000FF"/>
                                        <w:sz w:val="19"/>
                                        <w:szCs w:val="19"/>
                                        <w:highlight w:val="white"/>
                                      </w:rPr>
                                    </w:rPrChange>
                                  </w:rPr>
                                  <w:delText>equals</w:delText>
                                </w:r>
                                <w:r w:rsidRPr="00DF3B39" w:rsidDel="00AC1490">
                                  <w:rPr>
                                    <w:rFonts w:ascii="Consolas" w:hAnsi="Consolas" w:cs="Consolas"/>
                                    <w:color w:val="000000"/>
                                    <w:sz w:val="19"/>
                                    <w:szCs w:val="19"/>
                                    <w:highlight w:val="white"/>
                                    <w:rPrChange w:id="5105" w:author="Peter Freiling" w:date="2018-12-03T12:24:00Z">
                                      <w:rPr>
                                        <w:rFonts w:ascii="Consolas" w:hAnsi="Consolas" w:cs="Consolas"/>
                                        <w:color w:val="000000"/>
                                        <w:sz w:val="19"/>
                                        <w:szCs w:val="19"/>
                                        <w:highlight w:val="white"/>
                                      </w:rPr>
                                    </w:rPrChange>
                                  </w:rPr>
                                  <w:delText xml:space="preserve"> rightPayload.</w:delText>
                                </w:r>
                              </w:del>
                              <w:del w:id="5106" w:author="Peter Freiling" w:date="2018-12-03T10:33:00Z">
                                <w:r w:rsidRPr="00DF3B39" w:rsidDel="00D77883">
                                  <w:rPr>
                                    <w:rFonts w:ascii="Consolas" w:hAnsi="Consolas" w:cs="Consolas"/>
                                    <w:color w:val="000000"/>
                                    <w:sz w:val="19"/>
                                    <w:szCs w:val="19"/>
                                    <w:highlight w:val="white"/>
                                    <w:rPrChange w:id="5107" w:author="Peter Freiling" w:date="2018-12-03T12:24:00Z">
                                      <w:rPr>
                                        <w:rFonts w:ascii="Consolas" w:hAnsi="Consolas" w:cs="Consolas"/>
                                        <w:color w:val="000000"/>
                                        <w:sz w:val="19"/>
                                        <w:szCs w:val="19"/>
                                        <w:highlight w:val="white"/>
                                      </w:rPr>
                                    </w:rPrChange>
                                  </w:rPr>
                                  <w:delText>PID</w:delText>
                                </w:r>
                              </w:del>
                            </w:p>
                            <w:p w14:paraId="14164CFB" w14:textId="3D4447EA" w:rsidR="00E80C46" w:rsidRPr="00DF3B39" w:rsidDel="00AC1490" w:rsidRDefault="00E80C46" w:rsidP="00C248EA">
                              <w:pPr>
                                <w:autoSpaceDE w:val="0"/>
                                <w:autoSpaceDN w:val="0"/>
                                <w:adjustRightInd w:val="0"/>
                                <w:spacing w:after="0" w:line="240" w:lineRule="auto"/>
                                <w:rPr>
                                  <w:del w:id="5108" w:author="Peter Freiling" w:date="2018-12-03T12:22:00Z"/>
                                  <w:rFonts w:ascii="Consolas" w:hAnsi="Consolas" w:cs="Consolas"/>
                                  <w:color w:val="000000"/>
                                  <w:sz w:val="19"/>
                                  <w:szCs w:val="19"/>
                                  <w:highlight w:val="white"/>
                                  <w:rPrChange w:id="5109" w:author="Peter Freiling" w:date="2018-12-03T12:24:00Z">
                                    <w:rPr>
                                      <w:del w:id="5110" w:author="Peter Freiling" w:date="2018-12-03T12:22:00Z"/>
                                      <w:rFonts w:ascii="Consolas" w:hAnsi="Consolas" w:cs="Consolas"/>
                                      <w:color w:val="000000"/>
                                      <w:sz w:val="19"/>
                                      <w:szCs w:val="19"/>
                                      <w:highlight w:val="white"/>
                                    </w:rPr>
                                  </w:rPrChange>
                                </w:rPr>
                              </w:pPr>
                              <w:del w:id="5111" w:author="Peter Freiling" w:date="2018-12-03T12:22:00Z">
                                <w:r w:rsidRPr="00DF3B39" w:rsidDel="00AC1490">
                                  <w:rPr>
                                    <w:rFonts w:ascii="Consolas" w:hAnsi="Consolas" w:cs="Consolas"/>
                                    <w:color w:val="000000"/>
                                    <w:sz w:val="19"/>
                                    <w:szCs w:val="19"/>
                                    <w:highlight w:val="white"/>
                                    <w:rPrChange w:id="5112" w:author="Peter Freiling" w:date="2018-12-03T12:24:00Z">
                                      <w:rPr>
                                        <w:rFonts w:ascii="Consolas" w:hAnsi="Consolas" w:cs="Consolas"/>
                                        <w:color w:val="000000"/>
                                        <w:sz w:val="19"/>
                                        <w:szCs w:val="19"/>
                                        <w:highlight w:val="white"/>
                                      </w:rPr>
                                    </w:rPrChange>
                                  </w:rPr>
                                  <w:delText xml:space="preserve">                            </w:delText>
                                </w:r>
                              </w:del>
                              <w:ins w:id="5113" w:author="Jonathan Goldstein" w:date="2013-09-24T10:32:00Z">
                                <w:del w:id="5114" w:author="Peter Freiling" w:date="2018-12-03T12:22:00Z">
                                  <w:r w:rsidRPr="00DF3B39" w:rsidDel="00AC1490">
                                    <w:rPr>
                                      <w:rFonts w:ascii="Consolas" w:hAnsi="Consolas" w:cs="Consolas"/>
                                      <w:color w:val="000000"/>
                                      <w:sz w:val="19"/>
                                      <w:szCs w:val="19"/>
                                      <w:highlight w:val="white"/>
                                      <w:rPrChange w:id="5115" w:author="Peter Freiling" w:date="2018-12-03T12:24:00Z">
                                        <w:rPr>
                                          <w:rFonts w:ascii="Consolas" w:hAnsi="Consolas" w:cs="Consolas"/>
                                          <w:color w:val="000000"/>
                                          <w:sz w:val="19"/>
                                          <w:szCs w:val="19"/>
                                          <w:highlight w:val="white"/>
                                        </w:rPr>
                                      </w:rPrChange>
                                    </w:rPr>
                                    <w:delText xml:space="preserve"> </w:delText>
                                  </w:r>
                                </w:del>
                              </w:ins>
                              <w:del w:id="5116" w:author="Peter Freiling" w:date="2018-12-03T12:22:00Z">
                                <w:r w:rsidRPr="00DF3B39" w:rsidDel="00AC1490">
                                  <w:rPr>
                                    <w:rFonts w:ascii="Consolas" w:hAnsi="Consolas" w:cs="Consolas"/>
                                    <w:color w:val="000000"/>
                                    <w:sz w:val="19"/>
                                    <w:szCs w:val="19"/>
                                    <w:highlight w:val="white"/>
                                    <w:rPrChange w:id="5117" w:author="Peter Freiling" w:date="2018-12-03T12:24:00Z">
                                      <w:rPr>
                                        <w:rFonts w:ascii="Consolas" w:hAnsi="Consolas" w:cs="Consolas"/>
                                        <w:color w:val="000000"/>
                                        <w:sz w:val="19"/>
                                        <w:szCs w:val="19"/>
                                        <w:highlight w:val="white"/>
                                      </w:rPr>
                                    </w:rPrChange>
                                  </w:rPr>
                                  <w:delText xml:space="preserve">  </w:delText>
                                </w:r>
                                <w:r w:rsidRPr="00DF3B39" w:rsidDel="00AC1490">
                                  <w:rPr>
                                    <w:rFonts w:ascii="Consolas" w:hAnsi="Consolas" w:cs="Consolas"/>
                                    <w:color w:val="0000FF"/>
                                    <w:sz w:val="19"/>
                                    <w:szCs w:val="19"/>
                                    <w:highlight w:val="white"/>
                                    <w:rPrChange w:id="5118" w:author="Peter Freiling" w:date="2018-12-03T12:24:00Z">
                                      <w:rPr>
                                        <w:rFonts w:ascii="Consolas" w:hAnsi="Consolas" w:cs="Consolas"/>
                                        <w:color w:val="0000FF"/>
                                        <w:sz w:val="19"/>
                                        <w:szCs w:val="19"/>
                                        <w:highlight w:val="white"/>
                                      </w:rPr>
                                    </w:rPrChange>
                                  </w:rPr>
                                  <w:delText>select</w:delText>
                                </w:r>
                                <w:r w:rsidRPr="00DF3B39" w:rsidDel="00AC1490">
                                  <w:rPr>
                                    <w:rFonts w:ascii="Consolas" w:hAnsi="Consolas" w:cs="Consolas"/>
                                    <w:color w:val="000000"/>
                                    <w:sz w:val="19"/>
                                    <w:szCs w:val="19"/>
                                    <w:highlight w:val="white"/>
                                    <w:rPrChange w:id="5119" w:author="Peter Freiling" w:date="2018-12-03T12:24:00Z">
                                      <w:rPr>
                                        <w:rFonts w:ascii="Consolas" w:hAnsi="Consolas" w:cs="Consolas"/>
                                        <w:color w:val="000000"/>
                                        <w:sz w:val="19"/>
                                        <w:szCs w:val="19"/>
                                        <w:highlight w:val="white"/>
                                      </w:rPr>
                                    </w:rPrChange>
                                  </w:rPr>
                                  <w:delText xml:space="preserve"> </w:delText>
                                </w:r>
                                <w:r w:rsidRPr="00DF3B39" w:rsidDel="00AC1490">
                                  <w:rPr>
                                    <w:rFonts w:ascii="Consolas" w:hAnsi="Consolas" w:cs="Consolas"/>
                                    <w:color w:val="0000FF"/>
                                    <w:sz w:val="19"/>
                                    <w:szCs w:val="19"/>
                                    <w:highlight w:val="white"/>
                                    <w:rPrChange w:id="5120" w:author="Peter Freiling" w:date="2018-12-03T12:24:00Z">
                                      <w:rPr>
                                        <w:rFonts w:ascii="Consolas" w:hAnsi="Consolas" w:cs="Consolas"/>
                                        <w:color w:val="0000FF"/>
                                        <w:sz w:val="19"/>
                                        <w:szCs w:val="19"/>
                                        <w:highlight w:val="white"/>
                                      </w:rPr>
                                    </w:rPrChange>
                                  </w:rPr>
                                  <w:delText>new</w:delText>
                                </w:r>
                                <w:r w:rsidRPr="00DF3B39" w:rsidDel="00AC1490">
                                  <w:rPr>
                                    <w:rFonts w:ascii="Consolas" w:hAnsi="Consolas" w:cs="Consolas"/>
                                    <w:color w:val="000000"/>
                                    <w:sz w:val="19"/>
                                    <w:szCs w:val="19"/>
                                    <w:highlight w:val="white"/>
                                    <w:rPrChange w:id="5121" w:author="Peter Freiling" w:date="2018-12-03T12:24:00Z">
                                      <w:rPr>
                                        <w:rFonts w:ascii="Consolas" w:hAnsi="Consolas" w:cs="Consolas"/>
                                        <w:color w:val="000000"/>
                                        <w:sz w:val="19"/>
                                        <w:szCs w:val="19"/>
                                        <w:highlight w:val="white"/>
                                      </w:rPr>
                                    </w:rPrChange>
                                  </w:rPr>
                                  <w:delText xml:space="preserve"> { leftPayload.CSTicks, </w:delText>
                                </w:r>
                              </w:del>
                            </w:p>
                            <w:p w14:paraId="3693F2A8" w14:textId="0D6F340E" w:rsidR="00E80C46" w:rsidRPr="00DF3B39" w:rsidDel="00AC1490" w:rsidRDefault="00E80C46" w:rsidP="00C248EA">
                              <w:pPr>
                                <w:autoSpaceDE w:val="0"/>
                                <w:autoSpaceDN w:val="0"/>
                                <w:adjustRightInd w:val="0"/>
                                <w:spacing w:after="0" w:line="240" w:lineRule="auto"/>
                                <w:rPr>
                                  <w:del w:id="5122" w:author="Peter Freiling" w:date="2018-12-03T12:22:00Z"/>
                                  <w:rFonts w:ascii="Consolas" w:hAnsi="Consolas" w:cs="Consolas"/>
                                  <w:color w:val="000000"/>
                                  <w:sz w:val="19"/>
                                  <w:szCs w:val="19"/>
                                  <w:highlight w:val="white"/>
                                  <w:rPrChange w:id="5123" w:author="Peter Freiling" w:date="2018-12-03T12:24:00Z">
                                    <w:rPr>
                                      <w:del w:id="5124" w:author="Peter Freiling" w:date="2018-12-03T12:22:00Z"/>
                                      <w:rFonts w:ascii="Consolas" w:hAnsi="Consolas" w:cs="Consolas"/>
                                      <w:color w:val="000000"/>
                                      <w:sz w:val="19"/>
                                      <w:szCs w:val="19"/>
                                      <w:highlight w:val="white"/>
                                    </w:rPr>
                                  </w:rPrChange>
                                </w:rPr>
                              </w:pPr>
                              <w:del w:id="5125" w:author="Peter Freiling" w:date="2018-12-03T12:22:00Z">
                                <w:r w:rsidRPr="00DF3B39" w:rsidDel="00AC1490">
                                  <w:rPr>
                                    <w:rFonts w:ascii="Consolas" w:hAnsi="Consolas" w:cs="Consolas"/>
                                    <w:color w:val="000000"/>
                                    <w:sz w:val="19"/>
                                    <w:szCs w:val="19"/>
                                    <w:highlight w:val="white"/>
                                    <w:rPrChange w:id="5126" w:author="Peter Freiling" w:date="2018-12-03T12:24:00Z">
                                      <w:rPr>
                                        <w:rFonts w:ascii="Consolas" w:hAnsi="Consolas" w:cs="Consolas"/>
                                        <w:color w:val="000000"/>
                                        <w:sz w:val="19"/>
                                        <w:szCs w:val="19"/>
                                        <w:highlight w:val="white"/>
                                      </w:rPr>
                                    </w:rPrChange>
                                  </w:rPr>
                                  <w:delText xml:space="preserve">                             </w:delText>
                                </w:r>
                              </w:del>
                              <w:ins w:id="5127" w:author="Jonathan Goldstein" w:date="2013-09-24T10:32:00Z">
                                <w:del w:id="5128" w:author="Peter Freiling" w:date="2018-12-03T12:22:00Z">
                                  <w:r w:rsidRPr="00DF3B39" w:rsidDel="00AC1490">
                                    <w:rPr>
                                      <w:rFonts w:ascii="Consolas" w:hAnsi="Consolas" w:cs="Consolas"/>
                                      <w:color w:val="000000"/>
                                      <w:sz w:val="19"/>
                                      <w:szCs w:val="19"/>
                                      <w:highlight w:val="white"/>
                                      <w:rPrChange w:id="5129" w:author="Peter Freiling" w:date="2018-12-03T12:24:00Z">
                                        <w:rPr>
                                          <w:rFonts w:ascii="Consolas" w:hAnsi="Consolas" w:cs="Consolas"/>
                                          <w:color w:val="000000"/>
                                          <w:sz w:val="19"/>
                                          <w:szCs w:val="19"/>
                                          <w:highlight w:val="white"/>
                                        </w:rPr>
                                      </w:rPrChange>
                                    </w:rPr>
                                    <w:delText xml:space="preserve"> </w:delText>
                                  </w:r>
                                </w:del>
                              </w:ins>
                              <w:del w:id="5130" w:author="Peter Freiling" w:date="2018-12-03T12:22:00Z">
                                <w:r w:rsidRPr="00DF3B39" w:rsidDel="00AC1490">
                                  <w:rPr>
                                    <w:rFonts w:ascii="Consolas" w:hAnsi="Consolas" w:cs="Consolas"/>
                                    <w:color w:val="000000"/>
                                    <w:sz w:val="19"/>
                                    <w:szCs w:val="19"/>
                                    <w:highlight w:val="white"/>
                                    <w:rPrChange w:id="5131" w:author="Peter Freiling" w:date="2018-12-03T12:24:00Z">
                                      <w:rPr>
                                        <w:rFonts w:ascii="Consolas" w:hAnsi="Consolas" w:cs="Consolas"/>
                                        <w:color w:val="000000"/>
                                        <w:sz w:val="19"/>
                                        <w:szCs w:val="19"/>
                                        <w:highlight w:val="white"/>
                                      </w:rPr>
                                    </w:rPrChange>
                                  </w:rPr>
                                  <w:delText xml:space="preserve">              leftPayload.</w:delText>
                                </w:r>
                              </w:del>
                              <w:del w:id="5132" w:author="Peter Freiling" w:date="2018-12-03T10:33:00Z">
                                <w:r w:rsidRPr="00DF3B39" w:rsidDel="00D77883">
                                  <w:rPr>
                                    <w:rFonts w:ascii="Consolas" w:hAnsi="Consolas" w:cs="Consolas"/>
                                    <w:color w:val="000000"/>
                                    <w:sz w:val="19"/>
                                    <w:szCs w:val="19"/>
                                    <w:highlight w:val="white"/>
                                    <w:rPrChange w:id="5133" w:author="Peter Freiling" w:date="2018-12-03T12:24:00Z">
                                      <w:rPr>
                                        <w:rFonts w:ascii="Consolas" w:hAnsi="Consolas" w:cs="Consolas"/>
                                        <w:color w:val="000000"/>
                                        <w:sz w:val="19"/>
                                        <w:szCs w:val="19"/>
                                        <w:highlight w:val="white"/>
                                      </w:rPr>
                                    </w:rPrChange>
                                  </w:rPr>
                                  <w:delText>PID</w:delText>
                                </w:r>
                              </w:del>
                              <w:del w:id="5134" w:author="Peter Freiling" w:date="2018-12-03T12:22:00Z">
                                <w:r w:rsidRPr="00DF3B39" w:rsidDel="00AC1490">
                                  <w:rPr>
                                    <w:rFonts w:ascii="Consolas" w:hAnsi="Consolas" w:cs="Consolas"/>
                                    <w:color w:val="000000"/>
                                    <w:sz w:val="19"/>
                                    <w:szCs w:val="19"/>
                                    <w:highlight w:val="white"/>
                                    <w:rPrChange w:id="5135" w:author="Peter Freiling" w:date="2018-12-03T12:24:00Z">
                                      <w:rPr>
                                        <w:rFonts w:ascii="Consolas" w:hAnsi="Consolas" w:cs="Consolas"/>
                                        <w:color w:val="000000"/>
                                        <w:sz w:val="19"/>
                                        <w:szCs w:val="19"/>
                                        <w:highlight w:val="white"/>
                                      </w:rPr>
                                    </w:rPrChange>
                                  </w:rPr>
                                  <w:delText xml:space="preserve">, </w:delText>
                                </w:r>
                              </w:del>
                            </w:p>
                            <w:p w14:paraId="64D0D6B8" w14:textId="537F5589" w:rsidR="00E80C46" w:rsidRPr="00DF3B39" w:rsidDel="00AC1490" w:rsidRDefault="00E80C46" w:rsidP="00C248EA">
                              <w:pPr>
                                <w:autoSpaceDE w:val="0"/>
                                <w:autoSpaceDN w:val="0"/>
                                <w:adjustRightInd w:val="0"/>
                                <w:spacing w:after="0" w:line="240" w:lineRule="auto"/>
                                <w:rPr>
                                  <w:del w:id="5136" w:author="Peter Freiling" w:date="2018-12-03T12:22:00Z"/>
                                  <w:rFonts w:ascii="Consolas" w:hAnsi="Consolas" w:cs="Consolas"/>
                                  <w:color w:val="000000"/>
                                  <w:sz w:val="19"/>
                                  <w:szCs w:val="19"/>
                                  <w:highlight w:val="white"/>
                                  <w:rPrChange w:id="5137" w:author="Peter Freiling" w:date="2018-12-03T12:24:00Z">
                                    <w:rPr>
                                      <w:del w:id="5138" w:author="Peter Freiling" w:date="2018-12-03T12:22:00Z"/>
                                      <w:rFonts w:ascii="Consolas" w:hAnsi="Consolas" w:cs="Consolas"/>
                                      <w:color w:val="000000"/>
                                      <w:sz w:val="19"/>
                                      <w:szCs w:val="19"/>
                                      <w:highlight w:val="white"/>
                                    </w:rPr>
                                  </w:rPrChange>
                                </w:rPr>
                              </w:pPr>
                              <w:del w:id="5139" w:author="Peter Freiling" w:date="2018-12-03T12:22:00Z">
                                <w:r w:rsidRPr="00DF3B39" w:rsidDel="00AC1490">
                                  <w:rPr>
                                    <w:rFonts w:ascii="Consolas" w:hAnsi="Consolas" w:cs="Consolas"/>
                                    <w:color w:val="000000"/>
                                    <w:sz w:val="19"/>
                                    <w:szCs w:val="19"/>
                                    <w:highlight w:val="white"/>
                                    <w:rPrChange w:id="5140" w:author="Peter Freiling" w:date="2018-12-03T12:24:00Z">
                                      <w:rPr>
                                        <w:rFonts w:ascii="Consolas" w:hAnsi="Consolas" w:cs="Consolas"/>
                                        <w:color w:val="000000"/>
                                        <w:sz w:val="19"/>
                                        <w:szCs w:val="19"/>
                                        <w:highlight w:val="white"/>
                                      </w:rPr>
                                    </w:rPrChange>
                                  </w:rPr>
                                  <w:delText xml:space="preserve">                              </w:delText>
                                </w:r>
                              </w:del>
                              <w:ins w:id="5141" w:author="Jonathan Goldstein" w:date="2013-09-24T10:32:00Z">
                                <w:del w:id="5142" w:author="Peter Freiling" w:date="2018-12-03T12:22:00Z">
                                  <w:r w:rsidRPr="00DF3B39" w:rsidDel="00AC1490">
                                    <w:rPr>
                                      <w:rFonts w:ascii="Consolas" w:hAnsi="Consolas" w:cs="Consolas"/>
                                      <w:color w:val="000000"/>
                                      <w:sz w:val="19"/>
                                      <w:szCs w:val="19"/>
                                      <w:highlight w:val="white"/>
                                      <w:rPrChange w:id="5143" w:author="Peter Freiling" w:date="2018-12-03T12:24:00Z">
                                        <w:rPr>
                                          <w:rFonts w:ascii="Consolas" w:hAnsi="Consolas" w:cs="Consolas"/>
                                          <w:color w:val="000000"/>
                                          <w:sz w:val="19"/>
                                          <w:szCs w:val="19"/>
                                          <w:highlight w:val="white"/>
                                        </w:rPr>
                                      </w:rPrChange>
                                    </w:rPr>
                                    <w:delText xml:space="preserve"> </w:delText>
                                  </w:r>
                                </w:del>
                              </w:ins>
                              <w:del w:id="5144" w:author="Peter Freiling" w:date="2018-12-03T12:22:00Z">
                                <w:r w:rsidRPr="00DF3B39" w:rsidDel="00AC1490">
                                  <w:rPr>
                                    <w:rFonts w:ascii="Consolas" w:hAnsi="Consolas" w:cs="Consolas"/>
                                    <w:color w:val="000000"/>
                                    <w:sz w:val="19"/>
                                    <w:szCs w:val="19"/>
                                    <w:highlight w:val="white"/>
                                    <w:rPrChange w:id="5145" w:author="Peter Freiling" w:date="2018-12-03T12:24:00Z">
                                      <w:rPr>
                                        <w:rFonts w:ascii="Consolas" w:hAnsi="Consolas" w:cs="Consolas"/>
                                        <w:color w:val="000000"/>
                                        <w:sz w:val="19"/>
                                        <w:szCs w:val="19"/>
                                        <w:highlight w:val="white"/>
                                      </w:rPr>
                                    </w:rPrChange>
                                  </w:rPr>
                                  <w:delText xml:space="preserve">             leftPayload.</w:delText>
                                </w:r>
                              </w:del>
                              <w:del w:id="5146" w:author="Peter Freiling" w:date="2018-12-03T10:33:00Z">
                                <w:r w:rsidRPr="00DF3B39" w:rsidDel="00D77883">
                                  <w:rPr>
                                    <w:rFonts w:ascii="Consolas" w:hAnsi="Consolas" w:cs="Consolas"/>
                                    <w:color w:val="000000"/>
                                    <w:sz w:val="19"/>
                                    <w:szCs w:val="19"/>
                                    <w:highlight w:val="white"/>
                                    <w:rPrChange w:id="5147" w:author="Peter Freiling" w:date="2018-12-03T12:24:00Z">
                                      <w:rPr>
                                        <w:rFonts w:ascii="Consolas" w:hAnsi="Consolas" w:cs="Consolas"/>
                                        <w:color w:val="000000"/>
                                        <w:sz w:val="19"/>
                                        <w:szCs w:val="19"/>
                                        <w:highlight w:val="white"/>
                                      </w:rPr>
                                    </w:rPrChange>
                                  </w:rPr>
                                  <w:delText>CID</w:delText>
                                </w:r>
                              </w:del>
                              <w:del w:id="5148" w:author="Peter Freiling" w:date="2018-12-03T12:22:00Z">
                                <w:r w:rsidRPr="00DF3B39" w:rsidDel="00AC1490">
                                  <w:rPr>
                                    <w:rFonts w:ascii="Consolas" w:hAnsi="Consolas" w:cs="Consolas"/>
                                    <w:color w:val="000000"/>
                                    <w:sz w:val="19"/>
                                    <w:szCs w:val="19"/>
                                    <w:highlight w:val="white"/>
                                    <w:rPrChange w:id="5149" w:author="Peter Freiling" w:date="2018-12-03T12:24:00Z">
                                      <w:rPr>
                                        <w:rFonts w:ascii="Consolas" w:hAnsi="Consolas" w:cs="Consolas"/>
                                        <w:color w:val="000000"/>
                                        <w:sz w:val="19"/>
                                        <w:szCs w:val="19"/>
                                        <w:highlight w:val="white"/>
                                      </w:rPr>
                                    </w:rPrChange>
                                  </w:rPr>
                                  <w:delText xml:space="preserve">, </w:delText>
                                </w:r>
                              </w:del>
                            </w:p>
                            <w:p w14:paraId="3ACA39D2" w14:textId="2E84F861" w:rsidR="00E80C46" w:rsidRPr="00DF3B39" w:rsidDel="00AC1490" w:rsidRDefault="00E80C46" w:rsidP="00C248EA">
                              <w:pPr>
                                <w:autoSpaceDE w:val="0"/>
                                <w:autoSpaceDN w:val="0"/>
                                <w:adjustRightInd w:val="0"/>
                                <w:spacing w:after="0" w:line="240" w:lineRule="auto"/>
                                <w:rPr>
                                  <w:del w:id="5150" w:author="Peter Freiling" w:date="2018-12-03T12:22:00Z"/>
                                  <w:rFonts w:ascii="Consolas" w:hAnsi="Consolas" w:cs="Consolas"/>
                                  <w:color w:val="000000"/>
                                  <w:sz w:val="19"/>
                                  <w:szCs w:val="19"/>
                                  <w:highlight w:val="white"/>
                                  <w:rPrChange w:id="5151" w:author="Peter Freiling" w:date="2018-12-03T12:24:00Z">
                                    <w:rPr>
                                      <w:del w:id="5152" w:author="Peter Freiling" w:date="2018-12-03T12:22:00Z"/>
                                      <w:rFonts w:ascii="Consolas" w:hAnsi="Consolas" w:cs="Consolas"/>
                                      <w:color w:val="000000"/>
                                      <w:sz w:val="19"/>
                                      <w:szCs w:val="19"/>
                                      <w:highlight w:val="white"/>
                                    </w:rPr>
                                  </w:rPrChange>
                                </w:rPr>
                              </w:pPr>
                              <w:del w:id="5153" w:author="Peter Freiling" w:date="2018-12-03T12:22:00Z">
                                <w:r w:rsidRPr="00DF3B39" w:rsidDel="00AC1490">
                                  <w:rPr>
                                    <w:rFonts w:ascii="Consolas" w:hAnsi="Consolas" w:cs="Consolas"/>
                                    <w:color w:val="000000"/>
                                    <w:sz w:val="19"/>
                                    <w:szCs w:val="19"/>
                                    <w:highlight w:val="white"/>
                                    <w:rPrChange w:id="5154" w:author="Peter Freiling" w:date="2018-12-03T12:24:00Z">
                                      <w:rPr>
                                        <w:rFonts w:ascii="Consolas" w:hAnsi="Consolas" w:cs="Consolas"/>
                                        <w:color w:val="000000"/>
                                        <w:sz w:val="19"/>
                                        <w:szCs w:val="19"/>
                                        <w:highlight w:val="white"/>
                                      </w:rPr>
                                    </w:rPrChange>
                                  </w:rPr>
                                  <w:delText xml:space="preserve">                               </w:delText>
                                </w:r>
                              </w:del>
                              <w:ins w:id="5155" w:author="Jonathan Goldstein" w:date="2013-09-24T10:32:00Z">
                                <w:del w:id="5156" w:author="Peter Freiling" w:date="2018-12-03T12:22:00Z">
                                  <w:r w:rsidRPr="00DF3B39" w:rsidDel="00AC1490">
                                    <w:rPr>
                                      <w:rFonts w:ascii="Consolas" w:hAnsi="Consolas" w:cs="Consolas"/>
                                      <w:color w:val="000000"/>
                                      <w:sz w:val="19"/>
                                      <w:szCs w:val="19"/>
                                      <w:highlight w:val="white"/>
                                      <w:rPrChange w:id="5157" w:author="Peter Freiling" w:date="2018-12-03T12:24:00Z">
                                        <w:rPr>
                                          <w:rFonts w:ascii="Consolas" w:hAnsi="Consolas" w:cs="Consolas"/>
                                          <w:color w:val="000000"/>
                                          <w:sz w:val="19"/>
                                          <w:szCs w:val="19"/>
                                          <w:highlight w:val="white"/>
                                        </w:rPr>
                                      </w:rPrChange>
                                    </w:rPr>
                                    <w:delText xml:space="preserve"> </w:delText>
                                  </w:r>
                                </w:del>
                              </w:ins>
                              <w:del w:id="5158" w:author="Peter Freiling" w:date="2018-12-03T12:22:00Z">
                                <w:r w:rsidRPr="00DF3B39" w:rsidDel="00AC1490">
                                  <w:rPr>
                                    <w:rFonts w:ascii="Consolas" w:hAnsi="Consolas" w:cs="Consolas"/>
                                    <w:color w:val="000000"/>
                                    <w:sz w:val="19"/>
                                    <w:szCs w:val="19"/>
                                    <w:highlight w:val="white"/>
                                    <w:rPrChange w:id="5159" w:author="Peter Freiling" w:date="2018-12-03T12:24:00Z">
                                      <w:rPr>
                                        <w:rFonts w:ascii="Consolas" w:hAnsi="Consolas" w:cs="Consolas"/>
                                        <w:color w:val="000000"/>
                                        <w:sz w:val="19"/>
                                        <w:szCs w:val="19"/>
                                        <w:highlight w:val="white"/>
                                      </w:rPr>
                                    </w:rPrChange>
                                  </w:rPr>
                                  <w:delText xml:space="preserve">            PName = rightPayload.PName });</w:delText>
                                </w:r>
                              </w:del>
                            </w:p>
                            <w:p w14:paraId="0E001CA5" w14:textId="7F2A47ED" w:rsidR="00E80C46" w:rsidRPr="00DF3B39" w:rsidRDefault="00E80C46" w:rsidP="00C248EA">
                              <w:pPr>
                                <w:autoSpaceDE w:val="0"/>
                                <w:autoSpaceDN w:val="0"/>
                                <w:adjustRightInd w:val="0"/>
                                <w:spacing w:after="0" w:line="240" w:lineRule="auto"/>
                                <w:rPr>
                                  <w:rFonts w:ascii="Consolas" w:hAnsi="Consolas" w:cs="Consolas"/>
                                  <w:color w:val="000000"/>
                                  <w:sz w:val="19"/>
                                  <w:szCs w:val="19"/>
                                  <w:highlight w:val="white"/>
                                  <w:rPrChange w:id="5160" w:author="Peter Freiling" w:date="2018-12-03T12:24:00Z">
                                    <w:rPr>
                                      <w:rFonts w:ascii="Consolas" w:hAnsi="Consolas" w:cs="Consolas"/>
                                      <w:color w:val="000000"/>
                                      <w:sz w:val="19"/>
                                      <w:szCs w:val="19"/>
                                      <w:highlight w:val="white"/>
                                    </w:rPr>
                                  </w:rPrChange>
                                </w:rPr>
                              </w:pPr>
                            </w:p>
                          </w:txbxContent>
                        </wps:txbx>
                        <wps:bodyPr rot="0" vert="horz" wrap="square" lIns="91440" tIns="45720" rIns="91440" bIns="45720" anchor="t" anchorCtr="0">
                          <a:noAutofit/>
                        </wps:bodyPr>
                      </wps:wsp>
                      <wps:wsp>
                        <wps:cNvPr id="192" name="Text Box 192"/>
                        <wps:cNvSpPr txBox="1"/>
                        <wps:spPr>
                          <a:xfrm>
                            <a:off x="19050" y="1628775"/>
                            <a:ext cx="6381750" cy="266700"/>
                          </a:xfrm>
                          <a:prstGeom prst="rect">
                            <a:avLst/>
                          </a:prstGeom>
                          <a:solidFill>
                            <a:prstClr val="white"/>
                          </a:solidFill>
                          <a:ln>
                            <a:noFill/>
                          </a:ln>
                          <a:effectLst/>
                        </wps:spPr>
                        <wps:txbx>
                          <w:txbxContent>
                            <w:p w14:paraId="264CA7E2" w14:textId="49CCCE90" w:rsidR="00E80C46" w:rsidRDefault="00E80C46" w:rsidP="00AA23A4">
                              <w:pPr>
                                <w:pStyle w:val="Caption"/>
                                <w:rPr>
                                  <w:noProof/>
                                </w:rPr>
                              </w:pPr>
                              <w:bookmarkStart w:id="5161" w:name="_Ref364156526"/>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25</w:t>
                              </w:r>
                              <w:r w:rsidR="00904F8B">
                                <w:rPr>
                                  <w:noProof/>
                                </w:rPr>
                                <w:fldChar w:fldCharType="end"/>
                              </w:r>
                              <w:bookmarkEnd w:id="5161"/>
                              <w:r>
                                <w:t>: Join Query Comprehension Syntax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1F43A2" id="Group 265" o:spid="_x0000_s1069" style="position:absolute;margin-left:0;margin-top:31.55pt;width:7in;height:149.25pt;z-index:251633695;mso-position-horizontal-relative:text;mso-position-vertical-relative:text" coordsize="64008,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">
                <v:shape id="Text Box 31" o:spid="_x0000_s1070" type="#_x0000_t202" style="position:absolute;width:63817;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0947B618" w14:textId="77777777" w:rsidR="00DF3B39" w:rsidRPr="00DF3B39" w:rsidRDefault="00DF3B39" w:rsidP="00DF3B39">
                        <w:pPr>
                          <w:pStyle w:val="HTMLPreformatted"/>
                          <w:shd w:val="clear" w:color="auto" w:fill="FFFFFF"/>
                          <w:rPr>
                            <w:ins w:id="5162" w:author="Peter Freiling" w:date="2018-12-03T12:24:00Z"/>
                            <w:rFonts w:ascii="Consolas" w:hAnsi="Consolas"/>
                            <w:color w:val="000000"/>
                            <w:sz w:val="19"/>
                            <w:szCs w:val="19"/>
                            <w:rPrChange w:id="5163" w:author="Peter Freiling" w:date="2018-12-03T12:24:00Z">
                              <w:rPr>
                                <w:ins w:id="5164" w:author="Peter Freiling" w:date="2018-12-03T12:24:00Z"/>
                                <w:rFonts w:ascii="Consolas" w:hAnsi="Consolas"/>
                                <w:color w:val="000000"/>
                              </w:rPr>
                            </w:rPrChange>
                          </w:rPr>
                        </w:pPr>
                        <w:ins w:id="5165" w:author="Peter Freiling" w:date="2018-12-03T12:24:00Z">
                          <w:r w:rsidRPr="00DF3B39">
                            <w:rPr>
                              <w:rFonts w:ascii="Consolas" w:hAnsi="Consolas"/>
                              <w:color w:val="0000FF"/>
                              <w:sz w:val="19"/>
                              <w:szCs w:val="19"/>
                              <w:rPrChange w:id="5166" w:author="Peter Freiling" w:date="2018-12-03T12:24:00Z">
                                <w:rPr>
                                  <w:rFonts w:ascii="Consolas" w:hAnsi="Consolas"/>
                                  <w:color w:val="0000FF"/>
                                </w:rPr>
                              </w:rPrChange>
                            </w:rPr>
                            <w:t>var</w:t>
                          </w:r>
                          <w:r w:rsidRPr="00DF3B39">
                            <w:rPr>
                              <w:rFonts w:ascii="Consolas" w:hAnsi="Consolas"/>
                              <w:color w:val="000000"/>
                              <w:sz w:val="19"/>
                              <w:szCs w:val="19"/>
                              <w:rPrChange w:id="5167" w:author="Peter Freiling" w:date="2018-12-03T12:24:00Z">
                                <w:rPr>
                                  <w:rFonts w:ascii="Consolas" w:hAnsi="Consolas"/>
                                  <w:color w:val="000000"/>
                                </w:rPr>
                              </w:rPrChange>
                            </w:rPr>
                            <w:t> contextSwitchWithNames = </w:t>
                          </w:r>
                          <w:r w:rsidRPr="00DF3B39">
                            <w:rPr>
                              <w:rFonts w:ascii="Consolas" w:hAnsi="Consolas"/>
                              <w:color w:val="0000FF"/>
                              <w:sz w:val="19"/>
                              <w:szCs w:val="19"/>
                              <w:rPrChange w:id="5168" w:author="Peter Freiling" w:date="2018-12-03T12:24:00Z">
                                <w:rPr>
                                  <w:rFonts w:ascii="Consolas" w:hAnsi="Consolas"/>
                                  <w:color w:val="0000FF"/>
                                </w:rPr>
                              </w:rPrChange>
                            </w:rPr>
                            <w:t>from</w:t>
                          </w:r>
                          <w:r w:rsidRPr="00DF3B39">
                            <w:rPr>
                              <w:rFonts w:ascii="Consolas" w:hAnsi="Consolas"/>
                              <w:color w:val="000000"/>
                              <w:sz w:val="19"/>
                              <w:szCs w:val="19"/>
                              <w:rPrChange w:id="5169" w:author="Peter Freiling" w:date="2018-12-03T12:24:00Z">
                                <w:rPr>
                                  <w:rFonts w:ascii="Consolas" w:hAnsi="Consolas"/>
                                  <w:color w:val="000000"/>
                                </w:rPr>
                              </w:rPrChange>
                            </w:rPr>
                            <w:t> leftPayload </w:t>
                          </w:r>
                          <w:r w:rsidRPr="00DF3B39">
                            <w:rPr>
                              <w:rFonts w:ascii="Consolas" w:hAnsi="Consolas"/>
                              <w:color w:val="0000FF"/>
                              <w:sz w:val="19"/>
                              <w:szCs w:val="19"/>
                              <w:rPrChange w:id="5170" w:author="Peter Freiling" w:date="2018-12-03T12:24:00Z">
                                <w:rPr>
                                  <w:rFonts w:ascii="Consolas" w:hAnsi="Consolas"/>
                                  <w:color w:val="0000FF"/>
                                </w:rPr>
                              </w:rPrChange>
                            </w:rPr>
                            <w:t>in</w:t>
                          </w:r>
                          <w:r w:rsidRPr="00DF3B39">
                            <w:rPr>
                              <w:rFonts w:ascii="Consolas" w:hAnsi="Consolas"/>
                              <w:color w:val="000000"/>
                              <w:sz w:val="19"/>
                              <w:szCs w:val="19"/>
                              <w:rPrChange w:id="5171" w:author="Peter Freiling" w:date="2018-12-03T12:24:00Z">
                                <w:rPr>
                                  <w:rFonts w:ascii="Consolas" w:hAnsi="Consolas"/>
                                  <w:color w:val="000000"/>
                                </w:rPr>
                              </w:rPrChange>
                            </w:rPr>
                            <w:t> contextSwitchTwoCoresNoTemp</w:t>
                          </w:r>
                        </w:ins>
                      </w:p>
                      <w:p w14:paraId="1F217BCE" w14:textId="77777777" w:rsidR="00DF3B39" w:rsidRPr="00DF3B39" w:rsidRDefault="00DF3B39" w:rsidP="00DF3B39">
                        <w:pPr>
                          <w:pStyle w:val="HTMLPreformatted"/>
                          <w:shd w:val="clear" w:color="auto" w:fill="FFFFFF"/>
                          <w:rPr>
                            <w:ins w:id="5172" w:author="Peter Freiling" w:date="2018-12-03T12:24:00Z"/>
                            <w:rFonts w:ascii="Consolas" w:hAnsi="Consolas"/>
                            <w:color w:val="000000"/>
                            <w:sz w:val="19"/>
                            <w:szCs w:val="19"/>
                            <w:rPrChange w:id="5173" w:author="Peter Freiling" w:date="2018-12-03T12:24:00Z">
                              <w:rPr>
                                <w:ins w:id="5174" w:author="Peter Freiling" w:date="2018-12-03T12:24:00Z"/>
                                <w:rFonts w:ascii="Consolas" w:hAnsi="Consolas"/>
                                <w:color w:val="000000"/>
                              </w:rPr>
                            </w:rPrChange>
                          </w:rPr>
                        </w:pPr>
                        <w:ins w:id="5175" w:author="Peter Freiling" w:date="2018-12-03T12:24:00Z">
                          <w:r w:rsidRPr="00DF3B39">
                            <w:rPr>
                              <w:rFonts w:ascii="Consolas" w:hAnsi="Consolas"/>
                              <w:color w:val="000000"/>
                              <w:sz w:val="19"/>
                              <w:szCs w:val="19"/>
                              <w:rPrChange w:id="5176" w:author="Peter Freiling" w:date="2018-12-03T12:24:00Z">
                                <w:rPr>
                                  <w:rFonts w:ascii="Consolas" w:hAnsi="Consolas"/>
                                  <w:color w:val="000000"/>
                                </w:rPr>
                              </w:rPrChange>
                            </w:rPr>
                            <w:t>                             </w:t>
                          </w:r>
                          <w:r w:rsidRPr="00DF3B39">
                            <w:rPr>
                              <w:rFonts w:ascii="Consolas" w:hAnsi="Consolas"/>
                              <w:color w:val="0000FF"/>
                              <w:sz w:val="19"/>
                              <w:szCs w:val="19"/>
                              <w:rPrChange w:id="5177" w:author="Peter Freiling" w:date="2018-12-03T12:24:00Z">
                                <w:rPr>
                                  <w:rFonts w:ascii="Consolas" w:hAnsi="Consolas"/>
                                  <w:color w:val="0000FF"/>
                                </w:rPr>
                              </w:rPrChange>
                            </w:rPr>
                            <w:t>join</w:t>
                          </w:r>
                          <w:r w:rsidRPr="00DF3B39">
                            <w:rPr>
                              <w:rFonts w:ascii="Consolas" w:hAnsi="Consolas"/>
                              <w:color w:val="000000"/>
                              <w:sz w:val="19"/>
                              <w:szCs w:val="19"/>
                              <w:rPrChange w:id="5178" w:author="Peter Freiling" w:date="2018-12-03T12:24:00Z">
                                <w:rPr>
                                  <w:rFonts w:ascii="Consolas" w:hAnsi="Consolas"/>
                                  <w:color w:val="000000"/>
                                </w:rPr>
                              </w:rPrChange>
                            </w:rPr>
                            <w:t> rightPayload </w:t>
                          </w:r>
                          <w:r w:rsidRPr="00DF3B39">
                            <w:rPr>
                              <w:rFonts w:ascii="Consolas" w:hAnsi="Consolas"/>
                              <w:color w:val="0000FF"/>
                              <w:sz w:val="19"/>
                              <w:szCs w:val="19"/>
                              <w:rPrChange w:id="5179" w:author="Peter Freiling" w:date="2018-12-03T12:24:00Z">
                                <w:rPr>
                                  <w:rFonts w:ascii="Consolas" w:hAnsi="Consolas"/>
                                  <w:color w:val="0000FF"/>
                                </w:rPr>
                              </w:rPrChange>
                            </w:rPr>
                            <w:t>in</w:t>
                          </w:r>
                          <w:r w:rsidRPr="00DF3B39">
                            <w:rPr>
                              <w:rFonts w:ascii="Consolas" w:hAnsi="Consolas"/>
                              <w:color w:val="000000"/>
                              <w:sz w:val="19"/>
                              <w:szCs w:val="19"/>
                              <w:rPrChange w:id="5180" w:author="Peter Freiling" w:date="2018-12-03T12:24:00Z">
                                <w:rPr>
                                  <w:rFonts w:ascii="Consolas" w:hAnsi="Consolas"/>
                                  <w:color w:val="000000"/>
                                </w:rPr>
                              </w:rPrChange>
                            </w:rPr>
                            <w:t> namesStream </w:t>
                          </w:r>
                          <w:r w:rsidRPr="00DF3B39">
                            <w:rPr>
                              <w:rFonts w:ascii="Consolas" w:hAnsi="Consolas"/>
                              <w:color w:val="0000FF"/>
                              <w:sz w:val="19"/>
                              <w:szCs w:val="19"/>
                              <w:rPrChange w:id="5181" w:author="Peter Freiling" w:date="2018-12-03T12:24:00Z">
                                <w:rPr>
                                  <w:rFonts w:ascii="Consolas" w:hAnsi="Consolas"/>
                                  <w:color w:val="0000FF"/>
                                </w:rPr>
                              </w:rPrChange>
                            </w:rPr>
                            <w:t>on</w:t>
                          </w:r>
                        </w:ins>
                      </w:p>
                      <w:p w14:paraId="62975371" w14:textId="77777777" w:rsidR="00DF3B39" w:rsidRPr="00DF3B39" w:rsidRDefault="00DF3B39" w:rsidP="00DF3B39">
                        <w:pPr>
                          <w:pStyle w:val="HTMLPreformatted"/>
                          <w:shd w:val="clear" w:color="auto" w:fill="FFFFFF"/>
                          <w:rPr>
                            <w:ins w:id="5182" w:author="Peter Freiling" w:date="2018-12-03T12:24:00Z"/>
                            <w:rFonts w:ascii="Consolas" w:hAnsi="Consolas"/>
                            <w:color w:val="000000"/>
                            <w:sz w:val="19"/>
                            <w:szCs w:val="19"/>
                            <w:rPrChange w:id="5183" w:author="Peter Freiling" w:date="2018-12-03T12:24:00Z">
                              <w:rPr>
                                <w:ins w:id="5184" w:author="Peter Freiling" w:date="2018-12-03T12:24:00Z"/>
                                <w:rFonts w:ascii="Consolas" w:hAnsi="Consolas"/>
                                <w:color w:val="000000"/>
                              </w:rPr>
                            </w:rPrChange>
                          </w:rPr>
                        </w:pPr>
                        <w:ins w:id="5185" w:author="Peter Freiling" w:date="2018-12-03T12:24:00Z">
                          <w:r w:rsidRPr="00DF3B39">
                            <w:rPr>
                              <w:rFonts w:ascii="Consolas" w:hAnsi="Consolas"/>
                              <w:color w:val="000000"/>
                              <w:sz w:val="19"/>
                              <w:szCs w:val="19"/>
                              <w:rPrChange w:id="5186" w:author="Peter Freiling" w:date="2018-12-03T12:24:00Z">
                                <w:rPr>
                                  <w:rFonts w:ascii="Consolas" w:hAnsi="Consolas"/>
                                  <w:color w:val="000000"/>
                                </w:rPr>
                              </w:rPrChange>
                            </w:rPr>
                            <w:t>                                 leftPayload.ProcessId </w:t>
                          </w:r>
                          <w:r w:rsidRPr="00DF3B39">
                            <w:rPr>
                              <w:rFonts w:ascii="Consolas" w:hAnsi="Consolas"/>
                              <w:color w:val="0000FF"/>
                              <w:sz w:val="19"/>
                              <w:szCs w:val="19"/>
                              <w:rPrChange w:id="5187" w:author="Peter Freiling" w:date="2018-12-03T12:24:00Z">
                                <w:rPr>
                                  <w:rFonts w:ascii="Consolas" w:hAnsi="Consolas"/>
                                  <w:color w:val="0000FF"/>
                                </w:rPr>
                              </w:rPrChange>
                            </w:rPr>
                            <w:t>equals</w:t>
                          </w:r>
                          <w:r w:rsidRPr="00DF3B39">
                            <w:rPr>
                              <w:rFonts w:ascii="Consolas" w:hAnsi="Consolas"/>
                              <w:color w:val="000000"/>
                              <w:sz w:val="19"/>
                              <w:szCs w:val="19"/>
                              <w:rPrChange w:id="5188" w:author="Peter Freiling" w:date="2018-12-03T12:24:00Z">
                                <w:rPr>
                                  <w:rFonts w:ascii="Consolas" w:hAnsi="Consolas"/>
                                  <w:color w:val="000000"/>
                                </w:rPr>
                              </w:rPrChange>
                            </w:rPr>
                            <w:t> rightPayload.ProcessId</w:t>
                          </w:r>
                        </w:ins>
                      </w:p>
                      <w:p w14:paraId="62690C70" w14:textId="77777777" w:rsidR="00DF3B39" w:rsidRPr="00DF3B39" w:rsidRDefault="00DF3B39" w:rsidP="00DF3B39">
                        <w:pPr>
                          <w:pStyle w:val="HTMLPreformatted"/>
                          <w:shd w:val="clear" w:color="auto" w:fill="FFFFFF"/>
                          <w:rPr>
                            <w:ins w:id="5189" w:author="Peter Freiling" w:date="2018-12-03T12:24:00Z"/>
                            <w:rFonts w:ascii="Consolas" w:hAnsi="Consolas"/>
                            <w:color w:val="000000"/>
                            <w:sz w:val="19"/>
                            <w:szCs w:val="19"/>
                            <w:rPrChange w:id="5190" w:author="Peter Freiling" w:date="2018-12-03T12:24:00Z">
                              <w:rPr>
                                <w:ins w:id="5191" w:author="Peter Freiling" w:date="2018-12-03T12:24:00Z"/>
                                <w:rFonts w:ascii="Consolas" w:hAnsi="Consolas"/>
                                <w:color w:val="000000"/>
                              </w:rPr>
                            </w:rPrChange>
                          </w:rPr>
                        </w:pPr>
                        <w:ins w:id="5192" w:author="Peter Freiling" w:date="2018-12-03T12:24:00Z">
                          <w:r w:rsidRPr="00DF3B39">
                            <w:rPr>
                              <w:rFonts w:ascii="Consolas" w:hAnsi="Consolas"/>
                              <w:color w:val="000000"/>
                              <w:sz w:val="19"/>
                              <w:szCs w:val="19"/>
                              <w:rPrChange w:id="5193" w:author="Peter Freiling" w:date="2018-12-03T12:24:00Z">
                                <w:rPr>
                                  <w:rFonts w:ascii="Consolas" w:hAnsi="Consolas"/>
                                  <w:color w:val="000000"/>
                                </w:rPr>
                              </w:rPrChange>
                            </w:rPr>
                            <w:t>                             </w:t>
                          </w:r>
                          <w:r w:rsidRPr="00DF3B39">
                            <w:rPr>
                              <w:rFonts w:ascii="Consolas" w:hAnsi="Consolas"/>
                              <w:color w:val="0000FF"/>
                              <w:sz w:val="19"/>
                              <w:szCs w:val="19"/>
                              <w:rPrChange w:id="5194" w:author="Peter Freiling" w:date="2018-12-03T12:24:00Z">
                                <w:rPr>
                                  <w:rFonts w:ascii="Consolas" w:hAnsi="Consolas"/>
                                  <w:color w:val="0000FF"/>
                                </w:rPr>
                              </w:rPrChange>
                            </w:rPr>
                            <w:t>select</w:t>
                          </w:r>
                          <w:r w:rsidRPr="00DF3B39">
                            <w:rPr>
                              <w:rFonts w:ascii="Consolas" w:hAnsi="Consolas"/>
                              <w:color w:val="000000"/>
                              <w:sz w:val="19"/>
                              <w:szCs w:val="19"/>
                              <w:rPrChange w:id="5195" w:author="Peter Freiling" w:date="2018-12-03T12:24:00Z">
                                <w:rPr>
                                  <w:rFonts w:ascii="Consolas" w:hAnsi="Consolas"/>
                                  <w:color w:val="000000"/>
                                </w:rPr>
                              </w:rPrChange>
                            </w:rPr>
                            <w:t> </w:t>
                          </w:r>
                          <w:r w:rsidRPr="00DF3B39">
                            <w:rPr>
                              <w:rFonts w:ascii="Consolas" w:hAnsi="Consolas"/>
                              <w:color w:val="0000FF"/>
                              <w:sz w:val="19"/>
                              <w:szCs w:val="19"/>
                              <w:rPrChange w:id="5196" w:author="Peter Freiling" w:date="2018-12-03T12:24:00Z">
                                <w:rPr>
                                  <w:rFonts w:ascii="Consolas" w:hAnsi="Consolas"/>
                                  <w:color w:val="0000FF"/>
                                </w:rPr>
                              </w:rPrChange>
                            </w:rPr>
                            <w:t>new</w:t>
                          </w:r>
                        </w:ins>
                      </w:p>
                      <w:p w14:paraId="730EFE39" w14:textId="77777777" w:rsidR="00DF3B39" w:rsidRPr="00DF3B39" w:rsidRDefault="00DF3B39" w:rsidP="00DF3B39">
                        <w:pPr>
                          <w:pStyle w:val="HTMLPreformatted"/>
                          <w:shd w:val="clear" w:color="auto" w:fill="FFFFFF"/>
                          <w:rPr>
                            <w:ins w:id="5197" w:author="Peter Freiling" w:date="2018-12-03T12:24:00Z"/>
                            <w:rFonts w:ascii="Consolas" w:hAnsi="Consolas"/>
                            <w:color w:val="000000"/>
                            <w:sz w:val="19"/>
                            <w:szCs w:val="19"/>
                            <w:rPrChange w:id="5198" w:author="Peter Freiling" w:date="2018-12-03T12:24:00Z">
                              <w:rPr>
                                <w:ins w:id="5199" w:author="Peter Freiling" w:date="2018-12-03T12:24:00Z"/>
                                <w:rFonts w:ascii="Consolas" w:hAnsi="Consolas"/>
                                <w:color w:val="000000"/>
                              </w:rPr>
                            </w:rPrChange>
                          </w:rPr>
                        </w:pPr>
                        <w:ins w:id="5200" w:author="Peter Freiling" w:date="2018-12-03T12:24:00Z">
                          <w:r w:rsidRPr="00DF3B39">
                            <w:rPr>
                              <w:rFonts w:ascii="Consolas" w:hAnsi="Consolas"/>
                              <w:color w:val="000000"/>
                              <w:sz w:val="19"/>
                              <w:szCs w:val="19"/>
                              <w:rPrChange w:id="5201" w:author="Peter Freiling" w:date="2018-12-03T12:24:00Z">
                                <w:rPr>
                                  <w:rFonts w:ascii="Consolas" w:hAnsi="Consolas"/>
                                  <w:color w:val="000000"/>
                                </w:rPr>
                              </w:rPrChange>
                            </w:rPr>
                            <w:t>                             {</w:t>
                          </w:r>
                        </w:ins>
                      </w:p>
                      <w:p w14:paraId="213BD33C" w14:textId="77777777" w:rsidR="00DF3B39" w:rsidRPr="00DF3B39" w:rsidRDefault="00DF3B39" w:rsidP="00DF3B39">
                        <w:pPr>
                          <w:pStyle w:val="HTMLPreformatted"/>
                          <w:shd w:val="clear" w:color="auto" w:fill="FFFFFF"/>
                          <w:rPr>
                            <w:ins w:id="5202" w:author="Peter Freiling" w:date="2018-12-03T12:24:00Z"/>
                            <w:rFonts w:ascii="Consolas" w:hAnsi="Consolas"/>
                            <w:color w:val="000000"/>
                            <w:sz w:val="19"/>
                            <w:szCs w:val="19"/>
                            <w:rPrChange w:id="5203" w:author="Peter Freiling" w:date="2018-12-03T12:24:00Z">
                              <w:rPr>
                                <w:ins w:id="5204" w:author="Peter Freiling" w:date="2018-12-03T12:24:00Z"/>
                                <w:rFonts w:ascii="Consolas" w:hAnsi="Consolas"/>
                                <w:color w:val="000000"/>
                              </w:rPr>
                            </w:rPrChange>
                          </w:rPr>
                        </w:pPr>
                        <w:ins w:id="5205" w:author="Peter Freiling" w:date="2018-12-03T12:24:00Z">
                          <w:r w:rsidRPr="00DF3B39">
                            <w:rPr>
                              <w:rFonts w:ascii="Consolas" w:hAnsi="Consolas"/>
                              <w:color w:val="000000"/>
                              <w:sz w:val="19"/>
                              <w:szCs w:val="19"/>
                              <w:rPrChange w:id="5206" w:author="Peter Freiling" w:date="2018-12-03T12:24:00Z">
                                <w:rPr>
                                  <w:rFonts w:ascii="Consolas" w:hAnsi="Consolas"/>
                                  <w:color w:val="000000"/>
                                </w:rPr>
                              </w:rPrChange>
                            </w:rPr>
                            <w:t>                                 leftPayload.Tick,</w:t>
                          </w:r>
                        </w:ins>
                      </w:p>
                      <w:p w14:paraId="0F236876" w14:textId="77777777" w:rsidR="00DF3B39" w:rsidRPr="00DF3B39" w:rsidRDefault="00DF3B39" w:rsidP="00DF3B39">
                        <w:pPr>
                          <w:pStyle w:val="HTMLPreformatted"/>
                          <w:shd w:val="clear" w:color="auto" w:fill="FFFFFF"/>
                          <w:rPr>
                            <w:ins w:id="5207" w:author="Peter Freiling" w:date="2018-12-03T12:24:00Z"/>
                            <w:rFonts w:ascii="Consolas" w:hAnsi="Consolas"/>
                            <w:color w:val="000000"/>
                            <w:sz w:val="19"/>
                            <w:szCs w:val="19"/>
                            <w:rPrChange w:id="5208" w:author="Peter Freiling" w:date="2018-12-03T12:24:00Z">
                              <w:rPr>
                                <w:ins w:id="5209" w:author="Peter Freiling" w:date="2018-12-03T12:24:00Z"/>
                                <w:rFonts w:ascii="Consolas" w:hAnsi="Consolas"/>
                                <w:color w:val="000000"/>
                              </w:rPr>
                            </w:rPrChange>
                          </w:rPr>
                        </w:pPr>
                        <w:ins w:id="5210" w:author="Peter Freiling" w:date="2018-12-03T12:24:00Z">
                          <w:r w:rsidRPr="00DF3B39">
                            <w:rPr>
                              <w:rFonts w:ascii="Consolas" w:hAnsi="Consolas"/>
                              <w:color w:val="000000"/>
                              <w:sz w:val="19"/>
                              <w:szCs w:val="19"/>
                              <w:rPrChange w:id="5211" w:author="Peter Freiling" w:date="2018-12-03T12:24:00Z">
                                <w:rPr>
                                  <w:rFonts w:ascii="Consolas" w:hAnsi="Consolas"/>
                                  <w:color w:val="000000"/>
                                </w:rPr>
                              </w:rPrChange>
                            </w:rPr>
                            <w:t>                                 leftPayload.ProcessId,</w:t>
                          </w:r>
                        </w:ins>
                      </w:p>
                      <w:p w14:paraId="5C6B2B2A" w14:textId="77777777" w:rsidR="00DF3B39" w:rsidRPr="00DF3B39" w:rsidRDefault="00DF3B39" w:rsidP="00DF3B39">
                        <w:pPr>
                          <w:pStyle w:val="HTMLPreformatted"/>
                          <w:shd w:val="clear" w:color="auto" w:fill="FFFFFF"/>
                          <w:rPr>
                            <w:ins w:id="5212" w:author="Peter Freiling" w:date="2018-12-03T12:24:00Z"/>
                            <w:rFonts w:ascii="Consolas" w:hAnsi="Consolas"/>
                            <w:color w:val="000000"/>
                            <w:sz w:val="19"/>
                            <w:szCs w:val="19"/>
                            <w:rPrChange w:id="5213" w:author="Peter Freiling" w:date="2018-12-03T12:24:00Z">
                              <w:rPr>
                                <w:ins w:id="5214" w:author="Peter Freiling" w:date="2018-12-03T12:24:00Z"/>
                                <w:rFonts w:ascii="Consolas" w:hAnsi="Consolas"/>
                                <w:color w:val="000000"/>
                              </w:rPr>
                            </w:rPrChange>
                          </w:rPr>
                        </w:pPr>
                        <w:ins w:id="5215" w:author="Peter Freiling" w:date="2018-12-03T12:24:00Z">
                          <w:r w:rsidRPr="00DF3B39">
                            <w:rPr>
                              <w:rFonts w:ascii="Consolas" w:hAnsi="Consolas"/>
                              <w:color w:val="000000"/>
                              <w:sz w:val="19"/>
                              <w:szCs w:val="19"/>
                              <w:rPrChange w:id="5216" w:author="Peter Freiling" w:date="2018-12-03T12:24:00Z">
                                <w:rPr>
                                  <w:rFonts w:ascii="Consolas" w:hAnsi="Consolas"/>
                                  <w:color w:val="000000"/>
                                </w:rPr>
                              </w:rPrChange>
                            </w:rPr>
                            <w:t>                                 leftPayload.CpuId,</w:t>
                          </w:r>
                        </w:ins>
                      </w:p>
                      <w:p w14:paraId="1663E239" w14:textId="77777777" w:rsidR="00DF3B39" w:rsidRPr="00DF3B39" w:rsidRDefault="00DF3B39" w:rsidP="00DF3B39">
                        <w:pPr>
                          <w:pStyle w:val="HTMLPreformatted"/>
                          <w:shd w:val="clear" w:color="auto" w:fill="FFFFFF"/>
                          <w:rPr>
                            <w:ins w:id="5217" w:author="Peter Freiling" w:date="2018-12-03T12:24:00Z"/>
                            <w:rFonts w:ascii="Consolas" w:hAnsi="Consolas"/>
                            <w:color w:val="000000"/>
                            <w:sz w:val="19"/>
                            <w:szCs w:val="19"/>
                            <w:rPrChange w:id="5218" w:author="Peter Freiling" w:date="2018-12-03T12:24:00Z">
                              <w:rPr>
                                <w:ins w:id="5219" w:author="Peter Freiling" w:date="2018-12-03T12:24:00Z"/>
                                <w:rFonts w:ascii="Consolas" w:hAnsi="Consolas"/>
                                <w:color w:val="000000"/>
                              </w:rPr>
                            </w:rPrChange>
                          </w:rPr>
                        </w:pPr>
                        <w:ins w:id="5220" w:author="Peter Freiling" w:date="2018-12-03T12:24:00Z">
                          <w:r w:rsidRPr="00DF3B39">
                            <w:rPr>
                              <w:rFonts w:ascii="Consolas" w:hAnsi="Consolas"/>
                              <w:color w:val="000000"/>
                              <w:sz w:val="19"/>
                              <w:szCs w:val="19"/>
                              <w:rPrChange w:id="5221" w:author="Peter Freiling" w:date="2018-12-03T12:24:00Z">
                                <w:rPr>
                                  <w:rFonts w:ascii="Consolas" w:hAnsi="Consolas"/>
                                  <w:color w:val="000000"/>
                                </w:rPr>
                              </w:rPrChange>
                            </w:rPr>
                            <w:t>                                 rightPayload.Name</w:t>
                          </w:r>
                        </w:ins>
                      </w:p>
                      <w:p w14:paraId="10EA50C5" w14:textId="77777777" w:rsidR="00DF3B39" w:rsidRPr="00DF3B39" w:rsidRDefault="00DF3B39" w:rsidP="00DF3B39">
                        <w:pPr>
                          <w:pStyle w:val="HTMLPreformatted"/>
                          <w:shd w:val="clear" w:color="auto" w:fill="FFFFFF"/>
                          <w:rPr>
                            <w:ins w:id="5222" w:author="Peter Freiling" w:date="2018-12-03T12:24:00Z"/>
                            <w:rFonts w:ascii="Consolas" w:hAnsi="Consolas"/>
                            <w:color w:val="000000"/>
                            <w:sz w:val="19"/>
                            <w:szCs w:val="19"/>
                            <w:rPrChange w:id="5223" w:author="Peter Freiling" w:date="2018-12-03T12:24:00Z">
                              <w:rPr>
                                <w:ins w:id="5224" w:author="Peter Freiling" w:date="2018-12-03T12:24:00Z"/>
                                <w:rFonts w:ascii="Consolas" w:hAnsi="Consolas"/>
                                <w:color w:val="000000"/>
                              </w:rPr>
                            </w:rPrChange>
                          </w:rPr>
                        </w:pPr>
                        <w:ins w:id="5225" w:author="Peter Freiling" w:date="2018-12-03T12:24:00Z">
                          <w:r w:rsidRPr="00DF3B39">
                            <w:rPr>
                              <w:rFonts w:ascii="Consolas" w:hAnsi="Consolas"/>
                              <w:color w:val="000000"/>
                              <w:sz w:val="19"/>
                              <w:szCs w:val="19"/>
                              <w:rPrChange w:id="5226" w:author="Peter Freiling" w:date="2018-12-03T12:24:00Z">
                                <w:rPr>
                                  <w:rFonts w:ascii="Consolas" w:hAnsi="Consolas"/>
                                  <w:color w:val="000000"/>
                                </w:rPr>
                              </w:rPrChange>
                            </w:rPr>
                            <w:t>                             };</w:t>
                          </w:r>
                        </w:ins>
                      </w:p>
                      <w:p w14:paraId="2211F48C" w14:textId="0829418E" w:rsidR="00E80C46" w:rsidRPr="00DF3B39" w:rsidDel="00AC1490" w:rsidRDefault="00DF3B39" w:rsidP="00DF3B39">
                        <w:pPr>
                          <w:autoSpaceDE w:val="0"/>
                          <w:autoSpaceDN w:val="0"/>
                          <w:adjustRightInd w:val="0"/>
                          <w:spacing w:after="0" w:line="240" w:lineRule="auto"/>
                          <w:rPr>
                            <w:del w:id="5227" w:author="Peter Freiling" w:date="2018-12-03T12:22:00Z"/>
                            <w:rFonts w:ascii="Consolas" w:hAnsi="Consolas" w:cs="Consolas"/>
                            <w:color w:val="000000"/>
                            <w:sz w:val="19"/>
                            <w:szCs w:val="19"/>
                            <w:highlight w:val="white"/>
                            <w:rPrChange w:id="5228" w:author="Peter Freiling" w:date="2018-12-03T12:24:00Z">
                              <w:rPr>
                                <w:del w:id="5229" w:author="Peter Freiling" w:date="2018-12-03T12:22:00Z"/>
                                <w:rFonts w:ascii="Consolas" w:hAnsi="Consolas" w:cs="Consolas"/>
                                <w:color w:val="000000"/>
                                <w:sz w:val="19"/>
                                <w:szCs w:val="19"/>
                                <w:highlight w:val="white"/>
                              </w:rPr>
                            </w:rPrChange>
                          </w:rPr>
                        </w:pPr>
                        <w:ins w:id="5230" w:author="Peter Freiling" w:date="2018-12-03T12:24:00Z">
                          <w:r w:rsidRPr="00FC144B" w:rsidDel="00AC1490">
                            <w:rPr>
                              <w:rFonts w:ascii="Consolas" w:hAnsi="Consolas" w:cs="Consolas"/>
                              <w:color w:val="0000FF"/>
                              <w:sz w:val="19"/>
                              <w:szCs w:val="19"/>
                              <w:highlight w:val="white"/>
                            </w:rPr>
                            <w:t xml:space="preserve"> </w:t>
                          </w:r>
                        </w:ins>
                        <w:del w:id="5231" w:author="Peter Freiling" w:date="2018-12-03T12:22:00Z">
                          <w:r w:rsidR="00E80C46" w:rsidRPr="00FC144B" w:rsidDel="00AC1490">
                            <w:rPr>
                              <w:rFonts w:ascii="Consolas" w:hAnsi="Consolas" w:cs="Consolas"/>
                              <w:color w:val="0000FF"/>
                              <w:sz w:val="19"/>
                              <w:szCs w:val="19"/>
                              <w:highlight w:val="white"/>
                            </w:rPr>
                            <w:delText>var</w:delText>
                          </w:r>
                          <w:r w:rsidR="00E80C46" w:rsidRPr="00FC144B" w:rsidDel="00AC1490">
                            <w:rPr>
                              <w:rFonts w:ascii="Consolas" w:hAnsi="Consolas" w:cs="Consolas"/>
                              <w:color w:val="000000"/>
                              <w:sz w:val="19"/>
                              <w:szCs w:val="19"/>
                              <w:highlight w:val="white"/>
                            </w:rPr>
                            <w:delText xml:space="preserve"> cSTicks2CoresWithPNames</w:delText>
                          </w:r>
                        </w:del>
                        <w:ins w:id="5232" w:author="Jonathan Goldstein" w:date="2013-09-24T10:32:00Z">
                          <w:del w:id="5233" w:author="Peter Freiling" w:date="2018-12-03T12:22:00Z">
                            <w:r w:rsidR="00E80C46" w:rsidRPr="00D8359D" w:rsidDel="00AC1490">
                              <w:rPr>
                                <w:rFonts w:ascii="Consolas" w:hAnsi="Consolas" w:cs="Consolas"/>
                                <w:color w:val="000000"/>
                                <w:sz w:val="19"/>
                                <w:szCs w:val="19"/>
                                <w:highlight w:val="white"/>
                              </w:rPr>
                              <w:delText>2</w:delText>
                            </w:r>
                          </w:del>
                        </w:ins>
                        <w:del w:id="5234" w:author="Peter Freiling" w:date="2018-12-03T12:22:00Z">
                          <w:r w:rsidR="00E80C46" w:rsidRPr="00DF3B39" w:rsidDel="00AC1490">
                            <w:rPr>
                              <w:rFonts w:ascii="Consolas" w:hAnsi="Consolas" w:cs="Consolas"/>
                              <w:color w:val="000000"/>
                              <w:sz w:val="19"/>
                              <w:szCs w:val="19"/>
                              <w:highlight w:val="white"/>
                              <w:rPrChange w:id="5235" w:author="Peter Freiling" w:date="2018-12-03T12:24:00Z">
                                <w:rPr>
                                  <w:rFonts w:ascii="Consolas" w:hAnsi="Consolas" w:cs="Consolas"/>
                                  <w:color w:val="000000"/>
                                  <w:sz w:val="19"/>
                                  <w:szCs w:val="19"/>
                                  <w:highlight w:val="white"/>
                                </w:rPr>
                              </w:rPrChange>
                            </w:rPr>
                            <w:delText xml:space="preserve"> = </w:delText>
                          </w:r>
                          <w:r w:rsidR="00E80C46" w:rsidRPr="00DF3B39" w:rsidDel="00AC1490">
                            <w:rPr>
                              <w:rFonts w:ascii="Consolas" w:hAnsi="Consolas" w:cs="Consolas"/>
                              <w:color w:val="0000FF"/>
                              <w:sz w:val="19"/>
                              <w:szCs w:val="19"/>
                              <w:highlight w:val="white"/>
                              <w:rPrChange w:id="5236" w:author="Peter Freiling" w:date="2018-12-03T12:24:00Z">
                                <w:rPr>
                                  <w:rFonts w:ascii="Consolas" w:hAnsi="Consolas" w:cs="Consolas"/>
                                  <w:color w:val="0000FF"/>
                                  <w:sz w:val="19"/>
                                  <w:szCs w:val="19"/>
                                  <w:highlight w:val="white"/>
                                </w:rPr>
                              </w:rPrChange>
                            </w:rPr>
                            <w:delText>from</w:delText>
                          </w:r>
                          <w:r w:rsidR="00E80C46" w:rsidRPr="00DF3B39" w:rsidDel="00AC1490">
                            <w:rPr>
                              <w:rFonts w:ascii="Consolas" w:hAnsi="Consolas" w:cs="Consolas"/>
                              <w:color w:val="000000"/>
                              <w:sz w:val="19"/>
                              <w:szCs w:val="19"/>
                              <w:highlight w:val="white"/>
                              <w:rPrChange w:id="5237" w:author="Peter Freiling" w:date="2018-12-03T12:24:00Z">
                                <w:rPr>
                                  <w:rFonts w:ascii="Consolas" w:hAnsi="Consolas" w:cs="Consolas"/>
                                  <w:color w:val="000000"/>
                                  <w:sz w:val="19"/>
                                  <w:szCs w:val="19"/>
                                  <w:highlight w:val="white"/>
                                </w:rPr>
                              </w:rPrChange>
                            </w:rPr>
                            <w:delText xml:space="preserve"> leftPayload </w:delText>
                          </w:r>
                          <w:r w:rsidR="00E80C46" w:rsidRPr="00DF3B39" w:rsidDel="00AC1490">
                            <w:rPr>
                              <w:rFonts w:ascii="Consolas" w:hAnsi="Consolas" w:cs="Consolas"/>
                              <w:color w:val="0000FF"/>
                              <w:sz w:val="19"/>
                              <w:szCs w:val="19"/>
                              <w:highlight w:val="white"/>
                              <w:rPrChange w:id="5238" w:author="Peter Freiling" w:date="2018-12-03T12:24:00Z">
                                <w:rPr>
                                  <w:rFonts w:ascii="Consolas" w:hAnsi="Consolas" w:cs="Consolas"/>
                                  <w:color w:val="0000FF"/>
                                  <w:sz w:val="19"/>
                                  <w:szCs w:val="19"/>
                                  <w:highlight w:val="white"/>
                                </w:rPr>
                              </w:rPrChange>
                            </w:rPr>
                            <w:delText>in</w:delText>
                          </w:r>
                          <w:r w:rsidR="00E80C46" w:rsidRPr="00DF3B39" w:rsidDel="00AC1490">
                            <w:rPr>
                              <w:rFonts w:ascii="Consolas" w:hAnsi="Consolas" w:cs="Consolas"/>
                              <w:color w:val="000000"/>
                              <w:sz w:val="19"/>
                              <w:szCs w:val="19"/>
                              <w:highlight w:val="white"/>
                              <w:rPrChange w:id="5239" w:author="Peter Freiling" w:date="2018-12-03T12:24:00Z">
                                <w:rPr>
                                  <w:rFonts w:ascii="Consolas" w:hAnsi="Consolas" w:cs="Consolas"/>
                                  <w:color w:val="000000"/>
                                  <w:sz w:val="19"/>
                                  <w:szCs w:val="19"/>
                                  <w:highlight w:val="white"/>
                                </w:rPr>
                              </w:rPrChange>
                            </w:rPr>
                            <w:delText xml:space="preserve"> cSNarrowTicks2Cores</w:delText>
                          </w:r>
                        </w:del>
                      </w:p>
                      <w:p w14:paraId="13AA2404" w14:textId="42241AEA" w:rsidR="00E80C46" w:rsidRPr="00DF3B39" w:rsidDel="00AC1490" w:rsidRDefault="00E80C46" w:rsidP="004D77ED">
                        <w:pPr>
                          <w:autoSpaceDE w:val="0"/>
                          <w:autoSpaceDN w:val="0"/>
                          <w:adjustRightInd w:val="0"/>
                          <w:spacing w:after="0" w:line="240" w:lineRule="auto"/>
                          <w:rPr>
                            <w:del w:id="5240" w:author="Peter Freiling" w:date="2018-12-03T12:22:00Z"/>
                            <w:rFonts w:ascii="Consolas" w:hAnsi="Consolas" w:cs="Consolas"/>
                            <w:color w:val="000000"/>
                            <w:sz w:val="19"/>
                            <w:szCs w:val="19"/>
                            <w:highlight w:val="white"/>
                            <w:rPrChange w:id="5241" w:author="Peter Freiling" w:date="2018-12-03T12:24:00Z">
                              <w:rPr>
                                <w:del w:id="5242" w:author="Peter Freiling" w:date="2018-12-03T12:22:00Z"/>
                                <w:rFonts w:ascii="Consolas" w:hAnsi="Consolas" w:cs="Consolas"/>
                                <w:color w:val="000000"/>
                                <w:sz w:val="19"/>
                                <w:szCs w:val="19"/>
                                <w:highlight w:val="white"/>
                              </w:rPr>
                            </w:rPrChange>
                          </w:rPr>
                        </w:pPr>
                        <w:del w:id="5243" w:author="Peter Freiling" w:date="2018-12-03T12:22:00Z">
                          <w:r w:rsidRPr="00DF3B39" w:rsidDel="00AC1490">
                            <w:rPr>
                              <w:rFonts w:ascii="Consolas" w:hAnsi="Consolas" w:cs="Consolas"/>
                              <w:color w:val="000000"/>
                              <w:sz w:val="19"/>
                              <w:szCs w:val="19"/>
                              <w:highlight w:val="white"/>
                              <w:rPrChange w:id="5244" w:author="Peter Freiling" w:date="2018-12-03T12:24:00Z">
                                <w:rPr>
                                  <w:rFonts w:ascii="Consolas" w:hAnsi="Consolas" w:cs="Consolas"/>
                                  <w:color w:val="000000"/>
                                  <w:sz w:val="19"/>
                                  <w:szCs w:val="19"/>
                                  <w:highlight w:val="white"/>
                                </w:rPr>
                              </w:rPrChange>
                            </w:rPr>
                            <w:delText xml:space="preserve">                      </w:delText>
                          </w:r>
                        </w:del>
                        <w:ins w:id="5245" w:author="Jonathan Goldstein" w:date="2013-09-24T10:32:00Z">
                          <w:del w:id="5246" w:author="Peter Freiling" w:date="2018-12-03T12:22:00Z">
                            <w:r w:rsidRPr="00DF3B39" w:rsidDel="00AC1490">
                              <w:rPr>
                                <w:rFonts w:ascii="Consolas" w:hAnsi="Consolas" w:cs="Consolas"/>
                                <w:color w:val="000000"/>
                                <w:sz w:val="19"/>
                                <w:szCs w:val="19"/>
                                <w:highlight w:val="white"/>
                                <w:rPrChange w:id="5247" w:author="Peter Freiling" w:date="2018-12-03T12:24:00Z">
                                  <w:rPr>
                                    <w:rFonts w:ascii="Consolas" w:hAnsi="Consolas" w:cs="Consolas"/>
                                    <w:color w:val="000000"/>
                                    <w:sz w:val="19"/>
                                    <w:szCs w:val="19"/>
                                    <w:highlight w:val="white"/>
                                  </w:rPr>
                                </w:rPrChange>
                              </w:rPr>
                              <w:delText xml:space="preserve"> </w:delText>
                            </w:r>
                          </w:del>
                        </w:ins>
                        <w:del w:id="5248" w:author="Peter Freiling" w:date="2018-12-03T12:22:00Z">
                          <w:r w:rsidRPr="00DF3B39" w:rsidDel="00AC1490">
                            <w:rPr>
                              <w:rFonts w:ascii="Consolas" w:hAnsi="Consolas" w:cs="Consolas"/>
                              <w:color w:val="000000"/>
                              <w:sz w:val="19"/>
                              <w:szCs w:val="19"/>
                              <w:highlight w:val="white"/>
                              <w:rPrChange w:id="5249" w:author="Peter Freiling" w:date="2018-12-03T12:24:00Z">
                                <w:rPr>
                                  <w:rFonts w:ascii="Consolas" w:hAnsi="Consolas" w:cs="Consolas"/>
                                  <w:color w:val="000000"/>
                                  <w:sz w:val="19"/>
                                  <w:szCs w:val="19"/>
                                  <w:highlight w:val="white"/>
                                </w:rPr>
                              </w:rPrChange>
                            </w:rPr>
                            <w:delText xml:space="preserve">        </w:delText>
                          </w:r>
                          <w:r w:rsidRPr="00DF3B39" w:rsidDel="00AC1490">
                            <w:rPr>
                              <w:rFonts w:ascii="Consolas" w:hAnsi="Consolas" w:cs="Consolas"/>
                              <w:color w:val="0000FF"/>
                              <w:sz w:val="19"/>
                              <w:szCs w:val="19"/>
                              <w:highlight w:val="white"/>
                              <w:rPrChange w:id="5250" w:author="Peter Freiling" w:date="2018-12-03T12:24:00Z">
                                <w:rPr>
                                  <w:rFonts w:ascii="Consolas" w:hAnsi="Consolas" w:cs="Consolas"/>
                                  <w:color w:val="0000FF"/>
                                  <w:sz w:val="19"/>
                                  <w:szCs w:val="19"/>
                                  <w:highlight w:val="white"/>
                                </w:rPr>
                              </w:rPrChange>
                            </w:rPr>
                            <w:delText>join</w:delText>
                          </w:r>
                          <w:r w:rsidRPr="00DF3B39" w:rsidDel="00AC1490">
                            <w:rPr>
                              <w:rFonts w:ascii="Consolas" w:hAnsi="Consolas" w:cs="Consolas"/>
                              <w:color w:val="000000"/>
                              <w:sz w:val="19"/>
                              <w:szCs w:val="19"/>
                              <w:highlight w:val="white"/>
                              <w:rPrChange w:id="5251" w:author="Peter Freiling" w:date="2018-12-03T12:24:00Z">
                                <w:rPr>
                                  <w:rFonts w:ascii="Consolas" w:hAnsi="Consolas" w:cs="Consolas"/>
                                  <w:color w:val="000000"/>
                                  <w:sz w:val="19"/>
                                  <w:szCs w:val="19"/>
                                  <w:highlight w:val="white"/>
                                </w:rPr>
                              </w:rPrChange>
                            </w:rPr>
                            <w:delText xml:space="preserve"> rightPayload </w:delText>
                          </w:r>
                          <w:r w:rsidRPr="00DF3B39" w:rsidDel="00AC1490">
                            <w:rPr>
                              <w:rFonts w:ascii="Consolas" w:hAnsi="Consolas" w:cs="Consolas"/>
                              <w:color w:val="0000FF"/>
                              <w:sz w:val="19"/>
                              <w:szCs w:val="19"/>
                              <w:highlight w:val="white"/>
                              <w:rPrChange w:id="5252" w:author="Peter Freiling" w:date="2018-12-03T12:24:00Z">
                                <w:rPr>
                                  <w:rFonts w:ascii="Consolas" w:hAnsi="Consolas" w:cs="Consolas"/>
                                  <w:color w:val="0000FF"/>
                                  <w:sz w:val="19"/>
                                  <w:szCs w:val="19"/>
                                  <w:highlight w:val="white"/>
                                </w:rPr>
                              </w:rPrChange>
                            </w:rPr>
                            <w:delText>in</w:delText>
                          </w:r>
                          <w:r w:rsidRPr="00DF3B39" w:rsidDel="00AC1490">
                            <w:rPr>
                              <w:rFonts w:ascii="Consolas" w:hAnsi="Consolas" w:cs="Consolas"/>
                              <w:color w:val="000000"/>
                              <w:sz w:val="19"/>
                              <w:szCs w:val="19"/>
                              <w:highlight w:val="white"/>
                              <w:rPrChange w:id="5253" w:author="Peter Freiling" w:date="2018-12-03T12:24:00Z">
                                <w:rPr>
                                  <w:rFonts w:ascii="Consolas" w:hAnsi="Consolas" w:cs="Consolas"/>
                                  <w:color w:val="000000"/>
                                  <w:sz w:val="19"/>
                                  <w:szCs w:val="19"/>
                                  <w:highlight w:val="white"/>
                                </w:rPr>
                              </w:rPrChange>
                            </w:rPr>
                            <w:delText xml:space="preserve"> </w:delText>
                          </w:r>
                        </w:del>
                        <w:del w:id="5254" w:author="Peter Freiling" w:date="2018-12-03T12:10:00Z">
                          <w:r w:rsidRPr="00DF3B39" w:rsidDel="005B6538">
                            <w:rPr>
                              <w:rFonts w:ascii="Consolas" w:hAnsi="Consolas" w:cs="Consolas"/>
                              <w:color w:val="000000"/>
                              <w:sz w:val="19"/>
                              <w:szCs w:val="19"/>
                              <w:highlight w:val="white"/>
                              <w:rPrChange w:id="5255" w:author="Peter Freiling" w:date="2018-12-03T12:24:00Z">
                                <w:rPr>
                                  <w:rFonts w:ascii="Consolas" w:hAnsi="Consolas" w:cs="Consolas"/>
                                  <w:color w:val="000000"/>
                                  <w:sz w:val="19"/>
                                  <w:szCs w:val="19"/>
                                  <w:highlight w:val="white"/>
                                </w:rPr>
                              </w:rPrChange>
                            </w:rPr>
                            <w:delText>pNamesStream</w:delText>
                          </w:r>
                        </w:del>
                        <w:del w:id="5256" w:author="Peter Freiling" w:date="2018-12-03T12:22:00Z">
                          <w:r w:rsidRPr="00DF3B39" w:rsidDel="00AC1490">
                            <w:rPr>
                              <w:rFonts w:ascii="Consolas" w:hAnsi="Consolas" w:cs="Consolas"/>
                              <w:color w:val="000000"/>
                              <w:sz w:val="19"/>
                              <w:szCs w:val="19"/>
                              <w:highlight w:val="white"/>
                              <w:rPrChange w:id="5257" w:author="Peter Freiling" w:date="2018-12-03T12:24:00Z">
                                <w:rPr>
                                  <w:rFonts w:ascii="Consolas" w:hAnsi="Consolas" w:cs="Consolas"/>
                                  <w:color w:val="000000"/>
                                  <w:sz w:val="19"/>
                                  <w:szCs w:val="19"/>
                                  <w:highlight w:val="white"/>
                                </w:rPr>
                              </w:rPrChange>
                            </w:rPr>
                            <w:delText xml:space="preserve"> </w:delText>
                          </w:r>
                          <w:r w:rsidRPr="00DF3B39" w:rsidDel="00AC1490">
                            <w:rPr>
                              <w:rFonts w:ascii="Consolas" w:hAnsi="Consolas" w:cs="Consolas"/>
                              <w:color w:val="0000FF"/>
                              <w:sz w:val="19"/>
                              <w:szCs w:val="19"/>
                              <w:highlight w:val="white"/>
                              <w:rPrChange w:id="5258" w:author="Peter Freiling" w:date="2018-12-03T12:24:00Z">
                                <w:rPr>
                                  <w:rFonts w:ascii="Consolas" w:hAnsi="Consolas" w:cs="Consolas"/>
                                  <w:color w:val="0000FF"/>
                                  <w:sz w:val="19"/>
                                  <w:szCs w:val="19"/>
                                  <w:highlight w:val="white"/>
                                </w:rPr>
                              </w:rPrChange>
                            </w:rPr>
                            <w:delText>on</w:delText>
                          </w:r>
                          <w:r w:rsidRPr="00DF3B39" w:rsidDel="00AC1490">
                            <w:rPr>
                              <w:rFonts w:ascii="Consolas" w:hAnsi="Consolas" w:cs="Consolas"/>
                              <w:color w:val="000000"/>
                              <w:sz w:val="19"/>
                              <w:szCs w:val="19"/>
                              <w:highlight w:val="white"/>
                              <w:rPrChange w:id="5259" w:author="Peter Freiling" w:date="2018-12-03T12:24:00Z">
                                <w:rPr>
                                  <w:rFonts w:ascii="Consolas" w:hAnsi="Consolas" w:cs="Consolas"/>
                                  <w:color w:val="000000"/>
                                  <w:sz w:val="19"/>
                                  <w:szCs w:val="19"/>
                                  <w:highlight w:val="white"/>
                                </w:rPr>
                              </w:rPrChange>
                            </w:rPr>
                            <w:delText xml:space="preserve"> </w:delText>
                          </w:r>
                        </w:del>
                      </w:p>
                      <w:p w14:paraId="25DF64C5" w14:textId="46C0193F" w:rsidR="00E80C46" w:rsidRPr="00DF3B39" w:rsidDel="00AC1490" w:rsidRDefault="00E80C46" w:rsidP="00AA23A4">
                        <w:pPr>
                          <w:autoSpaceDE w:val="0"/>
                          <w:autoSpaceDN w:val="0"/>
                          <w:adjustRightInd w:val="0"/>
                          <w:spacing w:after="0" w:line="240" w:lineRule="auto"/>
                          <w:ind w:left="2124" w:firstLine="708"/>
                          <w:rPr>
                            <w:del w:id="5260" w:author="Peter Freiling" w:date="2018-12-03T12:22:00Z"/>
                            <w:rFonts w:ascii="Consolas" w:hAnsi="Consolas" w:cs="Consolas"/>
                            <w:color w:val="000000"/>
                            <w:sz w:val="19"/>
                            <w:szCs w:val="19"/>
                            <w:highlight w:val="white"/>
                            <w:rPrChange w:id="5261" w:author="Peter Freiling" w:date="2018-12-03T12:24:00Z">
                              <w:rPr>
                                <w:del w:id="5262" w:author="Peter Freiling" w:date="2018-12-03T12:22:00Z"/>
                                <w:rFonts w:ascii="Consolas" w:hAnsi="Consolas" w:cs="Consolas"/>
                                <w:color w:val="000000"/>
                                <w:sz w:val="19"/>
                                <w:szCs w:val="19"/>
                                <w:highlight w:val="white"/>
                              </w:rPr>
                            </w:rPrChange>
                          </w:rPr>
                        </w:pPr>
                        <w:ins w:id="5263" w:author="Jonathan Goldstein" w:date="2013-09-24T10:32:00Z">
                          <w:del w:id="5264" w:author="Peter Freiling" w:date="2018-12-03T12:22:00Z">
                            <w:r w:rsidRPr="00DF3B39" w:rsidDel="00AC1490">
                              <w:rPr>
                                <w:rFonts w:ascii="Consolas" w:hAnsi="Consolas" w:cs="Consolas"/>
                                <w:color w:val="000000"/>
                                <w:sz w:val="19"/>
                                <w:szCs w:val="19"/>
                                <w:highlight w:val="white"/>
                                <w:rPrChange w:id="5265" w:author="Peter Freiling" w:date="2018-12-03T12:24:00Z">
                                  <w:rPr>
                                    <w:rFonts w:ascii="Consolas" w:hAnsi="Consolas" w:cs="Consolas"/>
                                    <w:color w:val="000000"/>
                                    <w:sz w:val="19"/>
                                    <w:szCs w:val="19"/>
                                    <w:highlight w:val="white"/>
                                  </w:rPr>
                                </w:rPrChange>
                              </w:rPr>
                              <w:delText xml:space="preserve"> </w:delText>
                            </w:r>
                          </w:del>
                        </w:ins>
                        <w:del w:id="5266" w:author="Peter Freiling" w:date="2018-12-03T12:22:00Z">
                          <w:r w:rsidRPr="00DF3B39" w:rsidDel="00AC1490">
                            <w:rPr>
                              <w:rFonts w:ascii="Consolas" w:hAnsi="Consolas" w:cs="Consolas"/>
                              <w:color w:val="000000"/>
                              <w:sz w:val="19"/>
                              <w:szCs w:val="19"/>
                              <w:highlight w:val="white"/>
                              <w:rPrChange w:id="5267" w:author="Peter Freiling" w:date="2018-12-03T12:24:00Z">
                                <w:rPr>
                                  <w:rFonts w:ascii="Consolas" w:hAnsi="Consolas" w:cs="Consolas"/>
                                  <w:color w:val="000000"/>
                                  <w:sz w:val="19"/>
                                  <w:szCs w:val="19"/>
                                  <w:highlight w:val="white"/>
                                </w:rPr>
                              </w:rPrChange>
                            </w:rPr>
                            <w:delText xml:space="preserve">           leftPayload.</w:delText>
                          </w:r>
                        </w:del>
                        <w:del w:id="5268" w:author="Peter Freiling" w:date="2018-12-03T10:33:00Z">
                          <w:r w:rsidRPr="00DF3B39" w:rsidDel="00D77883">
                            <w:rPr>
                              <w:rFonts w:ascii="Consolas" w:hAnsi="Consolas" w:cs="Consolas"/>
                              <w:color w:val="000000"/>
                              <w:sz w:val="19"/>
                              <w:szCs w:val="19"/>
                              <w:highlight w:val="white"/>
                              <w:rPrChange w:id="5269" w:author="Peter Freiling" w:date="2018-12-03T12:24:00Z">
                                <w:rPr>
                                  <w:rFonts w:ascii="Consolas" w:hAnsi="Consolas" w:cs="Consolas"/>
                                  <w:color w:val="000000"/>
                                  <w:sz w:val="19"/>
                                  <w:szCs w:val="19"/>
                                  <w:highlight w:val="white"/>
                                </w:rPr>
                              </w:rPrChange>
                            </w:rPr>
                            <w:delText>PID</w:delText>
                          </w:r>
                        </w:del>
                        <w:del w:id="5270" w:author="Peter Freiling" w:date="2018-12-03T12:22:00Z">
                          <w:r w:rsidRPr="00DF3B39" w:rsidDel="00AC1490">
                            <w:rPr>
                              <w:rFonts w:ascii="Consolas" w:hAnsi="Consolas" w:cs="Consolas"/>
                              <w:color w:val="000000"/>
                              <w:sz w:val="19"/>
                              <w:szCs w:val="19"/>
                              <w:highlight w:val="white"/>
                              <w:rPrChange w:id="5271" w:author="Peter Freiling" w:date="2018-12-03T12:24:00Z">
                                <w:rPr>
                                  <w:rFonts w:ascii="Consolas" w:hAnsi="Consolas" w:cs="Consolas"/>
                                  <w:color w:val="000000"/>
                                  <w:sz w:val="19"/>
                                  <w:szCs w:val="19"/>
                                  <w:highlight w:val="white"/>
                                </w:rPr>
                              </w:rPrChange>
                            </w:rPr>
                            <w:delText xml:space="preserve"> </w:delText>
                          </w:r>
                          <w:r w:rsidRPr="00DF3B39" w:rsidDel="00AC1490">
                            <w:rPr>
                              <w:rFonts w:ascii="Consolas" w:hAnsi="Consolas" w:cs="Consolas"/>
                              <w:color w:val="0000FF"/>
                              <w:sz w:val="19"/>
                              <w:szCs w:val="19"/>
                              <w:highlight w:val="white"/>
                              <w:rPrChange w:id="5272" w:author="Peter Freiling" w:date="2018-12-03T12:24:00Z">
                                <w:rPr>
                                  <w:rFonts w:ascii="Consolas" w:hAnsi="Consolas" w:cs="Consolas"/>
                                  <w:color w:val="0000FF"/>
                                  <w:sz w:val="19"/>
                                  <w:szCs w:val="19"/>
                                  <w:highlight w:val="white"/>
                                </w:rPr>
                              </w:rPrChange>
                            </w:rPr>
                            <w:delText>equals</w:delText>
                          </w:r>
                          <w:r w:rsidRPr="00DF3B39" w:rsidDel="00AC1490">
                            <w:rPr>
                              <w:rFonts w:ascii="Consolas" w:hAnsi="Consolas" w:cs="Consolas"/>
                              <w:color w:val="000000"/>
                              <w:sz w:val="19"/>
                              <w:szCs w:val="19"/>
                              <w:highlight w:val="white"/>
                              <w:rPrChange w:id="5273" w:author="Peter Freiling" w:date="2018-12-03T12:24:00Z">
                                <w:rPr>
                                  <w:rFonts w:ascii="Consolas" w:hAnsi="Consolas" w:cs="Consolas"/>
                                  <w:color w:val="000000"/>
                                  <w:sz w:val="19"/>
                                  <w:szCs w:val="19"/>
                                  <w:highlight w:val="white"/>
                                </w:rPr>
                              </w:rPrChange>
                            </w:rPr>
                            <w:delText xml:space="preserve"> rightPayload.</w:delText>
                          </w:r>
                        </w:del>
                        <w:del w:id="5274" w:author="Peter Freiling" w:date="2018-12-03T10:33:00Z">
                          <w:r w:rsidRPr="00DF3B39" w:rsidDel="00D77883">
                            <w:rPr>
                              <w:rFonts w:ascii="Consolas" w:hAnsi="Consolas" w:cs="Consolas"/>
                              <w:color w:val="000000"/>
                              <w:sz w:val="19"/>
                              <w:szCs w:val="19"/>
                              <w:highlight w:val="white"/>
                              <w:rPrChange w:id="5275" w:author="Peter Freiling" w:date="2018-12-03T12:24:00Z">
                                <w:rPr>
                                  <w:rFonts w:ascii="Consolas" w:hAnsi="Consolas" w:cs="Consolas"/>
                                  <w:color w:val="000000"/>
                                  <w:sz w:val="19"/>
                                  <w:szCs w:val="19"/>
                                  <w:highlight w:val="white"/>
                                </w:rPr>
                              </w:rPrChange>
                            </w:rPr>
                            <w:delText>PID</w:delText>
                          </w:r>
                        </w:del>
                      </w:p>
                      <w:p w14:paraId="14164CFB" w14:textId="3D4447EA" w:rsidR="00E80C46" w:rsidRPr="00DF3B39" w:rsidDel="00AC1490" w:rsidRDefault="00E80C46" w:rsidP="00C248EA">
                        <w:pPr>
                          <w:autoSpaceDE w:val="0"/>
                          <w:autoSpaceDN w:val="0"/>
                          <w:adjustRightInd w:val="0"/>
                          <w:spacing w:after="0" w:line="240" w:lineRule="auto"/>
                          <w:rPr>
                            <w:del w:id="5276" w:author="Peter Freiling" w:date="2018-12-03T12:22:00Z"/>
                            <w:rFonts w:ascii="Consolas" w:hAnsi="Consolas" w:cs="Consolas"/>
                            <w:color w:val="000000"/>
                            <w:sz w:val="19"/>
                            <w:szCs w:val="19"/>
                            <w:highlight w:val="white"/>
                            <w:rPrChange w:id="5277" w:author="Peter Freiling" w:date="2018-12-03T12:24:00Z">
                              <w:rPr>
                                <w:del w:id="5278" w:author="Peter Freiling" w:date="2018-12-03T12:22:00Z"/>
                                <w:rFonts w:ascii="Consolas" w:hAnsi="Consolas" w:cs="Consolas"/>
                                <w:color w:val="000000"/>
                                <w:sz w:val="19"/>
                                <w:szCs w:val="19"/>
                                <w:highlight w:val="white"/>
                              </w:rPr>
                            </w:rPrChange>
                          </w:rPr>
                        </w:pPr>
                        <w:del w:id="5279" w:author="Peter Freiling" w:date="2018-12-03T12:22:00Z">
                          <w:r w:rsidRPr="00DF3B39" w:rsidDel="00AC1490">
                            <w:rPr>
                              <w:rFonts w:ascii="Consolas" w:hAnsi="Consolas" w:cs="Consolas"/>
                              <w:color w:val="000000"/>
                              <w:sz w:val="19"/>
                              <w:szCs w:val="19"/>
                              <w:highlight w:val="white"/>
                              <w:rPrChange w:id="5280" w:author="Peter Freiling" w:date="2018-12-03T12:24:00Z">
                                <w:rPr>
                                  <w:rFonts w:ascii="Consolas" w:hAnsi="Consolas" w:cs="Consolas"/>
                                  <w:color w:val="000000"/>
                                  <w:sz w:val="19"/>
                                  <w:szCs w:val="19"/>
                                  <w:highlight w:val="white"/>
                                </w:rPr>
                              </w:rPrChange>
                            </w:rPr>
                            <w:delText xml:space="preserve">                            </w:delText>
                          </w:r>
                        </w:del>
                        <w:ins w:id="5281" w:author="Jonathan Goldstein" w:date="2013-09-24T10:32:00Z">
                          <w:del w:id="5282" w:author="Peter Freiling" w:date="2018-12-03T12:22:00Z">
                            <w:r w:rsidRPr="00DF3B39" w:rsidDel="00AC1490">
                              <w:rPr>
                                <w:rFonts w:ascii="Consolas" w:hAnsi="Consolas" w:cs="Consolas"/>
                                <w:color w:val="000000"/>
                                <w:sz w:val="19"/>
                                <w:szCs w:val="19"/>
                                <w:highlight w:val="white"/>
                                <w:rPrChange w:id="5283" w:author="Peter Freiling" w:date="2018-12-03T12:24:00Z">
                                  <w:rPr>
                                    <w:rFonts w:ascii="Consolas" w:hAnsi="Consolas" w:cs="Consolas"/>
                                    <w:color w:val="000000"/>
                                    <w:sz w:val="19"/>
                                    <w:szCs w:val="19"/>
                                    <w:highlight w:val="white"/>
                                  </w:rPr>
                                </w:rPrChange>
                              </w:rPr>
                              <w:delText xml:space="preserve"> </w:delText>
                            </w:r>
                          </w:del>
                        </w:ins>
                        <w:del w:id="5284" w:author="Peter Freiling" w:date="2018-12-03T12:22:00Z">
                          <w:r w:rsidRPr="00DF3B39" w:rsidDel="00AC1490">
                            <w:rPr>
                              <w:rFonts w:ascii="Consolas" w:hAnsi="Consolas" w:cs="Consolas"/>
                              <w:color w:val="000000"/>
                              <w:sz w:val="19"/>
                              <w:szCs w:val="19"/>
                              <w:highlight w:val="white"/>
                              <w:rPrChange w:id="5285" w:author="Peter Freiling" w:date="2018-12-03T12:24:00Z">
                                <w:rPr>
                                  <w:rFonts w:ascii="Consolas" w:hAnsi="Consolas" w:cs="Consolas"/>
                                  <w:color w:val="000000"/>
                                  <w:sz w:val="19"/>
                                  <w:szCs w:val="19"/>
                                  <w:highlight w:val="white"/>
                                </w:rPr>
                              </w:rPrChange>
                            </w:rPr>
                            <w:delText xml:space="preserve">  </w:delText>
                          </w:r>
                          <w:r w:rsidRPr="00DF3B39" w:rsidDel="00AC1490">
                            <w:rPr>
                              <w:rFonts w:ascii="Consolas" w:hAnsi="Consolas" w:cs="Consolas"/>
                              <w:color w:val="0000FF"/>
                              <w:sz w:val="19"/>
                              <w:szCs w:val="19"/>
                              <w:highlight w:val="white"/>
                              <w:rPrChange w:id="5286" w:author="Peter Freiling" w:date="2018-12-03T12:24:00Z">
                                <w:rPr>
                                  <w:rFonts w:ascii="Consolas" w:hAnsi="Consolas" w:cs="Consolas"/>
                                  <w:color w:val="0000FF"/>
                                  <w:sz w:val="19"/>
                                  <w:szCs w:val="19"/>
                                  <w:highlight w:val="white"/>
                                </w:rPr>
                              </w:rPrChange>
                            </w:rPr>
                            <w:delText>select</w:delText>
                          </w:r>
                          <w:r w:rsidRPr="00DF3B39" w:rsidDel="00AC1490">
                            <w:rPr>
                              <w:rFonts w:ascii="Consolas" w:hAnsi="Consolas" w:cs="Consolas"/>
                              <w:color w:val="000000"/>
                              <w:sz w:val="19"/>
                              <w:szCs w:val="19"/>
                              <w:highlight w:val="white"/>
                              <w:rPrChange w:id="5287" w:author="Peter Freiling" w:date="2018-12-03T12:24:00Z">
                                <w:rPr>
                                  <w:rFonts w:ascii="Consolas" w:hAnsi="Consolas" w:cs="Consolas"/>
                                  <w:color w:val="000000"/>
                                  <w:sz w:val="19"/>
                                  <w:szCs w:val="19"/>
                                  <w:highlight w:val="white"/>
                                </w:rPr>
                              </w:rPrChange>
                            </w:rPr>
                            <w:delText xml:space="preserve"> </w:delText>
                          </w:r>
                          <w:r w:rsidRPr="00DF3B39" w:rsidDel="00AC1490">
                            <w:rPr>
                              <w:rFonts w:ascii="Consolas" w:hAnsi="Consolas" w:cs="Consolas"/>
                              <w:color w:val="0000FF"/>
                              <w:sz w:val="19"/>
                              <w:szCs w:val="19"/>
                              <w:highlight w:val="white"/>
                              <w:rPrChange w:id="5288" w:author="Peter Freiling" w:date="2018-12-03T12:24:00Z">
                                <w:rPr>
                                  <w:rFonts w:ascii="Consolas" w:hAnsi="Consolas" w:cs="Consolas"/>
                                  <w:color w:val="0000FF"/>
                                  <w:sz w:val="19"/>
                                  <w:szCs w:val="19"/>
                                  <w:highlight w:val="white"/>
                                </w:rPr>
                              </w:rPrChange>
                            </w:rPr>
                            <w:delText>new</w:delText>
                          </w:r>
                          <w:r w:rsidRPr="00DF3B39" w:rsidDel="00AC1490">
                            <w:rPr>
                              <w:rFonts w:ascii="Consolas" w:hAnsi="Consolas" w:cs="Consolas"/>
                              <w:color w:val="000000"/>
                              <w:sz w:val="19"/>
                              <w:szCs w:val="19"/>
                              <w:highlight w:val="white"/>
                              <w:rPrChange w:id="5289" w:author="Peter Freiling" w:date="2018-12-03T12:24:00Z">
                                <w:rPr>
                                  <w:rFonts w:ascii="Consolas" w:hAnsi="Consolas" w:cs="Consolas"/>
                                  <w:color w:val="000000"/>
                                  <w:sz w:val="19"/>
                                  <w:szCs w:val="19"/>
                                  <w:highlight w:val="white"/>
                                </w:rPr>
                              </w:rPrChange>
                            </w:rPr>
                            <w:delText xml:space="preserve"> { leftPayload.CSTicks, </w:delText>
                          </w:r>
                        </w:del>
                      </w:p>
                      <w:p w14:paraId="3693F2A8" w14:textId="0D6F340E" w:rsidR="00E80C46" w:rsidRPr="00DF3B39" w:rsidDel="00AC1490" w:rsidRDefault="00E80C46" w:rsidP="00C248EA">
                        <w:pPr>
                          <w:autoSpaceDE w:val="0"/>
                          <w:autoSpaceDN w:val="0"/>
                          <w:adjustRightInd w:val="0"/>
                          <w:spacing w:after="0" w:line="240" w:lineRule="auto"/>
                          <w:rPr>
                            <w:del w:id="5290" w:author="Peter Freiling" w:date="2018-12-03T12:22:00Z"/>
                            <w:rFonts w:ascii="Consolas" w:hAnsi="Consolas" w:cs="Consolas"/>
                            <w:color w:val="000000"/>
                            <w:sz w:val="19"/>
                            <w:szCs w:val="19"/>
                            <w:highlight w:val="white"/>
                            <w:rPrChange w:id="5291" w:author="Peter Freiling" w:date="2018-12-03T12:24:00Z">
                              <w:rPr>
                                <w:del w:id="5292" w:author="Peter Freiling" w:date="2018-12-03T12:22:00Z"/>
                                <w:rFonts w:ascii="Consolas" w:hAnsi="Consolas" w:cs="Consolas"/>
                                <w:color w:val="000000"/>
                                <w:sz w:val="19"/>
                                <w:szCs w:val="19"/>
                                <w:highlight w:val="white"/>
                              </w:rPr>
                            </w:rPrChange>
                          </w:rPr>
                        </w:pPr>
                        <w:del w:id="5293" w:author="Peter Freiling" w:date="2018-12-03T12:22:00Z">
                          <w:r w:rsidRPr="00DF3B39" w:rsidDel="00AC1490">
                            <w:rPr>
                              <w:rFonts w:ascii="Consolas" w:hAnsi="Consolas" w:cs="Consolas"/>
                              <w:color w:val="000000"/>
                              <w:sz w:val="19"/>
                              <w:szCs w:val="19"/>
                              <w:highlight w:val="white"/>
                              <w:rPrChange w:id="5294" w:author="Peter Freiling" w:date="2018-12-03T12:24:00Z">
                                <w:rPr>
                                  <w:rFonts w:ascii="Consolas" w:hAnsi="Consolas" w:cs="Consolas"/>
                                  <w:color w:val="000000"/>
                                  <w:sz w:val="19"/>
                                  <w:szCs w:val="19"/>
                                  <w:highlight w:val="white"/>
                                </w:rPr>
                              </w:rPrChange>
                            </w:rPr>
                            <w:delText xml:space="preserve">                             </w:delText>
                          </w:r>
                        </w:del>
                        <w:ins w:id="5295" w:author="Jonathan Goldstein" w:date="2013-09-24T10:32:00Z">
                          <w:del w:id="5296" w:author="Peter Freiling" w:date="2018-12-03T12:22:00Z">
                            <w:r w:rsidRPr="00DF3B39" w:rsidDel="00AC1490">
                              <w:rPr>
                                <w:rFonts w:ascii="Consolas" w:hAnsi="Consolas" w:cs="Consolas"/>
                                <w:color w:val="000000"/>
                                <w:sz w:val="19"/>
                                <w:szCs w:val="19"/>
                                <w:highlight w:val="white"/>
                                <w:rPrChange w:id="5297" w:author="Peter Freiling" w:date="2018-12-03T12:24:00Z">
                                  <w:rPr>
                                    <w:rFonts w:ascii="Consolas" w:hAnsi="Consolas" w:cs="Consolas"/>
                                    <w:color w:val="000000"/>
                                    <w:sz w:val="19"/>
                                    <w:szCs w:val="19"/>
                                    <w:highlight w:val="white"/>
                                  </w:rPr>
                                </w:rPrChange>
                              </w:rPr>
                              <w:delText xml:space="preserve"> </w:delText>
                            </w:r>
                          </w:del>
                        </w:ins>
                        <w:del w:id="5298" w:author="Peter Freiling" w:date="2018-12-03T12:22:00Z">
                          <w:r w:rsidRPr="00DF3B39" w:rsidDel="00AC1490">
                            <w:rPr>
                              <w:rFonts w:ascii="Consolas" w:hAnsi="Consolas" w:cs="Consolas"/>
                              <w:color w:val="000000"/>
                              <w:sz w:val="19"/>
                              <w:szCs w:val="19"/>
                              <w:highlight w:val="white"/>
                              <w:rPrChange w:id="5299" w:author="Peter Freiling" w:date="2018-12-03T12:24:00Z">
                                <w:rPr>
                                  <w:rFonts w:ascii="Consolas" w:hAnsi="Consolas" w:cs="Consolas"/>
                                  <w:color w:val="000000"/>
                                  <w:sz w:val="19"/>
                                  <w:szCs w:val="19"/>
                                  <w:highlight w:val="white"/>
                                </w:rPr>
                              </w:rPrChange>
                            </w:rPr>
                            <w:delText xml:space="preserve">              leftPayload.</w:delText>
                          </w:r>
                        </w:del>
                        <w:del w:id="5300" w:author="Peter Freiling" w:date="2018-12-03T10:33:00Z">
                          <w:r w:rsidRPr="00DF3B39" w:rsidDel="00D77883">
                            <w:rPr>
                              <w:rFonts w:ascii="Consolas" w:hAnsi="Consolas" w:cs="Consolas"/>
                              <w:color w:val="000000"/>
                              <w:sz w:val="19"/>
                              <w:szCs w:val="19"/>
                              <w:highlight w:val="white"/>
                              <w:rPrChange w:id="5301" w:author="Peter Freiling" w:date="2018-12-03T12:24:00Z">
                                <w:rPr>
                                  <w:rFonts w:ascii="Consolas" w:hAnsi="Consolas" w:cs="Consolas"/>
                                  <w:color w:val="000000"/>
                                  <w:sz w:val="19"/>
                                  <w:szCs w:val="19"/>
                                  <w:highlight w:val="white"/>
                                </w:rPr>
                              </w:rPrChange>
                            </w:rPr>
                            <w:delText>PID</w:delText>
                          </w:r>
                        </w:del>
                        <w:del w:id="5302" w:author="Peter Freiling" w:date="2018-12-03T12:22:00Z">
                          <w:r w:rsidRPr="00DF3B39" w:rsidDel="00AC1490">
                            <w:rPr>
                              <w:rFonts w:ascii="Consolas" w:hAnsi="Consolas" w:cs="Consolas"/>
                              <w:color w:val="000000"/>
                              <w:sz w:val="19"/>
                              <w:szCs w:val="19"/>
                              <w:highlight w:val="white"/>
                              <w:rPrChange w:id="5303" w:author="Peter Freiling" w:date="2018-12-03T12:24:00Z">
                                <w:rPr>
                                  <w:rFonts w:ascii="Consolas" w:hAnsi="Consolas" w:cs="Consolas"/>
                                  <w:color w:val="000000"/>
                                  <w:sz w:val="19"/>
                                  <w:szCs w:val="19"/>
                                  <w:highlight w:val="white"/>
                                </w:rPr>
                              </w:rPrChange>
                            </w:rPr>
                            <w:delText xml:space="preserve">, </w:delText>
                          </w:r>
                        </w:del>
                      </w:p>
                      <w:p w14:paraId="64D0D6B8" w14:textId="537F5589" w:rsidR="00E80C46" w:rsidRPr="00DF3B39" w:rsidDel="00AC1490" w:rsidRDefault="00E80C46" w:rsidP="00C248EA">
                        <w:pPr>
                          <w:autoSpaceDE w:val="0"/>
                          <w:autoSpaceDN w:val="0"/>
                          <w:adjustRightInd w:val="0"/>
                          <w:spacing w:after="0" w:line="240" w:lineRule="auto"/>
                          <w:rPr>
                            <w:del w:id="5304" w:author="Peter Freiling" w:date="2018-12-03T12:22:00Z"/>
                            <w:rFonts w:ascii="Consolas" w:hAnsi="Consolas" w:cs="Consolas"/>
                            <w:color w:val="000000"/>
                            <w:sz w:val="19"/>
                            <w:szCs w:val="19"/>
                            <w:highlight w:val="white"/>
                            <w:rPrChange w:id="5305" w:author="Peter Freiling" w:date="2018-12-03T12:24:00Z">
                              <w:rPr>
                                <w:del w:id="5306" w:author="Peter Freiling" w:date="2018-12-03T12:22:00Z"/>
                                <w:rFonts w:ascii="Consolas" w:hAnsi="Consolas" w:cs="Consolas"/>
                                <w:color w:val="000000"/>
                                <w:sz w:val="19"/>
                                <w:szCs w:val="19"/>
                                <w:highlight w:val="white"/>
                              </w:rPr>
                            </w:rPrChange>
                          </w:rPr>
                        </w:pPr>
                        <w:del w:id="5307" w:author="Peter Freiling" w:date="2018-12-03T12:22:00Z">
                          <w:r w:rsidRPr="00DF3B39" w:rsidDel="00AC1490">
                            <w:rPr>
                              <w:rFonts w:ascii="Consolas" w:hAnsi="Consolas" w:cs="Consolas"/>
                              <w:color w:val="000000"/>
                              <w:sz w:val="19"/>
                              <w:szCs w:val="19"/>
                              <w:highlight w:val="white"/>
                              <w:rPrChange w:id="5308" w:author="Peter Freiling" w:date="2018-12-03T12:24:00Z">
                                <w:rPr>
                                  <w:rFonts w:ascii="Consolas" w:hAnsi="Consolas" w:cs="Consolas"/>
                                  <w:color w:val="000000"/>
                                  <w:sz w:val="19"/>
                                  <w:szCs w:val="19"/>
                                  <w:highlight w:val="white"/>
                                </w:rPr>
                              </w:rPrChange>
                            </w:rPr>
                            <w:delText xml:space="preserve">                              </w:delText>
                          </w:r>
                        </w:del>
                        <w:ins w:id="5309" w:author="Jonathan Goldstein" w:date="2013-09-24T10:32:00Z">
                          <w:del w:id="5310" w:author="Peter Freiling" w:date="2018-12-03T12:22:00Z">
                            <w:r w:rsidRPr="00DF3B39" w:rsidDel="00AC1490">
                              <w:rPr>
                                <w:rFonts w:ascii="Consolas" w:hAnsi="Consolas" w:cs="Consolas"/>
                                <w:color w:val="000000"/>
                                <w:sz w:val="19"/>
                                <w:szCs w:val="19"/>
                                <w:highlight w:val="white"/>
                                <w:rPrChange w:id="5311" w:author="Peter Freiling" w:date="2018-12-03T12:24:00Z">
                                  <w:rPr>
                                    <w:rFonts w:ascii="Consolas" w:hAnsi="Consolas" w:cs="Consolas"/>
                                    <w:color w:val="000000"/>
                                    <w:sz w:val="19"/>
                                    <w:szCs w:val="19"/>
                                    <w:highlight w:val="white"/>
                                  </w:rPr>
                                </w:rPrChange>
                              </w:rPr>
                              <w:delText xml:space="preserve"> </w:delText>
                            </w:r>
                          </w:del>
                        </w:ins>
                        <w:del w:id="5312" w:author="Peter Freiling" w:date="2018-12-03T12:22:00Z">
                          <w:r w:rsidRPr="00DF3B39" w:rsidDel="00AC1490">
                            <w:rPr>
                              <w:rFonts w:ascii="Consolas" w:hAnsi="Consolas" w:cs="Consolas"/>
                              <w:color w:val="000000"/>
                              <w:sz w:val="19"/>
                              <w:szCs w:val="19"/>
                              <w:highlight w:val="white"/>
                              <w:rPrChange w:id="5313" w:author="Peter Freiling" w:date="2018-12-03T12:24:00Z">
                                <w:rPr>
                                  <w:rFonts w:ascii="Consolas" w:hAnsi="Consolas" w:cs="Consolas"/>
                                  <w:color w:val="000000"/>
                                  <w:sz w:val="19"/>
                                  <w:szCs w:val="19"/>
                                  <w:highlight w:val="white"/>
                                </w:rPr>
                              </w:rPrChange>
                            </w:rPr>
                            <w:delText xml:space="preserve">             leftPayload.</w:delText>
                          </w:r>
                        </w:del>
                        <w:del w:id="5314" w:author="Peter Freiling" w:date="2018-12-03T10:33:00Z">
                          <w:r w:rsidRPr="00DF3B39" w:rsidDel="00D77883">
                            <w:rPr>
                              <w:rFonts w:ascii="Consolas" w:hAnsi="Consolas" w:cs="Consolas"/>
                              <w:color w:val="000000"/>
                              <w:sz w:val="19"/>
                              <w:szCs w:val="19"/>
                              <w:highlight w:val="white"/>
                              <w:rPrChange w:id="5315" w:author="Peter Freiling" w:date="2018-12-03T12:24:00Z">
                                <w:rPr>
                                  <w:rFonts w:ascii="Consolas" w:hAnsi="Consolas" w:cs="Consolas"/>
                                  <w:color w:val="000000"/>
                                  <w:sz w:val="19"/>
                                  <w:szCs w:val="19"/>
                                  <w:highlight w:val="white"/>
                                </w:rPr>
                              </w:rPrChange>
                            </w:rPr>
                            <w:delText>CID</w:delText>
                          </w:r>
                        </w:del>
                        <w:del w:id="5316" w:author="Peter Freiling" w:date="2018-12-03T12:22:00Z">
                          <w:r w:rsidRPr="00DF3B39" w:rsidDel="00AC1490">
                            <w:rPr>
                              <w:rFonts w:ascii="Consolas" w:hAnsi="Consolas" w:cs="Consolas"/>
                              <w:color w:val="000000"/>
                              <w:sz w:val="19"/>
                              <w:szCs w:val="19"/>
                              <w:highlight w:val="white"/>
                              <w:rPrChange w:id="5317" w:author="Peter Freiling" w:date="2018-12-03T12:24:00Z">
                                <w:rPr>
                                  <w:rFonts w:ascii="Consolas" w:hAnsi="Consolas" w:cs="Consolas"/>
                                  <w:color w:val="000000"/>
                                  <w:sz w:val="19"/>
                                  <w:szCs w:val="19"/>
                                  <w:highlight w:val="white"/>
                                </w:rPr>
                              </w:rPrChange>
                            </w:rPr>
                            <w:delText xml:space="preserve">, </w:delText>
                          </w:r>
                        </w:del>
                      </w:p>
                      <w:p w14:paraId="3ACA39D2" w14:textId="2E84F861" w:rsidR="00E80C46" w:rsidRPr="00DF3B39" w:rsidDel="00AC1490" w:rsidRDefault="00E80C46" w:rsidP="00C248EA">
                        <w:pPr>
                          <w:autoSpaceDE w:val="0"/>
                          <w:autoSpaceDN w:val="0"/>
                          <w:adjustRightInd w:val="0"/>
                          <w:spacing w:after="0" w:line="240" w:lineRule="auto"/>
                          <w:rPr>
                            <w:del w:id="5318" w:author="Peter Freiling" w:date="2018-12-03T12:22:00Z"/>
                            <w:rFonts w:ascii="Consolas" w:hAnsi="Consolas" w:cs="Consolas"/>
                            <w:color w:val="000000"/>
                            <w:sz w:val="19"/>
                            <w:szCs w:val="19"/>
                            <w:highlight w:val="white"/>
                            <w:rPrChange w:id="5319" w:author="Peter Freiling" w:date="2018-12-03T12:24:00Z">
                              <w:rPr>
                                <w:del w:id="5320" w:author="Peter Freiling" w:date="2018-12-03T12:22:00Z"/>
                                <w:rFonts w:ascii="Consolas" w:hAnsi="Consolas" w:cs="Consolas"/>
                                <w:color w:val="000000"/>
                                <w:sz w:val="19"/>
                                <w:szCs w:val="19"/>
                                <w:highlight w:val="white"/>
                              </w:rPr>
                            </w:rPrChange>
                          </w:rPr>
                        </w:pPr>
                        <w:del w:id="5321" w:author="Peter Freiling" w:date="2018-12-03T12:22:00Z">
                          <w:r w:rsidRPr="00DF3B39" w:rsidDel="00AC1490">
                            <w:rPr>
                              <w:rFonts w:ascii="Consolas" w:hAnsi="Consolas" w:cs="Consolas"/>
                              <w:color w:val="000000"/>
                              <w:sz w:val="19"/>
                              <w:szCs w:val="19"/>
                              <w:highlight w:val="white"/>
                              <w:rPrChange w:id="5322" w:author="Peter Freiling" w:date="2018-12-03T12:24:00Z">
                                <w:rPr>
                                  <w:rFonts w:ascii="Consolas" w:hAnsi="Consolas" w:cs="Consolas"/>
                                  <w:color w:val="000000"/>
                                  <w:sz w:val="19"/>
                                  <w:szCs w:val="19"/>
                                  <w:highlight w:val="white"/>
                                </w:rPr>
                              </w:rPrChange>
                            </w:rPr>
                            <w:delText xml:space="preserve">                               </w:delText>
                          </w:r>
                        </w:del>
                        <w:ins w:id="5323" w:author="Jonathan Goldstein" w:date="2013-09-24T10:32:00Z">
                          <w:del w:id="5324" w:author="Peter Freiling" w:date="2018-12-03T12:22:00Z">
                            <w:r w:rsidRPr="00DF3B39" w:rsidDel="00AC1490">
                              <w:rPr>
                                <w:rFonts w:ascii="Consolas" w:hAnsi="Consolas" w:cs="Consolas"/>
                                <w:color w:val="000000"/>
                                <w:sz w:val="19"/>
                                <w:szCs w:val="19"/>
                                <w:highlight w:val="white"/>
                                <w:rPrChange w:id="5325" w:author="Peter Freiling" w:date="2018-12-03T12:24:00Z">
                                  <w:rPr>
                                    <w:rFonts w:ascii="Consolas" w:hAnsi="Consolas" w:cs="Consolas"/>
                                    <w:color w:val="000000"/>
                                    <w:sz w:val="19"/>
                                    <w:szCs w:val="19"/>
                                    <w:highlight w:val="white"/>
                                  </w:rPr>
                                </w:rPrChange>
                              </w:rPr>
                              <w:delText xml:space="preserve"> </w:delText>
                            </w:r>
                          </w:del>
                        </w:ins>
                        <w:del w:id="5326" w:author="Peter Freiling" w:date="2018-12-03T12:22:00Z">
                          <w:r w:rsidRPr="00DF3B39" w:rsidDel="00AC1490">
                            <w:rPr>
                              <w:rFonts w:ascii="Consolas" w:hAnsi="Consolas" w:cs="Consolas"/>
                              <w:color w:val="000000"/>
                              <w:sz w:val="19"/>
                              <w:szCs w:val="19"/>
                              <w:highlight w:val="white"/>
                              <w:rPrChange w:id="5327" w:author="Peter Freiling" w:date="2018-12-03T12:24:00Z">
                                <w:rPr>
                                  <w:rFonts w:ascii="Consolas" w:hAnsi="Consolas" w:cs="Consolas"/>
                                  <w:color w:val="000000"/>
                                  <w:sz w:val="19"/>
                                  <w:szCs w:val="19"/>
                                  <w:highlight w:val="white"/>
                                </w:rPr>
                              </w:rPrChange>
                            </w:rPr>
                            <w:delText xml:space="preserve">            PName = rightPayload.PName });</w:delText>
                          </w:r>
                        </w:del>
                      </w:p>
                      <w:p w14:paraId="0E001CA5" w14:textId="7F2A47ED" w:rsidR="00E80C46" w:rsidRPr="00DF3B39" w:rsidRDefault="00E80C46" w:rsidP="00C248EA">
                        <w:pPr>
                          <w:autoSpaceDE w:val="0"/>
                          <w:autoSpaceDN w:val="0"/>
                          <w:adjustRightInd w:val="0"/>
                          <w:spacing w:after="0" w:line="240" w:lineRule="auto"/>
                          <w:rPr>
                            <w:rFonts w:ascii="Consolas" w:hAnsi="Consolas" w:cs="Consolas"/>
                            <w:color w:val="000000"/>
                            <w:sz w:val="19"/>
                            <w:szCs w:val="19"/>
                            <w:highlight w:val="white"/>
                            <w:rPrChange w:id="5328" w:author="Peter Freiling" w:date="2018-12-03T12:24:00Z">
                              <w:rPr>
                                <w:rFonts w:ascii="Consolas" w:hAnsi="Consolas" w:cs="Consolas"/>
                                <w:color w:val="000000"/>
                                <w:sz w:val="19"/>
                                <w:szCs w:val="19"/>
                                <w:highlight w:val="white"/>
                              </w:rPr>
                            </w:rPrChange>
                          </w:rPr>
                        </w:pPr>
                      </w:p>
                    </w:txbxContent>
                  </v:textbox>
                </v:shape>
                <v:shape id="Text Box 192" o:spid="_x0000_s1071" type="#_x0000_t202" style="position:absolute;left:190;top:16287;width:638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" stroked="f">
                  <v:textbox style="mso-fit-shape-to-text:t" inset="0,0,0,0">
                    <w:txbxContent>
                      <w:p w14:paraId="264CA7E2" w14:textId="49CCCE90" w:rsidR="00E80C46" w:rsidRDefault="00E80C46" w:rsidP="00AA23A4">
                        <w:pPr>
                          <w:pStyle w:val="Caption"/>
                          <w:rPr>
                            <w:noProof/>
                          </w:rPr>
                        </w:pPr>
                        <w:bookmarkStart w:id="5329" w:name="_Ref364156526"/>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25</w:t>
                        </w:r>
                        <w:r w:rsidR="00904F8B">
                          <w:rPr>
                            <w:noProof/>
                          </w:rPr>
                          <w:fldChar w:fldCharType="end"/>
                        </w:r>
                        <w:bookmarkEnd w:id="5329"/>
                        <w:r>
                          <w:t>: Join Query Comprehension Syntax</w:t>
                        </w:r>
                      </w:p>
                    </w:txbxContent>
                  </v:textbox>
                </v:shape>
                <w10:wrap type="square"/>
              </v:group>
            </w:pict>
          </mc:Fallback>
        </mc:AlternateContent>
      </w:r>
      <w:r w:rsidR="004D77ED">
        <w:rPr>
          <w:rFonts w:cs="Consolas"/>
          <w:color w:val="000000"/>
        </w:rPr>
        <w:t xml:space="preserve">Like where and select, join can also be written using the comprehension syntax. </w:t>
      </w:r>
      <w:r w:rsidR="00AA23A4">
        <w:rPr>
          <w:rFonts w:cs="Consolas"/>
          <w:color w:val="000000"/>
        </w:rPr>
        <w:fldChar w:fldCharType="begin"/>
      </w:r>
      <w:r w:rsidR="00AA23A4">
        <w:rPr>
          <w:rFonts w:cs="Consolas"/>
          <w:color w:val="000000"/>
        </w:rPr>
        <w:instrText xml:space="preserve"> REF _Ref364156526 \h </w:instrText>
      </w:r>
      <w:r w:rsidR="00AA23A4">
        <w:rPr>
          <w:rFonts w:cs="Consolas"/>
          <w:color w:val="000000"/>
        </w:rPr>
      </w:r>
      <w:r w:rsidR="00AA23A4">
        <w:rPr>
          <w:rFonts w:cs="Consolas"/>
          <w:color w:val="000000"/>
        </w:rPr>
        <w:fldChar w:fldCharType="separate"/>
      </w:r>
      <w:r w:rsidR="00480634">
        <w:t>Figu</w:t>
      </w:r>
      <w:r w:rsidR="00480634">
        <w:t>r</w:t>
      </w:r>
      <w:r w:rsidR="00480634">
        <w:t>e</w:t>
      </w:r>
      <w:r w:rsidR="00480634">
        <w:t xml:space="preserve"> </w:t>
      </w:r>
      <w:r w:rsidR="00480634">
        <w:rPr>
          <w:noProof/>
        </w:rPr>
        <w:t>25</w:t>
      </w:r>
      <w:r w:rsidR="00AA23A4">
        <w:rPr>
          <w:rFonts w:cs="Consolas"/>
          <w:color w:val="000000"/>
        </w:rPr>
        <w:fldChar w:fldCharType="end"/>
      </w:r>
      <w:r w:rsidR="00AA23A4">
        <w:rPr>
          <w:rFonts w:cs="Consolas"/>
          <w:color w:val="000000"/>
        </w:rPr>
        <w:t xml:space="preserve"> s</w:t>
      </w:r>
      <w:r w:rsidR="004D77ED">
        <w:rPr>
          <w:rFonts w:cs="Consolas"/>
          <w:color w:val="000000"/>
        </w:rPr>
        <w:t>hows how our join query can be written using this alternate syntax.</w:t>
      </w:r>
    </w:p>
    <w:p w14:paraId="023BD1CE" w14:textId="5EE1CB49" w:rsidR="006446D7" w:rsidRPr="00A606ED" w:rsidRDefault="00AA23A4" w:rsidP="00B216B6">
      <w:pPr>
        <w:rPr>
          <w:rFonts w:cs="Consolas"/>
          <w:color w:val="000000"/>
        </w:rPr>
      </w:pPr>
      <w:r>
        <w:rPr>
          <w:rFonts w:cs="Consolas"/>
          <w:color w:val="000000"/>
        </w:rPr>
        <w:t xml:space="preserve">Similarly, it is </w:t>
      </w:r>
      <w:del w:id="5330" w:author="Peter Freiling" w:date="2018-12-03T12:23:00Z">
        <w:r w:rsidDel="00D54275">
          <w:rPr>
            <w:rFonts w:cs="Consolas"/>
            <w:color w:val="000000"/>
          </w:rPr>
          <w:delText xml:space="preserve">actually </w:delText>
        </w:r>
      </w:del>
      <w:r>
        <w:rPr>
          <w:rFonts w:cs="Consolas"/>
          <w:color w:val="000000"/>
        </w:rPr>
        <w:t xml:space="preserve">possible to write the entire query so far using the comprehension syntax. </w:t>
      </w:r>
      <w:r w:rsidR="002409F6">
        <w:rPr>
          <w:rFonts w:cs="Consolas"/>
          <w:color w:val="000000"/>
        </w:rPr>
        <w:fldChar w:fldCharType="begin"/>
      </w:r>
      <w:r w:rsidR="002409F6">
        <w:rPr>
          <w:rFonts w:cs="Consolas"/>
          <w:color w:val="000000"/>
        </w:rPr>
        <w:instrText xml:space="preserve"> REF _Ref531677710 \h </w:instrText>
      </w:r>
      <w:r w:rsidR="002409F6">
        <w:rPr>
          <w:rFonts w:cs="Consolas"/>
          <w:color w:val="000000"/>
        </w:rPr>
      </w:r>
      <w:r w:rsidR="002409F6">
        <w:rPr>
          <w:rFonts w:cs="Consolas"/>
          <w:color w:val="000000"/>
        </w:rPr>
        <w:fldChar w:fldCharType="separate"/>
      </w:r>
      <w:r w:rsidR="00480634">
        <w:t>Fig</w:t>
      </w:r>
      <w:r w:rsidR="00480634">
        <w:t>u</w:t>
      </w:r>
      <w:r w:rsidR="00480634">
        <w:t xml:space="preserve">re </w:t>
      </w:r>
      <w:r w:rsidR="00480634">
        <w:rPr>
          <w:noProof/>
        </w:rPr>
        <w:t>26</w:t>
      </w:r>
      <w:r w:rsidR="002409F6">
        <w:rPr>
          <w:rFonts w:cs="Consolas"/>
          <w:color w:val="000000"/>
        </w:rPr>
        <w:fldChar w:fldCharType="end"/>
      </w:r>
      <w:r w:rsidR="002409F6">
        <w:rPr>
          <w:rFonts w:cs="Consolas"/>
          <w:color w:val="000000"/>
        </w:rPr>
        <w:t xml:space="preserve"> </w:t>
      </w:r>
      <w:r>
        <w:rPr>
          <w:rFonts w:cs="Consolas"/>
          <w:color w:val="000000"/>
        </w:rPr>
        <w:t>shows how this is done.</w:t>
      </w:r>
    </w:p>
    <w:p w14:paraId="6D6DD10A" w14:textId="17D151EF" w:rsidR="006446D7" w:rsidRDefault="00DB73C2" w:rsidP="006446D7">
      <w:r>
        <w:rPr>
          <w:noProof/>
          <w:lang w:eastAsia="en-US"/>
        </w:rPr>
        <mc:AlternateContent>
          <mc:Choice Requires="wps">
            <w:drawing>
              <wp:anchor distT="0" distB="0" distL="114300" distR="114300" simplePos="0" relativeHeight="251661403" behindDoc="0" locked="0" layoutInCell="1" allowOverlap="1" wp14:anchorId="64825BC9" wp14:editId="4028446F">
                <wp:simplePos x="0" y="0"/>
                <wp:positionH relativeFrom="margin">
                  <wp:align>left</wp:align>
                </wp:positionH>
                <wp:positionV relativeFrom="paragraph">
                  <wp:posOffset>1733550</wp:posOffset>
                </wp:positionV>
                <wp:extent cx="6381750" cy="635"/>
                <wp:effectExtent l="0" t="0" r="0" b="0"/>
                <wp:wrapSquare wrapText="bothSides"/>
                <wp:docPr id="295" name="Text Box 295"/>
                <wp:cNvGraphicFramePr/>
                <a:graphic xmlns:a="http://schemas.openxmlformats.org/drawingml/2006/main">
                  <a:graphicData uri="http://schemas.microsoft.com/office/word/2010/wordprocessingShape">
                    <wps:wsp>
                      <wps:cNvSpPr txBox="1"/>
                      <wps:spPr>
                        <a:xfrm>
                          <a:off x="0" y="0"/>
                          <a:ext cx="6381750" cy="635"/>
                        </a:xfrm>
                        <a:prstGeom prst="rect">
                          <a:avLst/>
                        </a:prstGeom>
                        <a:solidFill>
                          <a:prstClr val="white"/>
                        </a:solidFill>
                        <a:ln>
                          <a:noFill/>
                        </a:ln>
                        <a:effectLst/>
                      </wps:spPr>
                      <wps:txbx>
                        <w:txbxContent>
                          <w:p w14:paraId="4BEC6C0E" w14:textId="6E35EB29" w:rsidR="006446D7" w:rsidRDefault="006446D7" w:rsidP="006446D7">
                            <w:pPr>
                              <w:pStyle w:val="Caption"/>
                              <w:rPr>
                                <w:noProof/>
                              </w:rPr>
                            </w:pPr>
                            <w:bookmarkStart w:id="5331" w:name="_Ref531677710"/>
                            <w:r>
                              <w:t xml:space="preserve">Figure </w:t>
                            </w:r>
                            <w:r>
                              <w:rPr>
                                <w:noProof/>
                              </w:rPr>
                              <w:fldChar w:fldCharType="begin"/>
                            </w:r>
                            <w:r>
                              <w:rPr>
                                <w:noProof/>
                              </w:rPr>
                              <w:instrText xml:space="preserve"> SEQ Figure \* ARABIC </w:instrText>
                            </w:r>
                            <w:r>
                              <w:rPr>
                                <w:noProof/>
                              </w:rPr>
                              <w:fldChar w:fldCharType="separate"/>
                            </w:r>
                            <w:r w:rsidR="003708C7">
                              <w:rPr>
                                <w:noProof/>
                              </w:rPr>
                              <w:t>26</w:t>
                            </w:r>
                            <w:r>
                              <w:rPr>
                                <w:noProof/>
                              </w:rPr>
                              <w:fldChar w:fldCharType="end"/>
                            </w:r>
                            <w:r>
                              <w:t>:</w:t>
                            </w:r>
                            <w:r>
                              <w:t xml:space="preserve"> </w:t>
                            </w:r>
                            <w:r w:rsidR="00DB73C2">
                              <w:t>Entire Join Query Comprehension Syntax</w:t>
                            </w:r>
                            <w:bookmarkEnd w:id="53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25BC9" id="Text Box 295" o:spid="_x0000_s1072" type="#_x0000_t202" style="position:absolute;margin-left:0;margin-top:136.5pt;width:502.5pt;height:.05pt;z-index:251661403;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" stroked="f">
                <v:textbox style="mso-fit-shape-to-text:t" inset="0,0,0,0">
                  <w:txbxContent>
                    <w:p w14:paraId="4BEC6C0E" w14:textId="6E35EB29" w:rsidR="006446D7" w:rsidRDefault="006446D7" w:rsidP="006446D7">
                      <w:pPr>
                        <w:pStyle w:val="Caption"/>
                        <w:rPr>
                          <w:noProof/>
                        </w:rPr>
                      </w:pPr>
                      <w:bookmarkStart w:id="5332" w:name="_Ref531677710"/>
                      <w:r>
                        <w:t xml:space="preserve">Figure </w:t>
                      </w:r>
                      <w:r>
                        <w:rPr>
                          <w:noProof/>
                        </w:rPr>
                        <w:fldChar w:fldCharType="begin"/>
                      </w:r>
                      <w:r>
                        <w:rPr>
                          <w:noProof/>
                        </w:rPr>
                        <w:instrText xml:space="preserve"> SEQ Figure \* ARABIC </w:instrText>
                      </w:r>
                      <w:r>
                        <w:rPr>
                          <w:noProof/>
                        </w:rPr>
                        <w:fldChar w:fldCharType="separate"/>
                      </w:r>
                      <w:r w:rsidR="003708C7">
                        <w:rPr>
                          <w:noProof/>
                        </w:rPr>
                        <w:t>26</w:t>
                      </w:r>
                      <w:r>
                        <w:rPr>
                          <w:noProof/>
                        </w:rPr>
                        <w:fldChar w:fldCharType="end"/>
                      </w:r>
                      <w:r>
                        <w:t>:</w:t>
                      </w:r>
                      <w:r>
                        <w:t xml:space="preserve"> </w:t>
                      </w:r>
                      <w:r w:rsidR="00DB73C2">
                        <w:t>Entire Join Query Comprehension Syntax</w:t>
                      </w:r>
                      <w:bookmarkEnd w:id="5332"/>
                    </w:p>
                  </w:txbxContent>
                </v:textbox>
                <w10:wrap type="square" anchorx="margin"/>
              </v:shape>
            </w:pict>
          </mc:Fallback>
        </mc:AlternateContent>
      </w:r>
      <w:r>
        <w:rPr>
          <w:noProof/>
          <w:lang w:eastAsia="en-US"/>
        </w:rPr>
        <mc:AlternateContent>
          <mc:Choice Requires="wps">
            <w:drawing>
              <wp:inline distT="0" distB="0" distL="0" distR="0" wp14:anchorId="7BC30C75" wp14:editId="63D62286">
                <wp:extent cx="6381750" cy="1666875"/>
                <wp:effectExtent l="0" t="0" r="19050" b="28575"/>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666875"/>
                        </a:xfrm>
                        <a:prstGeom prst="rect">
                          <a:avLst/>
                        </a:prstGeom>
                        <a:solidFill>
                          <a:srgbClr val="FFFFFF"/>
                        </a:solidFill>
                        <a:ln w="9525">
                          <a:solidFill>
                            <a:srgbClr val="000000"/>
                          </a:solidFill>
                          <a:miter lim="800000"/>
                          <a:headEnd/>
                          <a:tailEnd/>
                        </a:ln>
                      </wps:spPr>
                      <wps:txbx>
                        <w:txbxContent>
                          <w:p w14:paraId="7A952FF3" w14:textId="77777777" w:rsidR="00DB73C2" w:rsidRPr="00437680" w:rsidRDefault="00DB73C2" w:rsidP="00DB73C2">
                            <w:pPr>
                              <w:pStyle w:val="HTMLPreformatted"/>
                              <w:shd w:val="clear" w:color="auto" w:fill="FFFFFF"/>
                              <w:rPr>
                                <w:ins w:id="5333" w:author="Peter Freiling" w:date="2018-12-03T12:25:00Z"/>
                                <w:rFonts w:ascii="Consolas" w:hAnsi="Consolas"/>
                                <w:color w:val="000000"/>
                                <w:sz w:val="19"/>
                                <w:szCs w:val="19"/>
                                <w:rPrChange w:id="5334" w:author="Peter Freiling" w:date="2018-12-03T12:25:00Z">
                                  <w:rPr>
                                    <w:ins w:id="5335" w:author="Peter Freiling" w:date="2018-12-03T12:25:00Z"/>
                                    <w:rFonts w:ascii="Consolas" w:hAnsi="Consolas"/>
                                    <w:color w:val="000000"/>
                                  </w:rPr>
                                </w:rPrChange>
                              </w:rPr>
                            </w:pPr>
                            <w:ins w:id="5336" w:author="Peter Freiling" w:date="2018-12-03T12:25:00Z">
                              <w:r w:rsidRPr="00437680">
                                <w:rPr>
                                  <w:rFonts w:ascii="Consolas" w:hAnsi="Consolas"/>
                                  <w:color w:val="0000FF"/>
                                  <w:sz w:val="19"/>
                                  <w:szCs w:val="19"/>
                                  <w:rPrChange w:id="5337" w:author="Peter Freiling" w:date="2018-12-03T12:25:00Z">
                                    <w:rPr>
                                      <w:rFonts w:ascii="Consolas" w:hAnsi="Consolas"/>
                                      <w:color w:val="0000FF"/>
                                    </w:rPr>
                                  </w:rPrChange>
                                </w:rPr>
                                <w:t>var</w:t>
                              </w:r>
                              <w:r w:rsidRPr="00437680">
                                <w:rPr>
                                  <w:rFonts w:ascii="Consolas" w:hAnsi="Consolas"/>
                                  <w:color w:val="000000"/>
                                  <w:sz w:val="19"/>
                                  <w:szCs w:val="19"/>
                                  <w:rPrChange w:id="5338" w:author="Peter Freiling" w:date="2018-12-03T12:25:00Z">
                                    <w:rPr>
                                      <w:rFonts w:ascii="Consolas" w:hAnsi="Consolas"/>
                                      <w:color w:val="000000"/>
                                    </w:rPr>
                                  </w:rPrChange>
                                </w:rPr>
                                <w:t> contextSwitchWithNames = </w:t>
                              </w:r>
                              <w:r w:rsidRPr="00437680">
                                <w:rPr>
                                  <w:rFonts w:ascii="Consolas" w:hAnsi="Consolas"/>
                                  <w:color w:val="0000FF"/>
                                  <w:sz w:val="19"/>
                                  <w:szCs w:val="19"/>
                                  <w:rPrChange w:id="5339" w:author="Peter Freiling" w:date="2018-12-03T12:25:00Z">
                                    <w:rPr>
                                      <w:rFonts w:ascii="Consolas" w:hAnsi="Consolas"/>
                                      <w:color w:val="0000FF"/>
                                    </w:rPr>
                                  </w:rPrChange>
                                </w:rPr>
                                <w:t>from</w:t>
                              </w:r>
                              <w:r w:rsidRPr="00437680">
                                <w:rPr>
                                  <w:rFonts w:ascii="Consolas" w:hAnsi="Consolas"/>
                                  <w:color w:val="000000"/>
                                  <w:sz w:val="19"/>
                                  <w:szCs w:val="19"/>
                                  <w:rPrChange w:id="5340" w:author="Peter Freiling" w:date="2018-12-03T12:25:00Z">
                                    <w:rPr>
                                      <w:rFonts w:ascii="Consolas" w:hAnsi="Consolas"/>
                                      <w:color w:val="000000"/>
                                    </w:rPr>
                                  </w:rPrChange>
                                </w:rPr>
                                <w:t> leftPayload </w:t>
                              </w:r>
                              <w:r w:rsidRPr="00437680">
                                <w:rPr>
                                  <w:rFonts w:ascii="Consolas" w:hAnsi="Consolas"/>
                                  <w:color w:val="0000FF"/>
                                  <w:sz w:val="19"/>
                                  <w:szCs w:val="19"/>
                                  <w:rPrChange w:id="5341" w:author="Peter Freiling" w:date="2018-12-03T12:25:00Z">
                                    <w:rPr>
                                      <w:rFonts w:ascii="Consolas" w:hAnsi="Consolas"/>
                                      <w:color w:val="0000FF"/>
                                    </w:rPr>
                                  </w:rPrChange>
                                </w:rPr>
                                <w:t>in</w:t>
                              </w:r>
                              <w:r w:rsidRPr="00437680">
                                <w:rPr>
                                  <w:rFonts w:ascii="Consolas" w:hAnsi="Consolas"/>
                                  <w:color w:val="000000"/>
                                  <w:sz w:val="19"/>
                                  <w:szCs w:val="19"/>
                                  <w:rPrChange w:id="5342" w:author="Peter Freiling" w:date="2018-12-03T12:25:00Z">
                                    <w:rPr>
                                      <w:rFonts w:ascii="Consolas" w:hAnsi="Consolas"/>
                                      <w:color w:val="000000"/>
                                    </w:rPr>
                                  </w:rPrChange>
                                </w:rPr>
                                <w:t> contextSwitchStreamable</w:t>
                              </w:r>
                            </w:ins>
                          </w:p>
                          <w:p w14:paraId="485D6CC5" w14:textId="77777777" w:rsidR="00DB73C2" w:rsidRPr="00437680" w:rsidRDefault="00DB73C2" w:rsidP="00DB73C2">
                            <w:pPr>
                              <w:pStyle w:val="HTMLPreformatted"/>
                              <w:shd w:val="clear" w:color="auto" w:fill="FFFFFF"/>
                              <w:rPr>
                                <w:ins w:id="5343" w:author="Peter Freiling" w:date="2018-12-03T12:25:00Z"/>
                                <w:rFonts w:ascii="Consolas" w:hAnsi="Consolas"/>
                                <w:color w:val="000000"/>
                                <w:sz w:val="19"/>
                                <w:szCs w:val="19"/>
                                <w:rPrChange w:id="5344" w:author="Peter Freiling" w:date="2018-12-03T12:25:00Z">
                                  <w:rPr>
                                    <w:ins w:id="5345" w:author="Peter Freiling" w:date="2018-12-03T12:25:00Z"/>
                                    <w:rFonts w:ascii="Consolas" w:hAnsi="Consolas"/>
                                    <w:color w:val="000000"/>
                                  </w:rPr>
                                </w:rPrChange>
                              </w:rPr>
                            </w:pPr>
                            <w:ins w:id="5346" w:author="Peter Freiling" w:date="2018-12-03T12:25:00Z">
                              <w:r w:rsidRPr="00437680">
                                <w:rPr>
                                  <w:rFonts w:ascii="Consolas" w:hAnsi="Consolas"/>
                                  <w:color w:val="000000"/>
                                  <w:sz w:val="19"/>
                                  <w:szCs w:val="19"/>
                                  <w:rPrChange w:id="5347" w:author="Peter Freiling" w:date="2018-12-03T12:25:00Z">
                                    <w:rPr>
                                      <w:rFonts w:ascii="Consolas" w:hAnsi="Consolas"/>
                                      <w:color w:val="000000"/>
                                    </w:rPr>
                                  </w:rPrChange>
                                </w:rPr>
                                <w:t>                             </w:t>
                              </w:r>
                              <w:r w:rsidRPr="00437680">
                                <w:rPr>
                                  <w:rFonts w:ascii="Consolas" w:hAnsi="Consolas"/>
                                  <w:color w:val="0000FF"/>
                                  <w:sz w:val="19"/>
                                  <w:szCs w:val="19"/>
                                  <w:rPrChange w:id="5348" w:author="Peter Freiling" w:date="2018-12-03T12:25:00Z">
                                    <w:rPr>
                                      <w:rFonts w:ascii="Consolas" w:hAnsi="Consolas"/>
                                      <w:color w:val="0000FF"/>
                                    </w:rPr>
                                  </w:rPrChange>
                                </w:rPr>
                                <w:t>join</w:t>
                              </w:r>
                              <w:r w:rsidRPr="00437680">
                                <w:rPr>
                                  <w:rFonts w:ascii="Consolas" w:hAnsi="Consolas"/>
                                  <w:color w:val="000000"/>
                                  <w:sz w:val="19"/>
                                  <w:szCs w:val="19"/>
                                  <w:rPrChange w:id="5349" w:author="Peter Freiling" w:date="2018-12-03T12:25:00Z">
                                    <w:rPr>
                                      <w:rFonts w:ascii="Consolas" w:hAnsi="Consolas"/>
                                      <w:color w:val="000000"/>
                                    </w:rPr>
                                  </w:rPrChange>
                                </w:rPr>
                                <w:t> rightPayload </w:t>
                              </w:r>
                              <w:r w:rsidRPr="00437680">
                                <w:rPr>
                                  <w:rFonts w:ascii="Consolas" w:hAnsi="Consolas"/>
                                  <w:color w:val="0000FF"/>
                                  <w:sz w:val="19"/>
                                  <w:szCs w:val="19"/>
                                  <w:rPrChange w:id="5350" w:author="Peter Freiling" w:date="2018-12-03T12:25:00Z">
                                    <w:rPr>
                                      <w:rFonts w:ascii="Consolas" w:hAnsi="Consolas"/>
                                      <w:color w:val="0000FF"/>
                                    </w:rPr>
                                  </w:rPrChange>
                                </w:rPr>
                                <w:t>in</w:t>
                              </w:r>
                              <w:r w:rsidRPr="00437680">
                                <w:rPr>
                                  <w:rFonts w:ascii="Consolas" w:hAnsi="Consolas"/>
                                  <w:color w:val="000000"/>
                                  <w:sz w:val="19"/>
                                  <w:szCs w:val="19"/>
                                  <w:rPrChange w:id="5351" w:author="Peter Freiling" w:date="2018-12-03T12:25:00Z">
                                    <w:rPr>
                                      <w:rFonts w:ascii="Consolas" w:hAnsi="Consolas"/>
                                      <w:color w:val="000000"/>
                                    </w:rPr>
                                  </w:rPrChange>
                                </w:rPr>
                                <w:t> namesStream </w:t>
                              </w:r>
                              <w:r w:rsidRPr="00437680">
                                <w:rPr>
                                  <w:rFonts w:ascii="Consolas" w:hAnsi="Consolas"/>
                                  <w:color w:val="0000FF"/>
                                  <w:sz w:val="19"/>
                                  <w:szCs w:val="19"/>
                                  <w:rPrChange w:id="5352" w:author="Peter Freiling" w:date="2018-12-03T12:25:00Z">
                                    <w:rPr>
                                      <w:rFonts w:ascii="Consolas" w:hAnsi="Consolas"/>
                                      <w:color w:val="0000FF"/>
                                    </w:rPr>
                                  </w:rPrChange>
                                </w:rPr>
                                <w:t>on</w:t>
                              </w:r>
                            </w:ins>
                          </w:p>
                          <w:p w14:paraId="4322A632" w14:textId="77777777" w:rsidR="00DB73C2" w:rsidRPr="00437680" w:rsidRDefault="00DB73C2" w:rsidP="00DB73C2">
                            <w:pPr>
                              <w:pStyle w:val="HTMLPreformatted"/>
                              <w:shd w:val="clear" w:color="auto" w:fill="FFFFFF"/>
                              <w:rPr>
                                <w:ins w:id="5353" w:author="Peter Freiling" w:date="2018-12-03T12:25:00Z"/>
                                <w:rFonts w:ascii="Consolas" w:hAnsi="Consolas"/>
                                <w:color w:val="000000"/>
                                <w:sz w:val="19"/>
                                <w:szCs w:val="19"/>
                                <w:rPrChange w:id="5354" w:author="Peter Freiling" w:date="2018-12-03T12:25:00Z">
                                  <w:rPr>
                                    <w:ins w:id="5355" w:author="Peter Freiling" w:date="2018-12-03T12:25:00Z"/>
                                    <w:rFonts w:ascii="Consolas" w:hAnsi="Consolas"/>
                                    <w:color w:val="000000"/>
                                  </w:rPr>
                                </w:rPrChange>
                              </w:rPr>
                            </w:pPr>
                            <w:ins w:id="5356" w:author="Peter Freiling" w:date="2018-12-03T12:25:00Z">
                              <w:r w:rsidRPr="00437680">
                                <w:rPr>
                                  <w:rFonts w:ascii="Consolas" w:hAnsi="Consolas"/>
                                  <w:color w:val="000000"/>
                                  <w:sz w:val="19"/>
                                  <w:szCs w:val="19"/>
                                  <w:rPrChange w:id="5357" w:author="Peter Freiling" w:date="2018-12-03T12:25:00Z">
                                    <w:rPr>
                                      <w:rFonts w:ascii="Consolas" w:hAnsi="Consolas"/>
                                      <w:color w:val="000000"/>
                                    </w:rPr>
                                  </w:rPrChange>
                                </w:rPr>
                                <w:t>                                 leftPayload.ProcessId </w:t>
                              </w:r>
                              <w:r w:rsidRPr="00437680">
                                <w:rPr>
                                  <w:rFonts w:ascii="Consolas" w:hAnsi="Consolas"/>
                                  <w:color w:val="0000FF"/>
                                  <w:sz w:val="19"/>
                                  <w:szCs w:val="19"/>
                                  <w:rPrChange w:id="5358" w:author="Peter Freiling" w:date="2018-12-03T12:25:00Z">
                                    <w:rPr>
                                      <w:rFonts w:ascii="Consolas" w:hAnsi="Consolas"/>
                                      <w:color w:val="0000FF"/>
                                    </w:rPr>
                                  </w:rPrChange>
                                </w:rPr>
                                <w:t>equals</w:t>
                              </w:r>
                              <w:r w:rsidRPr="00437680">
                                <w:rPr>
                                  <w:rFonts w:ascii="Consolas" w:hAnsi="Consolas"/>
                                  <w:color w:val="000000"/>
                                  <w:sz w:val="19"/>
                                  <w:szCs w:val="19"/>
                                  <w:rPrChange w:id="5359" w:author="Peter Freiling" w:date="2018-12-03T12:25:00Z">
                                    <w:rPr>
                                      <w:rFonts w:ascii="Consolas" w:hAnsi="Consolas"/>
                                      <w:color w:val="000000"/>
                                    </w:rPr>
                                  </w:rPrChange>
                                </w:rPr>
                                <w:t> rightPayload.ProcessId</w:t>
                              </w:r>
                            </w:ins>
                          </w:p>
                          <w:p w14:paraId="234EA3D5" w14:textId="77777777" w:rsidR="00DB73C2" w:rsidRPr="00437680" w:rsidRDefault="00DB73C2" w:rsidP="00DB73C2">
                            <w:pPr>
                              <w:pStyle w:val="HTMLPreformatted"/>
                              <w:shd w:val="clear" w:color="auto" w:fill="FFFFFF"/>
                              <w:rPr>
                                <w:ins w:id="5360" w:author="Peter Freiling" w:date="2018-12-03T12:25:00Z"/>
                                <w:rFonts w:ascii="Consolas" w:hAnsi="Consolas"/>
                                <w:color w:val="000000"/>
                                <w:sz w:val="19"/>
                                <w:szCs w:val="19"/>
                                <w:rPrChange w:id="5361" w:author="Peter Freiling" w:date="2018-12-03T12:25:00Z">
                                  <w:rPr>
                                    <w:ins w:id="5362" w:author="Peter Freiling" w:date="2018-12-03T12:25:00Z"/>
                                    <w:rFonts w:ascii="Consolas" w:hAnsi="Consolas"/>
                                    <w:color w:val="000000"/>
                                  </w:rPr>
                                </w:rPrChange>
                              </w:rPr>
                            </w:pPr>
                            <w:ins w:id="5363" w:author="Peter Freiling" w:date="2018-12-03T12:25:00Z">
                              <w:r w:rsidRPr="00437680">
                                <w:rPr>
                                  <w:rFonts w:ascii="Consolas" w:hAnsi="Consolas"/>
                                  <w:color w:val="000000"/>
                                  <w:sz w:val="19"/>
                                  <w:szCs w:val="19"/>
                                  <w:rPrChange w:id="5364" w:author="Peter Freiling" w:date="2018-12-03T12:25:00Z">
                                    <w:rPr>
                                      <w:rFonts w:ascii="Consolas" w:hAnsi="Consolas"/>
                                      <w:color w:val="000000"/>
                                    </w:rPr>
                                  </w:rPrChange>
                                </w:rPr>
                                <w:t>                             </w:t>
                              </w:r>
                              <w:r w:rsidRPr="00437680">
                                <w:rPr>
                                  <w:rFonts w:ascii="Consolas" w:hAnsi="Consolas"/>
                                  <w:color w:val="0000FF"/>
                                  <w:sz w:val="19"/>
                                  <w:szCs w:val="19"/>
                                  <w:rPrChange w:id="5365" w:author="Peter Freiling" w:date="2018-12-03T12:25:00Z">
                                    <w:rPr>
                                      <w:rFonts w:ascii="Consolas" w:hAnsi="Consolas"/>
                                      <w:color w:val="0000FF"/>
                                    </w:rPr>
                                  </w:rPrChange>
                                </w:rPr>
                                <w:t>where</w:t>
                              </w:r>
                              <w:r w:rsidRPr="00437680">
                                <w:rPr>
                                  <w:rFonts w:ascii="Consolas" w:hAnsi="Consolas"/>
                                  <w:color w:val="000000"/>
                                  <w:sz w:val="19"/>
                                  <w:szCs w:val="19"/>
                                  <w:rPrChange w:id="5366" w:author="Peter Freiling" w:date="2018-12-03T12:25:00Z">
                                    <w:rPr>
                                      <w:rFonts w:ascii="Consolas" w:hAnsi="Consolas"/>
                                      <w:color w:val="000000"/>
                                    </w:rPr>
                                  </w:rPrChange>
                                </w:rPr>
                                <w:t> leftPayload.CpuId == 1 || leftPayload.CpuId == 2</w:t>
                              </w:r>
                            </w:ins>
                          </w:p>
                          <w:p w14:paraId="1AEFE9CA" w14:textId="77777777" w:rsidR="00DB73C2" w:rsidRPr="00437680" w:rsidRDefault="00DB73C2" w:rsidP="00DB73C2">
                            <w:pPr>
                              <w:pStyle w:val="HTMLPreformatted"/>
                              <w:shd w:val="clear" w:color="auto" w:fill="FFFFFF"/>
                              <w:rPr>
                                <w:ins w:id="5367" w:author="Peter Freiling" w:date="2018-12-03T12:25:00Z"/>
                                <w:rFonts w:ascii="Consolas" w:hAnsi="Consolas"/>
                                <w:color w:val="000000"/>
                                <w:sz w:val="19"/>
                                <w:szCs w:val="19"/>
                                <w:rPrChange w:id="5368" w:author="Peter Freiling" w:date="2018-12-03T12:25:00Z">
                                  <w:rPr>
                                    <w:ins w:id="5369" w:author="Peter Freiling" w:date="2018-12-03T12:25:00Z"/>
                                    <w:rFonts w:ascii="Consolas" w:hAnsi="Consolas"/>
                                    <w:color w:val="000000"/>
                                  </w:rPr>
                                </w:rPrChange>
                              </w:rPr>
                            </w:pPr>
                            <w:ins w:id="5370" w:author="Peter Freiling" w:date="2018-12-03T12:25:00Z">
                              <w:r w:rsidRPr="00437680">
                                <w:rPr>
                                  <w:rFonts w:ascii="Consolas" w:hAnsi="Consolas"/>
                                  <w:color w:val="000000"/>
                                  <w:sz w:val="19"/>
                                  <w:szCs w:val="19"/>
                                  <w:rPrChange w:id="5371" w:author="Peter Freiling" w:date="2018-12-03T12:25:00Z">
                                    <w:rPr>
                                      <w:rFonts w:ascii="Consolas" w:hAnsi="Consolas"/>
                                      <w:color w:val="000000"/>
                                    </w:rPr>
                                  </w:rPrChange>
                                </w:rPr>
                                <w:t>                             </w:t>
                              </w:r>
                              <w:r w:rsidRPr="00437680">
                                <w:rPr>
                                  <w:rFonts w:ascii="Consolas" w:hAnsi="Consolas"/>
                                  <w:color w:val="0000FF"/>
                                  <w:sz w:val="19"/>
                                  <w:szCs w:val="19"/>
                                  <w:rPrChange w:id="5372" w:author="Peter Freiling" w:date="2018-12-03T12:25:00Z">
                                    <w:rPr>
                                      <w:rFonts w:ascii="Consolas" w:hAnsi="Consolas"/>
                                      <w:color w:val="0000FF"/>
                                    </w:rPr>
                                  </w:rPrChange>
                                </w:rPr>
                                <w:t>select</w:t>
                              </w:r>
                              <w:r w:rsidRPr="00437680">
                                <w:rPr>
                                  <w:rFonts w:ascii="Consolas" w:hAnsi="Consolas"/>
                                  <w:color w:val="000000"/>
                                  <w:sz w:val="19"/>
                                  <w:szCs w:val="19"/>
                                  <w:rPrChange w:id="5373" w:author="Peter Freiling" w:date="2018-12-03T12:25:00Z">
                                    <w:rPr>
                                      <w:rFonts w:ascii="Consolas" w:hAnsi="Consolas"/>
                                      <w:color w:val="000000"/>
                                    </w:rPr>
                                  </w:rPrChange>
                                </w:rPr>
                                <w:t> </w:t>
                              </w:r>
                              <w:r w:rsidRPr="00437680">
                                <w:rPr>
                                  <w:rFonts w:ascii="Consolas" w:hAnsi="Consolas"/>
                                  <w:color w:val="0000FF"/>
                                  <w:sz w:val="19"/>
                                  <w:szCs w:val="19"/>
                                  <w:rPrChange w:id="5374" w:author="Peter Freiling" w:date="2018-12-03T12:25:00Z">
                                    <w:rPr>
                                      <w:rFonts w:ascii="Consolas" w:hAnsi="Consolas"/>
                                      <w:color w:val="0000FF"/>
                                    </w:rPr>
                                  </w:rPrChange>
                                </w:rPr>
                                <w:t>new</w:t>
                              </w:r>
                            </w:ins>
                          </w:p>
                          <w:p w14:paraId="00E8A1D5" w14:textId="77777777" w:rsidR="00DB73C2" w:rsidRPr="00437680" w:rsidRDefault="00DB73C2" w:rsidP="00DB73C2">
                            <w:pPr>
                              <w:pStyle w:val="HTMLPreformatted"/>
                              <w:shd w:val="clear" w:color="auto" w:fill="FFFFFF"/>
                              <w:rPr>
                                <w:ins w:id="5375" w:author="Peter Freiling" w:date="2018-12-03T12:25:00Z"/>
                                <w:rFonts w:ascii="Consolas" w:hAnsi="Consolas"/>
                                <w:color w:val="000000"/>
                                <w:sz w:val="19"/>
                                <w:szCs w:val="19"/>
                                <w:rPrChange w:id="5376" w:author="Peter Freiling" w:date="2018-12-03T12:25:00Z">
                                  <w:rPr>
                                    <w:ins w:id="5377" w:author="Peter Freiling" w:date="2018-12-03T12:25:00Z"/>
                                    <w:rFonts w:ascii="Consolas" w:hAnsi="Consolas"/>
                                    <w:color w:val="000000"/>
                                  </w:rPr>
                                </w:rPrChange>
                              </w:rPr>
                            </w:pPr>
                            <w:ins w:id="5378" w:author="Peter Freiling" w:date="2018-12-03T12:25:00Z">
                              <w:r w:rsidRPr="00437680">
                                <w:rPr>
                                  <w:rFonts w:ascii="Consolas" w:hAnsi="Consolas"/>
                                  <w:color w:val="000000"/>
                                  <w:sz w:val="19"/>
                                  <w:szCs w:val="19"/>
                                  <w:rPrChange w:id="5379" w:author="Peter Freiling" w:date="2018-12-03T12:25:00Z">
                                    <w:rPr>
                                      <w:rFonts w:ascii="Consolas" w:hAnsi="Consolas"/>
                                      <w:color w:val="000000"/>
                                    </w:rPr>
                                  </w:rPrChange>
                                </w:rPr>
                                <w:t>                             {</w:t>
                              </w:r>
                            </w:ins>
                          </w:p>
                          <w:p w14:paraId="77952BBD" w14:textId="77777777" w:rsidR="00DB73C2" w:rsidRPr="00437680" w:rsidRDefault="00DB73C2" w:rsidP="00DB73C2">
                            <w:pPr>
                              <w:pStyle w:val="HTMLPreformatted"/>
                              <w:shd w:val="clear" w:color="auto" w:fill="FFFFFF"/>
                              <w:rPr>
                                <w:ins w:id="5380" w:author="Peter Freiling" w:date="2018-12-03T12:25:00Z"/>
                                <w:rFonts w:ascii="Consolas" w:hAnsi="Consolas"/>
                                <w:color w:val="000000"/>
                                <w:sz w:val="19"/>
                                <w:szCs w:val="19"/>
                                <w:rPrChange w:id="5381" w:author="Peter Freiling" w:date="2018-12-03T12:25:00Z">
                                  <w:rPr>
                                    <w:ins w:id="5382" w:author="Peter Freiling" w:date="2018-12-03T12:25:00Z"/>
                                    <w:rFonts w:ascii="Consolas" w:hAnsi="Consolas"/>
                                    <w:color w:val="000000"/>
                                  </w:rPr>
                                </w:rPrChange>
                              </w:rPr>
                            </w:pPr>
                            <w:ins w:id="5383" w:author="Peter Freiling" w:date="2018-12-03T12:25:00Z">
                              <w:r w:rsidRPr="00437680">
                                <w:rPr>
                                  <w:rFonts w:ascii="Consolas" w:hAnsi="Consolas"/>
                                  <w:color w:val="000000"/>
                                  <w:sz w:val="19"/>
                                  <w:szCs w:val="19"/>
                                  <w:rPrChange w:id="5384" w:author="Peter Freiling" w:date="2018-12-03T12:25:00Z">
                                    <w:rPr>
                                      <w:rFonts w:ascii="Consolas" w:hAnsi="Consolas"/>
                                      <w:color w:val="000000"/>
                                    </w:rPr>
                                  </w:rPrChange>
                                </w:rPr>
                                <w:t>                                 leftPayload.Tick,</w:t>
                              </w:r>
                            </w:ins>
                          </w:p>
                          <w:p w14:paraId="30BBD6D1" w14:textId="77777777" w:rsidR="00DB73C2" w:rsidRPr="00437680" w:rsidRDefault="00DB73C2" w:rsidP="00DB73C2">
                            <w:pPr>
                              <w:pStyle w:val="HTMLPreformatted"/>
                              <w:shd w:val="clear" w:color="auto" w:fill="FFFFFF"/>
                              <w:rPr>
                                <w:ins w:id="5385" w:author="Peter Freiling" w:date="2018-12-03T12:25:00Z"/>
                                <w:rFonts w:ascii="Consolas" w:hAnsi="Consolas"/>
                                <w:color w:val="000000"/>
                                <w:sz w:val="19"/>
                                <w:szCs w:val="19"/>
                                <w:rPrChange w:id="5386" w:author="Peter Freiling" w:date="2018-12-03T12:25:00Z">
                                  <w:rPr>
                                    <w:ins w:id="5387" w:author="Peter Freiling" w:date="2018-12-03T12:25:00Z"/>
                                    <w:rFonts w:ascii="Consolas" w:hAnsi="Consolas"/>
                                    <w:color w:val="000000"/>
                                  </w:rPr>
                                </w:rPrChange>
                              </w:rPr>
                            </w:pPr>
                            <w:ins w:id="5388" w:author="Peter Freiling" w:date="2018-12-03T12:25:00Z">
                              <w:r w:rsidRPr="00437680">
                                <w:rPr>
                                  <w:rFonts w:ascii="Consolas" w:hAnsi="Consolas"/>
                                  <w:color w:val="000000"/>
                                  <w:sz w:val="19"/>
                                  <w:szCs w:val="19"/>
                                  <w:rPrChange w:id="5389" w:author="Peter Freiling" w:date="2018-12-03T12:25:00Z">
                                    <w:rPr>
                                      <w:rFonts w:ascii="Consolas" w:hAnsi="Consolas"/>
                                      <w:color w:val="000000"/>
                                    </w:rPr>
                                  </w:rPrChange>
                                </w:rPr>
                                <w:t>                                 leftPayload.ProcessId,</w:t>
                              </w:r>
                            </w:ins>
                          </w:p>
                          <w:p w14:paraId="312CD72F" w14:textId="77777777" w:rsidR="00DB73C2" w:rsidRPr="00437680" w:rsidRDefault="00DB73C2" w:rsidP="00DB73C2">
                            <w:pPr>
                              <w:pStyle w:val="HTMLPreformatted"/>
                              <w:shd w:val="clear" w:color="auto" w:fill="FFFFFF"/>
                              <w:rPr>
                                <w:ins w:id="5390" w:author="Peter Freiling" w:date="2018-12-03T12:25:00Z"/>
                                <w:rFonts w:ascii="Consolas" w:hAnsi="Consolas"/>
                                <w:color w:val="000000"/>
                                <w:sz w:val="19"/>
                                <w:szCs w:val="19"/>
                                <w:rPrChange w:id="5391" w:author="Peter Freiling" w:date="2018-12-03T12:25:00Z">
                                  <w:rPr>
                                    <w:ins w:id="5392" w:author="Peter Freiling" w:date="2018-12-03T12:25:00Z"/>
                                    <w:rFonts w:ascii="Consolas" w:hAnsi="Consolas"/>
                                    <w:color w:val="000000"/>
                                  </w:rPr>
                                </w:rPrChange>
                              </w:rPr>
                            </w:pPr>
                            <w:ins w:id="5393" w:author="Peter Freiling" w:date="2018-12-03T12:25:00Z">
                              <w:r w:rsidRPr="00437680">
                                <w:rPr>
                                  <w:rFonts w:ascii="Consolas" w:hAnsi="Consolas"/>
                                  <w:color w:val="000000"/>
                                  <w:sz w:val="19"/>
                                  <w:szCs w:val="19"/>
                                  <w:rPrChange w:id="5394" w:author="Peter Freiling" w:date="2018-12-03T12:25:00Z">
                                    <w:rPr>
                                      <w:rFonts w:ascii="Consolas" w:hAnsi="Consolas"/>
                                      <w:color w:val="000000"/>
                                    </w:rPr>
                                  </w:rPrChange>
                                </w:rPr>
                                <w:t>                                 leftPayload.CpuId,</w:t>
                              </w:r>
                            </w:ins>
                          </w:p>
                          <w:p w14:paraId="2047F5F3" w14:textId="77777777" w:rsidR="00DB73C2" w:rsidRPr="00437680" w:rsidRDefault="00DB73C2" w:rsidP="00DB73C2">
                            <w:pPr>
                              <w:pStyle w:val="HTMLPreformatted"/>
                              <w:shd w:val="clear" w:color="auto" w:fill="FFFFFF"/>
                              <w:rPr>
                                <w:ins w:id="5395" w:author="Peter Freiling" w:date="2018-12-03T12:25:00Z"/>
                                <w:rFonts w:ascii="Consolas" w:hAnsi="Consolas"/>
                                <w:color w:val="000000"/>
                                <w:sz w:val="19"/>
                                <w:szCs w:val="19"/>
                                <w:rPrChange w:id="5396" w:author="Peter Freiling" w:date="2018-12-03T12:25:00Z">
                                  <w:rPr>
                                    <w:ins w:id="5397" w:author="Peter Freiling" w:date="2018-12-03T12:25:00Z"/>
                                    <w:rFonts w:ascii="Consolas" w:hAnsi="Consolas"/>
                                    <w:color w:val="000000"/>
                                  </w:rPr>
                                </w:rPrChange>
                              </w:rPr>
                            </w:pPr>
                            <w:ins w:id="5398" w:author="Peter Freiling" w:date="2018-12-03T12:25:00Z">
                              <w:r w:rsidRPr="00437680">
                                <w:rPr>
                                  <w:rFonts w:ascii="Consolas" w:hAnsi="Consolas"/>
                                  <w:color w:val="000000"/>
                                  <w:sz w:val="19"/>
                                  <w:szCs w:val="19"/>
                                  <w:rPrChange w:id="5399" w:author="Peter Freiling" w:date="2018-12-03T12:25:00Z">
                                    <w:rPr>
                                      <w:rFonts w:ascii="Consolas" w:hAnsi="Consolas"/>
                                      <w:color w:val="000000"/>
                                    </w:rPr>
                                  </w:rPrChange>
                                </w:rPr>
                                <w:t>                                 rightPayload.Name</w:t>
                              </w:r>
                            </w:ins>
                          </w:p>
                          <w:p w14:paraId="03B336E2" w14:textId="77777777" w:rsidR="00DB73C2" w:rsidRPr="00437680" w:rsidRDefault="00DB73C2" w:rsidP="00DB73C2">
                            <w:pPr>
                              <w:pStyle w:val="HTMLPreformatted"/>
                              <w:shd w:val="clear" w:color="auto" w:fill="FFFFFF"/>
                              <w:rPr>
                                <w:ins w:id="5400" w:author="Peter Freiling" w:date="2018-12-03T12:25:00Z"/>
                                <w:rFonts w:ascii="Consolas" w:hAnsi="Consolas"/>
                                <w:color w:val="000000"/>
                                <w:sz w:val="19"/>
                                <w:szCs w:val="19"/>
                                <w:rPrChange w:id="5401" w:author="Peter Freiling" w:date="2018-12-03T12:25:00Z">
                                  <w:rPr>
                                    <w:ins w:id="5402" w:author="Peter Freiling" w:date="2018-12-03T12:25:00Z"/>
                                    <w:rFonts w:ascii="Consolas" w:hAnsi="Consolas"/>
                                    <w:color w:val="000000"/>
                                  </w:rPr>
                                </w:rPrChange>
                              </w:rPr>
                            </w:pPr>
                            <w:ins w:id="5403" w:author="Peter Freiling" w:date="2018-12-03T12:25:00Z">
                              <w:r w:rsidRPr="00437680">
                                <w:rPr>
                                  <w:rFonts w:ascii="Consolas" w:hAnsi="Consolas"/>
                                  <w:color w:val="000000"/>
                                  <w:sz w:val="19"/>
                                  <w:szCs w:val="19"/>
                                  <w:rPrChange w:id="5404" w:author="Peter Freiling" w:date="2018-12-03T12:25:00Z">
                                    <w:rPr>
                                      <w:rFonts w:ascii="Consolas" w:hAnsi="Consolas"/>
                                      <w:color w:val="000000"/>
                                    </w:rPr>
                                  </w:rPrChange>
                                </w:rPr>
                                <w:t>                             };</w:t>
                              </w:r>
                            </w:ins>
                          </w:p>
                          <w:p w14:paraId="0D4D3A25" w14:textId="77777777" w:rsidR="00DB73C2" w:rsidRPr="00437680" w:rsidDel="002900F1" w:rsidRDefault="00DB73C2" w:rsidP="00DB73C2">
                            <w:pPr>
                              <w:autoSpaceDE w:val="0"/>
                              <w:autoSpaceDN w:val="0"/>
                              <w:adjustRightInd w:val="0"/>
                              <w:spacing w:after="0" w:line="240" w:lineRule="auto"/>
                              <w:rPr>
                                <w:del w:id="5405" w:author="Peter Freiling" w:date="2018-12-03T12:24:00Z"/>
                                <w:rFonts w:ascii="Consolas" w:hAnsi="Consolas" w:cs="Consolas"/>
                                <w:color w:val="000000"/>
                                <w:sz w:val="19"/>
                                <w:szCs w:val="19"/>
                                <w:highlight w:val="white"/>
                                <w:rPrChange w:id="5406" w:author="Peter Freiling" w:date="2018-12-03T12:25:00Z">
                                  <w:rPr>
                                    <w:del w:id="5407" w:author="Peter Freiling" w:date="2018-12-03T12:24:00Z"/>
                                    <w:rFonts w:ascii="Consolas" w:hAnsi="Consolas" w:cs="Consolas"/>
                                    <w:color w:val="000000"/>
                                    <w:sz w:val="19"/>
                                    <w:szCs w:val="19"/>
                                    <w:highlight w:val="white"/>
                                  </w:rPr>
                                </w:rPrChange>
                              </w:rPr>
                            </w:pPr>
                            <w:ins w:id="5408" w:author="Peter Freiling" w:date="2018-12-03T12:25:00Z">
                              <w:r w:rsidRPr="00FC144B" w:rsidDel="00437680">
                                <w:rPr>
                                  <w:rFonts w:ascii="Consolas" w:hAnsi="Consolas" w:cs="Consolas"/>
                                  <w:color w:val="0000FF"/>
                                  <w:sz w:val="19"/>
                                  <w:szCs w:val="19"/>
                                  <w:highlight w:val="white"/>
                                </w:rPr>
                                <w:t xml:space="preserve"> </w:t>
                              </w:r>
                            </w:ins>
                            <w:del w:id="5409" w:author="Peter Freiling" w:date="2018-12-03T12:25:00Z">
                              <w:r w:rsidRPr="00FC144B" w:rsidDel="00437680">
                                <w:rPr>
                                  <w:rFonts w:ascii="Consolas" w:hAnsi="Consolas" w:cs="Consolas"/>
                                  <w:color w:val="0000FF"/>
                                  <w:sz w:val="19"/>
                                  <w:szCs w:val="19"/>
                                  <w:highlight w:val="white"/>
                                </w:rPr>
                                <w:delText>var</w:delText>
                              </w:r>
                              <w:r w:rsidRPr="00FC144B" w:rsidDel="00437680">
                                <w:rPr>
                                  <w:rFonts w:ascii="Consolas" w:hAnsi="Consolas" w:cs="Consolas"/>
                                  <w:color w:val="000000"/>
                                  <w:sz w:val="19"/>
                                  <w:szCs w:val="19"/>
                                  <w:highlight w:val="white"/>
                                </w:rPr>
                                <w:delText xml:space="preserve"> </w:delText>
                              </w:r>
                            </w:del>
                            <w:del w:id="5410" w:author="Peter Freiling" w:date="2018-12-03T12:24:00Z">
                              <w:r w:rsidRPr="00D8359D" w:rsidDel="002900F1">
                                <w:rPr>
                                  <w:rFonts w:ascii="Consolas" w:hAnsi="Consolas" w:cs="Consolas"/>
                                  <w:color w:val="000000"/>
                                  <w:sz w:val="19"/>
                                  <w:szCs w:val="19"/>
                                  <w:highlight w:val="white"/>
                                </w:rPr>
                                <w:delText xml:space="preserve">cSTicks2CoresWithPNames = </w:delText>
                              </w:r>
                              <w:r w:rsidRPr="00437680" w:rsidDel="002900F1">
                                <w:rPr>
                                  <w:rFonts w:ascii="Consolas" w:hAnsi="Consolas" w:cs="Consolas"/>
                                  <w:color w:val="0000FF"/>
                                  <w:sz w:val="19"/>
                                  <w:szCs w:val="19"/>
                                  <w:highlight w:val="white"/>
                                  <w:rPrChange w:id="5411" w:author="Peter Freiling" w:date="2018-12-03T12:25:00Z">
                                    <w:rPr>
                                      <w:rFonts w:ascii="Consolas" w:hAnsi="Consolas" w:cs="Consolas"/>
                                      <w:color w:val="0000FF"/>
                                      <w:sz w:val="19"/>
                                      <w:szCs w:val="19"/>
                                      <w:highlight w:val="white"/>
                                    </w:rPr>
                                  </w:rPrChange>
                                </w:rPr>
                                <w:delText>from</w:delText>
                              </w:r>
                              <w:r w:rsidRPr="00437680" w:rsidDel="002900F1">
                                <w:rPr>
                                  <w:rFonts w:ascii="Consolas" w:hAnsi="Consolas" w:cs="Consolas"/>
                                  <w:color w:val="000000"/>
                                  <w:sz w:val="19"/>
                                  <w:szCs w:val="19"/>
                                  <w:highlight w:val="white"/>
                                  <w:rPrChange w:id="5412" w:author="Peter Freiling" w:date="2018-12-03T12:25:00Z">
                                    <w:rPr>
                                      <w:rFonts w:ascii="Consolas" w:hAnsi="Consolas" w:cs="Consolas"/>
                                      <w:color w:val="000000"/>
                                      <w:sz w:val="19"/>
                                      <w:szCs w:val="19"/>
                                      <w:highlight w:val="white"/>
                                    </w:rPr>
                                  </w:rPrChange>
                                </w:rPr>
                                <w:delText xml:space="preserve"> leftPayload </w:delText>
                              </w:r>
                              <w:r w:rsidRPr="00437680" w:rsidDel="002900F1">
                                <w:rPr>
                                  <w:rFonts w:ascii="Consolas" w:hAnsi="Consolas" w:cs="Consolas"/>
                                  <w:color w:val="0000FF"/>
                                  <w:sz w:val="19"/>
                                  <w:szCs w:val="19"/>
                                  <w:highlight w:val="white"/>
                                  <w:rPrChange w:id="5413" w:author="Peter Freiling" w:date="2018-12-03T12:25:00Z">
                                    <w:rPr>
                                      <w:rFonts w:ascii="Consolas" w:hAnsi="Consolas" w:cs="Consolas"/>
                                      <w:color w:val="0000FF"/>
                                      <w:sz w:val="19"/>
                                      <w:szCs w:val="19"/>
                                      <w:highlight w:val="white"/>
                                    </w:rPr>
                                  </w:rPrChange>
                                </w:rPr>
                                <w:delText>in</w:delText>
                              </w:r>
                              <w:r w:rsidRPr="00437680" w:rsidDel="002900F1">
                                <w:rPr>
                                  <w:rFonts w:ascii="Consolas" w:hAnsi="Consolas" w:cs="Consolas"/>
                                  <w:color w:val="000000"/>
                                  <w:sz w:val="19"/>
                                  <w:szCs w:val="19"/>
                                  <w:highlight w:val="white"/>
                                  <w:rPrChange w:id="5414" w:author="Peter Freiling" w:date="2018-12-03T12:25:00Z">
                                    <w:rPr>
                                      <w:rFonts w:ascii="Consolas" w:hAnsi="Consolas" w:cs="Consolas"/>
                                      <w:color w:val="000000"/>
                                      <w:sz w:val="19"/>
                                      <w:szCs w:val="19"/>
                                      <w:highlight w:val="white"/>
                                    </w:rPr>
                                  </w:rPrChange>
                                </w:rPr>
                                <w:delText xml:space="preserve"> cSTicksStream</w:delText>
                              </w:r>
                            </w:del>
                          </w:p>
                          <w:p w14:paraId="66BC6033" w14:textId="77777777" w:rsidR="00DB73C2" w:rsidRPr="00437680" w:rsidDel="002900F1" w:rsidRDefault="00DB73C2" w:rsidP="00DB73C2">
                            <w:pPr>
                              <w:autoSpaceDE w:val="0"/>
                              <w:autoSpaceDN w:val="0"/>
                              <w:adjustRightInd w:val="0"/>
                              <w:spacing w:after="0" w:line="240" w:lineRule="auto"/>
                              <w:rPr>
                                <w:del w:id="5415" w:author="Peter Freiling" w:date="2018-12-03T12:24:00Z"/>
                                <w:rFonts w:ascii="Consolas" w:hAnsi="Consolas" w:cs="Consolas"/>
                                <w:color w:val="000000"/>
                                <w:sz w:val="19"/>
                                <w:szCs w:val="19"/>
                                <w:highlight w:val="white"/>
                                <w:rPrChange w:id="5416" w:author="Peter Freiling" w:date="2018-12-03T12:25:00Z">
                                  <w:rPr>
                                    <w:del w:id="5417" w:author="Peter Freiling" w:date="2018-12-03T12:24:00Z"/>
                                    <w:rFonts w:ascii="Consolas" w:hAnsi="Consolas" w:cs="Consolas"/>
                                    <w:color w:val="000000"/>
                                    <w:sz w:val="19"/>
                                    <w:szCs w:val="19"/>
                                    <w:highlight w:val="white"/>
                                  </w:rPr>
                                </w:rPrChange>
                              </w:rPr>
                            </w:pPr>
                            <w:del w:id="5418" w:author="Peter Freiling" w:date="2018-12-03T12:24:00Z">
                              <w:r w:rsidRPr="00437680" w:rsidDel="002900F1">
                                <w:rPr>
                                  <w:rFonts w:ascii="Consolas" w:hAnsi="Consolas" w:cs="Consolas"/>
                                  <w:color w:val="000000"/>
                                  <w:sz w:val="19"/>
                                  <w:szCs w:val="19"/>
                                  <w:highlight w:val="white"/>
                                  <w:rPrChange w:id="5419" w:author="Peter Freiling" w:date="2018-12-03T12:25:00Z">
                                    <w:rPr>
                                      <w:rFonts w:ascii="Consolas" w:hAnsi="Consolas" w:cs="Consolas"/>
                                      <w:color w:val="000000"/>
                                      <w:sz w:val="19"/>
                                      <w:szCs w:val="19"/>
                                      <w:highlight w:val="white"/>
                                    </w:rPr>
                                  </w:rPrChange>
                                </w:rPr>
                                <w:delText xml:space="preserve">                              </w:delText>
                              </w:r>
                              <w:r w:rsidRPr="00437680" w:rsidDel="002900F1">
                                <w:rPr>
                                  <w:rFonts w:ascii="Consolas" w:hAnsi="Consolas" w:cs="Consolas"/>
                                  <w:color w:val="0000FF"/>
                                  <w:sz w:val="19"/>
                                  <w:szCs w:val="19"/>
                                  <w:highlight w:val="white"/>
                                  <w:rPrChange w:id="5420" w:author="Peter Freiling" w:date="2018-12-03T12:25:00Z">
                                    <w:rPr>
                                      <w:rFonts w:ascii="Consolas" w:hAnsi="Consolas" w:cs="Consolas"/>
                                      <w:color w:val="0000FF"/>
                                      <w:sz w:val="19"/>
                                      <w:szCs w:val="19"/>
                                      <w:highlight w:val="white"/>
                                    </w:rPr>
                                  </w:rPrChange>
                                </w:rPr>
                                <w:delText>join</w:delText>
                              </w:r>
                              <w:r w:rsidRPr="00437680" w:rsidDel="002900F1">
                                <w:rPr>
                                  <w:rFonts w:ascii="Consolas" w:hAnsi="Consolas" w:cs="Consolas"/>
                                  <w:color w:val="000000"/>
                                  <w:sz w:val="19"/>
                                  <w:szCs w:val="19"/>
                                  <w:highlight w:val="white"/>
                                  <w:rPrChange w:id="5421" w:author="Peter Freiling" w:date="2018-12-03T12:25:00Z">
                                    <w:rPr>
                                      <w:rFonts w:ascii="Consolas" w:hAnsi="Consolas" w:cs="Consolas"/>
                                      <w:color w:val="000000"/>
                                      <w:sz w:val="19"/>
                                      <w:szCs w:val="19"/>
                                      <w:highlight w:val="white"/>
                                    </w:rPr>
                                  </w:rPrChange>
                                </w:rPr>
                                <w:delText xml:space="preserve"> rightPayload </w:delText>
                              </w:r>
                              <w:r w:rsidRPr="00437680" w:rsidDel="002900F1">
                                <w:rPr>
                                  <w:rFonts w:ascii="Consolas" w:hAnsi="Consolas" w:cs="Consolas"/>
                                  <w:color w:val="0000FF"/>
                                  <w:sz w:val="19"/>
                                  <w:szCs w:val="19"/>
                                  <w:highlight w:val="white"/>
                                  <w:rPrChange w:id="5422" w:author="Peter Freiling" w:date="2018-12-03T12:25:00Z">
                                    <w:rPr>
                                      <w:rFonts w:ascii="Consolas" w:hAnsi="Consolas" w:cs="Consolas"/>
                                      <w:color w:val="0000FF"/>
                                      <w:sz w:val="19"/>
                                      <w:szCs w:val="19"/>
                                      <w:highlight w:val="white"/>
                                    </w:rPr>
                                  </w:rPrChange>
                                </w:rPr>
                                <w:delText>in</w:delText>
                              </w:r>
                              <w:r w:rsidRPr="00437680" w:rsidDel="002900F1">
                                <w:rPr>
                                  <w:rFonts w:ascii="Consolas" w:hAnsi="Consolas" w:cs="Consolas"/>
                                  <w:color w:val="000000"/>
                                  <w:sz w:val="19"/>
                                  <w:szCs w:val="19"/>
                                  <w:highlight w:val="white"/>
                                  <w:rPrChange w:id="5423" w:author="Peter Freiling" w:date="2018-12-03T12:25:00Z">
                                    <w:rPr>
                                      <w:rFonts w:ascii="Consolas" w:hAnsi="Consolas" w:cs="Consolas"/>
                                      <w:color w:val="000000"/>
                                      <w:sz w:val="19"/>
                                      <w:szCs w:val="19"/>
                                      <w:highlight w:val="white"/>
                                    </w:rPr>
                                  </w:rPrChange>
                                </w:rPr>
                                <w:delText xml:space="preserve"> </w:delText>
                              </w:r>
                            </w:del>
                            <w:del w:id="5424" w:author="Peter Freiling" w:date="2018-12-03T12:10:00Z">
                              <w:r w:rsidRPr="00437680" w:rsidDel="005B6538">
                                <w:rPr>
                                  <w:rFonts w:ascii="Consolas" w:hAnsi="Consolas" w:cs="Consolas"/>
                                  <w:color w:val="000000"/>
                                  <w:sz w:val="19"/>
                                  <w:szCs w:val="19"/>
                                  <w:highlight w:val="white"/>
                                  <w:rPrChange w:id="5425" w:author="Peter Freiling" w:date="2018-12-03T12:25:00Z">
                                    <w:rPr>
                                      <w:rFonts w:ascii="Consolas" w:hAnsi="Consolas" w:cs="Consolas"/>
                                      <w:color w:val="000000"/>
                                      <w:sz w:val="19"/>
                                      <w:szCs w:val="19"/>
                                      <w:highlight w:val="white"/>
                                    </w:rPr>
                                  </w:rPrChange>
                                </w:rPr>
                                <w:delText>pNamesStream</w:delText>
                              </w:r>
                            </w:del>
                            <w:del w:id="5426" w:author="Peter Freiling" w:date="2018-12-03T12:24:00Z">
                              <w:r w:rsidRPr="00437680" w:rsidDel="002900F1">
                                <w:rPr>
                                  <w:rFonts w:ascii="Consolas" w:hAnsi="Consolas" w:cs="Consolas"/>
                                  <w:color w:val="000000"/>
                                  <w:sz w:val="19"/>
                                  <w:szCs w:val="19"/>
                                  <w:highlight w:val="white"/>
                                  <w:rPrChange w:id="5427" w:author="Peter Freiling" w:date="2018-12-03T12:25:00Z">
                                    <w:rPr>
                                      <w:rFonts w:ascii="Consolas" w:hAnsi="Consolas" w:cs="Consolas"/>
                                      <w:color w:val="000000"/>
                                      <w:sz w:val="19"/>
                                      <w:szCs w:val="19"/>
                                      <w:highlight w:val="white"/>
                                    </w:rPr>
                                  </w:rPrChange>
                                </w:rPr>
                                <w:delText xml:space="preserve"> </w:delText>
                              </w:r>
                              <w:r w:rsidRPr="00437680" w:rsidDel="002900F1">
                                <w:rPr>
                                  <w:rFonts w:ascii="Consolas" w:hAnsi="Consolas" w:cs="Consolas"/>
                                  <w:color w:val="0000FF"/>
                                  <w:sz w:val="19"/>
                                  <w:szCs w:val="19"/>
                                  <w:highlight w:val="white"/>
                                  <w:rPrChange w:id="5428" w:author="Peter Freiling" w:date="2018-12-03T12:25:00Z">
                                    <w:rPr>
                                      <w:rFonts w:ascii="Consolas" w:hAnsi="Consolas" w:cs="Consolas"/>
                                      <w:color w:val="0000FF"/>
                                      <w:sz w:val="19"/>
                                      <w:szCs w:val="19"/>
                                      <w:highlight w:val="white"/>
                                    </w:rPr>
                                  </w:rPrChange>
                                </w:rPr>
                                <w:delText>on</w:delText>
                              </w:r>
                              <w:r w:rsidRPr="00437680" w:rsidDel="002900F1">
                                <w:rPr>
                                  <w:rFonts w:ascii="Consolas" w:hAnsi="Consolas" w:cs="Consolas"/>
                                  <w:color w:val="000000"/>
                                  <w:sz w:val="19"/>
                                  <w:szCs w:val="19"/>
                                  <w:highlight w:val="white"/>
                                  <w:rPrChange w:id="5429" w:author="Peter Freiling" w:date="2018-12-03T12:25:00Z">
                                    <w:rPr>
                                      <w:rFonts w:ascii="Consolas" w:hAnsi="Consolas" w:cs="Consolas"/>
                                      <w:color w:val="000000"/>
                                      <w:sz w:val="19"/>
                                      <w:szCs w:val="19"/>
                                      <w:highlight w:val="white"/>
                                    </w:rPr>
                                  </w:rPrChange>
                                </w:rPr>
                                <w:delText xml:space="preserve"> </w:delText>
                              </w:r>
                            </w:del>
                          </w:p>
                          <w:p w14:paraId="63C37EA9" w14:textId="77777777" w:rsidR="00DB73C2" w:rsidRPr="00437680" w:rsidDel="002900F1" w:rsidRDefault="00DB73C2" w:rsidP="00DB73C2">
                            <w:pPr>
                              <w:autoSpaceDE w:val="0"/>
                              <w:autoSpaceDN w:val="0"/>
                              <w:adjustRightInd w:val="0"/>
                              <w:spacing w:after="0" w:line="240" w:lineRule="auto"/>
                              <w:rPr>
                                <w:del w:id="5430" w:author="Peter Freiling" w:date="2018-12-03T12:24:00Z"/>
                                <w:rFonts w:ascii="Consolas" w:hAnsi="Consolas" w:cs="Consolas"/>
                                <w:color w:val="000000"/>
                                <w:sz w:val="19"/>
                                <w:szCs w:val="19"/>
                                <w:highlight w:val="white"/>
                                <w:rPrChange w:id="5431" w:author="Peter Freiling" w:date="2018-12-03T12:25:00Z">
                                  <w:rPr>
                                    <w:del w:id="5432" w:author="Peter Freiling" w:date="2018-12-03T12:24:00Z"/>
                                    <w:rFonts w:ascii="Consolas" w:hAnsi="Consolas" w:cs="Consolas"/>
                                    <w:color w:val="000000"/>
                                    <w:sz w:val="19"/>
                                    <w:szCs w:val="19"/>
                                    <w:highlight w:val="white"/>
                                  </w:rPr>
                                </w:rPrChange>
                              </w:rPr>
                            </w:pPr>
                            <w:del w:id="5433" w:author="Peter Freiling" w:date="2018-12-03T12:24:00Z">
                              <w:r w:rsidRPr="00437680" w:rsidDel="002900F1">
                                <w:rPr>
                                  <w:rFonts w:ascii="Consolas" w:hAnsi="Consolas" w:cs="Consolas"/>
                                  <w:color w:val="000000"/>
                                  <w:sz w:val="19"/>
                                  <w:szCs w:val="19"/>
                                  <w:highlight w:val="white"/>
                                  <w:rPrChange w:id="5434" w:author="Peter Freiling" w:date="2018-12-03T12:25:00Z">
                                    <w:rPr>
                                      <w:rFonts w:ascii="Consolas" w:hAnsi="Consolas" w:cs="Consolas"/>
                                      <w:color w:val="000000"/>
                                      <w:sz w:val="19"/>
                                      <w:szCs w:val="19"/>
                                      <w:highlight w:val="white"/>
                                    </w:rPr>
                                  </w:rPrChange>
                                </w:rPr>
                                <w:delText xml:space="preserve">           leftPayload.</w:delText>
                              </w:r>
                            </w:del>
                            <w:del w:id="5435" w:author="Peter Freiling" w:date="2018-12-03T10:33:00Z">
                              <w:r w:rsidRPr="00437680" w:rsidDel="00D77883">
                                <w:rPr>
                                  <w:rFonts w:ascii="Consolas" w:hAnsi="Consolas" w:cs="Consolas"/>
                                  <w:color w:val="000000"/>
                                  <w:sz w:val="19"/>
                                  <w:szCs w:val="19"/>
                                  <w:highlight w:val="white"/>
                                  <w:rPrChange w:id="5436" w:author="Peter Freiling" w:date="2018-12-03T12:25:00Z">
                                    <w:rPr>
                                      <w:rFonts w:ascii="Consolas" w:hAnsi="Consolas" w:cs="Consolas"/>
                                      <w:color w:val="000000"/>
                                      <w:sz w:val="19"/>
                                      <w:szCs w:val="19"/>
                                      <w:highlight w:val="white"/>
                                    </w:rPr>
                                  </w:rPrChange>
                                </w:rPr>
                                <w:delText>PID</w:delText>
                              </w:r>
                            </w:del>
                            <w:del w:id="5437" w:author="Peter Freiling" w:date="2018-12-03T12:24:00Z">
                              <w:r w:rsidRPr="00437680" w:rsidDel="002900F1">
                                <w:rPr>
                                  <w:rFonts w:ascii="Consolas" w:hAnsi="Consolas" w:cs="Consolas"/>
                                  <w:color w:val="000000"/>
                                  <w:sz w:val="19"/>
                                  <w:szCs w:val="19"/>
                                  <w:highlight w:val="white"/>
                                  <w:rPrChange w:id="5438" w:author="Peter Freiling" w:date="2018-12-03T12:25:00Z">
                                    <w:rPr>
                                      <w:rFonts w:ascii="Consolas" w:hAnsi="Consolas" w:cs="Consolas"/>
                                      <w:color w:val="000000"/>
                                      <w:sz w:val="19"/>
                                      <w:szCs w:val="19"/>
                                      <w:highlight w:val="white"/>
                                    </w:rPr>
                                  </w:rPrChange>
                                </w:rPr>
                                <w:delText xml:space="preserve"> </w:delText>
                              </w:r>
                              <w:r w:rsidRPr="00437680" w:rsidDel="002900F1">
                                <w:rPr>
                                  <w:rFonts w:ascii="Consolas" w:hAnsi="Consolas" w:cs="Consolas"/>
                                  <w:color w:val="0000FF"/>
                                  <w:sz w:val="19"/>
                                  <w:szCs w:val="19"/>
                                  <w:highlight w:val="white"/>
                                  <w:rPrChange w:id="5439" w:author="Peter Freiling" w:date="2018-12-03T12:25:00Z">
                                    <w:rPr>
                                      <w:rFonts w:ascii="Consolas" w:hAnsi="Consolas" w:cs="Consolas"/>
                                      <w:color w:val="0000FF"/>
                                      <w:sz w:val="19"/>
                                      <w:szCs w:val="19"/>
                                      <w:highlight w:val="white"/>
                                    </w:rPr>
                                  </w:rPrChange>
                                </w:rPr>
                                <w:delText>equals</w:delText>
                              </w:r>
                              <w:r w:rsidRPr="00437680" w:rsidDel="002900F1">
                                <w:rPr>
                                  <w:rFonts w:ascii="Consolas" w:hAnsi="Consolas" w:cs="Consolas"/>
                                  <w:color w:val="000000"/>
                                  <w:sz w:val="19"/>
                                  <w:szCs w:val="19"/>
                                  <w:highlight w:val="white"/>
                                  <w:rPrChange w:id="5440" w:author="Peter Freiling" w:date="2018-12-03T12:25:00Z">
                                    <w:rPr>
                                      <w:rFonts w:ascii="Consolas" w:hAnsi="Consolas" w:cs="Consolas"/>
                                      <w:color w:val="000000"/>
                                      <w:sz w:val="19"/>
                                      <w:szCs w:val="19"/>
                                      <w:highlight w:val="white"/>
                                    </w:rPr>
                                  </w:rPrChange>
                                </w:rPr>
                                <w:delText xml:space="preserve"> rightPayload.</w:delText>
                              </w:r>
                            </w:del>
                            <w:del w:id="5441" w:author="Peter Freiling" w:date="2018-12-03T10:33:00Z">
                              <w:r w:rsidRPr="00437680" w:rsidDel="00D77883">
                                <w:rPr>
                                  <w:rFonts w:ascii="Consolas" w:hAnsi="Consolas" w:cs="Consolas"/>
                                  <w:color w:val="000000"/>
                                  <w:sz w:val="19"/>
                                  <w:szCs w:val="19"/>
                                  <w:highlight w:val="white"/>
                                  <w:rPrChange w:id="5442" w:author="Peter Freiling" w:date="2018-12-03T12:25:00Z">
                                    <w:rPr>
                                      <w:rFonts w:ascii="Consolas" w:hAnsi="Consolas" w:cs="Consolas"/>
                                      <w:color w:val="000000"/>
                                      <w:sz w:val="19"/>
                                      <w:szCs w:val="19"/>
                                      <w:highlight w:val="white"/>
                                    </w:rPr>
                                  </w:rPrChange>
                                </w:rPr>
                                <w:delText>PID</w:delText>
                              </w:r>
                            </w:del>
                          </w:p>
                          <w:p w14:paraId="5DDEF614" w14:textId="77777777" w:rsidR="00DB73C2" w:rsidRPr="00437680" w:rsidDel="002900F1" w:rsidRDefault="00DB73C2" w:rsidP="00DB73C2">
                            <w:pPr>
                              <w:autoSpaceDE w:val="0"/>
                              <w:autoSpaceDN w:val="0"/>
                              <w:adjustRightInd w:val="0"/>
                              <w:spacing w:after="0" w:line="240" w:lineRule="auto"/>
                              <w:rPr>
                                <w:del w:id="5443" w:author="Peter Freiling" w:date="2018-12-03T12:24:00Z"/>
                                <w:rFonts w:ascii="Consolas" w:hAnsi="Consolas" w:cs="Consolas"/>
                                <w:color w:val="000000"/>
                                <w:sz w:val="19"/>
                                <w:szCs w:val="19"/>
                                <w:highlight w:val="white"/>
                                <w:rPrChange w:id="5444" w:author="Peter Freiling" w:date="2018-12-03T12:25:00Z">
                                  <w:rPr>
                                    <w:del w:id="5445" w:author="Peter Freiling" w:date="2018-12-03T12:24:00Z"/>
                                    <w:rFonts w:ascii="Consolas" w:hAnsi="Consolas" w:cs="Consolas"/>
                                    <w:color w:val="000000"/>
                                    <w:sz w:val="19"/>
                                    <w:szCs w:val="19"/>
                                    <w:highlight w:val="white"/>
                                  </w:rPr>
                                </w:rPrChange>
                              </w:rPr>
                            </w:pPr>
                            <w:del w:id="5446" w:author="Peter Freiling" w:date="2018-12-03T12:24:00Z">
                              <w:r w:rsidRPr="00437680" w:rsidDel="002900F1">
                                <w:rPr>
                                  <w:rFonts w:ascii="Consolas" w:hAnsi="Consolas" w:cs="Consolas"/>
                                  <w:color w:val="000000"/>
                                  <w:sz w:val="19"/>
                                  <w:szCs w:val="19"/>
                                  <w:highlight w:val="white"/>
                                  <w:rPrChange w:id="5447" w:author="Peter Freiling" w:date="2018-12-03T12:25:00Z">
                                    <w:rPr>
                                      <w:rFonts w:ascii="Consolas" w:hAnsi="Consolas" w:cs="Consolas"/>
                                      <w:color w:val="000000"/>
                                      <w:sz w:val="19"/>
                                      <w:szCs w:val="19"/>
                                      <w:highlight w:val="white"/>
                                    </w:rPr>
                                  </w:rPrChange>
                                </w:rPr>
                                <w:delText xml:space="preserve">                              </w:delText>
                              </w:r>
                              <w:r w:rsidRPr="00437680" w:rsidDel="002900F1">
                                <w:rPr>
                                  <w:rFonts w:ascii="Consolas" w:hAnsi="Consolas" w:cs="Consolas"/>
                                  <w:color w:val="0000FF"/>
                                  <w:sz w:val="19"/>
                                  <w:szCs w:val="19"/>
                                  <w:highlight w:val="white"/>
                                  <w:rPrChange w:id="5448" w:author="Peter Freiling" w:date="2018-12-03T12:25:00Z">
                                    <w:rPr>
                                      <w:rFonts w:ascii="Consolas" w:hAnsi="Consolas" w:cs="Consolas"/>
                                      <w:color w:val="0000FF"/>
                                      <w:sz w:val="19"/>
                                      <w:szCs w:val="19"/>
                                      <w:highlight w:val="white"/>
                                    </w:rPr>
                                  </w:rPrChange>
                                </w:rPr>
                                <w:delText>where</w:delText>
                              </w:r>
                              <w:r w:rsidRPr="00437680" w:rsidDel="002900F1">
                                <w:rPr>
                                  <w:rFonts w:ascii="Consolas" w:hAnsi="Consolas" w:cs="Consolas"/>
                                  <w:color w:val="000000"/>
                                  <w:sz w:val="19"/>
                                  <w:szCs w:val="19"/>
                                  <w:highlight w:val="white"/>
                                  <w:rPrChange w:id="5449" w:author="Peter Freiling" w:date="2018-12-03T12:25:00Z">
                                    <w:rPr>
                                      <w:rFonts w:ascii="Consolas" w:hAnsi="Consolas" w:cs="Consolas"/>
                                      <w:color w:val="000000"/>
                                      <w:sz w:val="19"/>
                                      <w:szCs w:val="19"/>
                                      <w:highlight w:val="white"/>
                                    </w:rPr>
                                  </w:rPrChange>
                                </w:rPr>
                                <w:delText xml:space="preserve"> leftPayload.</w:delText>
                              </w:r>
                            </w:del>
                            <w:del w:id="5450" w:author="Peter Freiling" w:date="2018-12-03T10:33:00Z">
                              <w:r w:rsidRPr="00437680" w:rsidDel="00D77883">
                                <w:rPr>
                                  <w:rFonts w:ascii="Consolas" w:hAnsi="Consolas" w:cs="Consolas"/>
                                  <w:color w:val="000000"/>
                                  <w:sz w:val="19"/>
                                  <w:szCs w:val="19"/>
                                  <w:highlight w:val="white"/>
                                  <w:rPrChange w:id="5451" w:author="Peter Freiling" w:date="2018-12-03T12:25:00Z">
                                    <w:rPr>
                                      <w:rFonts w:ascii="Consolas" w:hAnsi="Consolas" w:cs="Consolas"/>
                                      <w:color w:val="000000"/>
                                      <w:sz w:val="19"/>
                                      <w:szCs w:val="19"/>
                                      <w:highlight w:val="white"/>
                                    </w:rPr>
                                  </w:rPrChange>
                                </w:rPr>
                                <w:delText>CID</w:delText>
                              </w:r>
                            </w:del>
                            <w:del w:id="5452" w:author="Peter Freiling" w:date="2018-12-03T12:24:00Z">
                              <w:r w:rsidRPr="00437680" w:rsidDel="002900F1">
                                <w:rPr>
                                  <w:rFonts w:ascii="Consolas" w:hAnsi="Consolas" w:cs="Consolas"/>
                                  <w:color w:val="000000"/>
                                  <w:sz w:val="19"/>
                                  <w:szCs w:val="19"/>
                                  <w:highlight w:val="white"/>
                                  <w:rPrChange w:id="5453" w:author="Peter Freiling" w:date="2018-12-03T12:25:00Z">
                                    <w:rPr>
                                      <w:rFonts w:ascii="Consolas" w:hAnsi="Consolas" w:cs="Consolas"/>
                                      <w:color w:val="000000"/>
                                      <w:sz w:val="19"/>
                                      <w:szCs w:val="19"/>
                                      <w:highlight w:val="white"/>
                                    </w:rPr>
                                  </w:rPrChange>
                                </w:rPr>
                                <w:delText xml:space="preserve"> == 1 || leftPayload.</w:delText>
                              </w:r>
                            </w:del>
                            <w:del w:id="5454" w:author="Peter Freiling" w:date="2018-12-03T10:33:00Z">
                              <w:r w:rsidRPr="00437680" w:rsidDel="00D77883">
                                <w:rPr>
                                  <w:rFonts w:ascii="Consolas" w:hAnsi="Consolas" w:cs="Consolas"/>
                                  <w:color w:val="000000"/>
                                  <w:sz w:val="19"/>
                                  <w:szCs w:val="19"/>
                                  <w:highlight w:val="white"/>
                                  <w:rPrChange w:id="5455" w:author="Peter Freiling" w:date="2018-12-03T12:25:00Z">
                                    <w:rPr>
                                      <w:rFonts w:ascii="Consolas" w:hAnsi="Consolas" w:cs="Consolas"/>
                                      <w:color w:val="000000"/>
                                      <w:sz w:val="19"/>
                                      <w:szCs w:val="19"/>
                                      <w:highlight w:val="white"/>
                                    </w:rPr>
                                  </w:rPrChange>
                                </w:rPr>
                                <w:delText>CID</w:delText>
                              </w:r>
                            </w:del>
                            <w:del w:id="5456" w:author="Peter Freiling" w:date="2018-12-03T12:24:00Z">
                              <w:r w:rsidRPr="00437680" w:rsidDel="002900F1">
                                <w:rPr>
                                  <w:rFonts w:ascii="Consolas" w:hAnsi="Consolas" w:cs="Consolas"/>
                                  <w:color w:val="000000"/>
                                  <w:sz w:val="19"/>
                                  <w:szCs w:val="19"/>
                                  <w:highlight w:val="white"/>
                                  <w:rPrChange w:id="5457" w:author="Peter Freiling" w:date="2018-12-03T12:25:00Z">
                                    <w:rPr>
                                      <w:rFonts w:ascii="Consolas" w:hAnsi="Consolas" w:cs="Consolas"/>
                                      <w:color w:val="000000"/>
                                      <w:sz w:val="19"/>
                                      <w:szCs w:val="19"/>
                                      <w:highlight w:val="white"/>
                                    </w:rPr>
                                  </w:rPrChange>
                                </w:rPr>
                                <w:delText xml:space="preserve"> == 2</w:delText>
                              </w:r>
                            </w:del>
                          </w:p>
                          <w:p w14:paraId="4D93518E" w14:textId="77777777" w:rsidR="00DB73C2" w:rsidRPr="00437680" w:rsidDel="002900F1" w:rsidRDefault="00DB73C2" w:rsidP="00DB73C2">
                            <w:pPr>
                              <w:autoSpaceDE w:val="0"/>
                              <w:autoSpaceDN w:val="0"/>
                              <w:adjustRightInd w:val="0"/>
                              <w:spacing w:after="0" w:line="240" w:lineRule="auto"/>
                              <w:rPr>
                                <w:del w:id="5458" w:author="Peter Freiling" w:date="2018-12-03T12:24:00Z"/>
                                <w:rFonts w:ascii="Consolas" w:hAnsi="Consolas" w:cs="Consolas"/>
                                <w:color w:val="000000"/>
                                <w:sz w:val="19"/>
                                <w:szCs w:val="19"/>
                                <w:highlight w:val="white"/>
                                <w:rPrChange w:id="5459" w:author="Peter Freiling" w:date="2018-12-03T12:25:00Z">
                                  <w:rPr>
                                    <w:del w:id="5460" w:author="Peter Freiling" w:date="2018-12-03T12:24:00Z"/>
                                    <w:rFonts w:ascii="Consolas" w:hAnsi="Consolas" w:cs="Consolas"/>
                                    <w:color w:val="000000"/>
                                    <w:sz w:val="19"/>
                                    <w:szCs w:val="19"/>
                                    <w:highlight w:val="white"/>
                                  </w:rPr>
                                </w:rPrChange>
                              </w:rPr>
                            </w:pPr>
                            <w:del w:id="5461" w:author="Peter Freiling" w:date="2018-12-03T12:24:00Z">
                              <w:r w:rsidRPr="00437680" w:rsidDel="002900F1">
                                <w:rPr>
                                  <w:rFonts w:ascii="Consolas" w:hAnsi="Consolas" w:cs="Consolas"/>
                                  <w:color w:val="000000"/>
                                  <w:sz w:val="19"/>
                                  <w:szCs w:val="19"/>
                                  <w:highlight w:val="white"/>
                                  <w:rPrChange w:id="5462" w:author="Peter Freiling" w:date="2018-12-03T12:25:00Z">
                                    <w:rPr>
                                      <w:rFonts w:ascii="Consolas" w:hAnsi="Consolas" w:cs="Consolas"/>
                                      <w:color w:val="000000"/>
                                      <w:sz w:val="19"/>
                                      <w:szCs w:val="19"/>
                                      <w:highlight w:val="white"/>
                                    </w:rPr>
                                  </w:rPrChange>
                                </w:rPr>
                                <w:delText xml:space="preserve">                              </w:delText>
                              </w:r>
                              <w:r w:rsidRPr="00437680" w:rsidDel="002900F1">
                                <w:rPr>
                                  <w:rFonts w:ascii="Consolas" w:hAnsi="Consolas" w:cs="Consolas"/>
                                  <w:color w:val="0000FF"/>
                                  <w:sz w:val="19"/>
                                  <w:szCs w:val="19"/>
                                  <w:highlight w:val="white"/>
                                  <w:rPrChange w:id="5463" w:author="Peter Freiling" w:date="2018-12-03T12:25:00Z">
                                    <w:rPr>
                                      <w:rFonts w:ascii="Consolas" w:hAnsi="Consolas" w:cs="Consolas"/>
                                      <w:color w:val="0000FF"/>
                                      <w:sz w:val="19"/>
                                      <w:szCs w:val="19"/>
                                      <w:highlight w:val="white"/>
                                    </w:rPr>
                                  </w:rPrChange>
                                </w:rPr>
                                <w:delText>select</w:delText>
                              </w:r>
                              <w:r w:rsidRPr="00437680" w:rsidDel="002900F1">
                                <w:rPr>
                                  <w:rFonts w:ascii="Consolas" w:hAnsi="Consolas" w:cs="Consolas"/>
                                  <w:color w:val="000000"/>
                                  <w:sz w:val="19"/>
                                  <w:szCs w:val="19"/>
                                  <w:highlight w:val="white"/>
                                  <w:rPrChange w:id="5464" w:author="Peter Freiling" w:date="2018-12-03T12:25:00Z">
                                    <w:rPr>
                                      <w:rFonts w:ascii="Consolas" w:hAnsi="Consolas" w:cs="Consolas"/>
                                      <w:color w:val="000000"/>
                                      <w:sz w:val="19"/>
                                      <w:szCs w:val="19"/>
                                      <w:highlight w:val="white"/>
                                    </w:rPr>
                                  </w:rPrChange>
                                </w:rPr>
                                <w:delText xml:space="preserve"> </w:delText>
                              </w:r>
                              <w:r w:rsidRPr="00437680" w:rsidDel="002900F1">
                                <w:rPr>
                                  <w:rFonts w:ascii="Consolas" w:hAnsi="Consolas" w:cs="Consolas"/>
                                  <w:color w:val="0000FF"/>
                                  <w:sz w:val="19"/>
                                  <w:szCs w:val="19"/>
                                  <w:highlight w:val="white"/>
                                  <w:rPrChange w:id="5465" w:author="Peter Freiling" w:date="2018-12-03T12:25:00Z">
                                    <w:rPr>
                                      <w:rFonts w:ascii="Consolas" w:hAnsi="Consolas" w:cs="Consolas"/>
                                      <w:color w:val="0000FF"/>
                                      <w:sz w:val="19"/>
                                      <w:szCs w:val="19"/>
                                      <w:highlight w:val="white"/>
                                    </w:rPr>
                                  </w:rPrChange>
                                </w:rPr>
                                <w:delText>new</w:delText>
                              </w:r>
                            </w:del>
                          </w:p>
                          <w:p w14:paraId="27AC8AD5" w14:textId="77777777" w:rsidR="00DB73C2" w:rsidRPr="00437680" w:rsidDel="002900F1" w:rsidRDefault="00DB73C2" w:rsidP="00DB73C2">
                            <w:pPr>
                              <w:autoSpaceDE w:val="0"/>
                              <w:autoSpaceDN w:val="0"/>
                              <w:adjustRightInd w:val="0"/>
                              <w:spacing w:after="0" w:line="240" w:lineRule="auto"/>
                              <w:rPr>
                                <w:del w:id="5466" w:author="Peter Freiling" w:date="2018-12-03T12:24:00Z"/>
                                <w:rFonts w:ascii="Consolas" w:hAnsi="Consolas" w:cs="Consolas"/>
                                <w:color w:val="000000"/>
                                <w:sz w:val="19"/>
                                <w:szCs w:val="19"/>
                                <w:highlight w:val="white"/>
                                <w:rPrChange w:id="5467" w:author="Peter Freiling" w:date="2018-12-03T12:25:00Z">
                                  <w:rPr>
                                    <w:del w:id="5468" w:author="Peter Freiling" w:date="2018-12-03T12:24:00Z"/>
                                    <w:rFonts w:ascii="Consolas" w:hAnsi="Consolas" w:cs="Consolas"/>
                                    <w:color w:val="000000"/>
                                    <w:sz w:val="19"/>
                                    <w:szCs w:val="19"/>
                                    <w:highlight w:val="white"/>
                                  </w:rPr>
                                </w:rPrChange>
                              </w:rPr>
                            </w:pPr>
                            <w:del w:id="5469" w:author="Peter Freiling" w:date="2018-12-03T12:24:00Z">
                              <w:r w:rsidRPr="00437680" w:rsidDel="002900F1">
                                <w:rPr>
                                  <w:rFonts w:ascii="Consolas" w:hAnsi="Consolas" w:cs="Consolas"/>
                                  <w:color w:val="000000"/>
                                  <w:sz w:val="19"/>
                                  <w:szCs w:val="19"/>
                                  <w:highlight w:val="white"/>
                                  <w:rPrChange w:id="5470" w:author="Peter Freiling" w:date="2018-12-03T12:25:00Z">
                                    <w:rPr>
                                      <w:rFonts w:ascii="Consolas" w:hAnsi="Consolas" w:cs="Consolas"/>
                                      <w:color w:val="000000"/>
                                      <w:sz w:val="19"/>
                                      <w:szCs w:val="19"/>
                                      <w:highlight w:val="white"/>
                                    </w:rPr>
                                  </w:rPrChange>
                                </w:rPr>
                                <w:delText xml:space="preserve">                              {</w:delText>
                              </w:r>
                            </w:del>
                          </w:p>
                          <w:p w14:paraId="2156C37B" w14:textId="77777777" w:rsidR="00DB73C2" w:rsidRPr="00437680" w:rsidDel="002900F1" w:rsidRDefault="00DB73C2" w:rsidP="00DB73C2">
                            <w:pPr>
                              <w:autoSpaceDE w:val="0"/>
                              <w:autoSpaceDN w:val="0"/>
                              <w:adjustRightInd w:val="0"/>
                              <w:spacing w:after="0" w:line="240" w:lineRule="auto"/>
                              <w:rPr>
                                <w:del w:id="5471" w:author="Peter Freiling" w:date="2018-12-03T12:24:00Z"/>
                                <w:rFonts w:ascii="Consolas" w:hAnsi="Consolas" w:cs="Consolas"/>
                                <w:color w:val="000000"/>
                                <w:sz w:val="19"/>
                                <w:szCs w:val="19"/>
                                <w:highlight w:val="white"/>
                                <w:rPrChange w:id="5472" w:author="Peter Freiling" w:date="2018-12-03T12:25:00Z">
                                  <w:rPr>
                                    <w:del w:id="5473" w:author="Peter Freiling" w:date="2018-12-03T12:24:00Z"/>
                                    <w:rFonts w:ascii="Consolas" w:hAnsi="Consolas" w:cs="Consolas"/>
                                    <w:color w:val="000000"/>
                                    <w:sz w:val="19"/>
                                    <w:szCs w:val="19"/>
                                    <w:highlight w:val="white"/>
                                  </w:rPr>
                                </w:rPrChange>
                              </w:rPr>
                            </w:pPr>
                            <w:del w:id="5474" w:author="Peter Freiling" w:date="2018-12-03T12:24:00Z">
                              <w:r w:rsidRPr="00437680" w:rsidDel="002900F1">
                                <w:rPr>
                                  <w:rFonts w:ascii="Consolas" w:hAnsi="Consolas" w:cs="Consolas"/>
                                  <w:color w:val="000000"/>
                                  <w:sz w:val="19"/>
                                  <w:szCs w:val="19"/>
                                  <w:highlight w:val="white"/>
                                  <w:rPrChange w:id="5475" w:author="Peter Freiling" w:date="2018-12-03T12:25:00Z">
                                    <w:rPr>
                                      <w:rFonts w:ascii="Consolas" w:hAnsi="Consolas" w:cs="Consolas"/>
                                      <w:color w:val="000000"/>
                                      <w:sz w:val="19"/>
                                      <w:szCs w:val="19"/>
                                      <w:highlight w:val="white"/>
                                    </w:rPr>
                                  </w:rPrChange>
                                </w:rPr>
                                <w:delText xml:space="preserve">                                  leftPayload.CSTicks,</w:delText>
                              </w:r>
                            </w:del>
                          </w:p>
                          <w:p w14:paraId="1895FEB5" w14:textId="77777777" w:rsidR="00DB73C2" w:rsidRPr="00437680" w:rsidDel="002900F1" w:rsidRDefault="00DB73C2" w:rsidP="00DB73C2">
                            <w:pPr>
                              <w:autoSpaceDE w:val="0"/>
                              <w:autoSpaceDN w:val="0"/>
                              <w:adjustRightInd w:val="0"/>
                              <w:spacing w:after="0" w:line="240" w:lineRule="auto"/>
                              <w:rPr>
                                <w:del w:id="5476" w:author="Peter Freiling" w:date="2018-12-03T12:24:00Z"/>
                                <w:rFonts w:ascii="Consolas" w:hAnsi="Consolas" w:cs="Consolas"/>
                                <w:color w:val="000000"/>
                                <w:sz w:val="19"/>
                                <w:szCs w:val="19"/>
                                <w:highlight w:val="white"/>
                                <w:rPrChange w:id="5477" w:author="Peter Freiling" w:date="2018-12-03T12:25:00Z">
                                  <w:rPr>
                                    <w:del w:id="5478" w:author="Peter Freiling" w:date="2018-12-03T12:24:00Z"/>
                                    <w:rFonts w:ascii="Consolas" w:hAnsi="Consolas" w:cs="Consolas"/>
                                    <w:color w:val="000000"/>
                                    <w:sz w:val="19"/>
                                    <w:szCs w:val="19"/>
                                    <w:highlight w:val="white"/>
                                  </w:rPr>
                                </w:rPrChange>
                              </w:rPr>
                            </w:pPr>
                            <w:del w:id="5479" w:author="Peter Freiling" w:date="2018-12-03T12:24:00Z">
                              <w:r w:rsidRPr="00437680" w:rsidDel="002900F1">
                                <w:rPr>
                                  <w:rFonts w:ascii="Consolas" w:hAnsi="Consolas" w:cs="Consolas"/>
                                  <w:color w:val="000000"/>
                                  <w:sz w:val="19"/>
                                  <w:szCs w:val="19"/>
                                  <w:highlight w:val="white"/>
                                  <w:rPrChange w:id="5480" w:author="Peter Freiling" w:date="2018-12-03T12:25:00Z">
                                    <w:rPr>
                                      <w:rFonts w:ascii="Consolas" w:hAnsi="Consolas" w:cs="Consolas"/>
                                      <w:color w:val="000000"/>
                                      <w:sz w:val="19"/>
                                      <w:szCs w:val="19"/>
                                      <w:highlight w:val="white"/>
                                    </w:rPr>
                                  </w:rPrChange>
                                </w:rPr>
                                <w:delText xml:space="preserve">                                  leftPayload.</w:delText>
                              </w:r>
                            </w:del>
                            <w:del w:id="5481" w:author="Peter Freiling" w:date="2018-12-03T10:33:00Z">
                              <w:r w:rsidRPr="00437680" w:rsidDel="00D77883">
                                <w:rPr>
                                  <w:rFonts w:ascii="Consolas" w:hAnsi="Consolas" w:cs="Consolas"/>
                                  <w:color w:val="000000"/>
                                  <w:sz w:val="19"/>
                                  <w:szCs w:val="19"/>
                                  <w:highlight w:val="white"/>
                                  <w:rPrChange w:id="5482" w:author="Peter Freiling" w:date="2018-12-03T12:25:00Z">
                                    <w:rPr>
                                      <w:rFonts w:ascii="Consolas" w:hAnsi="Consolas" w:cs="Consolas"/>
                                      <w:color w:val="000000"/>
                                      <w:sz w:val="19"/>
                                      <w:szCs w:val="19"/>
                                      <w:highlight w:val="white"/>
                                    </w:rPr>
                                  </w:rPrChange>
                                </w:rPr>
                                <w:delText>PID</w:delText>
                              </w:r>
                            </w:del>
                            <w:del w:id="5483" w:author="Peter Freiling" w:date="2018-12-03T12:24:00Z">
                              <w:r w:rsidRPr="00437680" w:rsidDel="002900F1">
                                <w:rPr>
                                  <w:rFonts w:ascii="Consolas" w:hAnsi="Consolas" w:cs="Consolas"/>
                                  <w:color w:val="000000"/>
                                  <w:sz w:val="19"/>
                                  <w:szCs w:val="19"/>
                                  <w:highlight w:val="white"/>
                                  <w:rPrChange w:id="5484" w:author="Peter Freiling" w:date="2018-12-03T12:25:00Z">
                                    <w:rPr>
                                      <w:rFonts w:ascii="Consolas" w:hAnsi="Consolas" w:cs="Consolas"/>
                                      <w:color w:val="000000"/>
                                      <w:sz w:val="19"/>
                                      <w:szCs w:val="19"/>
                                      <w:highlight w:val="white"/>
                                    </w:rPr>
                                  </w:rPrChange>
                                </w:rPr>
                                <w:delText>,</w:delText>
                              </w:r>
                            </w:del>
                          </w:p>
                          <w:p w14:paraId="4D5921FF" w14:textId="77777777" w:rsidR="00DB73C2" w:rsidRPr="00437680" w:rsidDel="002900F1" w:rsidRDefault="00DB73C2" w:rsidP="00DB73C2">
                            <w:pPr>
                              <w:autoSpaceDE w:val="0"/>
                              <w:autoSpaceDN w:val="0"/>
                              <w:adjustRightInd w:val="0"/>
                              <w:spacing w:after="0" w:line="240" w:lineRule="auto"/>
                              <w:rPr>
                                <w:del w:id="5485" w:author="Peter Freiling" w:date="2018-12-03T12:24:00Z"/>
                                <w:rFonts w:ascii="Consolas" w:hAnsi="Consolas" w:cs="Consolas"/>
                                <w:color w:val="000000"/>
                                <w:sz w:val="19"/>
                                <w:szCs w:val="19"/>
                                <w:highlight w:val="white"/>
                                <w:rPrChange w:id="5486" w:author="Peter Freiling" w:date="2018-12-03T12:25:00Z">
                                  <w:rPr>
                                    <w:del w:id="5487" w:author="Peter Freiling" w:date="2018-12-03T12:24:00Z"/>
                                    <w:rFonts w:ascii="Consolas" w:hAnsi="Consolas" w:cs="Consolas"/>
                                    <w:color w:val="000000"/>
                                    <w:sz w:val="19"/>
                                    <w:szCs w:val="19"/>
                                    <w:highlight w:val="white"/>
                                  </w:rPr>
                                </w:rPrChange>
                              </w:rPr>
                            </w:pPr>
                            <w:del w:id="5488" w:author="Peter Freiling" w:date="2018-12-03T12:24:00Z">
                              <w:r w:rsidRPr="00437680" w:rsidDel="002900F1">
                                <w:rPr>
                                  <w:rFonts w:ascii="Consolas" w:hAnsi="Consolas" w:cs="Consolas"/>
                                  <w:color w:val="000000"/>
                                  <w:sz w:val="19"/>
                                  <w:szCs w:val="19"/>
                                  <w:highlight w:val="white"/>
                                  <w:rPrChange w:id="5489" w:author="Peter Freiling" w:date="2018-12-03T12:25:00Z">
                                    <w:rPr>
                                      <w:rFonts w:ascii="Consolas" w:hAnsi="Consolas" w:cs="Consolas"/>
                                      <w:color w:val="000000"/>
                                      <w:sz w:val="19"/>
                                      <w:szCs w:val="19"/>
                                      <w:highlight w:val="white"/>
                                    </w:rPr>
                                  </w:rPrChange>
                                </w:rPr>
                                <w:delText xml:space="preserve">                                  leftPayload.</w:delText>
                              </w:r>
                            </w:del>
                            <w:del w:id="5490" w:author="Peter Freiling" w:date="2018-12-03T10:33:00Z">
                              <w:r w:rsidRPr="00437680" w:rsidDel="00D77883">
                                <w:rPr>
                                  <w:rFonts w:ascii="Consolas" w:hAnsi="Consolas" w:cs="Consolas"/>
                                  <w:color w:val="000000"/>
                                  <w:sz w:val="19"/>
                                  <w:szCs w:val="19"/>
                                  <w:highlight w:val="white"/>
                                  <w:rPrChange w:id="5491" w:author="Peter Freiling" w:date="2018-12-03T12:25:00Z">
                                    <w:rPr>
                                      <w:rFonts w:ascii="Consolas" w:hAnsi="Consolas" w:cs="Consolas"/>
                                      <w:color w:val="000000"/>
                                      <w:sz w:val="19"/>
                                      <w:szCs w:val="19"/>
                                      <w:highlight w:val="white"/>
                                    </w:rPr>
                                  </w:rPrChange>
                                </w:rPr>
                                <w:delText>CID</w:delText>
                              </w:r>
                            </w:del>
                            <w:del w:id="5492" w:author="Peter Freiling" w:date="2018-12-03T12:24:00Z">
                              <w:r w:rsidRPr="00437680" w:rsidDel="002900F1">
                                <w:rPr>
                                  <w:rFonts w:ascii="Consolas" w:hAnsi="Consolas" w:cs="Consolas"/>
                                  <w:color w:val="000000"/>
                                  <w:sz w:val="19"/>
                                  <w:szCs w:val="19"/>
                                  <w:highlight w:val="white"/>
                                  <w:rPrChange w:id="5493" w:author="Peter Freiling" w:date="2018-12-03T12:25:00Z">
                                    <w:rPr>
                                      <w:rFonts w:ascii="Consolas" w:hAnsi="Consolas" w:cs="Consolas"/>
                                      <w:color w:val="000000"/>
                                      <w:sz w:val="19"/>
                                      <w:szCs w:val="19"/>
                                      <w:highlight w:val="white"/>
                                    </w:rPr>
                                  </w:rPrChange>
                                </w:rPr>
                                <w:delText>,</w:delText>
                              </w:r>
                            </w:del>
                          </w:p>
                          <w:p w14:paraId="6F7A0EF9" w14:textId="77777777" w:rsidR="00DB73C2" w:rsidRPr="00437680" w:rsidDel="002900F1" w:rsidRDefault="00DB73C2" w:rsidP="00DB73C2">
                            <w:pPr>
                              <w:autoSpaceDE w:val="0"/>
                              <w:autoSpaceDN w:val="0"/>
                              <w:adjustRightInd w:val="0"/>
                              <w:spacing w:after="0" w:line="240" w:lineRule="auto"/>
                              <w:rPr>
                                <w:del w:id="5494" w:author="Peter Freiling" w:date="2018-12-03T12:24:00Z"/>
                                <w:rFonts w:ascii="Consolas" w:hAnsi="Consolas" w:cs="Consolas"/>
                                <w:color w:val="000000"/>
                                <w:sz w:val="19"/>
                                <w:szCs w:val="19"/>
                                <w:highlight w:val="white"/>
                                <w:rPrChange w:id="5495" w:author="Peter Freiling" w:date="2018-12-03T12:25:00Z">
                                  <w:rPr>
                                    <w:del w:id="5496" w:author="Peter Freiling" w:date="2018-12-03T12:24:00Z"/>
                                    <w:rFonts w:ascii="Consolas" w:hAnsi="Consolas" w:cs="Consolas"/>
                                    <w:color w:val="000000"/>
                                    <w:sz w:val="19"/>
                                    <w:szCs w:val="19"/>
                                    <w:highlight w:val="white"/>
                                  </w:rPr>
                                </w:rPrChange>
                              </w:rPr>
                            </w:pPr>
                            <w:del w:id="5497" w:author="Peter Freiling" w:date="2018-12-03T12:24:00Z">
                              <w:r w:rsidRPr="00437680" w:rsidDel="002900F1">
                                <w:rPr>
                                  <w:rFonts w:ascii="Consolas" w:hAnsi="Consolas" w:cs="Consolas"/>
                                  <w:color w:val="000000"/>
                                  <w:sz w:val="19"/>
                                  <w:szCs w:val="19"/>
                                  <w:highlight w:val="white"/>
                                  <w:rPrChange w:id="5498" w:author="Peter Freiling" w:date="2018-12-03T12:25:00Z">
                                    <w:rPr>
                                      <w:rFonts w:ascii="Consolas" w:hAnsi="Consolas" w:cs="Consolas"/>
                                      <w:color w:val="000000"/>
                                      <w:sz w:val="19"/>
                                      <w:szCs w:val="19"/>
                                      <w:highlight w:val="white"/>
                                    </w:rPr>
                                  </w:rPrChange>
                                </w:rPr>
                                <w:delText xml:space="preserve">                                  rightPayload.PName</w:delText>
                              </w:r>
                            </w:del>
                          </w:p>
                          <w:p w14:paraId="389D5068" w14:textId="77777777" w:rsidR="00DB73C2" w:rsidRPr="00437680" w:rsidDel="002900F1" w:rsidRDefault="00DB73C2" w:rsidP="00DB73C2">
                            <w:pPr>
                              <w:autoSpaceDE w:val="0"/>
                              <w:autoSpaceDN w:val="0"/>
                              <w:adjustRightInd w:val="0"/>
                              <w:spacing w:after="0" w:line="240" w:lineRule="auto"/>
                              <w:rPr>
                                <w:del w:id="5499" w:author="Peter Freiling" w:date="2018-12-03T12:24:00Z"/>
                                <w:rFonts w:ascii="Consolas" w:hAnsi="Consolas" w:cs="Consolas"/>
                                <w:color w:val="000000"/>
                                <w:sz w:val="19"/>
                                <w:szCs w:val="19"/>
                                <w:highlight w:val="white"/>
                                <w:rPrChange w:id="5500" w:author="Peter Freiling" w:date="2018-12-03T12:25:00Z">
                                  <w:rPr>
                                    <w:del w:id="5501" w:author="Peter Freiling" w:date="2018-12-03T12:24:00Z"/>
                                    <w:rFonts w:ascii="Consolas" w:hAnsi="Consolas" w:cs="Consolas"/>
                                    <w:color w:val="000000"/>
                                    <w:sz w:val="19"/>
                                    <w:szCs w:val="19"/>
                                    <w:highlight w:val="white"/>
                                  </w:rPr>
                                </w:rPrChange>
                              </w:rPr>
                            </w:pPr>
                            <w:del w:id="5502" w:author="Peter Freiling" w:date="2018-12-03T12:24:00Z">
                              <w:r w:rsidRPr="00437680" w:rsidDel="002900F1">
                                <w:rPr>
                                  <w:rFonts w:ascii="Consolas" w:hAnsi="Consolas" w:cs="Consolas"/>
                                  <w:color w:val="000000"/>
                                  <w:sz w:val="19"/>
                                  <w:szCs w:val="19"/>
                                  <w:highlight w:val="white"/>
                                  <w:rPrChange w:id="5503" w:author="Peter Freiling" w:date="2018-12-03T12:25:00Z">
                                    <w:rPr>
                                      <w:rFonts w:ascii="Consolas" w:hAnsi="Consolas" w:cs="Consolas"/>
                                      <w:color w:val="000000"/>
                                      <w:sz w:val="19"/>
                                      <w:szCs w:val="19"/>
                                      <w:highlight w:val="white"/>
                                    </w:rPr>
                                  </w:rPrChange>
                                </w:rPr>
                                <w:delText xml:space="preserve">                              };</w:delText>
                              </w:r>
                            </w:del>
                          </w:p>
                          <w:p w14:paraId="062279A1" w14:textId="77777777" w:rsidR="00DB73C2" w:rsidRPr="00437680" w:rsidRDefault="00DB73C2" w:rsidP="00DB73C2">
                            <w:pPr>
                              <w:autoSpaceDE w:val="0"/>
                              <w:autoSpaceDN w:val="0"/>
                              <w:adjustRightInd w:val="0"/>
                              <w:spacing w:after="0" w:line="240" w:lineRule="auto"/>
                              <w:rPr>
                                <w:rFonts w:ascii="Consolas" w:hAnsi="Consolas" w:cs="Consolas"/>
                                <w:color w:val="000000"/>
                                <w:sz w:val="19"/>
                                <w:szCs w:val="19"/>
                                <w:highlight w:val="white"/>
                                <w:rPrChange w:id="5504" w:author="Peter Freiling" w:date="2018-12-03T12:25:00Z">
                                  <w:rPr>
                                    <w:rFonts w:ascii="Consolas" w:hAnsi="Consolas" w:cs="Consolas"/>
                                    <w:color w:val="000000"/>
                                    <w:sz w:val="19"/>
                                    <w:szCs w:val="19"/>
                                    <w:highlight w:val="white"/>
                                  </w:rPr>
                                </w:rPrChange>
                              </w:rPr>
                            </w:pPr>
                          </w:p>
                        </w:txbxContent>
                      </wps:txbx>
                      <wps:bodyPr rot="0" vert="horz" wrap="square" lIns="91440" tIns="45720" rIns="91440" bIns="45720" anchor="t" anchorCtr="0">
                        <a:noAutofit/>
                      </wps:bodyPr>
                    </wps:wsp>
                  </a:graphicData>
                </a:graphic>
              </wp:inline>
            </w:drawing>
          </mc:Choice>
          <mc:Fallback>
            <w:pict>
              <v:shape w14:anchorId="7BC30C75" id="Text Box 193" o:spid="_x0000_s1073" type="#_x0000_t202" style="width:502.5pt;height:1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969JwIAAFE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">
                <v:textbox>
                  <w:txbxContent>
                    <w:p w14:paraId="7A952FF3" w14:textId="77777777" w:rsidR="00DB73C2" w:rsidRPr="00437680" w:rsidRDefault="00DB73C2" w:rsidP="00DB73C2">
                      <w:pPr>
                        <w:pStyle w:val="HTMLPreformatted"/>
                        <w:shd w:val="clear" w:color="auto" w:fill="FFFFFF"/>
                        <w:rPr>
                          <w:ins w:id="5505" w:author="Peter Freiling" w:date="2018-12-03T12:25:00Z"/>
                          <w:rFonts w:ascii="Consolas" w:hAnsi="Consolas"/>
                          <w:color w:val="000000"/>
                          <w:sz w:val="19"/>
                          <w:szCs w:val="19"/>
                          <w:rPrChange w:id="5506" w:author="Peter Freiling" w:date="2018-12-03T12:25:00Z">
                            <w:rPr>
                              <w:ins w:id="5507" w:author="Peter Freiling" w:date="2018-12-03T12:25:00Z"/>
                              <w:rFonts w:ascii="Consolas" w:hAnsi="Consolas"/>
                              <w:color w:val="000000"/>
                            </w:rPr>
                          </w:rPrChange>
                        </w:rPr>
                      </w:pPr>
                      <w:ins w:id="5508" w:author="Peter Freiling" w:date="2018-12-03T12:25:00Z">
                        <w:r w:rsidRPr="00437680">
                          <w:rPr>
                            <w:rFonts w:ascii="Consolas" w:hAnsi="Consolas"/>
                            <w:color w:val="0000FF"/>
                            <w:sz w:val="19"/>
                            <w:szCs w:val="19"/>
                            <w:rPrChange w:id="5509" w:author="Peter Freiling" w:date="2018-12-03T12:25:00Z">
                              <w:rPr>
                                <w:rFonts w:ascii="Consolas" w:hAnsi="Consolas"/>
                                <w:color w:val="0000FF"/>
                              </w:rPr>
                            </w:rPrChange>
                          </w:rPr>
                          <w:t>var</w:t>
                        </w:r>
                        <w:r w:rsidRPr="00437680">
                          <w:rPr>
                            <w:rFonts w:ascii="Consolas" w:hAnsi="Consolas"/>
                            <w:color w:val="000000"/>
                            <w:sz w:val="19"/>
                            <w:szCs w:val="19"/>
                            <w:rPrChange w:id="5510" w:author="Peter Freiling" w:date="2018-12-03T12:25:00Z">
                              <w:rPr>
                                <w:rFonts w:ascii="Consolas" w:hAnsi="Consolas"/>
                                <w:color w:val="000000"/>
                              </w:rPr>
                            </w:rPrChange>
                          </w:rPr>
                          <w:t> contextSwitchWithNames = </w:t>
                        </w:r>
                        <w:r w:rsidRPr="00437680">
                          <w:rPr>
                            <w:rFonts w:ascii="Consolas" w:hAnsi="Consolas"/>
                            <w:color w:val="0000FF"/>
                            <w:sz w:val="19"/>
                            <w:szCs w:val="19"/>
                            <w:rPrChange w:id="5511" w:author="Peter Freiling" w:date="2018-12-03T12:25:00Z">
                              <w:rPr>
                                <w:rFonts w:ascii="Consolas" w:hAnsi="Consolas"/>
                                <w:color w:val="0000FF"/>
                              </w:rPr>
                            </w:rPrChange>
                          </w:rPr>
                          <w:t>from</w:t>
                        </w:r>
                        <w:r w:rsidRPr="00437680">
                          <w:rPr>
                            <w:rFonts w:ascii="Consolas" w:hAnsi="Consolas"/>
                            <w:color w:val="000000"/>
                            <w:sz w:val="19"/>
                            <w:szCs w:val="19"/>
                            <w:rPrChange w:id="5512" w:author="Peter Freiling" w:date="2018-12-03T12:25:00Z">
                              <w:rPr>
                                <w:rFonts w:ascii="Consolas" w:hAnsi="Consolas"/>
                                <w:color w:val="000000"/>
                              </w:rPr>
                            </w:rPrChange>
                          </w:rPr>
                          <w:t> leftPayload </w:t>
                        </w:r>
                        <w:r w:rsidRPr="00437680">
                          <w:rPr>
                            <w:rFonts w:ascii="Consolas" w:hAnsi="Consolas"/>
                            <w:color w:val="0000FF"/>
                            <w:sz w:val="19"/>
                            <w:szCs w:val="19"/>
                            <w:rPrChange w:id="5513" w:author="Peter Freiling" w:date="2018-12-03T12:25:00Z">
                              <w:rPr>
                                <w:rFonts w:ascii="Consolas" w:hAnsi="Consolas"/>
                                <w:color w:val="0000FF"/>
                              </w:rPr>
                            </w:rPrChange>
                          </w:rPr>
                          <w:t>in</w:t>
                        </w:r>
                        <w:r w:rsidRPr="00437680">
                          <w:rPr>
                            <w:rFonts w:ascii="Consolas" w:hAnsi="Consolas"/>
                            <w:color w:val="000000"/>
                            <w:sz w:val="19"/>
                            <w:szCs w:val="19"/>
                            <w:rPrChange w:id="5514" w:author="Peter Freiling" w:date="2018-12-03T12:25:00Z">
                              <w:rPr>
                                <w:rFonts w:ascii="Consolas" w:hAnsi="Consolas"/>
                                <w:color w:val="000000"/>
                              </w:rPr>
                            </w:rPrChange>
                          </w:rPr>
                          <w:t> contextSwitchStreamable</w:t>
                        </w:r>
                      </w:ins>
                    </w:p>
                    <w:p w14:paraId="485D6CC5" w14:textId="77777777" w:rsidR="00DB73C2" w:rsidRPr="00437680" w:rsidRDefault="00DB73C2" w:rsidP="00DB73C2">
                      <w:pPr>
                        <w:pStyle w:val="HTMLPreformatted"/>
                        <w:shd w:val="clear" w:color="auto" w:fill="FFFFFF"/>
                        <w:rPr>
                          <w:ins w:id="5515" w:author="Peter Freiling" w:date="2018-12-03T12:25:00Z"/>
                          <w:rFonts w:ascii="Consolas" w:hAnsi="Consolas"/>
                          <w:color w:val="000000"/>
                          <w:sz w:val="19"/>
                          <w:szCs w:val="19"/>
                          <w:rPrChange w:id="5516" w:author="Peter Freiling" w:date="2018-12-03T12:25:00Z">
                            <w:rPr>
                              <w:ins w:id="5517" w:author="Peter Freiling" w:date="2018-12-03T12:25:00Z"/>
                              <w:rFonts w:ascii="Consolas" w:hAnsi="Consolas"/>
                              <w:color w:val="000000"/>
                            </w:rPr>
                          </w:rPrChange>
                        </w:rPr>
                      </w:pPr>
                      <w:ins w:id="5518" w:author="Peter Freiling" w:date="2018-12-03T12:25:00Z">
                        <w:r w:rsidRPr="00437680">
                          <w:rPr>
                            <w:rFonts w:ascii="Consolas" w:hAnsi="Consolas"/>
                            <w:color w:val="000000"/>
                            <w:sz w:val="19"/>
                            <w:szCs w:val="19"/>
                            <w:rPrChange w:id="5519" w:author="Peter Freiling" w:date="2018-12-03T12:25:00Z">
                              <w:rPr>
                                <w:rFonts w:ascii="Consolas" w:hAnsi="Consolas"/>
                                <w:color w:val="000000"/>
                              </w:rPr>
                            </w:rPrChange>
                          </w:rPr>
                          <w:t>                             </w:t>
                        </w:r>
                        <w:r w:rsidRPr="00437680">
                          <w:rPr>
                            <w:rFonts w:ascii="Consolas" w:hAnsi="Consolas"/>
                            <w:color w:val="0000FF"/>
                            <w:sz w:val="19"/>
                            <w:szCs w:val="19"/>
                            <w:rPrChange w:id="5520" w:author="Peter Freiling" w:date="2018-12-03T12:25:00Z">
                              <w:rPr>
                                <w:rFonts w:ascii="Consolas" w:hAnsi="Consolas"/>
                                <w:color w:val="0000FF"/>
                              </w:rPr>
                            </w:rPrChange>
                          </w:rPr>
                          <w:t>join</w:t>
                        </w:r>
                        <w:r w:rsidRPr="00437680">
                          <w:rPr>
                            <w:rFonts w:ascii="Consolas" w:hAnsi="Consolas"/>
                            <w:color w:val="000000"/>
                            <w:sz w:val="19"/>
                            <w:szCs w:val="19"/>
                            <w:rPrChange w:id="5521" w:author="Peter Freiling" w:date="2018-12-03T12:25:00Z">
                              <w:rPr>
                                <w:rFonts w:ascii="Consolas" w:hAnsi="Consolas"/>
                                <w:color w:val="000000"/>
                              </w:rPr>
                            </w:rPrChange>
                          </w:rPr>
                          <w:t> rightPayload </w:t>
                        </w:r>
                        <w:r w:rsidRPr="00437680">
                          <w:rPr>
                            <w:rFonts w:ascii="Consolas" w:hAnsi="Consolas"/>
                            <w:color w:val="0000FF"/>
                            <w:sz w:val="19"/>
                            <w:szCs w:val="19"/>
                            <w:rPrChange w:id="5522" w:author="Peter Freiling" w:date="2018-12-03T12:25:00Z">
                              <w:rPr>
                                <w:rFonts w:ascii="Consolas" w:hAnsi="Consolas"/>
                                <w:color w:val="0000FF"/>
                              </w:rPr>
                            </w:rPrChange>
                          </w:rPr>
                          <w:t>in</w:t>
                        </w:r>
                        <w:r w:rsidRPr="00437680">
                          <w:rPr>
                            <w:rFonts w:ascii="Consolas" w:hAnsi="Consolas"/>
                            <w:color w:val="000000"/>
                            <w:sz w:val="19"/>
                            <w:szCs w:val="19"/>
                            <w:rPrChange w:id="5523" w:author="Peter Freiling" w:date="2018-12-03T12:25:00Z">
                              <w:rPr>
                                <w:rFonts w:ascii="Consolas" w:hAnsi="Consolas"/>
                                <w:color w:val="000000"/>
                              </w:rPr>
                            </w:rPrChange>
                          </w:rPr>
                          <w:t> namesStream </w:t>
                        </w:r>
                        <w:r w:rsidRPr="00437680">
                          <w:rPr>
                            <w:rFonts w:ascii="Consolas" w:hAnsi="Consolas"/>
                            <w:color w:val="0000FF"/>
                            <w:sz w:val="19"/>
                            <w:szCs w:val="19"/>
                            <w:rPrChange w:id="5524" w:author="Peter Freiling" w:date="2018-12-03T12:25:00Z">
                              <w:rPr>
                                <w:rFonts w:ascii="Consolas" w:hAnsi="Consolas"/>
                                <w:color w:val="0000FF"/>
                              </w:rPr>
                            </w:rPrChange>
                          </w:rPr>
                          <w:t>on</w:t>
                        </w:r>
                      </w:ins>
                    </w:p>
                    <w:p w14:paraId="4322A632" w14:textId="77777777" w:rsidR="00DB73C2" w:rsidRPr="00437680" w:rsidRDefault="00DB73C2" w:rsidP="00DB73C2">
                      <w:pPr>
                        <w:pStyle w:val="HTMLPreformatted"/>
                        <w:shd w:val="clear" w:color="auto" w:fill="FFFFFF"/>
                        <w:rPr>
                          <w:ins w:id="5525" w:author="Peter Freiling" w:date="2018-12-03T12:25:00Z"/>
                          <w:rFonts w:ascii="Consolas" w:hAnsi="Consolas"/>
                          <w:color w:val="000000"/>
                          <w:sz w:val="19"/>
                          <w:szCs w:val="19"/>
                          <w:rPrChange w:id="5526" w:author="Peter Freiling" w:date="2018-12-03T12:25:00Z">
                            <w:rPr>
                              <w:ins w:id="5527" w:author="Peter Freiling" w:date="2018-12-03T12:25:00Z"/>
                              <w:rFonts w:ascii="Consolas" w:hAnsi="Consolas"/>
                              <w:color w:val="000000"/>
                            </w:rPr>
                          </w:rPrChange>
                        </w:rPr>
                      </w:pPr>
                      <w:ins w:id="5528" w:author="Peter Freiling" w:date="2018-12-03T12:25:00Z">
                        <w:r w:rsidRPr="00437680">
                          <w:rPr>
                            <w:rFonts w:ascii="Consolas" w:hAnsi="Consolas"/>
                            <w:color w:val="000000"/>
                            <w:sz w:val="19"/>
                            <w:szCs w:val="19"/>
                            <w:rPrChange w:id="5529" w:author="Peter Freiling" w:date="2018-12-03T12:25:00Z">
                              <w:rPr>
                                <w:rFonts w:ascii="Consolas" w:hAnsi="Consolas"/>
                                <w:color w:val="000000"/>
                              </w:rPr>
                            </w:rPrChange>
                          </w:rPr>
                          <w:t>                                 leftPayload.ProcessId </w:t>
                        </w:r>
                        <w:r w:rsidRPr="00437680">
                          <w:rPr>
                            <w:rFonts w:ascii="Consolas" w:hAnsi="Consolas"/>
                            <w:color w:val="0000FF"/>
                            <w:sz w:val="19"/>
                            <w:szCs w:val="19"/>
                            <w:rPrChange w:id="5530" w:author="Peter Freiling" w:date="2018-12-03T12:25:00Z">
                              <w:rPr>
                                <w:rFonts w:ascii="Consolas" w:hAnsi="Consolas"/>
                                <w:color w:val="0000FF"/>
                              </w:rPr>
                            </w:rPrChange>
                          </w:rPr>
                          <w:t>equals</w:t>
                        </w:r>
                        <w:r w:rsidRPr="00437680">
                          <w:rPr>
                            <w:rFonts w:ascii="Consolas" w:hAnsi="Consolas"/>
                            <w:color w:val="000000"/>
                            <w:sz w:val="19"/>
                            <w:szCs w:val="19"/>
                            <w:rPrChange w:id="5531" w:author="Peter Freiling" w:date="2018-12-03T12:25:00Z">
                              <w:rPr>
                                <w:rFonts w:ascii="Consolas" w:hAnsi="Consolas"/>
                                <w:color w:val="000000"/>
                              </w:rPr>
                            </w:rPrChange>
                          </w:rPr>
                          <w:t> rightPayload.ProcessId</w:t>
                        </w:r>
                      </w:ins>
                    </w:p>
                    <w:p w14:paraId="234EA3D5" w14:textId="77777777" w:rsidR="00DB73C2" w:rsidRPr="00437680" w:rsidRDefault="00DB73C2" w:rsidP="00DB73C2">
                      <w:pPr>
                        <w:pStyle w:val="HTMLPreformatted"/>
                        <w:shd w:val="clear" w:color="auto" w:fill="FFFFFF"/>
                        <w:rPr>
                          <w:ins w:id="5532" w:author="Peter Freiling" w:date="2018-12-03T12:25:00Z"/>
                          <w:rFonts w:ascii="Consolas" w:hAnsi="Consolas"/>
                          <w:color w:val="000000"/>
                          <w:sz w:val="19"/>
                          <w:szCs w:val="19"/>
                          <w:rPrChange w:id="5533" w:author="Peter Freiling" w:date="2018-12-03T12:25:00Z">
                            <w:rPr>
                              <w:ins w:id="5534" w:author="Peter Freiling" w:date="2018-12-03T12:25:00Z"/>
                              <w:rFonts w:ascii="Consolas" w:hAnsi="Consolas"/>
                              <w:color w:val="000000"/>
                            </w:rPr>
                          </w:rPrChange>
                        </w:rPr>
                      </w:pPr>
                      <w:ins w:id="5535" w:author="Peter Freiling" w:date="2018-12-03T12:25:00Z">
                        <w:r w:rsidRPr="00437680">
                          <w:rPr>
                            <w:rFonts w:ascii="Consolas" w:hAnsi="Consolas"/>
                            <w:color w:val="000000"/>
                            <w:sz w:val="19"/>
                            <w:szCs w:val="19"/>
                            <w:rPrChange w:id="5536" w:author="Peter Freiling" w:date="2018-12-03T12:25:00Z">
                              <w:rPr>
                                <w:rFonts w:ascii="Consolas" w:hAnsi="Consolas"/>
                                <w:color w:val="000000"/>
                              </w:rPr>
                            </w:rPrChange>
                          </w:rPr>
                          <w:t>                             </w:t>
                        </w:r>
                        <w:r w:rsidRPr="00437680">
                          <w:rPr>
                            <w:rFonts w:ascii="Consolas" w:hAnsi="Consolas"/>
                            <w:color w:val="0000FF"/>
                            <w:sz w:val="19"/>
                            <w:szCs w:val="19"/>
                            <w:rPrChange w:id="5537" w:author="Peter Freiling" w:date="2018-12-03T12:25:00Z">
                              <w:rPr>
                                <w:rFonts w:ascii="Consolas" w:hAnsi="Consolas"/>
                                <w:color w:val="0000FF"/>
                              </w:rPr>
                            </w:rPrChange>
                          </w:rPr>
                          <w:t>where</w:t>
                        </w:r>
                        <w:r w:rsidRPr="00437680">
                          <w:rPr>
                            <w:rFonts w:ascii="Consolas" w:hAnsi="Consolas"/>
                            <w:color w:val="000000"/>
                            <w:sz w:val="19"/>
                            <w:szCs w:val="19"/>
                            <w:rPrChange w:id="5538" w:author="Peter Freiling" w:date="2018-12-03T12:25:00Z">
                              <w:rPr>
                                <w:rFonts w:ascii="Consolas" w:hAnsi="Consolas"/>
                                <w:color w:val="000000"/>
                              </w:rPr>
                            </w:rPrChange>
                          </w:rPr>
                          <w:t> leftPayload.CpuId == 1 || leftPayload.CpuId == 2</w:t>
                        </w:r>
                      </w:ins>
                    </w:p>
                    <w:p w14:paraId="1AEFE9CA" w14:textId="77777777" w:rsidR="00DB73C2" w:rsidRPr="00437680" w:rsidRDefault="00DB73C2" w:rsidP="00DB73C2">
                      <w:pPr>
                        <w:pStyle w:val="HTMLPreformatted"/>
                        <w:shd w:val="clear" w:color="auto" w:fill="FFFFFF"/>
                        <w:rPr>
                          <w:ins w:id="5539" w:author="Peter Freiling" w:date="2018-12-03T12:25:00Z"/>
                          <w:rFonts w:ascii="Consolas" w:hAnsi="Consolas"/>
                          <w:color w:val="000000"/>
                          <w:sz w:val="19"/>
                          <w:szCs w:val="19"/>
                          <w:rPrChange w:id="5540" w:author="Peter Freiling" w:date="2018-12-03T12:25:00Z">
                            <w:rPr>
                              <w:ins w:id="5541" w:author="Peter Freiling" w:date="2018-12-03T12:25:00Z"/>
                              <w:rFonts w:ascii="Consolas" w:hAnsi="Consolas"/>
                              <w:color w:val="000000"/>
                            </w:rPr>
                          </w:rPrChange>
                        </w:rPr>
                      </w:pPr>
                      <w:ins w:id="5542" w:author="Peter Freiling" w:date="2018-12-03T12:25:00Z">
                        <w:r w:rsidRPr="00437680">
                          <w:rPr>
                            <w:rFonts w:ascii="Consolas" w:hAnsi="Consolas"/>
                            <w:color w:val="000000"/>
                            <w:sz w:val="19"/>
                            <w:szCs w:val="19"/>
                            <w:rPrChange w:id="5543" w:author="Peter Freiling" w:date="2018-12-03T12:25:00Z">
                              <w:rPr>
                                <w:rFonts w:ascii="Consolas" w:hAnsi="Consolas"/>
                                <w:color w:val="000000"/>
                              </w:rPr>
                            </w:rPrChange>
                          </w:rPr>
                          <w:t>                             </w:t>
                        </w:r>
                        <w:r w:rsidRPr="00437680">
                          <w:rPr>
                            <w:rFonts w:ascii="Consolas" w:hAnsi="Consolas"/>
                            <w:color w:val="0000FF"/>
                            <w:sz w:val="19"/>
                            <w:szCs w:val="19"/>
                            <w:rPrChange w:id="5544" w:author="Peter Freiling" w:date="2018-12-03T12:25:00Z">
                              <w:rPr>
                                <w:rFonts w:ascii="Consolas" w:hAnsi="Consolas"/>
                                <w:color w:val="0000FF"/>
                              </w:rPr>
                            </w:rPrChange>
                          </w:rPr>
                          <w:t>select</w:t>
                        </w:r>
                        <w:r w:rsidRPr="00437680">
                          <w:rPr>
                            <w:rFonts w:ascii="Consolas" w:hAnsi="Consolas"/>
                            <w:color w:val="000000"/>
                            <w:sz w:val="19"/>
                            <w:szCs w:val="19"/>
                            <w:rPrChange w:id="5545" w:author="Peter Freiling" w:date="2018-12-03T12:25:00Z">
                              <w:rPr>
                                <w:rFonts w:ascii="Consolas" w:hAnsi="Consolas"/>
                                <w:color w:val="000000"/>
                              </w:rPr>
                            </w:rPrChange>
                          </w:rPr>
                          <w:t> </w:t>
                        </w:r>
                        <w:r w:rsidRPr="00437680">
                          <w:rPr>
                            <w:rFonts w:ascii="Consolas" w:hAnsi="Consolas"/>
                            <w:color w:val="0000FF"/>
                            <w:sz w:val="19"/>
                            <w:szCs w:val="19"/>
                            <w:rPrChange w:id="5546" w:author="Peter Freiling" w:date="2018-12-03T12:25:00Z">
                              <w:rPr>
                                <w:rFonts w:ascii="Consolas" w:hAnsi="Consolas"/>
                                <w:color w:val="0000FF"/>
                              </w:rPr>
                            </w:rPrChange>
                          </w:rPr>
                          <w:t>new</w:t>
                        </w:r>
                      </w:ins>
                    </w:p>
                    <w:p w14:paraId="00E8A1D5" w14:textId="77777777" w:rsidR="00DB73C2" w:rsidRPr="00437680" w:rsidRDefault="00DB73C2" w:rsidP="00DB73C2">
                      <w:pPr>
                        <w:pStyle w:val="HTMLPreformatted"/>
                        <w:shd w:val="clear" w:color="auto" w:fill="FFFFFF"/>
                        <w:rPr>
                          <w:ins w:id="5547" w:author="Peter Freiling" w:date="2018-12-03T12:25:00Z"/>
                          <w:rFonts w:ascii="Consolas" w:hAnsi="Consolas"/>
                          <w:color w:val="000000"/>
                          <w:sz w:val="19"/>
                          <w:szCs w:val="19"/>
                          <w:rPrChange w:id="5548" w:author="Peter Freiling" w:date="2018-12-03T12:25:00Z">
                            <w:rPr>
                              <w:ins w:id="5549" w:author="Peter Freiling" w:date="2018-12-03T12:25:00Z"/>
                              <w:rFonts w:ascii="Consolas" w:hAnsi="Consolas"/>
                              <w:color w:val="000000"/>
                            </w:rPr>
                          </w:rPrChange>
                        </w:rPr>
                      </w:pPr>
                      <w:ins w:id="5550" w:author="Peter Freiling" w:date="2018-12-03T12:25:00Z">
                        <w:r w:rsidRPr="00437680">
                          <w:rPr>
                            <w:rFonts w:ascii="Consolas" w:hAnsi="Consolas"/>
                            <w:color w:val="000000"/>
                            <w:sz w:val="19"/>
                            <w:szCs w:val="19"/>
                            <w:rPrChange w:id="5551" w:author="Peter Freiling" w:date="2018-12-03T12:25:00Z">
                              <w:rPr>
                                <w:rFonts w:ascii="Consolas" w:hAnsi="Consolas"/>
                                <w:color w:val="000000"/>
                              </w:rPr>
                            </w:rPrChange>
                          </w:rPr>
                          <w:t>                             {</w:t>
                        </w:r>
                      </w:ins>
                    </w:p>
                    <w:p w14:paraId="77952BBD" w14:textId="77777777" w:rsidR="00DB73C2" w:rsidRPr="00437680" w:rsidRDefault="00DB73C2" w:rsidP="00DB73C2">
                      <w:pPr>
                        <w:pStyle w:val="HTMLPreformatted"/>
                        <w:shd w:val="clear" w:color="auto" w:fill="FFFFFF"/>
                        <w:rPr>
                          <w:ins w:id="5552" w:author="Peter Freiling" w:date="2018-12-03T12:25:00Z"/>
                          <w:rFonts w:ascii="Consolas" w:hAnsi="Consolas"/>
                          <w:color w:val="000000"/>
                          <w:sz w:val="19"/>
                          <w:szCs w:val="19"/>
                          <w:rPrChange w:id="5553" w:author="Peter Freiling" w:date="2018-12-03T12:25:00Z">
                            <w:rPr>
                              <w:ins w:id="5554" w:author="Peter Freiling" w:date="2018-12-03T12:25:00Z"/>
                              <w:rFonts w:ascii="Consolas" w:hAnsi="Consolas"/>
                              <w:color w:val="000000"/>
                            </w:rPr>
                          </w:rPrChange>
                        </w:rPr>
                      </w:pPr>
                      <w:ins w:id="5555" w:author="Peter Freiling" w:date="2018-12-03T12:25:00Z">
                        <w:r w:rsidRPr="00437680">
                          <w:rPr>
                            <w:rFonts w:ascii="Consolas" w:hAnsi="Consolas"/>
                            <w:color w:val="000000"/>
                            <w:sz w:val="19"/>
                            <w:szCs w:val="19"/>
                            <w:rPrChange w:id="5556" w:author="Peter Freiling" w:date="2018-12-03T12:25:00Z">
                              <w:rPr>
                                <w:rFonts w:ascii="Consolas" w:hAnsi="Consolas"/>
                                <w:color w:val="000000"/>
                              </w:rPr>
                            </w:rPrChange>
                          </w:rPr>
                          <w:t>                                 leftPayload.Tick,</w:t>
                        </w:r>
                      </w:ins>
                    </w:p>
                    <w:p w14:paraId="30BBD6D1" w14:textId="77777777" w:rsidR="00DB73C2" w:rsidRPr="00437680" w:rsidRDefault="00DB73C2" w:rsidP="00DB73C2">
                      <w:pPr>
                        <w:pStyle w:val="HTMLPreformatted"/>
                        <w:shd w:val="clear" w:color="auto" w:fill="FFFFFF"/>
                        <w:rPr>
                          <w:ins w:id="5557" w:author="Peter Freiling" w:date="2018-12-03T12:25:00Z"/>
                          <w:rFonts w:ascii="Consolas" w:hAnsi="Consolas"/>
                          <w:color w:val="000000"/>
                          <w:sz w:val="19"/>
                          <w:szCs w:val="19"/>
                          <w:rPrChange w:id="5558" w:author="Peter Freiling" w:date="2018-12-03T12:25:00Z">
                            <w:rPr>
                              <w:ins w:id="5559" w:author="Peter Freiling" w:date="2018-12-03T12:25:00Z"/>
                              <w:rFonts w:ascii="Consolas" w:hAnsi="Consolas"/>
                              <w:color w:val="000000"/>
                            </w:rPr>
                          </w:rPrChange>
                        </w:rPr>
                      </w:pPr>
                      <w:ins w:id="5560" w:author="Peter Freiling" w:date="2018-12-03T12:25:00Z">
                        <w:r w:rsidRPr="00437680">
                          <w:rPr>
                            <w:rFonts w:ascii="Consolas" w:hAnsi="Consolas"/>
                            <w:color w:val="000000"/>
                            <w:sz w:val="19"/>
                            <w:szCs w:val="19"/>
                            <w:rPrChange w:id="5561" w:author="Peter Freiling" w:date="2018-12-03T12:25:00Z">
                              <w:rPr>
                                <w:rFonts w:ascii="Consolas" w:hAnsi="Consolas"/>
                                <w:color w:val="000000"/>
                              </w:rPr>
                            </w:rPrChange>
                          </w:rPr>
                          <w:t>                                 leftPayload.ProcessId,</w:t>
                        </w:r>
                      </w:ins>
                    </w:p>
                    <w:p w14:paraId="312CD72F" w14:textId="77777777" w:rsidR="00DB73C2" w:rsidRPr="00437680" w:rsidRDefault="00DB73C2" w:rsidP="00DB73C2">
                      <w:pPr>
                        <w:pStyle w:val="HTMLPreformatted"/>
                        <w:shd w:val="clear" w:color="auto" w:fill="FFFFFF"/>
                        <w:rPr>
                          <w:ins w:id="5562" w:author="Peter Freiling" w:date="2018-12-03T12:25:00Z"/>
                          <w:rFonts w:ascii="Consolas" w:hAnsi="Consolas"/>
                          <w:color w:val="000000"/>
                          <w:sz w:val="19"/>
                          <w:szCs w:val="19"/>
                          <w:rPrChange w:id="5563" w:author="Peter Freiling" w:date="2018-12-03T12:25:00Z">
                            <w:rPr>
                              <w:ins w:id="5564" w:author="Peter Freiling" w:date="2018-12-03T12:25:00Z"/>
                              <w:rFonts w:ascii="Consolas" w:hAnsi="Consolas"/>
                              <w:color w:val="000000"/>
                            </w:rPr>
                          </w:rPrChange>
                        </w:rPr>
                      </w:pPr>
                      <w:ins w:id="5565" w:author="Peter Freiling" w:date="2018-12-03T12:25:00Z">
                        <w:r w:rsidRPr="00437680">
                          <w:rPr>
                            <w:rFonts w:ascii="Consolas" w:hAnsi="Consolas"/>
                            <w:color w:val="000000"/>
                            <w:sz w:val="19"/>
                            <w:szCs w:val="19"/>
                            <w:rPrChange w:id="5566" w:author="Peter Freiling" w:date="2018-12-03T12:25:00Z">
                              <w:rPr>
                                <w:rFonts w:ascii="Consolas" w:hAnsi="Consolas"/>
                                <w:color w:val="000000"/>
                              </w:rPr>
                            </w:rPrChange>
                          </w:rPr>
                          <w:t>                                 leftPayload.CpuId,</w:t>
                        </w:r>
                      </w:ins>
                    </w:p>
                    <w:p w14:paraId="2047F5F3" w14:textId="77777777" w:rsidR="00DB73C2" w:rsidRPr="00437680" w:rsidRDefault="00DB73C2" w:rsidP="00DB73C2">
                      <w:pPr>
                        <w:pStyle w:val="HTMLPreformatted"/>
                        <w:shd w:val="clear" w:color="auto" w:fill="FFFFFF"/>
                        <w:rPr>
                          <w:ins w:id="5567" w:author="Peter Freiling" w:date="2018-12-03T12:25:00Z"/>
                          <w:rFonts w:ascii="Consolas" w:hAnsi="Consolas"/>
                          <w:color w:val="000000"/>
                          <w:sz w:val="19"/>
                          <w:szCs w:val="19"/>
                          <w:rPrChange w:id="5568" w:author="Peter Freiling" w:date="2018-12-03T12:25:00Z">
                            <w:rPr>
                              <w:ins w:id="5569" w:author="Peter Freiling" w:date="2018-12-03T12:25:00Z"/>
                              <w:rFonts w:ascii="Consolas" w:hAnsi="Consolas"/>
                              <w:color w:val="000000"/>
                            </w:rPr>
                          </w:rPrChange>
                        </w:rPr>
                      </w:pPr>
                      <w:ins w:id="5570" w:author="Peter Freiling" w:date="2018-12-03T12:25:00Z">
                        <w:r w:rsidRPr="00437680">
                          <w:rPr>
                            <w:rFonts w:ascii="Consolas" w:hAnsi="Consolas"/>
                            <w:color w:val="000000"/>
                            <w:sz w:val="19"/>
                            <w:szCs w:val="19"/>
                            <w:rPrChange w:id="5571" w:author="Peter Freiling" w:date="2018-12-03T12:25:00Z">
                              <w:rPr>
                                <w:rFonts w:ascii="Consolas" w:hAnsi="Consolas"/>
                                <w:color w:val="000000"/>
                              </w:rPr>
                            </w:rPrChange>
                          </w:rPr>
                          <w:t>                                 rightPayload.Name</w:t>
                        </w:r>
                      </w:ins>
                    </w:p>
                    <w:p w14:paraId="03B336E2" w14:textId="77777777" w:rsidR="00DB73C2" w:rsidRPr="00437680" w:rsidRDefault="00DB73C2" w:rsidP="00DB73C2">
                      <w:pPr>
                        <w:pStyle w:val="HTMLPreformatted"/>
                        <w:shd w:val="clear" w:color="auto" w:fill="FFFFFF"/>
                        <w:rPr>
                          <w:ins w:id="5572" w:author="Peter Freiling" w:date="2018-12-03T12:25:00Z"/>
                          <w:rFonts w:ascii="Consolas" w:hAnsi="Consolas"/>
                          <w:color w:val="000000"/>
                          <w:sz w:val="19"/>
                          <w:szCs w:val="19"/>
                          <w:rPrChange w:id="5573" w:author="Peter Freiling" w:date="2018-12-03T12:25:00Z">
                            <w:rPr>
                              <w:ins w:id="5574" w:author="Peter Freiling" w:date="2018-12-03T12:25:00Z"/>
                              <w:rFonts w:ascii="Consolas" w:hAnsi="Consolas"/>
                              <w:color w:val="000000"/>
                            </w:rPr>
                          </w:rPrChange>
                        </w:rPr>
                      </w:pPr>
                      <w:ins w:id="5575" w:author="Peter Freiling" w:date="2018-12-03T12:25:00Z">
                        <w:r w:rsidRPr="00437680">
                          <w:rPr>
                            <w:rFonts w:ascii="Consolas" w:hAnsi="Consolas"/>
                            <w:color w:val="000000"/>
                            <w:sz w:val="19"/>
                            <w:szCs w:val="19"/>
                            <w:rPrChange w:id="5576" w:author="Peter Freiling" w:date="2018-12-03T12:25:00Z">
                              <w:rPr>
                                <w:rFonts w:ascii="Consolas" w:hAnsi="Consolas"/>
                                <w:color w:val="000000"/>
                              </w:rPr>
                            </w:rPrChange>
                          </w:rPr>
                          <w:t>                             };</w:t>
                        </w:r>
                      </w:ins>
                    </w:p>
                    <w:p w14:paraId="0D4D3A25" w14:textId="77777777" w:rsidR="00DB73C2" w:rsidRPr="00437680" w:rsidDel="002900F1" w:rsidRDefault="00DB73C2" w:rsidP="00DB73C2">
                      <w:pPr>
                        <w:autoSpaceDE w:val="0"/>
                        <w:autoSpaceDN w:val="0"/>
                        <w:adjustRightInd w:val="0"/>
                        <w:spacing w:after="0" w:line="240" w:lineRule="auto"/>
                        <w:rPr>
                          <w:del w:id="5577" w:author="Peter Freiling" w:date="2018-12-03T12:24:00Z"/>
                          <w:rFonts w:ascii="Consolas" w:hAnsi="Consolas" w:cs="Consolas"/>
                          <w:color w:val="000000"/>
                          <w:sz w:val="19"/>
                          <w:szCs w:val="19"/>
                          <w:highlight w:val="white"/>
                          <w:rPrChange w:id="5578" w:author="Peter Freiling" w:date="2018-12-03T12:25:00Z">
                            <w:rPr>
                              <w:del w:id="5579" w:author="Peter Freiling" w:date="2018-12-03T12:24:00Z"/>
                              <w:rFonts w:ascii="Consolas" w:hAnsi="Consolas" w:cs="Consolas"/>
                              <w:color w:val="000000"/>
                              <w:sz w:val="19"/>
                              <w:szCs w:val="19"/>
                              <w:highlight w:val="white"/>
                            </w:rPr>
                          </w:rPrChange>
                        </w:rPr>
                      </w:pPr>
                      <w:ins w:id="5580" w:author="Peter Freiling" w:date="2018-12-03T12:25:00Z">
                        <w:r w:rsidRPr="00FC144B" w:rsidDel="00437680">
                          <w:rPr>
                            <w:rFonts w:ascii="Consolas" w:hAnsi="Consolas" w:cs="Consolas"/>
                            <w:color w:val="0000FF"/>
                            <w:sz w:val="19"/>
                            <w:szCs w:val="19"/>
                            <w:highlight w:val="white"/>
                          </w:rPr>
                          <w:t xml:space="preserve"> </w:t>
                        </w:r>
                      </w:ins>
                      <w:del w:id="5581" w:author="Peter Freiling" w:date="2018-12-03T12:25:00Z">
                        <w:r w:rsidRPr="00FC144B" w:rsidDel="00437680">
                          <w:rPr>
                            <w:rFonts w:ascii="Consolas" w:hAnsi="Consolas" w:cs="Consolas"/>
                            <w:color w:val="0000FF"/>
                            <w:sz w:val="19"/>
                            <w:szCs w:val="19"/>
                            <w:highlight w:val="white"/>
                          </w:rPr>
                          <w:delText>var</w:delText>
                        </w:r>
                        <w:r w:rsidRPr="00FC144B" w:rsidDel="00437680">
                          <w:rPr>
                            <w:rFonts w:ascii="Consolas" w:hAnsi="Consolas" w:cs="Consolas"/>
                            <w:color w:val="000000"/>
                            <w:sz w:val="19"/>
                            <w:szCs w:val="19"/>
                            <w:highlight w:val="white"/>
                          </w:rPr>
                          <w:delText xml:space="preserve"> </w:delText>
                        </w:r>
                      </w:del>
                      <w:del w:id="5582" w:author="Peter Freiling" w:date="2018-12-03T12:24:00Z">
                        <w:r w:rsidRPr="00D8359D" w:rsidDel="002900F1">
                          <w:rPr>
                            <w:rFonts w:ascii="Consolas" w:hAnsi="Consolas" w:cs="Consolas"/>
                            <w:color w:val="000000"/>
                            <w:sz w:val="19"/>
                            <w:szCs w:val="19"/>
                            <w:highlight w:val="white"/>
                          </w:rPr>
                          <w:delText xml:space="preserve">cSTicks2CoresWithPNames = </w:delText>
                        </w:r>
                        <w:r w:rsidRPr="00437680" w:rsidDel="002900F1">
                          <w:rPr>
                            <w:rFonts w:ascii="Consolas" w:hAnsi="Consolas" w:cs="Consolas"/>
                            <w:color w:val="0000FF"/>
                            <w:sz w:val="19"/>
                            <w:szCs w:val="19"/>
                            <w:highlight w:val="white"/>
                            <w:rPrChange w:id="5583" w:author="Peter Freiling" w:date="2018-12-03T12:25:00Z">
                              <w:rPr>
                                <w:rFonts w:ascii="Consolas" w:hAnsi="Consolas" w:cs="Consolas"/>
                                <w:color w:val="0000FF"/>
                                <w:sz w:val="19"/>
                                <w:szCs w:val="19"/>
                                <w:highlight w:val="white"/>
                              </w:rPr>
                            </w:rPrChange>
                          </w:rPr>
                          <w:delText>from</w:delText>
                        </w:r>
                        <w:r w:rsidRPr="00437680" w:rsidDel="002900F1">
                          <w:rPr>
                            <w:rFonts w:ascii="Consolas" w:hAnsi="Consolas" w:cs="Consolas"/>
                            <w:color w:val="000000"/>
                            <w:sz w:val="19"/>
                            <w:szCs w:val="19"/>
                            <w:highlight w:val="white"/>
                            <w:rPrChange w:id="5584" w:author="Peter Freiling" w:date="2018-12-03T12:25:00Z">
                              <w:rPr>
                                <w:rFonts w:ascii="Consolas" w:hAnsi="Consolas" w:cs="Consolas"/>
                                <w:color w:val="000000"/>
                                <w:sz w:val="19"/>
                                <w:szCs w:val="19"/>
                                <w:highlight w:val="white"/>
                              </w:rPr>
                            </w:rPrChange>
                          </w:rPr>
                          <w:delText xml:space="preserve"> leftPayload </w:delText>
                        </w:r>
                        <w:r w:rsidRPr="00437680" w:rsidDel="002900F1">
                          <w:rPr>
                            <w:rFonts w:ascii="Consolas" w:hAnsi="Consolas" w:cs="Consolas"/>
                            <w:color w:val="0000FF"/>
                            <w:sz w:val="19"/>
                            <w:szCs w:val="19"/>
                            <w:highlight w:val="white"/>
                            <w:rPrChange w:id="5585" w:author="Peter Freiling" w:date="2018-12-03T12:25:00Z">
                              <w:rPr>
                                <w:rFonts w:ascii="Consolas" w:hAnsi="Consolas" w:cs="Consolas"/>
                                <w:color w:val="0000FF"/>
                                <w:sz w:val="19"/>
                                <w:szCs w:val="19"/>
                                <w:highlight w:val="white"/>
                              </w:rPr>
                            </w:rPrChange>
                          </w:rPr>
                          <w:delText>in</w:delText>
                        </w:r>
                        <w:r w:rsidRPr="00437680" w:rsidDel="002900F1">
                          <w:rPr>
                            <w:rFonts w:ascii="Consolas" w:hAnsi="Consolas" w:cs="Consolas"/>
                            <w:color w:val="000000"/>
                            <w:sz w:val="19"/>
                            <w:szCs w:val="19"/>
                            <w:highlight w:val="white"/>
                            <w:rPrChange w:id="5586" w:author="Peter Freiling" w:date="2018-12-03T12:25:00Z">
                              <w:rPr>
                                <w:rFonts w:ascii="Consolas" w:hAnsi="Consolas" w:cs="Consolas"/>
                                <w:color w:val="000000"/>
                                <w:sz w:val="19"/>
                                <w:szCs w:val="19"/>
                                <w:highlight w:val="white"/>
                              </w:rPr>
                            </w:rPrChange>
                          </w:rPr>
                          <w:delText xml:space="preserve"> cSTicksStream</w:delText>
                        </w:r>
                      </w:del>
                    </w:p>
                    <w:p w14:paraId="66BC6033" w14:textId="77777777" w:rsidR="00DB73C2" w:rsidRPr="00437680" w:rsidDel="002900F1" w:rsidRDefault="00DB73C2" w:rsidP="00DB73C2">
                      <w:pPr>
                        <w:autoSpaceDE w:val="0"/>
                        <w:autoSpaceDN w:val="0"/>
                        <w:adjustRightInd w:val="0"/>
                        <w:spacing w:after="0" w:line="240" w:lineRule="auto"/>
                        <w:rPr>
                          <w:del w:id="5587" w:author="Peter Freiling" w:date="2018-12-03T12:24:00Z"/>
                          <w:rFonts w:ascii="Consolas" w:hAnsi="Consolas" w:cs="Consolas"/>
                          <w:color w:val="000000"/>
                          <w:sz w:val="19"/>
                          <w:szCs w:val="19"/>
                          <w:highlight w:val="white"/>
                          <w:rPrChange w:id="5588" w:author="Peter Freiling" w:date="2018-12-03T12:25:00Z">
                            <w:rPr>
                              <w:del w:id="5589" w:author="Peter Freiling" w:date="2018-12-03T12:24:00Z"/>
                              <w:rFonts w:ascii="Consolas" w:hAnsi="Consolas" w:cs="Consolas"/>
                              <w:color w:val="000000"/>
                              <w:sz w:val="19"/>
                              <w:szCs w:val="19"/>
                              <w:highlight w:val="white"/>
                            </w:rPr>
                          </w:rPrChange>
                        </w:rPr>
                      </w:pPr>
                      <w:del w:id="5590" w:author="Peter Freiling" w:date="2018-12-03T12:24:00Z">
                        <w:r w:rsidRPr="00437680" w:rsidDel="002900F1">
                          <w:rPr>
                            <w:rFonts w:ascii="Consolas" w:hAnsi="Consolas" w:cs="Consolas"/>
                            <w:color w:val="000000"/>
                            <w:sz w:val="19"/>
                            <w:szCs w:val="19"/>
                            <w:highlight w:val="white"/>
                            <w:rPrChange w:id="5591" w:author="Peter Freiling" w:date="2018-12-03T12:25:00Z">
                              <w:rPr>
                                <w:rFonts w:ascii="Consolas" w:hAnsi="Consolas" w:cs="Consolas"/>
                                <w:color w:val="000000"/>
                                <w:sz w:val="19"/>
                                <w:szCs w:val="19"/>
                                <w:highlight w:val="white"/>
                              </w:rPr>
                            </w:rPrChange>
                          </w:rPr>
                          <w:delText xml:space="preserve">                              </w:delText>
                        </w:r>
                        <w:r w:rsidRPr="00437680" w:rsidDel="002900F1">
                          <w:rPr>
                            <w:rFonts w:ascii="Consolas" w:hAnsi="Consolas" w:cs="Consolas"/>
                            <w:color w:val="0000FF"/>
                            <w:sz w:val="19"/>
                            <w:szCs w:val="19"/>
                            <w:highlight w:val="white"/>
                            <w:rPrChange w:id="5592" w:author="Peter Freiling" w:date="2018-12-03T12:25:00Z">
                              <w:rPr>
                                <w:rFonts w:ascii="Consolas" w:hAnsi="Consolas" w:cs="Consolas"/>
                                <w:color w:val="0000FF"/>
                                <w:sz w:val="19"/>
                                <w:szCs w:val="19"/>
                                <w:highlight w:val="white"/>
                              </w:rPr>
                            </w:rPrChange>
                          </w:rPr>
                          <w:delText>join</w:delText>
                        </w:r>
                        <w:r w:rsidRPr="00437680" w:rsidDel="002900F1">
                          <w:rPr>
                            <w:rFonts w:ascii="Consolas" w:hAnsi="Consolas" w:cs="Consolas"/>
                            <w:color w:val="000000"/>
                            <w:sz w:val="19"/>
                            <w:szCs w:val="19"/>
                            <w:highlight w:val="white"/>
                            <w:rPrChange w:id="5593" w:author="Peter Freiling" w:date="2018-12-03T12:25:00Z">
                              <w:rPr>
                                <w:rFonts w:ascii="Consolas" w:hAnsi="Consolas" w:cs="Consolas"/>
                                <w:color w:val="000000"/>
                                <w:sz w:val="19"/>
                                <w:szCs w:val="19"/>
                                <w:highlight w:val="white"/>
                              </w:rPr>
                            </w:rPrChange>
                          </w:rPr>
                          <w:delText xml:space="preserve"> rightPayload </w:delText>
                        </w:r>
                        <w:r w:rsidRPr="00437680" w:rsidDel="002900F1">
                          <w:rPr>
                            <w:rFonts w:ascii="Consolas" w:hAnsi="Consolas" w:cs="Consolas"/>
                            <w:color w:val="0000FF"/>
                            <w:sz w:val="19"/>
                            <w:szCs w:val="19"/>
                            <w:highlight w:val="white"/>
                            <w:rPrChange w:id="5594" w:author="Peter Freiling" w:date="2018-12-03T12:25:00Z">
                              <w:rPr>
                                <w:rFonts w:ascii="Consolas" w:hAnsi="Consolas" w:cs="Consolas"/>
                                <w:color w:val="0000FF"/>
                                <w:sz w:val="19"/>
                                <w:szCs w:val="19"/>
                                <w:highlight w:val="white"/>
                              </w:rPr>
                            </w:rPrChange>
                          </w:rPr>
                          <w:delText>in</w:delText>
                        </w:r>
                        <w:r w:rsidRPr="00437680" w:rsidDel="002900F1">
                          <w:rPr>
                            <w:rFonts w:ascii="Consolas" w:hAnsi="Consolas" w:cs="Consolas"/>
                            <w:color w:val="000000"/>
                            <w:sz w:val="19"/>
                            <w:szCs w:val="19"/>
                            <w:highlight w:val="white"/>
                            <w:rPrChange w:id="5595" w:author="Peter Freiling" w:date="2018-12-03T12:25:00Z">
                              <w:rPr>
                                <w:rFonts w:ascii="Consolas" w:hAnsi="Consolas" w:cs="Consolas"/>
                                <w:color w:val="000000"/>
                                <w:sz w:val="19"/>
                                <w:szCs w:val="19"/>
                                <w:highlight w:val="white"/>
                              </w:rPr>
                            </w:rPrChange>
                          </w:rPr>
                          <w:delText xml:space="preserve"> </w:delText>
                        </w:r>
                      </w:del>
                      <w:del w:id="5596" w:author="Peter Freiling" w:date="2018-12-03T12:10:00Z">
                        <w:r w:rsidRPr="00437680" w:rsidDel="005B6538">
                          <w:rPr>
                            <w:rFonts w:ascii="Consolas" w:hAnsi="Consolas" w:cs="Consolas"/>
                            <w:color w:val="000000"/>
                            <w:sz w:val="19"/>
                            <w:szCs w:val="19"/>
                            <w:highlight w:val="white"/>
                            <w:rPrChange w:id="5597" w:author="Peter Freiling" w:date="2018-12-03T12:25:00Z">
                              <w:rPr>
                                <w:rFonts w:ascii="Consolas" w:hAnsi="Consolas" w:cs="Consolas"/>
                                <w:color w:val="000000"/>
                                <w:sz w:val="19"/>
                                <w:szCs w:val="19"/>
                                <w:highlight w:val="white"/>
                              </w:rPr>
                            </w:rPrChange>
                          </w:rPr>
                          <w:delText>pNamesStream</w:delText>
                        </w:r>
                      </w:del>
                      <w:del w:id="5598" w:author="Peter Freiling" w:date="2018-12-03T12:24:00Z">
                        <w:r w:rsidRPr="00437680" w:rsidDel="002900F1">
                          <w:rPr>
                            <w:rFonts w:ascii="Consolas" w:hAnsi="Consolas" w:cs="Consolas"/>
                            <w:color w:val="000000"/>
                            <w:sz w:val="19"/>
                            <w:szCs w:val="19"/>
                            <w:highlight w:val="white"/>
                            <w:rPrChange w:id="5599" w:author="Peter Freiling" w:date="2018-12-03T12:25:00Z">
                              <w:rPr>
                                <w:rFonts w:ascii="Consolas" w:hAnsi="Consolas" w:cs="Consolas"/>
                                <w:color w:val="000000"/>
                                <w:sz w:val="19"/>
                                <w:szCs w:val="19"/>
                                <w:highlight w:val="white"/>
                              </w:rPr>
                            </w:rPrChange>
                          </w:rPr>
                          <w:delText xml:space="preserve"> </w:delText>
                        </w:r>
                        <w:r w:rsidRPr="00437680" w:rsidDel="002900F1">
                          <w:rPr>
                            <w:rFonts w:ascii="Consolas" w:hAnsi="Consolas" w:cs="Consolas"/>
                            <w:color w:val="0000FF"/>
                            <w:sz w:val="19"/>
                            <w:szCs w:val="19"/>
                            <w:highlight w:val="white"/>
                            <w:rPrChange w:id="5600" w:author="Peter Freiling" w:date="2018-12-03T12:25:00Z">
                              <w:rPr>
                                <w:rFonts w:ascii="Consolas" w:hAnsi="Consolas" w:cs="Consolas"/>
                                <w:color w:val="0000FF"/>
                                <w:sz w:val="19"/>
                                <w:szCs w:val="19"/>
                                <w:highlight w:val="white"/>
                              </w:rPr>
                            </w:rPrChange>
                          </w:rPr>
                          <w:delText>on</w:delText>
                        </w:r>
                        <w:r w:rsidRPr="00437680" w:rsidDel="002900F1">
                          <w:rPr>
                            <w:rFonts w:ascii="Consolas" w:hAnsi="Consolas" w:cs="Consolas"/>
                            <w:color w:val="000000"/>
                            <w:sz w:val="19"/>
                            <w:szCs w:val="19"/>
                            <w:highlight w:val="white"/>
                            <w:rPrChange w:id="5601" w:author="Peter Freiling" w:date="2018-12-03T12:25:00Z">
                              <w:rPr>
                                <w:rFonts w:ascii="Consolas" w:hAnsi="Consolas" w:cs="Consolas"/>
                                <w:color w:val="000000"/>
                                <w:sz w:val="19"/>
                                <w:szCs w:val="19"/>
                                <w:highlight w:val="white"/>
                              </w:rPr>
                            </w:rPrChange>
                          </w:rPr>
                          <w:delText xml:space="preserve"> </w:delText>
                        </w:r>
                      </w:del>
                    </w:p>
                    <w:p w14:paraId="63C37EA9" w14:textId="77777777" w:rsidR="00DB73C2" w:rsidRPr="00437680" w:rsidDel="002900F1" w:rsidRDefault="00DB73C2" w:rsidP="00DB73C2">
                      <w:pPr>
                        <w:autoSpaceDE w:val="0"/>
                        <w:autoSpaceDN w:val="0"/>
                        <w:adjustRightInd w:val="0"/>
                        <w:spacing w:after="0" w:line="240" w:lineRule="auto"/>
                        <w:rPr>
                          <w:del w:id="5602" w:author="Peter Freiling" w:date="2018-12-03T12:24:00Z"/>
                          <w:rFonts w:ascii="Consolas" w:hAnsi="Consolas" w:cs="Consolas"/>
                          <w:color w:val="000000"/>
                          <w:sz w:val="19"/>
                          <w:szCs w:val="19"/>
                          <w:highlight w:val="white"/>
                          <w:rPrChange w:id="5603" w:author="Peter Freiling" w:date="2018-12-03T12:25:00Z">
                            <w:rPr>
                              <w:del w:id="5604" w:author="Peter Freiling" w:date="2018-12-03T12:24:00Z"/>
                              <w:rFonts w:ascii="Consolas" w:hAnsi="Consolas" w:cs="Consolas"/>
                              <w:color w:val="000000"/>
                              <w:sz w:val="19"/>
                              <w:szCs w:val="19"/>
                              <w:highlight w:val="white"/>
                            </w:rPr>
                          </w:rPrChange>
                        </w:rPr>
                      </w:pPr>
                      <w:del w:id="5605" w:author="Peter Freiling" w:date="2018-12-03T12:24:00Z">
                        <w:r w:rsidRPr="00437680" w:rsidDel="002900F1">
                          <w:rPr>
                            <w:rFonts w:ascii="Consolas" w:hAnsi="Consolas" w:cs="Consolas"/>
                            <w:color w:val="000000"/>
                            <w:sz w:val="19"/>
                            <w:szCs w:val="19"/>
                            <w:highlight w:val="white"/>
                            <w:rPrChange w:id="5606" w:author="Peter Freiling" w:date="2018-12-03T12:25:00Z">
                              <w:rPr>
                                <w:rFonts w:ascii="Consolas" w:hAnsi="Consolas" w:cs="Consolas"/>
                                <w:color w:val="000000"/>
                                <w:sz w:val="19"/>
                                <w:szCs w:val="19"/>
                                <w:highlight w:val="white"/>
                              </w:rPr>
                            </w:rPrChange>
                          </w:rPr>
                          <w:delText xml:space="preserve">           leftPayload.</w:delText>
                        </w:r>
                      </w:del>
                      <w:del w:id="5607" w:author="Peter Freiling" w:date="2018-12-03T10:33:00Z">
                        <w:r w:rsidRPr="00437680" w:rsidDel="00D77883">
                          <w:rPr>
                            <w:rFonts w:ascii="Consolas" w:hAnsi="Consolas" w:cs="Consolas"/>
                            <w:color w:val="000000"/>
                            <w:sz w:val="19"/>
                            <w:szCs w:val="19"/>
                            <w:highlight w:val="white"/>
                            <w:rPrChange w:id="5608" w:author="Peter Freiling" w:date="2018-12-03T12:25:00Z">
                              <w:rPr>
                                <w:rFonts w:ascii="Consolas" w:hAnsi="Consolas" w:cs="Consolas"/>
                                <w:color w:val="000000"/>
                                <w:sz w:val="19"/>
                                <w:szCs w:val="19"/>
                                <w:highlight w:val="white"/>
                              </w:rPr>
                            </w:rPrChange>
                          </w:rPr>
                          <w:delText>PID</w:delText>
                        </w:r>
                      </w:del>
                      <w:del w:id="5609" w:author="Peter Freiling" w:date="2018-12-03T12:24:00Z">
                        <w:r w:rsidRPr="00437680" w:rsidDel="002900F1">
                          <w:rPr>
                            <w:rFonts w:ascii="Consolas" w:hAnsi="Consolas" w:cs="Consolas"/>
                            <w:color w:val="000000"/>
                            <w:sz w:val="19"/>
                            <w:szCs w:val="19"/>
                            <w:highlight w:val="white"/>
                            <w:rPrChange w:id="5610" w:author="Peter Freiling" w:date="2018-12-03T12:25:00Z">
                              <w:rPr>
                                <w:rFonts w:ascii="Consolas" w:hAnsi="Consolas" w:cs="Consolas"/>
                                <w:color w:val="000000"/>
                                <w:sz w:val="19"/>
                                <w:szCs w:val="19"/>
                                <w:highlight w:val="white"/>
                              </w:rPr>
                            </w:rPrChange>
                          </w:rPr>
                          <w:delText xml:space="preserve"> </w:delText>
                        </w:r>
                        <w:r w:rsidRPr="00437680" w:rsidDel="002900F1">
                          <w:rPr>
                            <w:rFonts w:ascii="Consolas" w:hAnsi="Consolas" w:cs="Consolas"/>
                            <w:color w:val="0000FF"/>
                            <w:sz w:val="19"/>
                            <w:szCs w:val="19"/>
                            <w:highlight w:val="white"/>
                            <w:rPrChange w:id="5611" w:author="Peter Freiling" w:date="2018-12-03T12:25:00Z">
                              <w:rPr>
                                <w:rFonts w:ascii="Consolas" w:hAnsi="Consolas" w:cs="Consolas"/>
                                <w:color w:val="0000FF"/>
                                <w:sz w:val="19"/>
                                <w:szCs w:val="19"/>
                                <w:highlight w:val="white"/>
                              </w:rPr>
                            </w:rPrChange>
                          </w:rPr>
                          <w:delText>equals</w:delText>
                        </w:r>
                        <w:r w:rsidRPr="00437680" w:rsidDel="002900F1">
                          <w:rPr>
                            <w:rFonts w:ascii="Consolas" w:hAnsi="Consolas" w:cs="Consolas"/>
                            <w:color w:val="000000"/>
                            <w:sz w:val="19"/>
                            <w:szCs w:val="19"/>
                            <w:highlight w:val="white"/>
                            <w:rPrChange w:id="5612" w:author="Peter Freiling" w:date="2018-12-03T12:25:00Z">
                              <w:rPr>
                                <w:rFonts w:ascii="Consolas" w:hAnsi="Consolas" w:cs="Consolas"/>
                                <w:color w:val="000000"/>
                                <w:sz w:val="19"/>
                                <w:szCs w:val="19"/>
                                <w:highlight w:val="white"/>
                              </w:rPr>
                            </w:rPrChange>
                          </w:rPr>
                          <w:delText xml:space="preserve"> rightPayload.</w:delText>
                        </w:r>
                      </w:del>
                      <w:del w:id="5613" w:author="Peter Freiling" w:date="2018-12-03T10:33:00Z">
                        <w:r w:rsidRPr="00437680" w:rsidDel="00D77883">
                          <w:rPr>
                            <w:rFonts w:ascii="Consolas" w:hAnsi="Consolas" w:cs="Consolas"/>
                            <w:color w:val="000000"/>
                            <w:sz w:val="19"/>
                            <w:szCs w:val="19"/>
                            <w:highlight w:val="white"/>
                            <w:rPrChange w:id="5614" w:author="Peter Freiling" w:date="2018-12-03T12:25:00Z">
                              <w:rPr>
                                <w:rFonts w:ascii="Consolas" w:hAnsi="Consolas" w:cs="Consolas"/>
                                <w:color w:val="000000"/>
                                <w:sz w:val="19"/>
                                <w:szCs w:val="19"/>
                                <w:highlight w:val="white"/>
                              </w:rPr>
                            </w:rPrChange>
                          </w:rPr>
                          <w:delText>PID</w:delText>
                        </w:r>
                      </w:del>
                    </w:p>
                    <w:p w14:paraId="5DDEF614" w14:textId="77777777" w:rsidR="00DB73C2" w:rsidRPr="00437680" w:rsidDel="002900F1" w:rsidRDefault="00DB73C2" w:rsidP="00DB73C2">
                      <w:pPr>
                        <w:autoSpaceDE w:val="0"/>
                        <w:autoSpaceDN w:val="0"/>
                        <w:adjustRightInd w:val="0"/>
                        <w:spacing w:after="0" w:line="240" w:lineRule="auto"/>
                        <w:rPr>
                          <w:del w:id="5615" w:author="Peter Freiling" w:date="2018-12-03T12:24:00Z"/>
                          <w:rFonts w:ascii="Consolas" w:hAnsi="Consolas" w:cs="Consolas"/>
                          <w:color w:val="000000"/>
                          <w:sz w:val="19"/>
                          <w:szCs w:val="19"/>
                          <w:highlight w:val="white"/>
                          <w:rPrChange w:id="5616" w:author="Peter Freiling" w:date="2018-12-03T12:25:00Z">
                            <w:rPr>
                              <w:del w:id="5617" w:author="Peter Freiling" w:date="2018-12-03T12:24:00Z"/>
                              <w:rFonts w:ascii="Consolas" w:hAnsi="Consolas" w:cs="Consolas"/>
                              <w:color w:val="000000"/>
                              <w:sz w:val="19"/>
                              <w:szCs w:val="19"/>
                              <w:highlight w:val="white"/>
                            </w:rPr>
                          </w:rPrChange>
                        </w:rPr>
                      </w:pPr>
                      <w:del w:id="5618" w:author="Peter Freiling" w:date="2018-12-03T12:24:00Z">
                        <w:r w:rsidRPr="00437680" w:rsidDel="002900F1">
                          <w:rPr>
                            <w:rFonts w:ascii="Consolas" w:hAnsi="Consolas" w:cs="Consolas"/>
                            <w:color w:val="000000"/>
                            <w:sz w:val="19"/>
                            <w:szCs w:val="19"/>
                            <w:highlight w:val="white"/>
                            <w:rPrChange w:id="5619" w:author="Peter Freiling" w:date="2018-12-03T12:25:00Z">
                              <w:rPr>
                                <w:rFonts w:ascii="Consolas" w:hAnsi="Consolas" w:cs="Consolas"/>
                                <w:color w:val="000000"/>
                                <w:sz w:val="19"/>
                                <w:szCs w:val="19"/>
                                <w:highlight w:val="white"/>
                              </w:rPr>
                            </w:rPrChange>
                          </w:rPr>
                          <w:delText xml:space="preserve">                              </w:delText>
                        </w:r>
                        <w:r w:rsidRPr="00437680" w:rsidDel="002900F1">
                          <w:rPr>
                            <w:rFonts w:ascii="Consolas" w:hAnsi="Consolas" w:cs="Consolas"/>
                            <w:color w:val="0000FF"/>
                            <w:sz w:val="19"/>
                            <w:szCs w:val="19"/>
                            <w:highlight w:val="white"/>
                            <w:rPrChange w:id="5620" w:author="Peter Freiling" w:date="2018-12-03T12:25:00Z">
                              <w:rPr>
                                <w:rFonts w:ascii="Consolas" w:hAnsi="Consolas" w:cs="Consolas"/>
                                <w:color w:val="0000FF"/>
                                <w:sz w:val="19"/>
                                <w:szCs w:val="19"/>
                                <w:highlight w:val="white"/>
                              </w:rPr>
                            </w:rPrChange>
                          </w:rPr>
                          <w:delText>where</w:delText>
                        </w:r>
                        <w:r w:rsidRPr="00437680" w:rsidDel="002900F1">
                          <w:rPr>
                            <w:rFonts w:ascii="Consolas" w:hAnsi="Consolas" w:cs="Consolas"/>
                            <w:color w:val="000000"/>
                            <w:sz w:val="19"/>
                            <w:szCs w:val="19"/>
                            <w:highlight w:val="white"/>
                            <w:rPrChange w:id="5621" w:author="Peter Freiling" w:date="2018-12-03T12:25:00Z">
                              <w:rPr>
                                <w:rFonts w:ascii="Consolas" w:hAnsi="Consolas" w:cs="Consolas"/>
                                <w:color w:val="000000"/>
                                <w:sz w:val="19"/>
                                <w:szCs w:val="19"/>
                                <w:highlight w:val="white"/>
                              </w:rPr>
                            </w:rPrChange>
                          </w:rPr>
                          <w:delText xml:space="preserve"> leftPayload.</w:delText>
                        </w:r>
                      </w:del>
                      <w:del w:id="5622" w:author="Peter Freiling" w:date="2018-12-03T10:33:00Z">
                        <w:r w:rsidRPr="00437680" w:rsidDel="00D77883">
                          <w:rPr>
                            <w:rFonts w:ascii="Consolas" w:hAnsi="Consolas" w:cs="Consolas"/>
                            <w:color w:val="000000"/>
                            <w:sz w:val="19"/>
                            <w:szCs w:val="19"/>
                            <w:highlight w:val="white"/>
                            <w:rPrChange w:id="5623" w:author="Peter Freiling" w:date="2018-12-03T12:25:00Z">
                              <w:rPr>
                                <w:rFonts w:ascii="Consolas" w:hAnsi="Consolas" w:cs="Consolas"/>
                                <w:color w:val="000000"/>
                                <w:sz w:val="19"/>
                                <w:szCs w:val="19"/>
                                <w:highlight w:val="white"/>
                              </w:rPr>
                            </w:rPrChange>
                          </w:rPr>
                          <w:delText>CID</w:delText>
                        </w:r>
                      </w:del>
                      <w:del w:id="5624" w:author="Peter Freiling" w:date="2018-12-03T12:24:00Z">
                        <w:r w:rsidRPr="00437680" w:rsidDel="002900F1">
                          <w:rPr>
                            <w:rFonts w:ascii="Consolas" w:hAnsi="Consolas" w:cs="Consolas"/>
                            <w:color w:val="000000"/>
                            <w:sz w:val="19"/>
                            <w:szCs w:val="19"/>
                            <w:highlight w:val="white"/>
                            <w:rPrChange w:id="5625" w:author="Peter Freiling" w:date="2018-12-03T12:25:00Z">
                              <w:rPr>
                                <w:rFonts w:ascii="Consolas" w:hAnsi="Consolas" w:cs="Consolas"/>
                                <w:color w:val="000000"/>
                                <w:sz w:val="19"/>
                                <w:szCs w:val="19"/>
                                <w:highlight w:val="white"/>
                              </w:rPr>
                            </w:rPrChange>
                          </w:rPr>
                          <w:delText xml:space="preserve"> == 1 || leftPayload.</w:delText>
                        </w:r>
                      </w:del>
                      <w:del w:id="5626" w:author="Peter Freiling" w:date="2018-12-03T10:33:00Z">
                        <w:r w:rsidRPr="00437680" w:rsidDel="00D77883">
                          <w:rPr>
                            <w:rFonts w:ascii="Consolas" w:hAnsi="Consolas" w:cs="Consolas"/>
                            <w:color w:val="000000"/>
                            <w:sz w:val="19"/>
                            <w:szCs w:val="19"/>
                            <w:highlight w:val="white"/>
                            <w:rPrChange w:id="5627" w:author="Peter Freiling" w:date="2018-12-03T12:25:00Z">
                              <w:rPr>
                                <w:rFonts w:ascii="Consolas" w:hAnsi="Consolas" w:cs="Consolas"/>
                                <w:color w:val="000000"/>
                                <w:sz w:val="19"/>
                                <w:szCs w:val="19"/>
                                <w:highlight w:val="white"/>
                              </w:rPr>
                            </w:rPrChange>
                          </w:rPr>
                          <w:delText>CID</w:delText>
                        </w:r>
                      </w:del>
                      <w:del w:id="5628" w:author="Peter Freiling" w:date="2018-12-03T12:24:00Z">
                        <w:r w:rsidRPr="00437680" w:rsidDel="002900F1">
                          <w:rPr>
                            <w:rFonts w:ascii="Consolas" w:hAnsi="Consolas" w:cs="Consolas"/>
                            <w:color w:val="000000"/>
                            <w:sz w:val="19"/>
                            <w:szCs w:val="19"/>
                            <w:highlight w:val="white"/>
                            <w:rPrChange w:id="5629" w:author="Peter Freiling" w:date="2018-12-03T12:25:00Z">
                              <w:rPr>
                                <w:rFonts w:ascii="Consolas" w:hAnsi="Consolas" w:cs="Consolas"/>
                                <w:color w:val="000000"/>
                                <w:sz w:val="19"/>
                                <w:szCs w:val="19"/>
                                <w:highlight w:val="white"/>
                              </w:rPr>
                            </w:rPrChange>
                          </w:rPr>
                          <w:delText xml:space="preserve"> == 2</w:delText>
                        </w:r>
                      </w:del>
                    </w:p>
                    <w:p w14:paraId="4D93518E" w14:textId="77777777" w:rsidR="00DB73C2" w:rsidRPr="00437680" w:rsidDel="002900F1" w:rsidRDefault="00DB73C2" w:rsidP="00DB73C2">
                      <w:pPr>
                        <w:autoSpaceDE w:val="0"/>
                        <w:autoSpaceDN w:val="0"/>
                        <w:adjustRightInd w:val="0"/>
                        <w:spacing w:after="0" w:line="240" w:lineRule="auto"/>
                        <w:rPr>
                          <w:del w:id="5630" w:author="Peter Freiling" w:date="2018-12-03T12:24:00Z"/>
                          <w:rFonts w:ascii="Consolas" w:hAnsi="Consolas" w:cs="Consolas"/>
                          <w:color w:val="000000"/>
                          <w:sz w:val="19"/>
                          <w:szCs w:val="19"/>
                          <w:highlight w:val="white"/>
                          <w:rPrChange w:id="5631" w:author="Peter Freiling" w:date="2018-12-03T12:25:00Z">
                            <w:rPr>
                              <w:del w:id="5632" w:author="Peter Freiling" w:date="2018-12-03T12:24:00Z"/>
                              <w:rFonts w:ascii="Consolas" w:hAnsi="Consolas" w:cs="Consolas"/>
                              <w:color w:val="000000"/>
                              <w:sz w:val="19"/>
                              <w:szCs w:val="19"/>
                              <w:highlight w:val="white"/>
                            </w:rPr>
                          </w:rPrChange>
                        </w:rPr>
                      </w:pPr>
                      <w:del w:id="5633" w:author="Peter Freiling" w:date="2018-12-03T12:24:00Z">
                        <w:r w:rsidRPr="00437680" w:rsidDel="002900F1">
                          <w:rPr>
                            <w:rFonts w:ascii="Consolas" w:hAnsi="Consolas" w:cs="Consolas"/>
                            <w:color w:val="000000"/>
                            <w:sz w:val="19"/>
                            <w:szCs w:val="19"/>
                            <w:highlight w:val="white"/>
                            <w:rPrChange w:id="5634" w:author="Peter Freiling" w:date="2018-12-03T12:25:00Z">
                              <w:rPr>
                                <w:rFonts w:ascii="Consolas" w:hAnsi="Consolas" w:cs="Consolas"/>
                                <w:color w:val="000000"/>
                                <w:sz w:val="19"/>
                                <w:szCs w:val="19"/>
                                <w:highlight w:val="white"/>
                              </w:rPr>
                            </w:rPrChange>
                          </w:rPr>
                          <w:delText xml:space="preserve">                              </w:delText>
                        </w:r>
                        <w:r w:rsidRPr="00437680" w:rsidDel="002900F1">
                          <w:rPr>
                            <w:rFonts w:ascii="Consolas" w:hAnsi="Consolas" w:cs="Consolas"/>
                            <w:color w:val="0000FF"/>
                            <w:sz w:val="19"/>
                            <w:szCs w:val="19"/>
                            <w:highlight w:val="white"/>
                            <w:rPrChange w:id="5635" w:author="Peter Freiling" w:date="2018-12-03T12:25:00Z">
                              <w:rPr>
                                <w:rFonts w:ascii="Consolas" w:hAnsi="Consolas" w:cs="Consolas"/>
                                <w:color w:val="0000FF"/>
                                <w:sz w:val="19"/>
                                <w:szCs w:val="19"/>
                                <w:highlight w:val="white"/>
                              </w:rPr>
                            </w:rPrChange>
                          </w:rPr>
                          <w:delText>select</w:delText>
                        </w:r>
                        <w:r w:rsidRPr="00437680" w:rsidDel="002900F1">
                          <w:rPr>
                            <w:rFonts w:ascii="Consolas" w:hAnsi="Consolas" w:cs="Consolas"/>
                            <w:color w:val="000000"/>
                            <w:sz w:val="19"/>
                            <w:szCs w:val="19"/>
                            <w:highlight w:val="white"/>
                            <w:rPrChange w:id="5636" w:author="Peter Freiling" w:date="2018-12-03T12:25:00Z">
                              <w:rPr>
                                <w:rFonts w:ascii="Consolas" w:hAnsi="Consolas" w:cs="Consolas"/>
                                <w:color w:val="000000"/>
                                <w:sz w:val="19"/>
                                <w:szCs w:val="19"/>
                                <w:highlight w:val="white"/>
                              </w:rPr>
                            </w:rPrChange>
                          </w:rPr>
                          <w:delText xml:space="preserve"> </w:delText>
                        </w:r>
                        <w:r w:rsidRPr="00437680" w:rsidDel="002900F1">
                          <w:rPr>
                            <w:rFonts w:ascii="Consolas" w:hAnsi="Consolas" w:cs="Consolas"/>
                            <w:color w:val="0000FF"/>
                            <w:sz w:val="19"/>
                            <w:szCs w:val="19"/>
                            <w:highlight w:val="white"/>
                            <w:rPrChange w:id="5637" w:author="Peter Freiling" w:date="2018-12-03T12:25:00Z">
                              <w:rPr>
                                <w:rFonts w:ascii="Consolas" w:hAnsi="Consolas" w:cs="Consolas"/>
                                <w:color w:val="0000FF"/>
                                <w:sz w:val="19"/>
                                <w:szCs w:val="19"/>
                                <w:highlight w:val="white"/>
                              </w:rPr>
                            </w:rPrChange>
                          </w:rPr>
                          <w:delText>new</w:delText>
                        </w:r>
                      </w:del>
                    </w:p>
                    <w:p w14:paraId="27AC8AD5" w14:textId="77777777" w:rsidR="00DB73C2" w:rsidRPr="00437680" w:rsidDel="002900F1" w:rsidRDefault="00DB73C2" w:rsidP="00DB73C2">
                      <w:pPr>
                        <w:autoSpaceDE w:val="0"/>
                        <w:autoSpaceDN w:val="0"/>
                        <w:adjustRightInd w:val="0"/>
                        <w:spacing w:after="0" w:line="240" w:lineRule="auto"/>
                        <w:rPr>
                          <w:del w:id="5638" w:author="Peter Freiling" w:date="2018-12-03T12:24:00Z"/>
                          <w:rFonts w:ascii="Consolas" w:hAnsi="Consolas" w:cs="Consolas"/>
                          <w:color w:val="000000"/>
                          <w:sz w:val="19"/>
                          <w:szCs w:val="19"/>
                          <w:highlight w:val="white"/>
                          <w:rPrChange w:id="5639" w:author="Peter Freiling" w:date="2018-12-03T12:25:00Z">
                            <w:rPr>
                              <w:del w:id="5640" w:author="Peter Freiling" w:date="2018-12-03T12:24:00Z"/>
                              <w:rFonts w:ascii="Consolas" w:hAnsi="Consolas" w:cs="Consolas"/>
                              <w:color w:val="000000"/>
                              <w:sz w:val="19"/>
                              <w:szCs w:val="19"/>
                              <w:highlight w:val="white"/>
                            </w:rPr>
                          </w:rPrChange>
                        </w:rPr>
                      </w:pPr>
                      <w:del w:id="5641" w:author="Peter Freiling" w:date="2018-12-03T12:24:00Z">
                        <w:r w:rsidRPr="00437680" w:rsidDel="002900F1">
                          <w:rPr>
                            <w:rFonts w:ascii="Consolas" w:hAnsi="Consolas" w:cs="Consolas"/>
                            <w:color w:val="000000"/>
                            <w:sz w:val="19"/>
                            <w:szCs w:val="19"/>
                            <w:highlight w:val="white"/>
                            <w:rPrChange w:id="5642" w:author="Peter Freiling" w:date="2018-12-03T12:25:00Z">
                              <w:rPr>
                                <w:rFonts w:ascii="Consolas" w:hAnsi="Consolas" w:cs="Consolas"/>
                                <w:color w:val="000000"/>
                                <w:sz w:val="19"/>
                                <w:szCs w:val="19"/>
                                <w:highlight w:val="white"/>
                              </w:rPr>
                            </w:rPrChange>
                          </w:rPr>
                          <w:delText xml:space="preserve">                              {</w:delText>
                        </w:r>
                      </w:del>
                    </w:p>
                    <w:p w14:paraId="2156C37B" w14:textId="77777777" w:rsidR="00DB73C2" w:rsidRPr="00437680" w:rsidDel="002900F1" w:rsidRDefault="00DB73C2" w:rsidP="00DB73C2">
                      <w:pPr>
                        <w:autoSpaceDE w:val="0"/>
                        <w:autoSpaceDN w:val="0"/>
                        <w:adjustRightInd w:val="0"/>
                        <w:spacing w:after="0" w:line="240" w:lineRule="auto"/>
                        <w:rPr>
                          <w:del w:id="5643" w:author="Peter Freiling" w:date="2018-12-03T12:24:00Z"/>
                          <w:rFonts w:ascii="Consolas" w:hAnsi="Consolas" w:cs="Consolas"/>
                          <w:color w:val="000000"/>
                          <w:sz w:val="19"/>
                          <w:szCs w:val="19"/>
                          <w:highlight w:val="white"/>
                          <w:rPrChange w:id="5644" w:author="Peter Freiling" w:date="2018-12-03T12:25:00Z">
                            <w:rPr>
                              <w:del w:id="5645" w:author="Peter Freiling" w:date="2018-12-03T12:24:00Z"/>
                              <w:rFonts w:ascii="Consolas" w:hAnsi="Consolas" w:cs="Consolas"/>
                              <w:color w:val="000000"/>
                              <w:sz w:val="19"/>
                              <w:szCs w:val="19"/>
                              <w:highlight w:val="white"/>
                            </w:rPr>
                          </w:rPrChange>
                        </w:rPr>
                      </w:pPr>
                      <w:del w:id="5646" w:author="Peter Freiling" w:date="2018-12-03T12:24:00Z">
                        <w:r w:rsidRPr="00437680" w:rsidDel="002900F1">
                          <w:rPr>
                            <w:rFonts w:ascii="Consolas" w:hAnsi="Consolas" w:cs="Consolas"/>
                            <w:color w:val="000000"/>
                            <w:sz w:val="19"/>
                            <w:szCs w:val="19"/>
                            <w:highlight w:val="white"/>
                            <w:rPrChange w:id="5647" w:author="Peter Freiling" w:date="2018-12-03T12:25:00Z">
                              <w:rPr>
                                <w:rFonts w:ascii="Consolas" w:hAnsi="Consolas" w:cs="Consolas"/>
                                <w:color w:val="000000"/>
                                <w:sz w:val="19"/>
                                <w:szCs w:val="19"/>
                                <w:highlight w:val="white"/>
                              </w:rPr>
                            </w:rPrChange>
                          </w:rPr>
                          <w:delText xml:space="preserve">                                  leftPayload.CSTicks,</w:delText>
                        </w:r>
                      </w:del>
                    </w:p>
                    <w:p w14:paraId="1895FEB5" w14:textId="77777777" w:rsidR="00DB73C2" w:rsidRPr="00437680" w:rsidDel="002900F1" w:rsidRDefault="00DB73C2" w:rsidP="00DB73C2">
                      <w:pPr>
                        <w:autoSpaceDE w:val="0"/>
                        <w:autoSpaceDN w:val="0"/>
                        <w:adjustRightInd w:val="0"/>
                        <w:spacing w:after="0" w:line="240" w:lineRule="auto"/>
                        <w:rPr>
                          <w:del w:id="5648" w:author="Peter Freiling" w:date="2018-12-03T12:24:00Z"/>
                          <w:rFonts w:ascii="Consolas" w:hAnsi="Consolas" w:cs="Consolas"/>
                          <w:color w:val="000000"/>
                          <w:sz w:val="19"/>
                          <w:szCs w:val="19"/>
                          <w:highlight w:val="white"/>
                          <w:rPrChange w:id="5649" w:author="Peter Freiling" w:date="2018-12-03T12:25:00Z">
                            <w:rPr>
                              <w:del w:id="5650" w:author="Peter Freiling" w:date="2018-12-03T12:24:00Z"/>
                              <w:rFonts w:ascii="Consolas" w:hAnsi="Consolas" w:cs="Consolas"/>
                              <w:color w:val="000000"/>
                              <w:sz w:val="19"/>
                              <w:szCs w:val="19"/>
                              <w:highlight w:val="white"/>
                            </w:rPr>
                          </w:rPrChange>
                        </w:rPr>
                      </w:pPr>
                      <w:del w:id="5651" w:author="Peter Freiling" w:date="2018-12-03T12:24:00Z">
                        <w:r w:rsidRPr="00437680" w:rsidDel="002900F1">
                          <w:rPr>
                            <w:rFonts w:ascii="Consolas" w:hAnsi="Consolas" w:cs="Consolas"/>
                            <w:color w:val="000000"/>
                            <w:sz w:val="19"/>
                            <w:szCs w:val="19"/>
                            <w:highlight w:val="white"/>
                            <w:rPrChange w:id="5652" w:author="Peter Freiling" w:date="2018-12-03T12:25:00Z">
                              <w:rPr>
                                <w:rFonts w:ascii="Consolas" w:hAnsi="Consolas" w:cs="Consolas"/>
                                <w:color w:val="000000"/>
                                <w:sz w:val="19"/>
                                <w:szCs w:val="19"/>
                                <w:highlight w:val="white"/>
                              </w:rPr>
                            </w:rPrChange>
                          </w:rPr>
                          <w:delText xml:space="preserve">                                  leftPayload.</w:delText>
                        </w:r>
                      </w:del>
                      <w:del w:id="5653" w:author="Peter Freiling" w:date="2018-12-03T10:33:00Z">
                        <w:r w:rsidRPr="00437680" w:rsidDel="00D77883">
                          <w:rPr>
                            <w:rFonts w:ascii="Consolas" w:hAnsi="Consolas" w:cs="Consolas"/>
                            <w:color w:val="000000"/>
                            <w:sz w:val="19"/>
                            <w:szCs w:val="19"/>
                            <w:highlight w:val="white"/>
                            <w:rPrChange w:id="5654" w:author="Peter Freiling" w:date="2018-12-03T12:25:00Z">
                              <w:rPr>
                                <w:rFonts w:ascii="Consolas" w:hAnsi="Consolas" w:cs="Consolas"/>
                                <w:color w:val="000000"/>
                                <w:sz w:val="19"/>
                                <w:szCs w:val="19"/>
                                <w:highlight w:val="white"/>
                              </w:rPr>
                            </w:rPrChange>
                          </w:rPr>
                          <w:delText>PID</w:delText>
                        </w:r>
                      </w:del>
                      <w:del w:id="5655" w:author="Peter Freiling" w:date="2018-12-03T12:24:00Z">
                        <w:r w:rsidRPr="00437680" w:rsidDel="002900F1">
                          <w:rPr>
                            <w:rFonts w:ascii="Consolas" w:hAnsi="Consolas" w:cs="Consolas"/>
                            <w:color w:val="000000"/>
                            <w:sz w:val="19"/>
                            <w:szCs w:val="19"/>
                            <w:highlight w:val="white"/>
                            <w:rPrChange w:id="5656" w:author="Peter Freiling" w:date="2018-12-03T12:25:00Z">
                              <w:rPr>
                                <w:rFonts w:ascii="Consolas" w:hAnsi="Consolas" w:cs="Consolas"/>
                                <w:color w:val="000000"/>
                                <w:sz w:val="19"/>
                                <w:szCs w:val="19"/>
                                <w:highlight w:val="white"/>
                              </w:rPr>
                            </w:rPrChange>
                          </w:rPr>
                          <w:delText>,</w:delText>
                        </w:r>
                      </w:del>
                    </w:p>
                    <w:p w14:paraId="4D5921FF" w14:textId="77777777" w:rsidR="00DB73C2" w:rsidRPr="00437680" w:rsidDel="002900F1" w:rsidRDefault="00DB73C2" w:rsidP="00DB73C2">
                      <w:pPr>
                        <w:autoSpaceDE w:val="0"/>
                        <w:autoSpaceDN w:val="0"/>
                        <w:adjustRightInd w:val="0"/>
                        <w:spacing w:after="0" w:line="240" w:lineRule="auto"/>
                        <w:rPr>
                          <w:del w:id="5657" w:author="Peter Freiling" w:date="2018-12-03T12:24:00Z"/>
                          <w:rFonts w:ascii="Consolas" w:hAnsi="Consolas" w:cs="Consolas"/>
                          <w:color w:val="000000"/>
                          <w:sz w:val="19"/>
                          <w:szCs w:val="19"/>
                          <w:highlight w:val="white"/>
                          <w:rPrChange w:id="5658" w:author="Peter Freiling" w:date="2018-12-03T12:25:00Z">
                            <w:rPr>
                              <w:del w:id="5659" w:author="Peter Freiling" w:date="2018-12-03T12:24:00Z"/>
                              <w:rFonts w:ascii="Consolas" w:hAnsi="Consolas" w:cs="Consolas"/>
                              <w:color w:val="000000"/>
                              <w:sz w:val="19"/>
                              <w:szCs w:val="19"/>
                              <w:highlight w:val="white"/>
                            </w:rPr>
                          </w:rPrChange>
                        </w:rPr>
                      </w:pPr>
                      <w:del w:id="5660" w:author="Peter Freiling" w:date="2018-12-03T12:24:00Z">
                        <w:r w:rsidRPr="00437680" w:rsidDel="002900F1">
                          <w:rPr>
                            <w:rFonts w:ascii="Consolas" w:hAnsi="Consolas" w:cs="Consolas"/>
                            <w:color w:val="000000"/>
                            <w:sz w:val="19"/>
                            <w:szCs w:val="19"/>
                            <w:highlight w:val="white"/>
                            <w:rPrChange w:id="5661" w:author="Peter Freiling" w:date="2018-12-03T12:25:00Z">
                              <w:rPr>
                                <w:rFonts w:ascii="Consolas" w:hAnsi="Consolas" w:cs="Consolas"/>
                                <w:color w:val="000000"/>
                                <w:sz w:val="19"/>
                                <w:szCs w:val="19"/>
                                <w:highlight w:val="white"/>
                              </w:rPr>
                            </w:rPrChange>
                          </w:rPr>
                          <w:delText xml:space="preserve">                                  leftPayload.</w:delText>
                        </w:r>
                      </w:del>
                      <w:del w:id="5662" w:author="Peter Freiling" w:date="2018-12-03T10:33:00Z">
                        <w:r w:rsidRPr="00437680" w:rsidDel="00D77883">
                          <w:rPr>
                            <w:rFonts w:ascii="Consolas" w:hAnsi="Consolas" w:cs="Consolas"/>
                            <w:color w:val="000000"/>
                            <w:sz w:val="19"/>
                            <w:szCs w:val="19"/>
                            <w:highlight w:val="white"/>
                            <w:rPrChange w:id="5663" w:author="Peter Freiling" w:date="2018-12-03T12:25:00Z">
                              <w:rPr>
                                <w:rFonts w:ascii="Consolas" w:hAnsi="Consolas" w:cs="Consolas"/>
                                <w:color w:val="000000"/>
                                <w:sz w:val="19"/>
                                <w:szCs w:val="19"/>
                                <w:highlight w:val="white"/>
                              </w:rPr>
                            </w:rPrChange>
                          </w:rPr>
                          <w:delText>CID</w:delText>
                        </w:r>
                      </w:del>
                      <w:del w:id="5664" w:author="Peter Freiling" w:date="2018-12-03T12:24:00Z">
                        <w:r w:rsidRPr="00437680" w:rsidDel="002900F1">
                          <w:rPr>
                            <w:rFonts w:ascii="Consolas" w:hAnsi="Consolas" w:cs="Consolas"/>
                            <w:color w:val="000000"/>
                            <w:sz w:val="19"/>
                            <w:szCs w:val="19"/>
                            <w:highlight w:val="white"/>
                            <w:rPrChange w:id="5665" w:author="Peter Freiling" w:date="2018-12-03T12:25:00Z">
                              <w:rPr>
                                <w:rFonts w:ascii="Consolas" w:hAnsi="Consolas" w:cs="Consolas"/>
                                <w:color w:val="000000"/>
                                <w:sz w:val="19"/>
                                <w:szCs w:val="19"/>
                                <w:highlight w:val="white"/>
                              </w:rPr>
                            </w:rPrChange>
                          </w:rPr>
                          <w:delText>,</w:delText>
                        </w:r>
                      </w:del>
                    </w:p>
                    <w:p w14:paraId="6F7A0EF9" w14:textId="77777777" w:rsidR="00DB73C2" w:rsidRPr="00437680" w:rsidDel="002900F1" w:rsidRDefault="00DB73C2" w:rsidP="00DB73C2">
                      <w:pPr>
                        <w:autoSpaceDE w:val="0"/>
                        <w:autoSpaceDN w:val="0"/>
                        <w:adjustRightInd w:val="0"/>
                        <w:spacing w:after="0" w:line="240" w:lineRule="auto"/>
                        <w:rPr>
                          <w:del w:id="5666" w:author="Peter Freiling" w:date="2018-12-03T12:24:00Z"/>
                          <w:rFonts w:ascii="Consolas" w:hAnsi="Consolas" w:cs="Consolas"/>
                          <w:color w:val="000000"/>
                          <w:sz w:val="19"/>
                          <w:szCs w:val="19"/>
                          <w:highlight w:val="white"/>
                          <w:rPrChange w:id="5667" w:author="Peter Freiling" w:date="2018-12-03T12:25:00Z">
                            <w:rPr>
                              <w:del w:id="5668" w:author="Peter Freiling" w:date="2018-12-03T12:24:00Z"/>
                              <w:rFonts w:ascii="Consolas" w:hAnsi="Consolas" w:cs="Consolas"/>
                              <w:color w:val="000000"/>
                              <w:sz w:val="19"/>
                              <w:szCs w:val="19"/>
                              <w:highlight w:val="white"/>
                            </w:rPr>
                          </w:rPrChange>
                        </w:rPr>
                      </w:pPr>
                      <w:del w:id="5669" w:author="Peter Freiling" w:date="2018-12-03T12:24:00Z">
                        <w:r w:rsidRPr="00437680" w:rsidDel="002900F1">
                          <w:rPr>
                            <w:rFonts w:ascii="Consolas" w:hAnsi="Consolas" w:cs="Consolas"/>
                            <w:color w:val="000000"/>
                            <w:sz w:val="19"/>
                            <w:szCs w:val="19"/>
                            <w:highlight w:val="white"/>
                            <w:rPrChange w:id="5670" w:author="Peter Freiling" w:date="2018-12-03T12:25:00Z">
                              <w:rPr>
                                <w:rFonts w:ascii="Consolas" w:hAnsi="Consolas" w:cs="Consolas"/>
                                <w:color w:val="000000"/>
                                <w:sz w:val="19"/>
                                <w:szCs w:val="19"/>
                                <w:highlight w:val="white"/>
                              </w:rPr>
                            </w:rPrChange>
                          </w:rPr>
                          <w:delText xml:space="preserve">                                  rightPayload.PName</w:delText>
                        </w:r>
                      </w:del>
                    </w:p>
                    <w:p w14:paraId="389D5068" w14:textId="77777777" w:rsidR="00DB73C2" w:rsidRPr="00437680" w:rsidDel="002900F1" w:rsidRDefault="00DB73C2" w:rsidP="00DB73C2">
                      <w:pPr>
                        <w:autoSpaceDE w:val="0"/>
                        <w:autoSpaceDN w:val="0"/>
                        <w:adjustRightInd w:val="0"/>
                        <w:spacing w:after="0" w:line="240" w:lineRule="auto"/>
                        <w:rPr>
                          <w:del w:id="5671" w:author="Peter Freiling" w:date="2018-12-03T12:24:00Z"/>
                          <w:rFonts w:ascii="Consolas" w:hAnsi="Consolas" w:cs="Consolas"/>
                          <w:color w:val="000000"/>
                          <w:sz w:val="19"/>
                          <w:szCs w:val="19"/>
                          <w:highlight w:val="white"/>
                          <w:rPrChange w:id="5672" w:author="Peter Freiling" w:date="2018-12-03T12:25:00Z">
                            <w:rPr>
                              <w:del w:id="5673" w:author="Peter Freiling" w:date="2018-12-03T12:24:00Z"/>
                              <w:rFonts w:ascii="Consolas" w:hAnsi="Consolas" w:cs="Consolas"/>
                              <w:color w:val="000000"/>
                              <w:sz w:val="19"/>
                              <w:szCs w:val="19"/>
                              <w:highlight w:val="white"/>
                            </w:rPr>
                          </w:rPrChange>
                        </w:rPr>
                      </w:pPr>
                      <w:del w:id="5674" w:author="Peter Freiling" w:date="2018-12-03T12:24:00Z">
                        <w:r w:rsidRPr="00437680" w:rsidDel="002900F1">
                          <w:rPr>
                            <w:rFonts w:ascii="Consolas" w:hAnsi="Consolas" w:cs="Consolas"/>
                            <w:color w:val="000000"/>
                            <w:sz w:val="19"/>
                            <w:szCs w:val="19"/>
                            <w:highlight w:val="white"/>
                            <w:rPrChange w:id="5675" w:author="Peter Freiling" w:date="2018-12-03T12:25:00Z">
                              <w:rPr>
                                <w:rFonts w:ascii="Consolas" w:hAnsi="Consolas" w:cs="Consolas"/>
                                <w:color w:val="000000"/>
                                <w:sz w:val="19"/>
                                <w:szCs w:val="19"/>
                                <w:highlight w:val="white"/>
                              </w:rPr>
                            </w:rPrChange>
                          </w:rPr>
                          <w:delText xml:space="preserve">                              };</w:delText>
                        </w:r>
                      </w:del>
                    </w:p>
                    <w:p w14:paraId="062279A1" w14:textId="77777777" w:rsidR="00DB73C2" w:rsidRPr="00437680" w:rsidRDefault="00DB73C2" w:rsidP="00DB73C2">
                      <w:pPr>
                        <w:autoSpaceDE w:val="0"/>
                        <w:autoSpaceDN w:val="0"/>
                        <w:adjustRightInd w:val="0"/>
                        <w:spacing w:after="0" w:line="240" w:lineRule="auto"/>
                        <w:rPr>
                          <w:rFonts w:ascii="Consolas" w:hAnsi="Consolas" w:cs="Consolas"/>
                          <w:color w:val="000000"/>
                          <w:sz w:val="19"/>
                          <w:szCs w:val="19"/>
                          <w:highlight w:val="white"/>
                          <w:rPrChange w:id="5676" w:author="Peter Freiling" w:date="2018-12-03T12:25:00Z">
                            <w:rPr>
                              <w:rFonts w:ascii="Consolas" w:hAnsi="Consolas" w:cs="Consolas"/>
                              <w:color w:val="000000"/>
                              <w:sz w:val="19"/>
                              <w:szCs w:val="19"/>
                              <w:highlight w:val="white"/>
                            </w:rPr>
                          </w:rPrChange>
                        </w:rPr>
                      </w:pPr>
                    </w:p>
                  </w:txbxContent>
                </v:textbox>
                <w10:anchorlock/>
              </v:shape>
            </w:pict>
          </mc:Fallback>
        </mc:AlternateContent>
      </w:r>
    </w:p>
    <w:p w14:paraId="10863673" w14:textId="19CAE574" w:rsidR="00F60F79" w:rsidRDefault="004D0C57" w:rsidP="00F60F79">
      <w:pPr>
        <w:pStyle w:val="Heading1"/>
      </w:pPr>
      <w:r>
        <w:t>AlterEventDuration</w:t>
      </w:r>
    </w:p>
    <w:p w14:paraId="5A3BD58C" w14:textId="18795802" w:rsidR="00C02762" w:rsidRDefault="00C16DC8" w:rsidP="00C16DC8">
      <w:r>
        <w:t xml:space="preserve">Going back to our example, in order to compute how much CPU time a process is consuming, we must compute, in the payload, the duration of time for each context switch. </w:t>
      </w:r>
      <w:ins w:id="5677" w:author="James Terwilliger" w:date="2013-08-26T18:07:00Z">
        <w:r w:rsidR="00DA2E67">
          <w:t>T</w:t>
        </w:r>
      </w:ins>
      <w:del w:id="5678" w:author="James Terwilliger" w:date="2013-08-26T18:07:00Z">
        <w:r>
          <w:delText>In order t</w:delText>
        </w:r>
      </w:del>
      <w:r>
        <w:t xml:space="preserve">o do this, we must </w:t>
      </w:r>
      <w:r w:rsidR="00485393">
        <w:t>combine</w:t>
      </w:r>
      <w:r>
        <w:t xml:space="preserve"> consecutive context switches on the same core, so that we may determine the d</w:t>
      </w:r>
      <w:r w:rsidR="00485393">
        <w:t>uration of each time slice. Combining consecutive events on the same core should be done with join. Unfortunately, non</w:t>
      </w:r>
      <w:r w:rsidR="00C02762">
        <w:t>e</w:t>
      </w:r>
      <w:r w:rsidR="00485393">
        <w:t xml:space="preserve"> of the event lifetimes in the </w:t>
      </w:r>
      <w:del w:id="5679" w:author="Peter Freiling" w:date="2018-12-03T10:05:00Z">
        <w:r w:rsidR="00485393" w:rsidDel="008B1166">
          <w:rPr>
            <w:rFonts w:ascii="Consolas" w:hAnsi="Consolas" w:cs="Consolas"/>
            <w:color w:val="000000"/>
            <w:sz w:val="19"/>
            <w:szCs w:val="19"/>
            <w:highlight w:val="white"/>
          </w:rPr>
          <w:delText>cSTicks</w:delText>
        </w:r>
      </w:del>
      <w:ins w:id="5680" w:author="Peter Freiling" w:date="2018-12-03T10:05:00Z">
        <w:r w:rsidR="008B1166">
          <w:rPr>
            <w:rFonts w:ascii="Consolas" w:hAnsi="Consolas" w:cs="Consolas"/>
            <w:color w:val="000000"/>
            <w:sz w:val="19"/>
            <w:szCs w:val="19"/>
            <w:highlight w:val="white"/>
          </w:rPr>
          <w:t>contextSwitch</w:t>
        </w:r>
      </w:ins>
      <w:r w:rsidR="00485393">
        <w:rPr>
          <w:rFonts w:ascii="Consolas" w:hAnsi="Consolas" w:cs="Consolas"/>
          <w:color w:val="000000"/>
          <w:sz w:val="19"/>
          <w:szCs w:val="19"/>
          <w:highlight w:val="white"/>
        </w:rPr>
        <w:t>WithNames</w:t>
      </w:r>
      <w:r w:rsidR="00485393">
        <w:rPr>
          <w:rFonts w:ascii="Consolas" w:hAnsi="Consolas" w:cs="Consolas"/>
          <w:color w:val="000000"/>
          <w:sz w:val="19"/>
          <w:szCs w:val="19"/>
        </w:rPr>
        <w:t xml:space="preserve"> </w:t>
      </w:r>
      <w:r w:rsidR="00485393">
        <w:t>stream overlap</w:t>
      </w:r>
      <w:del w:id="5681" w:author="Peter Freiling" w:date="2018-12-03T12:33:00Z">
        <w:r w:rsidR="00485393" w:rsidDel="00685EFC">
          <w:delText xml:space="preserve">. </w:delText>
        </w:r>
        <w:r w:rsidR="00485393" w:rsidDel="001E3B71">
          <w:delText xml:space="preserve">This </w:delText>
        </w:r>
        <w:r w:rsidR="00485393" w:rsidDel="00685EFC">
          <w:delText>is problematic</w:delText>
        </w:r>
      </w:del>
      <w:r w:rsidR="00485393">
        <w:t>,</w:t>
      </w:r>
      <w:ins w:id="5682" w:author="Peter Freiling" w:date="2018-12-03T12:33:00Z">
        <w:r w:rsidR="00685EFC">
          <w:t xml:space="preserve"> yet</w:t>
        </w:r>
      </w:ins>
      <w:r w:rsidR="00485393">
        <w:t xml:space="preserve"> </w:t>
      </w:r>
      <w:del w:id="5683" w:author="Peter Freiling" w:date="2018-12-03T12:33:00Z">
        <w:r w:rsidR="00485393" w:rsidDel="00685EFC">
          <w:delText xml:space="preserve">because </w:delText>
        </w:r>
      </w:del>
      <w:r w:rsidR="00485393">
        <w:t>the events</w:t>
      </w:r>
      <w:r w:rsidR="00DA2E67">
        <w:t xml:space="preserve"> – and </w:t>
      </w:r>
      <w:r w:rsidR="00485393">
        <w:t>their associated payloads</w:t>
      </w:r>
      <w:r w:rsidR="00DA2E67">
        <w:t xml:space="preserve"> – can </w:t>
      </w:r>
      <w:r w:rsidR="00485393">
        <w:t xml:space="preserve">only be brought together during periods when the lifetimes overlap. </w:t>
      </w:r>
    </w:p>
    <w:p w14:paraId="730635C3" w14:textId="0EB12E25" w:rsidR="004D0C57" w:rsidRDefault="004D0C57" w:rsidP="00C16DC8">
      <w:r>
        <w:rPr>
          <w:noProof/>
          <w:lang w:eastAsia="en-US"/>
        </w:rPr>
        <mc:AlternateContent>
          <mc:Choice Requires="wps">
            <w:drawing>
              <wp:anchor distT="45720" distB="45720" distL="114300" distR="114300" simplePos="0" relativeHeight="251633698" behindDoc="0" locked="0" layoutInCell="1" allowOverlap="1" wp14:anchorId="3EC4257B" wp14:editId="28F76478">
                <wp:simplePos x="0" y="0"/>
                <wp:positionH relativeFrom="margin">
                  <wp:align>right</wp:align>
                </wp:positionH>
                <wp:positionV relativeFrom="paragraph">
                  <wp:posOffset>769620</wp:posOffset>
                </wp:positionV>
                <wp:extent cx="6381750" cy="428625"/>
                <wp:effectExtent l="0" t="0" r="19050" b="2857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28625"/>
                        </a:xfrm>
                        <a:prstGeom prst="rect">
                          <a:avLst/>
                        </a:prstGeom>
                        <a:solidFill>
                          <a:srgbClr val="FFFFFF"/>
                        </a:solidFill>
                        <a:ln w="9525">
                          <a:solidFill>
                            <a:srgbClr val="000000"/>
                          </a:solidFill>
                          <a:miter lim="800000"/>
                          <a:headEnd/>
                          <a:tailEnd/>
                        </a:ln>
                      </wps:spPr>
                      <wps:txbx>
                        <w:txbxContent>
                          <w:p w14:paraId="6CEBCD51" w14:textId="2B12D4E2" w:rsidR="00E80C46" w:rsidRPr="00A84401" w:rsidRDefault="00E80C46" w:rsidP="004D0C57">
                            <w:pPr>
                              <w:autoSpaceDE w:val="0"/>
                              <w:autoSpaceDN w:val="0"/>
                              <w:adjustRightInd w:val="0"/>
                              <w:spacing w:after="0" w:line="240" w:lineRule="auto"/>
                              <w:rPr>
                                <w:rFonts w:ascii="Consolas" w:hAnsi="Consolas" w:cs="Consolas"/>
                                <w:color w:val="000000"/>
                                <w:sz w:val="19"/>
                                <w:szCs w:val="19"/>
                                <w:highlight w:val="white"/>
                                <w:rPrChange w:id="5684" w:author="Peter Freiling" w:date="2018-12-03T12:35:00Z">
                                  <w:rPr>
                                    <w:rFonts w:ascii="Consolas" w:hAnsi="Consolas" w:cs="Consolas"/>
                                    <w:color w:val="000000"/>
                                    <w:sz w:val="19"/>
                                    <w:szCs w:val="19"/>
                                    <w:highlight w:val="white"/>
                                  </w:rPr>
                                </w:rPrChange>
                              </w:rPr>
                            </w:pPr>
                            <w:r w:rsidRPr="00FC144B">
                              <w:rPr>
                                <w:rFonts w:ascii="Consolas" w:hAnsi="Consolas" w:cs="Consolas"/>
                                <w:color w:val="0000FF"/>
                                <w:sz w:val="19"/>
                                <w:szCs w:val="19"/>
                                <w:highlight w:val="white"/>
                              </w:rPr>
                              <w:t>var</w:t>
                            </w:r>
                            <w:r w:rsidRPr="00FC144B">
                              <w:rPr>
                                <w:rFonts w:ascii="Consolas" w:hAnsi="Consolas" w:cs="Consolas"/>
                                <w:color w:val="000000"/>
                                <w:sz w:val="19"/>
                                <w:szCs w:val="19"/>
                                <w:highlight w:val="white"/>
                              </w:rPr>
                              <w:t xml:space="preserve"> </w:t>
                            </w:r>
                            <w:del w:id="5685" w:author="Peter Freiling" w:date="2018-12-03T12:34:00Z">
                              <w:r w:rsidRPr="00FC144B" w:rsidDel="004144CC">
                                <w:rPr>
                                  <w:rFonts w:ascii="Consolas" w:hAnsi="Consolas" w:cs="Consolas"/>
                                  <w:color w:val="000000"/>
                                  <w:sz w:val="19"/>
                                  <w:szCs w:val="19"/>
                                  <w:highlight w:val="white"/>
                                </w:rPr>
                                <w:delText>infinitecSTicks2Cores</w:delText>
                              </w:r>
                            </w:del>
                            <w:ins w:id="5686" w:author="Peter Freiling" w:date="2018-12-03T12:34:00Z">
                              <w:r w:rsidR="004144CC" w:rsidRPr="00D8359D">
                                <w:rPr>
                                  <w:rFonts w:ascii="Consolas" w:hAnsi="Consolas" w:cs="Consolas"/>
                                  <w:color w:val="000000"/>
                                  <w:sz w:val="19"/>
                                  <w:szCs w:val="19"/>
                                  <w:highlight w:val="white"/>
                                </w:rPr>
                                <w:t>infiniteContextSwitch</w:t>
                              </w:r>
                            </w:ins>
                            <w:r w:rsidRPr="00A84401">
                              <w:rPr>
                                <w:rFonts w:ascii="Consolas" w:hAnsi="Consolas" w:cs="Consolas"/>
                                <w:color w:val="000000"/>
                                <w:sz w:val="19"/>
                                <w:szCs w:val="19"/>
                                <w:highlight w:val="white"/>
                                <w:rPrChange w:id="5687" w:author="Peter Freiling" w:date="2018-12-03T12:35:00Z">
                                  <w:rPr>
                                    <w:rFonts w:ascii="Consolas" w:hAnsi="Consolas" w:cs="Consolas"/>
                                    <w:color w:val="000000"/>
                                    <w:sz w:val="19"/>
                                    <w:szCs w:val="19"/>
                                    <w:highlight w:val="white"/>
                                  </w:rPr>
                                </w:rPrChange>
                              </w:rPr>
                              <w:t xml:space="preserve"> = </w:t>
                            </w:r>
                          </w:p>
                          <w:p w14:paraId="28D0CA40" w14:textId="793B408A" w:rsidR="00E80C46" w:rsidRPr="00A84401" w:rsidRDefault="00E80C46" w:rsidP="00A84401">
                            <w:pPr>
                              <w:pStyle w:val="HTMLPreformatted"/>
                              <w:shd w:val="clear" w:color="auto" w:fill="FFFFFF"/>
                              <w:rPr>
                                <w:rFonts w:ascii="Consolas" w:hAnsi="Consolas"/>
                                <w:color w:val="000000"/>
                                <w:sz w:val="19"/>
                                <w:szCs w:val="19"/>
                                <w:rPrChange w:id="5688" w:author="Peter Freiling" w:date="2018-12-03T12:35:00Z">
                                  <w:rPr>
                                    <w:rFonts w:ascii="Consolas" w:hAnsi="Consolas" w:cs="Consolas"/>
                                    <w:color w:val="000000"/>
                                    <w:sz w:val="19"/>
                                    <w:szCs w:val="19"/>
                                    <w:highlight w:val="white"/>
                                  </w:rPr>
                                </w:rPrChange>
                              </w:rPr>
                              <w:pPrChange w:id="5689" w:author="Peter Freiling" w:date="2018-12-03T12:35:00Z">
                                <w:pPr>
                                  <w:autoSpaceDE w:val="0"/>
                                  <w:autoSpaceDN w:val="0"/>
                                  <w:adjustRightInd w:val="0"/>
                                  <w:spacing w:after="0" w:line="240" w:lineRule="auto"/>
                                </w:pPr>
                              </w:pPrChange>
                            </w:pPr>
                            <w:r w:rsidRPr="00A84401">
                              <w:rPr>
                                <w:rFonts w:ascii="Consolas" w:hAnsi="Consolas" w:cs="Consolas"/>
                                <w:color w:val="000000"/>
                                <w:sz w:val="19"/>
                                <w:szCs w:val="19"/>
                                <w:highlight w:val="white"/>
                                <w:rPrChange w:id="5690" w:author="Peter Freiling" w:date="2018-12-03T12:35:00Z">
                                  <w:rPr>
                                    <w:rFonts w:ascii="Consolas" w:hAnsi="Consolas" w:cs="Consolas"/>
                                    <w:color w:val="000000"/>
                                    <w:sz w:val="19"/>
                                    <w:szCs w:val="19"/>
                                    <w:highlight w:val="white"/>
                                  </w:rPr>
                                </w:rPrChange>
                              </w:rPr>
                              <w:t xml:space="preserve">        </w:t>
                            </w:r>
                            <w:ins w:id="5691" w:author="Peter Freiling" w:date="2018-12-03T12:34:00Z">
                              <w:r w:rsidR="00A84401" w:rsidRPr="00A84401">
                                <w:rPr>
                                  <w:rFonts w:ascii="Consolas" w:hAnsi="Consolas"/>
                                  <w:color w:val="000000"/>
                                  <w:sz w:val="19"/>
                                  <w:szCs w:val="19"/>
                                  <w:rPrChange w:id="5692" w:author="Peter Freiling" w:date="2018-12-03T12:35:00Z">
                                    <w:rPr>
                                      <w:rFonts w:ascii="Consolas" w:hAnsi="Consolas"/>
                                      <w:color w:val="000000"/>
                                    </w:rPr>
                                  </w:rPrChange>
                                </w:rPr>
                                <w:t>contextSwitchWithNames</w:t>
                              </w:r>
                            </w:ins>
                            <w:del w:id="5693" w:author="Peter Freiling" w:date="2018-12-03T12:34:00Z">
                              <w:r w:rsidRPr="00FC144B" w:rsidDel="00A84401">
                                <w:rPr>
                                  <w:rFonts w:ascii="Consolas" w:hAnsi="Consolas" w:cs="Consolas"/>
                                  <w:color w:val="000000"/>
                                  <w:sz w:val="19"/>
                                  <w:szCs w:val="19"/>
                                  <w:highlight w:val="white"/>
                                </w:rPr>
                                <w:delText>cSTicks2CoresWithPNames</w:delText>
                              </w:r>
                            </w:del>
                            <w:r w:rsidRPr="00FC144B">
                              <w:rPr>
                                <w:rFonts w:ascii="Consolas" w:hAnsi="Consolas" w:cs="Consolas"/>
                                <w:color w:val="000000"/>
                                <w:sz w:val="19"/>
                                <w:szCs w:val="19"/>
                                <w:highlight w:val="white"/>
                              </w:rPr>
                              <w:t>.AlterEventDuration(</w:t>
                            </w:r>
                            <w:r w:rsidRPr="00FC144B">
                              <w:rPr>
                                <w:rFonts w:ascii="Consolas" w:hAnsi="Consolas" w:cs="Consolas"/>
                                <w:color w:val="2B91AF"/>
                                <w:sz w:val="19"/>
                                <w:szCs w:val="19"/>
                                <w:highlight w:val="white"/>
                              </w:rPr>
                              <w:t>StreamEvent</w:t>
                            </w:r>
                            <w:r w:rsidRPr="00D8359D">
                              <w:rPr>
                                <w:rFonts w:ascii="Consolas" w:hAnsi="Consolas" w:cs="Consolas"/>
                                <w:color w:val="000000"/>
                                <w:sz w:val="19"/>
                                <w:szCs w:val="19"/>
                                <w:highlight w:val="white"/>
                              </w:rPr>
                              <w:t>.InfinitySyncTime);</w:t>
                            </w:r>
                          </w:p>
                          <w:p w14:paraId="20CF2373" w14:textId="77777777" w:rsidR="00E80C46" w:rsidRPr="002A0C24" w:rsidRDefault="00E80C46" w:rsidP="004D0C57">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4257B" id="Text Box 17" o:spid="_x0000_s1074" type="#_x0000_t202" style="position:absolute;margin-left:451.3pt;margin-top:60.6pt;width:502.5pt;height:33.75pt;z-index:25163369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">
                <v:textbox>
                  <w:txbxContent>
                    <w:p w14:paraId="6CEBCD51" w14:textId="2B12D4E2" w:rsidR="00E80C46" w:rsidRPr="00A84401" w:rsidRDefault="00E80C46" w:rsidP="004D0C57">
                      <w:pPr>
                        <w:autoSpaceDE w:val="0"/>
                        <w:autoSpaceDN w:val="0"/>
                        <w:adjustRightInd w:val="0"/>
                        <w:spacing w:after="0" w:line="240" w:lineRule="auto"/>
                        <w:rPr>
                          <w:rFonts w:ascii="Consolas" w:hAnsi="Consolas" w:cs="Consolas"/>
                          <w:color w:val="000000"/>
                          <w:sz w:val="19"/>
                          <w:szCs w:val="19"/>
                          <w:highlight w:val="white"/>
                          <w:rPrChange w:id="5694" w:author="Peter Freiling" w:date="2018-12-03T12:35:00Z">
                            <w:rPr>
                              <w:rFonts w:ascii="Consolas" w:hAnsi="Consolas" w:cs="Consolas"/>
                              <w:color w:val="000000"/>
                              <w:sz w:val="19"/>
                              <w:szCs w:val="19"/>
                              <w:highlight w:val="white"/>
                            </w:rPr>
                          </w:rPrChange>
                        </w:rPr>
                      </w:pPr>
                      <w:r w:rsidRPr="00FC144B">
                        <w:rPr>
                          <w:rFonts w:ascii="Consolas" w:hAnsi="Consolas" w:cs="Consolas"/>
                          <w:color w:val="0000FF"/>
                          <w:sz w:val="19"/>
                          <w:szCs w:val="19"/>
                          <w:highlight w:val="white"/>
                        </w:rPr>
                        <w:t>var</w:t>
                      </w:r>
                      <w:r w:rsidRPr="00FC144B">
                        <w:rPr>
                          <w:rFonts w:ascii="Consolas" w:hAnsi="Consolas" w:cs="Consolas"/>
                          <w:color w:val="000000"/>
                          <w:sz w:val="19"/>
                          <w:szCs w:val="19"/>
                          <w:highlight w:val="white"/>
                        </w:rPr>
                        <w:t xml:space="preserve"> </w:t>
                      </w:r>
                      <w:del w:id="5695" w:author="Peter Freiling" w:date="2018-12-03T12:34:00Z">
                        <w:r w:rsidRPr="00FC144B" w:rsidDel="004144CC">
                          <w:rPr>
                            <w:rFonts w:ascii="Consolas" w:hAnsi="Consolas" w:cs="Consolas"/>
                            <w:color w:val="000000"/>
                            <w:sz w:val="19"/>
                            <w:szCs w:val="19"/>
                            <w:highlight w:val="white"/>
                          </w:rPr>
                          <w:delText>infinitecSTicks2Cores</w:delText>
                        </w:r>
                      </w:del>
                      <w:ins w:id="5696" w:author="Peter Freiling" w:date="2018-12-03T12:34:00Z">
                        <w:r w:rsidR="004144CC" w:rsidRPr="00D8359D">
                          <w:rPr>
                            <w:rFonts w:ascii="Consolas" w:hAnsi="Consolas" w:cs="Consolas"/>
                            <w:color w:val="000000"/>
                            <w:sz w:val="19"/>
                            <w:szCs w:val="19"/>
                            <w:highlight w:val="white"/>
                          </w:rPr>
                          <w:t>infiniteContextSwitch</w:t>
                        </w:r>
                      </w:ins>
                      <w:r w:rsidRPr="00A84401">
                        <w:rPr>
                          <w:rFonts w:ascii="Consolas" w:hAnsi="Consolas" w:cs="Consolas"/>
                          <w:color w:val="000000"/>
                          <w:sz w:val="19"/>
                          <w:szCs w:val="19"/>
                          <w:highlight w:val="white"/>
                          <w:rPrChange w:id="5697" w:author="Peter Freiling" w:date="2018-12-03T12:35:00Z">
                            <w:rPr>
                              <w:rFonts w:ascii="Consolas" w:hAnsi="Consolas" w:cs="Consolas"/>
                              <w:color w:val="000000"/>
                              <w:sz w:val="19"/>
                              <w:szCs w:val="19"/>
                              <w:highlight w:val="white"/>
                            </w:rPr>
                          </w:rPrChange>
                        </w:rPr>
                        <w:t xml:space="preserve"> = </w:t>
                      </w:r>
                    </w:p>
                    <w:p w14:paraId="28D0CA40" w14:textId="793B408A" w:rsidR="00E80C46" w:rsidRPr="00A84401" w:rsidRDefault="00E80C46" w:rsidP="00A84401">
                      <w:pPr>
                        <w:pStyle w:val="HTMLPreformatted"/>
                        <w:shd w:val="clear" w:color="auto" w:fill="FFFFFF"/>
                        <w:rPr>
                          <w:rFonts w:ascii="Consolas" w:hAnsi="Consolas"/>
                          <w:color w:val="000000"/>
                          <w:sz w:val="19"/>
                          <w:szCs w:val="19"/>
                          <w:rPrChange w:id="5698" w:author="Peter Freiling" w:date="2018-12-03T12:35:00Z">
                            <w:rPr>
                              <w:rFonts w:ascii="Consolas" w:hAnsi="Consolas" w:cs="Consolas"/>
                              <w:color w:val="000000"/>
                              <w:sz w:val="19"/>
                              <w:szCs w:val="19"/>
                              <w:highlight w:val="white"/>
                            </w:rPr>
                          </w:rPrChange>
                        </w:rPr>
                        <w:pPrChange w:id="5699" w:author="Peter Freiling" w:date="2018-12-03T12:35:00Z">
                          <w:pPr>
                            <w:autoSpaceDE w:val="0"/>
                            <w:autoSpaceDN w:val="0"/>
                            <w:adjustRightInd w:val="0"/>
                            <w:spacing w:after="0" w:line="240" w:lineRule="auto"/>
                          </w:pPr>
                        </w:pPrChange>
                      </w:pPr>
                      <w:r w:rsidRPr="00A84401">
                        <w:rPr>
                          <w:rFonts w:ascii="Consolas" w:hAnsi="Consolas" w:cs="Consolas"/>
                          <w:color w:val="000000"/>
                          <w:sz w:val="19"/>
                          <w:szCs w:val="19"/>
                          <w:highlight w:val="white"/>
                          <w:rPrChange w:id="5700" w:author="Peter Freiling" w:date="2018-12-03T12:35:00Z">
                            <w:rPr>
                              <w:rFonts w:ascii="Consolas" w:hAnsi="Consolas" w:cs="Consolas"/>
                              <w:color w:val="000000"/>
                              <w:sz w:val="19"/>
                              <w:szCs w:val="19"/>
                              <w:highlight w:val="white"/>
                            </w:rPr>
                          </w:rPrChange>
                        </w:rPr>
                        <w:t xml:space="preserve">        </w:t>
                      </w:r>
                      <w:ins w:id="5701" w:author="Peter Freiling" w:date="2018-12-03T12:34:00Z">
                        <w:r w:rsidR="00A84401" w:rsidRPr="00A84401">
                          <w:rPr>
                            <w:rFonts w:ascii="Consolas" w:hAnsi="Consolas"/>
                            <w:color w:val="000000"/>
                            <w:sz w:val="19"/>
                            <w:szCs w:val="19"/>
                            <w:rPrChange w:id="5702" w:author="Peter Freiling" w:date="2018-12-03T12:35:00Z">
                              <w:rPr>
                                <w:rFonts w:ascii="Consolas" w:hAnsi="Consolas"/>
                                <w:color w:val="000000"/>
                              </w:rPr>
                            </w:rPrChange>
                          </w:rPr>
                          <w:t>contextSwitchWithNames</w:t>
                        </w:r>
                      </w:ins>
                      <w:del w:id="5703" w:author="Peter Freiling" w:date="2018-12-03T12:34:00Z">
                        <w:r w:rsidRPr="00FC144B" w:rsidDel="00A84401">
                          <w:rPr>
                            <w:rFonts w:ascii="Consolas" w:hAnsi="Consolas" w:cs="Consolas"/>
                            <w:color w:val="000000"/>
                            <w:sz w:val="19"/>
                            <w:szCs w:val="19"/>
                            <w:highlight w:val="white"/>
                          </w:rPr>
                          <w:delText>cSTicks2CoresWithPNames</w:delText>
                        </w:r>
                      </w:del>
                      <w:r w:rsidRPr="00FC144B">
                        <w:rPr>
                          <w:rFonts w:ascii="Consolas" w:hAnsi="Consolas" w:cs="Consolas"/>
                          <w:color w:val="000000"/>
                          <w:sz w:val="19"/>
                          <w:szCs w:val="19"/>
                          <w:highlight w:val="white"/>
                        </w:rPr>
                        <w:t>.AlterEventDuration(</w:t>
                      </w:r>
                      <w:r w:rsidRPr="00FC144B">
                        <w:rPr>
                          <w:rFonts w:ascii="Consolas" w:hAnsi="Consolas" w:cs="Consolas"/>
                          <w:color w:val="2B91AF"/>
                          <w:sz w:val="19"/>
                          <w:szCs w:val="19"/>
                          <w:highlight w:val="white"/>
                        </w:rPr>
                        <w:t>StreamEvent</w:t>
                      </w:r>
                      <w:r w:rsidRPr="00D8359D">
                        <w:rPr>
                          <w:rFonts w:ascii="Consolas" w:hAnsi="Consolas" w:cs="Consolas"/>
                          <w:color w:val="000000"/>
                          <w:sz w:val="19"/>
                          <w:szCs w:val="19"/>
                          <w:highlight w:val="white"/>
                        </w:rPr>
                        <w:t>.InfinitySyncTime);</w:t>
                      </w:r>
                    </w:p>
                    <w:p w14:paraId="20CF2373" w14:textId="77777777" w:rsidR="00E80C46" w:rsidRPr="002A0C24" w:rsidRDefault="00E80C46" w:rsidP="004D0C57">
                      <w:pPr>
                        <w:autoSpaceDE w:val="0"/>
                        <w:autoSpaceDN w:val="0"/>
                        <w:adjustRightInd w:val="0"/>
                        <w:spacing w:after="0" w:line="240" w:lineRule="auto"/>
                        <w:rPr>
                          <w:rFonts w:ascii="Consolas" w:hAnsi="Consolas" w:cs="Consolas"/>
                          <w:color w:val="000000"/>
                          <w:sz w:val="19"/>
                          <w:szCs w:val="19"/>
                          <w:highlight w:val="white"/>
                        </w:rPr>
                      </w:pPr>
                    </w:p>
                  </w:txbxContent>
                </v:textbox>
                <w10:wrap type="square" anchorx="margin"/>
              </v:shape>
            </w:pict>
          </mc:Fallback>
        </mc:AlternateContent>
      </w:r>
      <w:r w:rsidR="00485393">
        <w:t>We therefore introduce a new operator</w:t>
      </w:r>
      <w:del w:id="5704" w:author="James Terwilliger" w:date="2013-08-26T18:10:00Z">
        <w:r w:rsidR="00485393">
          <w:delText>,</w:delText>
        </w:r>
      </w:del>
      <w:r w:rsidR="00485393">
        <w:t xml:space="preserve"> called </w:t>
      </w:r>
      <w:r>
        <w:rPr>
          <w:rFonts w:ascii="Consolas" w:hAnsi="Consolas" w:cs="Consolas"/>
          <w:color w:val="000000"/>
          <w:sz w:val="19"/>
          <w:szCs w:val="19"/>
          <w:highlight w:val="white"/>
        </w:rPr>
        <w:t>AlterEventDuration</w:t>
      </w:r>
      <w:del w:id="5705" w:author="James Terwilliger" w:date="2013-08-26T18:10:00Z">
        <w:r w:rsidR="00485393">
          <w:delText>,</w:delText>
        </w:r>
      </w:del>
      <w:r w:rsidR="00485393">
        <w:t xml:space="preserve"> </w:t>
      </w:r>
      <w:r w:rsidR="001C1AF0">
        <w:t xml:space="preserve">that </w:t>
      </w:r>
      <w:r w:rsidR="00485393">
        <w:t xml:space="preserve">query writers use to manipulate lifetimes, and therefore change how data is combined in </w:t>
      </w:r>
      <w:r w:rsidR="00C02762">
        <w:t xml:space="preserve">subsequent </w:t>
      </w:r>
      <w:r w:rsidR="00485393">
        <w:t>computations.</w:t>
      </w:r>
      <w:r w:rsidR="00C02762">
        <w:t xml:space="preserve"> For instance, </w:t>
      </w:r>
      <w:r w:rsidR="00B61311">
        <w:fldChar w:fldCharType="begin"/>
      </w:r>
      <w:r w:rsidR="00B61311">
        <w:instrText xml:space="preserve"> REF _Ref531679795 \h </w:instrText>
      </w:r>
      <w:r w:rsidR="00B61311">
        <w:fldChar w:fldCharType="separate"/>
      </w:r>
      <w:r w:rsidR="00480634">
        <w:t>Fi</w:t>
      </w:r>
      <w:r w:rsidR="00480634">
        <w:t>g</w:t>
      </w:r>
      <w:r w:rsidR="00480634">
        <w:t>ur</w:t>
      </w:r>
      <w:r w:rsidR="00480634">
        <w:t>e</w:t>
      </w:r>
      <w:r w:rsidR="00480634">
        <w:t xml:space="preserve"> </w:t>
      </w:r>
      <w:r w:rsidR="00480634">
        <w:rPr>
          <w:noProof/>
        </w:rPr>
        <w:t>27</w:t>
      </w:r>
      <w:r w:rsidR="00B61311">
        <w:fldChar w:fldCharType="end"/>
      </w:r>
      <w:r w:rsidR="003B65A3">
        <w:t xml:space="preserve"> </w:t>
      </w:r>
      <w:r w:rsidR="00C02762">
        <w:t>shows how we can extend the lifetime</w:t>
      </w:r>
      <w:r>
        <w:t xml:space="preserve"> of every event so that every lifetime is infinitely long (i.e. the data can be combined with all other data in the fullness of time).</w:t>
      </w:r>
      <w:r w:rsidR="00B61311" w:rsidRPr="00B61311">
        <w:rPr>
          <w:noProof/>
        </w:rPr>
        <w:t xml:space="preserve"> </w:t>
      </w:r>
      <w:r w:rsidR="00B61311">
        <w:rPr>
          <w:noProof/>
        </w:rPr>
        <mc:AlternateContent>
          <mc:Choice Requires="wps">
            <w:drawing>
              <wp:inline distT="0" distB="0" distL="0" distR="0" wp14:anchorId="7E73DCD7" wp14:editId="35D617C0">
                <wp:extent cx="6381750" cy="635"/>
                <wp:effectExtent l="0" t="0" r="0" b="0"/>
                <wp:docPr id="298" name="Text Box 298"/>
                <wp:cNvGraphicFramePr/>
                <a:graphic xmlns:a="http://schemas.openxmlformats.org/drawingml/2006/main">
                  <a:graphicData uri="http://schemas.microsoft.com/office/word/2010/wordprocessingShape">
                    <wps:wsp>
                      <wps:cNvSpPr txBox="1"/>
                      <wps:spPr>
                        <a:xfrm>
                          <a:off x="0" y="0"/>
                          <a:ext cx="6381750" cy="635"/>
                        </a:xfrm>
                        <a:prstGeom prst="rect">
                          <a:avLst/>
                        </a:prstGeom>
                        <a:solidFill>
                          <a:prstClr val="white"/>
                        </a:solidFill>
                        <a:ln>
                          <a:noFill/>
                        </a:ln>
                      </wps:spPr>
                      <wps:txbx>
                        <w:txbxContent>
                          <w:p w14:paraId="42351A19" w14:textId="1153F2B9" w:rsidR="00B61311" w:rsidRDefault="00B61311" w:rsidP="00B61311">
                            <w:pPr>
                              <w:pStyle w:val="Caption"/>
                              <w:rPr>
                                <w:noProof/>
                              </w:rPr>
                            </w:pPr>
                            <w:bookmarkStart w:id="5706" w:name="_Ref531679795"/>
                            <w:r>
                              <w:t xml:space="preserve">Figure </w:t>
                            </w:r>
                            <w:r>
                              <w:fldChar w:fldCharType="begin"/>
                            </w:r>
                            <w:r>
                              <w:instrText xml:space="preserve"> SEQ Figure \* ARABIC </w:instrText>
                            </w:r>
                            <w:r>
                              <w:fldChar w:fldCharType="separate"/>
                            </w:r>
                            <w:r w:rsidR="003708C7">
                              <w:rPr>
                                <w:noProof/>
                              </w:rPr>
                              <w:t>27</w:t>
                            </w:r>
                            <w:r>
                              <w:fldChar w:fldCharType="end"/>
                            </w:r>
                            <w:r>
                              <w:t xml:space="preserve">: </w:t>
                            </w:r>
                            <w:r w:rsidRPr="00944E35">
                              <w:t>AlterEventDuration Query Code</w:t>
                            </w:r>
                            <w:bookmarkEnd w:id="57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E73DCD7" id="Text Box 298" o:spid="_x0000_s1075" type="#_x0000_t202" style="width:50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00qMQIAAGkEAAAOAAAAZHJzL2Uyb0RvYy54bWysVE1v2zAMvQ/YfxB0X5wPNO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" stroked="f">
                <v:textbox style="mso-fit-shape-to-text:t" inset="0,0,0,0">
                  <w:txbxContent>
                    <w:p w14:paraId="42351A19" w14:textId="1153F2B9" w:rsidR="00B61311" w:rsidRDefault="00B61311" w:rsidP="00B61311">
                      <w:pPr>
                        <w:pStyle w:val="Caption"/>
                        <w:rPr>
                          <w:noProof/>
                        </w:rPr>
                      </w:pPr>
                      <w:bookmarkStart w:id="5707" w:name="_Ref531679795"/>
                      <w:r>
                        <w:t xml:space="preserve">Figure </w:t>
                      </w:r>
                      <w:r>
                        <w:fldChar w:fldCharType="begin"/>
                      </w:r>
                      <w:r>
                        <w:instrText xml:space="preserve"> SEQ Figure \* ARABIC </w:instrText>
                      </w:r>
                      <w:r>
                        <w:fldChar w:fldCharType="separate"/>
                      </w:r>
                      <w:r w:rsidR="003708C7">
                        <w:rPr>
                          <w:noProof/>
                        </w:rPr>
                        <w:t>27</w:t>
                      </w:r>
                      <w:r>
                        <w:fldChar w:fldCharType="end"/>
                      </w:r>
                      <w:r>
                        <w:t xml:space="preserve">: </w:t>
                      </w:r>
                      <w:r w:rsidRPr="00944E35">
                        <w:t>AlterEventDuration Query Code</w:t>
                      </w:r>
                      <w:bookmarkEnd w:id="5707"/>
                    </w:p>
                  </w:txbxContent>
                </v:textbox>
                <w10:anchorlock/>
              </v:shape>
            </w:pict>
          </mc:Fallback>
        </mc:AlternateContent>
      </w:r>
    </w:p>
    <w:p w14:paraId="216940B8" w14:textId="642329D9" w:rsidR="004D0C57" w:rsidRDefault="00CE621C" w:rsidP="00C16DC8">
      <w:commentRangeStart w:id="5708"/>
      <w:r>
        <w:t xml:space="preserve">The parameter passed to the operator </w:t>
      </w:r>
      <w:commentRangeEnd w:id="5708"/>
      <w:r w:rsidR="001C1AF0">
        <w:rPr>
          <w:rStyle w:val="CommentReference"/>
        </w:rPr>
        <w:commentReference w:id="5708"/>
      </w:r>
      <w:r>
        <w:t>is the new lifetime of the event. Note that this version of Alte</w:t>
      </w:r>
      <w:r w:rsidR="00D86805">
        <w:t xml:space="preserve">rEventDuration only allows </w:t>
      </w:r>
      <w:r>
        <w:t xml:space="preserve">constant lifetimes. </w:t>
      </w:r>
      <w:r w:rsidR="00D86805">
        <w:t xml:space="preserve">As we will see later, there is another overload </w:t>
      </w:r>
      <w:del w:id="5709" w:author="James Terwilliger" w:date="2013-08-26T18:12:00Z">
        <w:r w:rsidR="00D86805">
          <w:delText xml:space="preserve">which </w:delText>
        </w:r>
      </w:del>
      <w:ins w:id="5710" w:author="James Terwilliger" w:date="2013-08-26T18:12:00Z">
        <w:r w:rsidR="001C1AF0">
          <w:t xml:space="preserve">that </w:t>
        </w:r>
      </w:ins>
      <w:r w:rsidR="00D86805">
        <w:t xml:space="preserve">allows the computation of the lifetime to make use of the initial start and end times of the transformed event. It is worth noting, though, that the overload used in this example should be used whenever possible, as performance will be significantly better. </w:t>
      </w:r>
      <w:r>
        <w:t>The AlterEventDuration query result is shown in</w:t>
      </w:r>
      <w:r w:rsidR="0074696C">
        <w:t xml:space="preserve"> </w:t>
      </w:r>
      <w:r w:rsidR="0074696C">
        <w:fldChar w:fldCharType="begin"/>
      </w:r>
      <w:r w:rsidR="0074696C">
        <w:instrText xml:space="preserve"> REF _Ref531679889 \h </w:instrText>
      </w:r>
      <w:r w:rsidR="0074696C">
        <w:fldChar w:fldCharType="separate"/>
      </w:r>
      <w:r w:rsidR="00480634">
        <w:t>Figur</w:t>
      </w:r>
      <w:r w:rsidR="00480634">
        <w:t>e</w:t>
      </w:r>
      <w:r w:rsidR="00480634">
        <w:t xml:space="preserve"> </w:t>
      </w:r>
      <w:r w:rsidR="00480634">
        <w:rPr>
          <w:noProof/>
        </w:rPr>
        <w:t>28</w:t>
      </w:r>
      <w:r w:rsidR="0074696C">
        <w:fldChar w:fldCharType="end"/>
      </w:r>
      <w:r w:rsidR="00D86805">
        <w:t>.</w:t>
      </w:r>
    </w:p>
    <w:tbl>
      <w:tblPr>
        <w:tblStyle w:val="GridTable4-Accent4"/>
        <w:tblW w:w="0" w:type="auto"/>
        <w:tblLayout w:type="fixed"/>
        <w:tblLook w:val="04A0" w:firstRow="1" w:lastRow="0" w:firstColumn="1" w:lastColumn="0" w:noHBand="0" w:noVBand="1"/>
      </w:tblPr>
      <w:tblGrid>
        <w:gridCol w:w="1362"/>
        <w:gridCol w:w="2152"/>
        <w:gridCol w:w="1547"/>
        <w:gridCol w:w="1668"/>
        <w:gridCol w:w="1006"/>
        <w:gridCol w:w="2335"/>
      </w:tblGrid>
      <w:tr w:rsidR="00CE621C" w14:paraId="37EE51AE" w14:textId="77777777" w:rsidTr="00367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26CB1762" w14:textId="37CF72C5" w:rsidR="00CE621C" w:rsidRDefault="00CE621C" w:rsidP="00B05191">
            <w:pPr>
              <w:rPr>
                <w:rFonts w:ascii="Consolas" w:hAnsi="Consolas" w:cs="Consolas"/>
              </w:rPr>
            </w:pPr>
            <w:r>
              <w:rPr>
                <w:rFonts w:ascii="Consolas" w:hAnsi="Consolas" w:cs="Consolas"/>
              </w:rPr>
              <w:t>Start</w:t>
            </w:r>
            <w:del w:id="5711" w:author="Peter Freiling" w:date="2018-12-03T12:40:00Z">
              <w:r w:rsidDel="000837C9">
                <w:rPr>
                  <w:rFonts w:ascii="Consolas" w:hAnsi="Consolas" w:cs="Consolas"/>
                </w:rPr>
                <w:delText xml:space="preserve"> </w:delText>
              </w:r>
            </w:del>
            <w:r>
              <w:rPr>
                <w:rFonts w:ascii="Consolas" w:hAnsi="Consolas" w:cs="Consolas"/>
              </w:rPr>
              <w:t>Time</w:t>
            </w:r>
          </w:p>
        </w:tc>
        <w:tc>
          <w:tcPr>
            <w:tcW w:w="2152" w:type="dxa"/>
          </w:tcPr>
          <w:p w14:paraId="584CC605" w14:textId="77777777" w:rsidR="00CE621C" w:rsidRPr="009B3C69" w:rsidRDefault="00CE621C"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End</w:t>
            </w:r>
            <w:del w:id="5712" w:author="Peter Freiling" w:date="2018-12-03T12:40:00Z">
              <w:r w:rsidDel="000837C9">
                <w:rPr>
                  <w:rFonts w:ascii="Consolas" w:hAnsi="Consolas" w:cs="Consolas"/>
                </w:rPr>
                <w:delText xml:space="preserve"> </w:delText>
              </w:r>
            </w:del>
            <w:r>
              <w:rPr>
                <w:rFonts w:ascii="Consolas" w:hAnsi="Consolas" w:cs="Consolas"/>
              </w:rPr>
              <w:t>Time</w:t>
            </w:r>
          </w:p>
        </w:tc>
        <w:tc>
          <w:tcPr>
            <w:tcW w:w="1547" w:type="dxa"/>
          </w:tcPr>
          <w:p w14:paraId="1455893B" w14:textId="6854E237" w:rsidR="00CE621C" w:rsidRPr="009B3C69" w:rsidRDefault="00CE621C"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5713" w:author="Peter Freiling" w:date="2018-12-03T10:05:00Z">
              <w:r w:rsidRPr="009B3C69" w:rsidDel="008B1166">
                <w:rPr>
                  <w:rFonts w:ascii="Consolas" w:hAnsi="Consolas" w:cs="Consolas"/>
                </w:rPr>
                <w:delText>CSTicks</w:delText>
              </w:r>
            </w:del>
            <w:ins w:id="5714" w:author="Peter Freiling" w:date="2018-12-03T10:12:00Z">
              <w:r w:rsidR="00AE44CC">
                <w:rPr>
                  <w:rFonts w:ascii="Consolas" w:hAnsi="Consolas" w:cs="Consolas"/>
                </w:rPr>
                <w:t>Tick</w:t>
              </w:r>
            </w:ins>
          </w:p>
        </w:tc>
        <w:tc>
          <w:tcPr>
            <w:tcW w:w="1668" w:type="dxa"/>
          </w:tcPr>
          <w:p w14:paraId="307E66FD" w14:textId="04C25DA7" w:rsidR="00CE621C" w:rsidRPr="009B3C69" w:rsidRDefault="00CE621C"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5715" w:author="Peter Freiling" w:date="2018-12-03T10:32:00Z">
              <w:r w:rsidRPr="009B3C69" w:rsidDel="00D77883">
                <w:rPr>
                  <w:rFonts w:ascii="Consolas" w:hAnsi="Consolas" w:cs="Consolas"/>
                </w:rPr>
                <w:delText>PID</w:delText>
              </w:r>
            </w:del>
            <w:ins w:id="5716" w:author="Peter Freiling" w:date="2018-12-03T10:32:00Z">
              <w:r w:rsidR="00D77883">
                <w:rPr>
                  <w:rFonts w:ascii="Consolas" w:hAnsi="Consolas" w:cs="Consolas"/>
                </w:rPr>
                <w:t>ProcessId</w:t>
              </w:r>
            </w:ins>
          </w:p>
        </w:tc>
        <w:tc>
          <w:tcPr>
            <w:tcW w:w="1006" w:type="dxa"/>
          </w:tcPr>
          <w:p w14:paraId="7C41C77B" w14:textId="7984D5B7" w:rsidR="00CE621C" w:rsidRPr="009B3C69" w:rsidRDefault="00CE621C"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5717" w:author="Peter Freiling" w:date="2018-12-03T10:33:00Z">
              <w:r w:rsidRPr="009B3C69" w:rsidDel="00D77883">
                <w:rPr>
                  <w:rFonts w:ascii="Consolas" w:hAnsi="Consolas" w:cs="Consolas"/>
                </w:rPr>
                <w:delText>CID</w:delText>
              </w:r>
            </w:del>
            <w:ins w:id="5718" w:author="Peter Freiling" w:date="2018-12-03T10:33:00Z">
              <w:r w:rsidR="00D77883">
                <w:rPr>
                  <w:rFonts w:ascii="Consolas" w:hAnsi="Consolas" w:cs="Consolas"/>
                </w:rPr>
                <w:t>CpuId</w:t>
              </w:r>
            </w:ins>
          </w:p>
        </w:tc>
        <w:tc>
          <w:tcPr>
            <w:tcW w:w="2335" w:type="dxa"/>
          </w:tcPr>
          <w:p w14:paraId="028EB625" w14:textId="77777777" w:rsidR="00CE621C" w:rsidRPr="009B3C69" w:rsidRDefault="00CE621C"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5719" w:author="Peter Freiling" w:date="2018-12-03T12:40:00Z">
              <w:r w:rsidDel="000837C9">
                <w:rPr>
                  <w:rFonts w:ascii="Consolas" w:hAnsi="Consolas" w:cs="Consolas"/>
                </w:rPr>
                <w:delText>P</w:delText>
              </w:r>
            </w:del>
            <w:r>
              <w:rPr>
                <w:rFonts w:ascii="Consolas" w:hAnsi="Consolas" w:cs="Consolas"/>
              </w:rPr>
              <w:t>Name</w:t>
            </w:r>
          </w:p>
        </w:tc>
      </w:tr>
      <w:tr w:rsidR="00CE621C" w14:paraId="6F1D3B7E" w14:textId="77777777" w:rsidTr="003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4CC04872" w14:textId="77777777" w:rsidR="00CE621C" w:rsidRPr="007B60C3" w:rsidRDefault="00CE621C" w:rsidP="00B05191">
            <w:pPr>
              <w:rPr>
                <w:rFonts w:ascii="Consolas" w:hAnsi="Consolas" w:cs="Consolas"/>
                <w:b w:val="0"/>
              </w:rPr>
            </w:pPr>
            <w:r w:rsidRPr="007B60C3">
              <w:rPr>
                <w:rFonts w:ascii="Consolas" w:hAnsi="Consolas" w:cs="Consolas"/>
                <w:b w:val="0"/>
              </w:rPr>
              <w:t>0</w:t>
            </w:r>
          </w:p>
        </w:tc>
        <w:tc>
          <w:tcPr>
            <w:tcW w:w="2152" w:type="dxa"/>
          </w:tcPr>
          <w:p w14:paraId="07A80BCB" w14:textId="55CFC39E" w:rsidR="00CE621C" w:rsidRPr="007B60C3" w:rsidRDefault="00E52B2B"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2B2B">
              <w:rPr>
                <w:rFonts w:ascii="Consolas" w:hAnsi="Consolas" w:cs="Consolas"/>
              </w:rPr>
              <w:t>InfinitySyncTime</w:t>
            </w:r>
          </w:p>
        </w:tc>
        <w:tc>
          <w:tcPr>
            <w:tcW w:w="1547" w:type="dxa"/>
          </w:tcPr>
          <w:p w14:paraId="54D91E12" w14:textId="77777777"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0</w:t>
            </w:r>
          </w:p>
        </w:tc>
        <w:tc>
          <w:tcPr>
            <w:tcW w:w="1668" w:type="dxa"/>
          </w:tcPr>
          <w:p w14:paraId="286382A4" w14:textId="77777777"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1006" w:type="dxa"/>
          </w:tcPr>
          <w:p w14:paraId="0C9788DA" w14:textId="77777777"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2335" w:type="dxa"/>
          </w:tcPr>
          <w:p w14:paraId="2C69BA4F" w14:textId="77777777"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Word</w:t>
            </w:r>
          </w:p>
        </w:tc>
      </w:tr>
      <w:tr w:rsidR="00CE621C" w14:paraId="3C6423D8" w14:textId="77777777" w:rsidTr="00367621">
        <w:tc>
          <w:tcPr>
            <w:cnfStyle w:val="001000000000" w:firstRow="0" w:lastRow="0" w:firstColumn="1" w:lastColumn="0" w:oddVBand="0" w:evenVBand="0" w:oddHBand="0" w:evenHBand="0" w:firstRowFirstColumn="0" w:firstRowLastColumn="0" w:lastRowFirstColumn="0" w:lastRowLastColumn="0"/>
            <w:tcW w:w="1362" w:type="dxa"/>
          </w:tcPr>
          <w:p w14:paraId="4F8045F6" w14:textId="06204D1D" w:rsidR="00CE621C" w:rsidRPr="007B60C3" w:rsidRDefault="00CE621C" w:rsidP="00B05191">
            <w:pPr>
              <w:rPr>
                <w:rFonts w:ascii="Consolas" w:hAnsi="Consolas" w:cs="Consolas"/>
                <w:b w:val="0"/>
              </w:rPr>
            </w:pPr>
            <w:r w:rsidRPr="007B60C3">
              <w:rPr>
                <w:rFonts w:ascii="Consolas" w:hAnsi="Consolas" w:cs="Consolas"/>
                <w:b w:val="0"/>
              </w:rPr>
              <w:t>0</w:t>
            </w:r>
          </w:p>
        </w:tc>
        <w:tc>
          <w:tcPr>
            <w:tcW w:w="2152" w:type="dxa"/>
          </w:tcPr>
          <w:p w14:paraId="0708CB82" w14:textId="6B87B12D" w:rsidR="00CE621C" w:rsidRPr="007B60C3" w:rsidRDefault="00E52B2B"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rPr>
              <w:t>InfinitySyncTime</w:t>
            </w:r>
          </w:p>
        </w:tc>
        <w:tc>
          <w:tcPr>
            <w:tcW w:w="1547" w:type="dxa"/>
          </w:tcPr>
          <w:p w14:paraId="7773E53B" w14:textId="63466C5B" w:rsidR="00CE621C" w:rsidRPr="007B60C3" w:rsidRDefault="00CE621C"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0</w:t>
            </w:r>
          </w:p>
        </w:tc>
        <w:tc>
          <w:tcPr>
            <w:tcW w:w="1668" w:type="dxa"/>
          </w:tcPr>
          <w:p w14:paraId="342E12AD" w14:textId="77777777" w:rsidR="00CE621C" w:rsidRPr="007B60C3" w:rsidRDefault="00CE621C"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w:t>
            </w:r>
          </w:p>
        </w:tc>
        <w:tc>
          <w:tcPr>
            <w:tcW w:w="1006" w:type="dxa"/>
          </w:tcPr>
          <w:p w14:paraId="668F55A1" w14:textId="77777777" w:rsidR="00CE621C" w:rsidRPr="007B60C3" w:rsidRDefault="00CE621C"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2335" w:type="dxa"/>
          </w:tcPr>
          <w:p w14:paraId="23D4F913" w14:textId="77777777" w:rsidR="00CE621C" w:rsidRPr="007B60C3" w:rsidRDefault="00CE621C"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Excel</w:t>
            </w:r>
          </w:p>
        </w:tc>
      </w:tr>
      <w:tr w:rsidR="00CE621C" w14:paraId="443BF1FE" w14:textId="77777777" w:rsidTr="003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68BFFC6B" w14:textId="7A420772" w:rsidR="00CE621C" w:rsidRPr="007B60C3" w:rsidRDefault="00CE621C" w:rsidP="00B05191">
            <w:pPr>
              <w:rPr>
                <w:rFonts w:ascii="Consolas" w:hAnsi="Consolas" w:cs="Consolas"/>
                <w:b w:val="0"/>
              </w:rPr>
            </w:pPr>
            <w:r w:rsidRPr="007B60C3">
              <w:rPr>
                <w:rFonts w:ascii="Consolas" w:hAnsi="Consolas" w:cs="Consolas"/>
                <w:b w:val="0"/>
              </w:rPr>
              <w:t>120</w:t>
            </w:r>
          </w:p>
        </w:tc>
        <w:tc>
          <w:tcPr>
            <w:tcW w:w="2152" w:type="dxa"/>
          </w:tcPr>
          <w:p w14:paraId="284384BE" w14:textId="794C9ACF" w:rsidR="00CE621C" w:rsidRPr="007B60C3" w:rsidRDefault="00E52B2B"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2B2B">
              <w:rPr>
                <w:rFonts w:ascii="Consolas" w:hAnsi="Consolas" w:cs="Consolas"/>
              </w:rPr>
              <w:t>InfinitySyncTime</w:t>
            </w:r>
          </w:p>
        </w:tc>
        <w:tc>
          <w:tcPr>
            <w:tcW w:w="1547" w:type="dxa"/>
          </w:tcPr>
          <w:p w14:paraId="414827C4" w14:textId="5E743F65"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120</w:t>
            </w:r>
          </w:p>
        </w:tc>
        <w:tc>
          <w:tcPr>
            <w:tcW w:w="1668" w:type="dxa"/>
          </w:tcPr>
          <w:p w14:paraId="082A73A2" w14:textId="77777777"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1006" w:type="dxa"/>
          </w:tcPr>
          <w:p w14:paraId="5FA2B0C4" w14:textId="77777777"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2335" w:type="dxa"/>
          </w:tcPr>
          <w:p w14:paraId="7F6441C4" w14:textId="77777777"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Internet Explorer</w:t>
            </w:r>
          </w:p>
        </w:tc>
      </w:tr>
      <w:tr w:rsidR="00CE621C" w14:paraId="103D15A1" w14:textId="77777777" w:rsidTr="00367621">
        <w:tc>
          <w:tcPr>
            <w:cnfStyle w:val="001000000000" w:firstRow="0" w:lastRow="0" w:firstColumn="1" w:lastColumn="0" w:oddVBand="0" w:evenVBand="0" w:oddHBand="0" w:evenHBand="0" w:firstRowFirstColumn="0" w:firstRowLastColumn="0" w:lastRowFirstColumn="0" w:lastRowLastColumn="0"/>
            <w:tcW w:w="1362" w:type="dxa"/>
          </w:tcPr>
          <w:p w14:paraId="4ABF656E" w14:textId="05B26899" w:rsidR="00CE621C" w:rsidRPr="007B60C3" w:rsidRDefault="00CE621C" w:rsidP="00B05191">
            <w:pPr>
              <w:rPr>
                <w:rFonts w:ascii="Consolas" w:hAnsi="Consolas" w:cs="Consolas"/>
                <w:b w:val="0"/>
              </w:rPr>
            </w:pPr>
            <w:r w:rsidRPr="007B60C3">
              <w:rPr>
                <w:rFonts w:ascii="Consolas" w:hAnsi="Consolas" w:cs="Consolas"/>
                <w:b w:val="0"/>
              </w:rPr>
              <w:t>300</w:t>
            </w:r>
          </w:p>
        </w:tc>
        <w:tc>
          <w:tcPr>
            <w:tcW w:w="2152" w:type="dxa"/>
          </w:tcPr>
          <w:p w14:paraId="2BA303BB" w14:textId="18EC5703" w:rsidR="00CE621C" w:rsidRPr="007B60C3" w:rsidRDefault="00E52B2B"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rPr>
              <w:t>InfinitySyncTime</w:t>
            </w:r>
          </w:p>
        </w:tc>
        <w:tc>
          <w:tcPr>
            <w:tcW w:w="1547" w:type="dxa"/>
          </w:tcPr>
          <w:p w14:paraId="27D2DD73" w14:textId="02BB5D9A" w:rsidR="00CE621C" w:rsidRPr="007B60C3" w:rsidRDefault="00CE621C"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300</w:t>
            </w:r>
          </w:p>
        </w:tc>
        <w:tc>
          <w:tcPr>
            <w:tcW w:w="1668" w:type="dxa"/>
          </w:tcPr>
          <w:p w14:paraId="5F864750" w14:textId="77777777" w:rsidR="00CE621C" w:rsidRPr="007B60C3" w:rsidRDefault="00CE621C"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1006" w:type="dxa"/>
          </w:tcPr>
          <w:p w14:paraId="3D6AAD4B" w14:textId="77777777" w:rsidR="00CE621C" w:rsidRPr="007B60C3" w:rsidRDefault="00CE621C"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2335" w:type="dxa"/>
          </w:tcPr>
          <w:p w14:paraId="4086D8EF" w14:textId="77777777" w:rsidR="00CE621C" w:rsidRPr="007B60C3" w:rsidRDefault="00CE621C"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Word</w:t>
            </w:r>
          </w:p>
        </w:tc>
      </w:tr>
      <w:tr w:rsidR="00CE621C" w14:paraId="1D979324" w14:textId="77777777" w:rsidTr="003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12737BEF" w14:textId="5AFC778D" w:rsidR="00CE621C" w:rsidRPr="007B60C3" w:rsidRDefault="00CE621C" w:rsidP="00B05191">
            <w:pPr>
              <w:rPr>
                <w:rFonts w:ascii="Consolas" w:hAnsi="Consolas" w:cs="Consolas"/>
                <w:b w:val="0"/>
              </w:rPr>
            </w:pPr>
            <w:r w:rsidRPr="007B60C3">
              <w:rPr>
                <w:rFonts w:ascii="Consolas" w:hAnsi="Consolas" w:cs="Consolas"/>
                <w:b w:val="0"/>
              </w:rPr>
              <w:t>1800</w:t>
            </w:r>
          </w:p>
        </w:tc>
        <w:tc>
          <w:tcPr>
            <w:tcW w:w="2152" w:type="dxa"/>
          </w:tcPr>
          <w:p w14:paraId="73664D5F" w14:textId="07706A4B" w:rsidR="00CE621C" w:rsidRPr="007B60C3" w:rsidRDefault="00E52B2B"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2B2B">
              <w:rPr>
                <w:rFonts w:ascii="Consolas" w:hAnsi="Consolas" w:cs="Consolas"/>
              </w:rPr>
              <w:t>InfinitySyncTime</w:t>
            </w:r>
          </w:p>
        </w:tc>
        <w:tc>
          <w:tcPr>
            <w:tcW w:w="1547" w:type="dxa"/>
          </w:tcPr>
          <w:p w14:paraId="36B335A4" w14:textId="538B23D4"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1800</w:t>
            </w:r>
          </w:p>
        </w:tc>
        <w:tc>
          <w:tcPr>
            <w:tcW w:w="1668" w:type="dxa"/>
          </w:tcPr>
          <w:p w14:paraId="141D9F6F" w14:textId="77777777"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4</w:t>
            </w:r>
          </w:p>
        </w:tc>
        <w:tc>
          <w:tcPr>
            <w:tcW w:w="1006" w:type="dxa"/>
          </w:tcPr>
          <w:p w14:paraId="4F7A2A68" w14:textId="77777777"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2335" w:type="dxa"/>
          </w:tcPr>
          <w:p w14:paraId="1CB9C3C1" w14:textId="77777777"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Visual Studio</w:t>
            </w:r>
          </w:p>
        </w:tc>
      </w:tr>
      <w:tr w:rsidR="00CE621C" w14:paraId="275C9697" w14:textId="77777777" w:rsidTr="00367621">
        <w:tc>
          <w:tcPr>
            <w:cnfStyle w:val="001000000000" w:firstRow="0" w:lastRow="0" w:firstColumn="1" w:lastColumn="0" w:oddVBand="0" w:evenVBand="0" w:oddHBand="0" w:evenHBand="0" w:firstRowFirstColumn="0" w:firstRowLastColumn="0" w:lastRowFirstColumn="0" w:lastRowLastColumn="0"/>
            <w:tcW w:w="1362" w:type="dxa"/>
          </w:tcPr>
          <w:p w14:paraId="5AF47F41" w14:textId="37F36286" w:rsidR="00CE621C" w:rsidRPr="007B60C3" w:rsidRDefault="00CE621C" w:rsidP="00B05191">
            <w:pPr>
              <w:rPr>
                <w:rFonts w:ascii="Consolas" w:hAnsi="Consolas" w:cs="Consolas"/>
                <w:b w:val="0"/>
              </w:rPr>
            </w:pPr>
            <w:r w:rsidRPr="007B60C3">
              <w:rPr>
                <w:rFonts w:ascii="Consolas" w:hAnsi="Consolas" w:cs="Consolas"/>
                <w:b w:val="0"/>
              </w:rPr>
              <w:t>3540</w:t>
            </w:r>
          </w:p>
        </w:tc>
        <w:tc>
          <w:tcPr>
            <w:tcW w:w="2152" w:type="dxa"/>
          </w:tcPr>
          <w:p w14:paraId="70C2BCC6" w14:textId="5C713389" w:rsidR="00CE621C" w:rsidRPr="007B60C3" w:rsidRDefault="00E52B2B"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rPr>
              <w:t>InfinitySyncTime</w:t>
            </w:r>
          </w:p>
        </w:tc>
        <w:tc>
          <w:tcPr>
            <w:tcW w:w="1547" w:type="dxa"/>
          </w:tcPr>
          <w:p w14:paraId="79D0E1CD" w14:textId="2F574422" w:rsidR="00CE621C" w:rsidRPr="007B60C3" w:rsidRDefault="00CE621C"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3540</w:t>
            </w:r>
          </w:p>
        </w:tc>
        <w:tc>
          <w:tcPr>
            <w:tcW w:w="1668" w:type="dxa"/>
          </w:tcPr>
          <w:p w14:paraId="5D7368A3" w14:textId="77777777" w:rsidR="00CE621C" w:rsidRPr="007B60C3" w:rsidRDefault="00CE621C"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1006" w:type="dxa"/>
          </w:tcPr>
          <w:p w14:paraId="2F821619" w14:textId="77777777" w:rsidR="00CE621C" w:rsidRPr="007B60C3" w:rsidRDefault="00CE621C"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2335" w:type="dxa"/>
          </w:tcPr>
          <w:p w14:paraId="2C96919A" w14:textId="77777777" w:rsidR="00CE621C" w:rsidRPr="007B60C3" w:rsidRDefault="00CE621C"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Internet Explorer</w:t>
            </w:r>
          </w:p>
        </w:tc>
      </w:tr>
      <w:tr w:rsidR="00CE621C" w14:paraId="525F1333" w14:textId="77777777" w:rsidTr="003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2609E9EF" w14:textId="50C13C03" w:rsidR="00CE621C" w:rsidRPr="007B60C3" w:rsidRDefault="00CE621C" w:rsidP="00B05191">
            <w:pPr>
              <w:rPr>
                <w:rFonts w:ascii="Consolas" w:hAnsi="Consolas" w:cs="Consolas"/>
                <w:b w:val="0"/>
              </w:rPr>
            </w:pPr>
            <w:r w:rsidRPr="007B60C3">
              <w:rPr>
                <w:rFonts w:ascii="Consolas" w:hAnsi="Consolas" w:cs="Consolas"/>
                <w:b w:val="0"/>
              </w:rPr>
              <w:t>3600</w:t>
            </w:r>
          </w:p>
        </w:tc>
        <w:tc>
          <w:tcPr>
            <w:tcW w:w="2152" w:type="dxa"/>
          </w:tcPr>
          <w:p w14:paraId="65604FD0" w14:textId="7DCF121D" w:rsidR="00CE621C" w:rsidRPr="007B60C3" w:rsidRDefault="00E52B2B"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2B2B">
              <w:rPr>
                <w:rFonts w:ascii="Consolas" w:hAnsi="Consolas" w:cs="Consolas"/>
              </w:rPr>
              <w:t>InfinitySyncTime</w:t>
            </w:r>
          </w:p>
        </w:tc>
        <w:tc>
          <w:tcPr>
            <w:tcW w:w="1547" w:type="dxa"/>
          </w:tcPr>
          <w:p w14:paraId="3AE2BE2C" w14:textId="796D8776"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3600</w:t>
            </w:r>
          </w:p>
        </w:tc>
        <w:tc>
          <w:tcPr>
            <w:tcW w:w="1668" w:type="dxa"/>
          </w:tcPr>
          <w:p w14:paraId="27A66F22" w14:textId="77777777" w:rsidR="00CE621C" w:rsidRPr="007B60C3" w:rsidRDefault="00CE621C"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1006" w:type="dxa"/>
          </w:tcPr>
          <w:p w14:paraId="37023A54" w14:textId="77777777" w:rsidR="00CE621C" w:rsidRPr="007B60C3" w:rsidRDefault="00CE621C" w:rsidP="00B05191">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2335" w:type="dxa"/>
          </w:tcPr>
          <w:p w14:paraId="6B846D39" w14:textId="77777777" w:rsidR="00CE621C" w:rsidRPr="007B60C3" w:rsidRDefault="00CE621C" w:rsidP="00CE621C">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Word</w:t>
            </w:r>
          </w:p>
        </w:tc>
      </w:tr>
    </w:tbl>
    <w:p w14:paraId="714B33E1" w14:textId="72465FEB" w:rsidR="00CE621C" w:rsidDel="00E62B87" w:rsidRDefault="00C06B2E">
      <w:pPr>
        <w:pStyle w:val="Caption"/>
        <w:rPr>
          <w:del w:id="5720" w:author="Peter Freiling" w:date="2018-12-03T12:36:00Z"/>
        </w:rPr>
      </w:pPr>
      <w:bookmarkStart w:id="5721" w:name="_Ref364166007"/>
      <w:r>
        <w:rPr>
          <w:noProof/>
          <w:lang w:eastAsia="en-US"/>
        </w:rPr>
        <mc:AlternateContent>
          <mc:Choice Requires="wps">
            <w:drawing>
              <wp:anchor distT="0" distB="0" distL="114300" distR="114300" simplePos="0" relativeHeight="251633697" behindDoc="0" locked="0" layoutInCell="1" allowOverlap="1" wp14:anchorId="010735B3" wp14:editId="5E220A19">
                <wp:simplePos x="0" y="0"/>
                <wp:positionH relativeFrom="margin">
                  <wp:align>left</wp:align>
                </wp:positionH>
                <wp:positionV relativeFrom="paragraph">
                  <wp:posOffset>25400</wp:posOffset>
                </wp:positionV>
                <wp:extent cx="6381750" cy="635"/>
                <wp:effectExtent l="0" t="0" r="0" b="0"/>
                <wp:wrapSquare wrapText="bothSides"/>
                <wp:docPr id="194" name="Text Box 194"/>
                <wp:cNvGraphicFramePr/>
                <a:graphic xmlns:a="http://schemas.openxmlformats.org/drawingml/2006/main">
                  <a:graphicData uri="http://schemas.microsoft.com/office/word/2010/wordprocessingShape">
                    <wps:wsp>
                      <wps:cNvSpPr txBox="1"/>
                      <wps:spPr>
                        <a:xfrm>
                          <a:off x="0" y="0"/>
                          <a:ext cx="6381750" cy="635"/>
                        </a:xfrm>
                        <a:prstGeom prst="rect">
                          <a:avLst/>
                        </a:prstGeom>
                        <a:solidFill>
                          <a:prstClr val="white"/>
                        </a:solidFill>
                        <a:ln>
                          <a:noFill/>
                        </a:ln>
                        <a:effectLst/>
                      </wps:spPr>
                      <wps:txbx>
                        <w:txbxContent>
                          <w:p w14:paraId="1C56C534" w14:textId="4954D331" w:rsidR="00E80C46" w:rsidRDefault="00E80C46" w:rsidP="00AA23A4">
                            <w:pPr>
                              <w:pStyle w:val="Caption"/>
                              <w:rPr>
                                <w:noProof/>
                              </w:rPr>
                            </w:pPr>
                            <w:bookmarkStart w:id="5722" w:name="_Ref364156726"/>
                            <w:bookmarkStart w:id="5723" w:name="_Ref531679889"/>
                            <w:r>
                              <w:t xml:space="preserve">Figure </w:t>
                            </w:r>
                            <w:r w:rsidR="00904F8B">
                              <w:rPr>
                                <w:noProof/>
                              </w:rPr>
                              <w:fldChar w:fldCharType="begin"/>
                            </w:r>
                            <w:r w:rsidR="00904F8B">
                              <w:rPr>
                                <w:noProof/>
                              </w:rPr>
                              <w:instrText xml:space="preserve"> SEQ Figure \* ARABIC</w:instrText>
                            </w:r>
                            <w:r w:rsidR="00904F8B">
                              <w:rPr>
                                <w:noProof/>
                              </w:rPr>
                              <w:instrText xml:space="preserve"> </w:instrText>
                            </w:r>
                            <w:r w:rsidR="00904F8B">
                              <w:rPr>
                                <w:noProof/>
                              </w:rPr>
                              <w:fldChar w:fldCharType="separate"/>
                            </w:r>
                            <w:r w:rsidR="003708C7">
                              <w:rPr>
                                <w:noProof/>
                              </w:rPr>
                              <w:t>28</w:t>
                            </w:r>
                            <w:r w:rsidR="00904F8B">
                              <w:rPr>
                                <w:noProof/>
                              </w:rPr>
                              <w:fldChar w:fldCharType="end"/>
                            </w:r>
                            <w:bookmarkEnd w:id="5722"/>
                            <w:r>
                              <w:t xml:space="preserve">: </w:t>
                            </w:r>
                            <w:ins w:id="5724" w:author="Peter Freiling" w:date="2018-12-03T12:36:00Z">
                              <w:r w:rsidR="00E62B87">
                                <w:t>AlterEventDuration Query Result</w:t>
                              </w:r>
                            </w:ins>
                            <w:ins w:id="5725" w:author="Peter Freiling" w:date="2018-12-03T13:09:00Z">
                              <w:r w:rsidR="009E0D65">
                                <w:t>, infiniteContextSwitch</w:t>
                              </w:r>
                            </w:ins>
                            <w:bookmarkEnd w:id="5723"/>
                            <w:del w:id="5726" w:author="Peter Freiling" w:date="2018-12-03T12:36:00Z">
                              <w:r w:rsidDel="00E62B87">
                                <w:delText>Entire Join Query Comprehension Syntax</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735B3" id="Text Box 194" o:spid="_x0000_s1076" type="#_x0000_t202" style="position:absolute;margin-left:0;margin-top:2pt;width:502.5pt;height:.05pt;z-index:251633697;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" stroked="f">
                <v:textbox style="mso-fit-shape-to-text:t" inset="0,0,0,0">
                  <w:txbxContent>
                    <w:p w14:paraId="1C56C534" w14:textId="4954D331" w:rsidR="00E80C46" w:rsidRDefault="00E80C46" w:rsidP="00AA23A4">
                      <w:pPr>
                        <w:pStyle w:val="Caption"/>
                        <w:rPr>
                          <w:noProof/>
                        </w:rPr>
                      </w:pPr>
                      <w:bookmarkStart w:id="5727" w:name="_Ref364156726"/>
                      <w:bookmarkStart w:id="5728" w:name="_Ref531679889"/>
                      <w:r>
                        <w:t xml:space="preserve">Figure </w:t>
                      </w:r>
                      <w:r w:rsidR="00904F8B">
                        <w:rPr>
                          <w:noProof/>
                        </w:rPr>
                        <w:fldChar w:fldCharType="begin"/>
                      </w:r>
                      <w:r w:rsidR="00904F8B">
                        <w:rPr>
                          <w:noProof/>
                        </w:rPr>
                        <w:instrText xml:space="preserve"> SEQ Figure \* ARABIC</w:instrText>
                      </w:r>
                      <w:r w:rsidR="00904F8B">
                        <w:rPr>
                          <w:noProof/>
                        </w:rPr>
                        <w:instrText xml:space="preserve"> </w:instrText>
                      </w:r>
                      <w:r w:rsidR="00904F8B">
                        <w:rPr>
                          <w:noProof/>
                        </w:rPr>
                        <w:fldChar w:fldCharType="separate"/>
                      </w:r>
                      <w:r w:rsidR="003708C7">
                        <w:rPr>
                          <w:noProof/>
                        </w:rPr>
                        <w:t>28</w:t>
                      </w:r>
                      <w:r w:rsidR="00904F8B">
                        <w:rPr>
                          <w:noProof/>
                        </w:rPr>
                        <w:fldChar w:fldCharType="end"/>
                      </w:r>
                      <w:bookmarkEnd w:id="5727"/>
                      <w:r>
                        <w:t xml:space="preserve">: </w:t>
                      </w:r>
                      <w:ins w:id="5729" w:author="Peter Freiling" w:date="2018-12-03T12:36:00Z">
                        <w:r w:rsidR="00E62B87">
                          <w:t>AlterEventDuration Query Result</w:t>
                        </w:r>
                      </w:ins>
                      <w:ins w:id="5730" w:author="Peter Freiling" w:date="2018-12-03T13:09:00Z">
                        <w:r w:rsidR="009E0D65">
                          <w:t>, infiniteContextSwitch</w:t>
                        </w:r>
                      </w:ins>
                      <w:bookmarkEnd w:id="5728"/>
                      <w:del w:id="5731" w:author="Peter Freiling" w:date="2018-12-03T12:36:00Z">
                        <w:r w:rsidDel="00E62B87">
                          <w:delText>Entire Join Query Comprehension Syntax</w:delText>
                        </w:r>
                      </w:del>
                    </w:p>
                  </w:txbxContent>
                </v:textbox>
                <w10:wrap type="square" anchorx="margin"/>
              </v:shape>
            </w:pict>
          </mc:Fallback>
        </mc:AlternateContent>
      </w:r>
      <w:del w:id="5732" w:author="Peter Freiling" w:date="2018-12-03T12:36:00Z">
        <w:r w:rsidR="00CE621C" w:rsidDel="00E62B87">
          <w:delText xml:space="preserve">Figure </w:delText>
        </w:r>
        <w:r w:rsidR="00904F8B" w:rsidDel="00E62B87">
          <w:rPr>
            <w:noProof/>
          </w:rPr>
          <w:fldChar w:fldCharType="begin"/>
        </w:r>
        <w:r w:rsidR="00904F8B" w:rsidDel="00E62B87">
          <w:rPr>
            <w:noProof/>
          </w:rPr>
          <w:delInstrText xml:space="preserve"> SEQ Figure \* ARABIC </w:delInstrText>
        </w:r>
        <w:r w:rsidR="00904F8B" w:rsidDel="00E62B87">
          <w:rPr>
            <w:noProof/>
          </w:rPr>
          <w:fldChar w:fldCharType="separate"/>
        </w:r>
        <w:r w:rsidR="00126A81" w:rsidDel="00E62B87">
          <w:rPr>
            <w:noProof/>
          </w:rPr>
          <w:delText>27</w:delText>
        </w:r>
        <w:r w:rsidR="00904F8B" w:rsidDel="00E62B87">
          <w:rPr>
            <w:noProof/>
          </w:rPr>
          <w:fldChar w:fldCharType="end"/>
        </w:r>
        <w:bookmarkEnd w:id="5721"/>
        <w:r w:rsidR="00CE621C" w:rsidDel="00E62B87">
          <w:delText>: AlterEventDuration Query Result</w:delText>
        </w:r>
      </w:del>
    </w:p>
    <w:p w14:paraId="10863674" w14:textId="2677846B" w:rsidR="00F60F79" w:rsidRDefault="00D86805" w:rsidP="00F60F79">
      <w:pPr>
        <w:pStyle w:val="Heading1"/>
      </w:pPr>
      <w:r>
        <w:t>Clip</w:t>
      </w:r>
      <w:r w:rsidR="00D76838">
        <w:t>EventDuration</w:t>
      </w:r>
    </w:p>
    <w:p w14:paraId="49067837" w14:textId="2C674D21" w:rsidR="0024080F" w:rsidRDefault="00D86805" w:rsidP="00D86805">
      <w:pPr>
        <w:rPr>
          <w:rFonts w:cs="Consolas"/>
          <w:color w:val="000000"/>
        </w:rPr>
      </w:pPr>
      <w:r>
        <w:t xml:space="preserve">Now we have brought all of our data together, but </w:t>
      </w:r>
      <w:commentRangeStart w:id="5733"/>
      <w:del w:id="5734" w:author="Peter Freiling" w:date="2018-12-03T12:41:00Z">
        <w:r w:rsidDel="00916F6B">
          <w:delText xml:space="preserve">this </w:delText>
        </w:r>
      </w:del>
      <w:commentRangeEnd w:id="5733"/>
      <w:ins w:id="5735" w:author="Peter Freiling" w:date="2018-12-03T12:41:00Z">
        <w:r w:rsidR="00916F6B">
          <w:t>it</w:t>
        </w:r>
        <w:r w:rsidR="00916F6B">
          <w:t xml:space="preserve"> </w:t>
        </w:r>
      </w:ins>
      <w:r w:rsidR="001C1AF0">
        <w:rPr>
          <w:rStyle w:val="CommentReference"/>
        </w:rPr>
        <w:commentReference w:id="5733"/>
      </w:r>
      <w:r>
        <w:t xml:space="preserve">is actually too much, since we only want to join consecutive context switches on the same core. </w:t>
      </w:r>
      <w:commentRangeStart w:id="5736"/>
      <w:r>
        <w:t xml:space="preserve">We therefore make use of an operator called </w:t>
      </w:r>
      <w:r w:rsidR="00D76838">
        <w:rPr>
          <w:rFonts w:ascii="Consolas" w:hAnsi="Consolas" w:cs="Consolas"/>
          <w:color w:val="000000"/>
          <w:sz w:val="19"/>
          <w:szCs w:val="19"/>
          <w:highlight w:val="white"/>
        </w:rPr>
        <w:t>ClipEventDuration</w:t>
      </w:r>
      <w:r w:rsidR="001C1AF0">
        <w:t xml:space="preserve"> that </w:t>
      </w:r>
      <w:r>
        <w:t>clips an event’s lifetime using the first</w:t>
      </w:r>
      <w:del w:id="5737" w:author="Peter Freiling" w:date="2018-12-03T12:41:00Z">
        <w:r w:rsidDel="006D5F02">
          <w:delText xml:space="preserve"> later,</w:delText>
        </w:r>
      </w:del>
      <w:r>
        <w:t xml:space="preserve"> qualifying event</w:t>
      </w:r>
      <w:r w:rsidR="0024080F">
        <w:t xml:space="preserve"> from a (potentially) different stream</w:t>
      </w:r>
      <w:ins w:id="5738" w:author="Peter Freiling" w:date="2018-12-03T12:41:00Z">
        <w:r w:rsidR="006D5F02">
          <w:t xml:space="preserve"> with a later timestamp</w:t>
        </w:r>
      </w:ins>
      <w:r>
        <w:t>.</w:t>
      </w:r>
      <w:commentRangeEnd w:id="5736"/>
      <w:r w:rsidR="00AD68B5">
        <w:rPr>
          <w:rStyle w:val="CommentReference"/>
        </w:rPr>
        <w:commentReference w:id="5736"/>
      </w:r>
      <w:r>
        <w:t xml:space="preserve"> In other words, for each event in </w:t>
      </w:r>
      <w:del w:id="5739" w:author="Peter Freiling" w:date="2018-12-03T12:42:00Z">
        <w:r w:rsidDel="006D5F02">
          <w:rPr>
            <w:rFonts w:ascii="Consolas" w:hAnsi="Consolas" w:cs="Consolas"/>
            <w:color w:val="000000"/>
            <w:sz w:val="19"/>
            <w:szCs w:val="19"/>
            <w:highlight w:val="white"/>
          </w:rPr>
          <w:delText>I</w:delText>
        </w:r>
      </w:del>
      <w:ins w:id="5740" w:author="Peter Freiling" w:date="2018-12-03T12:42:00Z">
        <w:r w:rsidR="006D5F02">
          <w:rPr>
            <w:rFonts w:ascii="Consolas" w:hAnsi="Consolas" w:cs="Consolas"/>
            <w:color w:val="000000"/>
            <w:sz w:val="19"/>
            <w:szCs w:val="19"/>
            <w:highlight w:val="white"/>
          </w:rPr>
          <w:t>i</w:t>
        </w:r>
      </w:ins>
      <w:r>
        <w:rPr>
          <w:rFonts w:ascii="Consolas" w:hAnsi="Consolas" w:cs="Consolas"/>
          <w:color w:val="000000"/>
          <w:sz w:val="19"/>
          <w:szCs w:val="19"/>
          <w:highlight w:val="white"/>
        </w:rPr>
        <w:t>nfinite</w:t>
      </w:r>
      <w:del w:id="5741" w:author="Peter Freiling" w:date="2018-12-03T10:05:00Z">
        <w:r w:rsidDel="008B1166">
          <w:rPr>
            <w:rFonts w:ascii="Consolas" w:hAnsi="Consolas" w:cs="Consolas"/>
            <w:color w:val="000000"/>
            <w:sz w:val="19"/>
            <w:szCs w:val="19"/>
            <w:highlight w:val="white"/>
          </w:rPr>
          <w:delText>cSTicks</w:delText>
        </w:r>
      </w:del>
      <w:ins w:id="5742" w:author="Peter Freiling" w:date="2018-12-03T10:05:00Z">
        <w:r w:rsidR="008B1166">
          <w:rPr>
            <w:rFonts w:ascii="Consolas" w:hAnsi="Consolas" w:cs="Consolas"/>
            <w:color w:val="000000"/>
            <w:sz w:val="19"/>
            <w:szCs w:val="19"/>
            <w:highlight w:val="white"/>
          </w:rPr>
          <w:t>ContextSwitch</w:t>
        </w:r>
      </w:ins>
      <w:del w:id="5743" w:author="Peter Freiling" w:date="2018-12-03T12:42:00Z">
        <w:r w:rsidDel="002D0652">
          <w:rPr>
            <w:rFonts w:ascii="Consolas" w:hAnsi="Consolas" w:cs="Consolas"/>
            <w:color w:val="000000"/>
            <w:sz w:val="19"/>
            <w:szCs w:val="19"/>
            <w:highlight w:val="white"/>
          </w:rPr>
          <w:delText>2Cores</w:delText>
        </w:r>
      </w:del>
      <w:r>
        <w:rPr>
          <w:rFonts w:cs="Consolas"/>
          <w:color w:val="000000"/>
        </w:rPr>
        <w:t xml:space="preserve">, we clip its lifetime with the first </w:t>
      </w:r>
      <w:del w:id="5744" w:author="Peter Freiling" w:date="2018-12-03T12:42:00Z">
        <w:r w:rsidDel="002D0652">
          <w:rPr>
            <w:rFonts w:cs="Consolas"/>
            <w:color w:val="000000"/>
          </w:rPr>
          <w:delText xml:space="preserve">later </w:delText>
        </w:r>
      </w:del>
      <w:r>
        <w:rPr>
          <w:rFonts w:cs="Consolas"/>
          <w:color w:val="000000"/>
        </w:rPr>
        <w:t xml:space="preserve">event </w:t>
      </w:r>
      <w:r w:rsidR="0024080F">
        <w:rPr>
          <w:rFonts w:cs="Consolas"/>
          <w:color w:val="000000"/>
        </w:rPr>
        <w:t xml:space="preserve">from the same stream </w:t>
      </w:r>
      <w:r>
        <w:rPr>
          <w:rFonts w:cs="Consolas"/>
          <w:color w:val="000000"/>
        </w:rPr>
        <w:t>which is on the same core</w:t>
      </w:r>
      <w:ins w:id="5745" w:author="Peter Freiling" w:date="2018-12-03T12:42:00Z">
        <w:r w:rsidR="002D0652">
          <w:rPr>
            <w:rFonts w:cs="Consolas"/>
            <w:color w:val="000000"/>
          </w:rPr>
          <w:t xml:space="preserve"> with a later timestamp</w:t>
        </w:r>
      </w:ins>
      <w:r>
        <w:rPr>
          <w:rFonts w:cs="Consolas"/>
          <w:color w:val="000000"/>
        </w:rPr>
        <w:t xml:space="preserve">. </w:t>
      </w:r>
    </w:p>
    <w:p w14:paraId="74AC4516" w14:textId="49266F27" w:rsidR="00A5602D" w:rsidRPr="00A5602D" w:rsidRDefault="00D86805" w:rsidP="00D86805">
      <w:pPr>
        <w:rPr>
          <w:rFonts w:cs="Consolas"/>
          <w:color w:val="000000"/>
        </w:rPr>
      </w:pPr>
      <w:r>
        <w:rPr>
          <w:rFonts w:cs="Consolas"/>
          <w:color w:val="000000"/>
        </w:rPr>
        <w:t xml:space="preserve">The signature </w:t>
      </w:r>
      <w:r w:rsidR="0024080F">
        <w:rPr>
          <w:rFonts w:cs="Consolas"/>
          <w:color w:val="000000"/>
        </w:rPr>
        <w:t xml:space="preserve">for </w:t>
      </w:r>
      <w:r w:rsidR="00D76838">
        <w:rPr>
          <w:rFonts w:ascii="Consolas" w:hAnsi="Consolas" w:cs="Consolas"/>
          <w:color w:val="000000"/>
          <w:sz w:val="19"/>
          <w:szCs w:val="19"/>
          <w:highlight w:val="white"/>
        </w:rPr>
        <w:t>ClipEventDuration</w:t>
      </w:r>
      <w:r w:rsidR="00D76838">
        <w:rPr>
          <w:rFonts w:cs="Consolas"/>
          <w:color w:val="000000"/>
        </w:rPr>
        <w:t xml:space="preserve"> </w:t>
      </w:r>
      <w:r>
        <w:rPr>
          <w:rFonts w:cs="Consolas"/>
          <w:color w:val="000000"/>
        </w:rPr>
        <w:t>is similar to Join</w:t>
      </w:r>
      <w:ins w:id="5746" w:author="Peter Freiling" w:date="2018-12-03T12:45:00Z">
        <w:r w:rsidR="0004229B">
          <w:rPr>
            <w:rFonts w:cs="Consolas"/>
            <w:color w:val="000000"/>
          </w:rPr>
          <w:t xml:space="preserve"> in that, g</w:t>
        </w:r>
      </w:ins>
      <w:del w:id="5747" w:author="Peter Freiling" w:date="2018-12-03T12:44:00Z">
        <w:r w:rsidDel="007E238B">
          <w:rPr>
            <w:rFonts w:cs="Consolas"/>
            <w:color w:val="000000"/>
          </w:rPr>
          <w:delText>, in that g</w:delText>
        </w:r>
      </w:del>
      <w:r>
        <w:rPr>
          <w:rFonts w:cs="Consolas"/>
          <w:color w:val="000000"/>
        </w:rPr>
        <w:t>iven two streams, we find pairs of matching events. Unlike Join, we don’t consider the cross product. Rather, we match each event on the left with</w:t>
      </w:r>
      <w:del w:id="5748" w:author="James Terwilliger" w:date="2013-08-26T18:25:00Z">
        <w:r>
          <w:rPr>
            <w:rFonts w:cs="Consolas"/>
            <w:color w:val="000000"/>
          </w:rPr>
          <w:delText>,</w:delText>
        </w:r>
      </w:del>
      <w:r>
        <w:rPr>
          <w:rFonts w:cs="Consolas"/>
          <w:color w:val="000000"/>
        </w:rPr>
        <w:t xml:space="preserve"> at most</w:t>
      </w:r>
      <w:del w:id="5749" w:author="James Terwilliger" w:date="2013-08-26T18:26:00Z">
        <w:r>
          <w:rPr>
            <w:rFonts w:cs="Consolas"/>
            <w:color w:val="000000"/>
          </w:rPr>
          <w:delText>,</w:delText>
        </w:r>
      </w:del>
      <w:r>
        <w:rPr>
          <w:rFonts w:cs="Consolas"/>
          <w:color w:val="000000"/>
        </w:rPr>
        <w:t xml:space="preserve"> one event on the right. The output is all the events on the left, possibly with shorter lifetimes</w:t>
      </w:r>
      <w:commentRangeStart w:id="5750"/>
      <w:r>
        <w:rPr>
          <w:rFonts w:cs="Consolas"/>
          <w:color w:val="000000"/>
        </w:rPr>
        <w:t>.</w:t>
      </w:r>
      <w:r w:rsidR="00A5602D">
        <w:rPr>
          <w:rFonts w:cs="Consolas"/>
          <w:color w:val="000000"/>
        </w:rPr>
        <w:t xml:space="preserve"> </w:t>
      </w:r>
      <w:ins w:id="5751" w:author="Jonathan Goldstein" w:date="2013-09-24T10:50:00Z">
        <w:r w:rsidR="00F8761E">
          <w:rPr>
            <w:rFonts w:cs="Consolas"/>
            <w:color w:val="000000"/>
          </w:rPr>
          <w:fldChar w:fldCharType="begin"/>
        </w:r>
        <w:r w:rsidR="00F8761E">
          <w:rPr>
            <w:rFonts w:cs="Consolas"/>
            <w:color w:val="000000"/>
          </w:rPr>
          <w:instrText xml:space="preserve"> REF _Ref367783155 \h </w:instrText>
        </w:r>
      </w:ins>
      <w:r w:rsidR="00F8761E">
        <w:rPr>
          <w:rFonts w:cs="Consolas"/>
          <w:color w:val="000000"/>
        </w:rPr>
      </w:r>
      <w:r w:rsidR="00F8761E">
        <w:rPr>
          <w:rFonts w:cs="Consolas"/>
          <w:color w:val="000000"/>
        </w:rPr>
        <w:fldChar w:fldCharType="separate"/>
      </w:r>
      <w:r w:rsidR="003708C7">
        <w:t xml:space="preserve">Figure </w:t>
      </w:r>
      <w:r w:rsidR="003708C7">
        <w:rPr>
          <w:noProof/>
        </w:rPr>
        <w:t>29</w:t>
      </w:r>
      <w:ins w:id="5752" w:author="Jonathan Goldstein" w:date="2013-09-24T10:50:00Z">
        <w:r w:rsidR="00F8761E">
          <w:rPr>
            <w:rFonts w:cs="Consolas"/>
            <w:color w:val="000000"/>
          </w:rPr>
          <w:fldChar w:fldCharType="end"/>
        </w:r>
        <w:r w:rsidR="00F8761E">
          <w:rPr>
            <w:rFonts w:cs="Consolas"/>
            <w:color w:val="000000"/>
          </w:rPr>
          <w:t xml:space="preserve"> </w:t>
        </w:r>
      </w:ins>
      <w:r w:rsidR="00A5602D">
        <w:rPr>
          <w:rFonts w:cs="Consolas"/>
          <w:color w:val="000000"/>
        </w:rPr>
        <w:t xml:space="preserve">shows the code to clip the lifetimes of the events in </w:t>
      </w:r>
      <w:ins w:id="5753" w:author="Jonathan Goldstein" w:date="2013-09-24T10:51:00Z">
        <w:r w:rsidR="00F8761E">
          <w:rPr>
            <w:rFonts w:cs="Consolas"/>
            <w:color w:val="000000"/>
          </w:rPr>
          <w:fldChar w:fldCharType="begin"/>
        </w:r>
        <w:r w:rsidR="00F8761E">
          <w:rPr>
            <w:rFonts w:cs="Consolas"/>
            <w:color w:val="000000"/>
          </w:rPr>
          <w:instrText xml:space="preserve"> REF _Ref364166007 \h </w:instrText>
        </w:r>
      </w:ins>
      <w:r w:rsidR="00F8761E">
        <w:rPr>
          <w:rFonts w:cs="Consolas"/>
          <w:color w:val="000000"/>
        </w:rPr>
      </w:r>
      <w:ins w:id="5754" w:author="Jonathan Goldstein" w:date="2013-09-24T10:51:00Z">
        <w:r w:rsidR="00F8761E">
          <w:rPr>
            <w:rFonts w:cs="Consolas"/>
            <w:color w:val="000000"/>
          </w:rPr>
          <w:fldChar w:fldCharType="end"/>
        </w:r>
        <w:r w:rsidR="00F8761E">
          <w:rPr>
            <w:rFonts w:cs="Consolas"/>
            <w:color w:val="000000"/>
          </w:rPr>
          <w:t xml:space="preserve"> </w:t>
        </w:r>
      </w:ins>
      <w:r w:rsidR="00A5602D">
        <w:rPr>
          <w:rFonts w:cs="Consolas"/>
          <w:color w:val="000000"/>
        </w:rPr>
        <w:t>with the lifetimes of consecutive events on the same core</w:t>
      </w:r>
      <w:commentRangeEnd w:id="5750"/>
      <w:r w:rsidR="00AD68B5">
        <w:rPr>
          <w:rStyle w:val="CommentReference"/>
        </w:rPr>
        <w:commentReference w:id="5750"/>
      </w:r>
      <w:r w:rsidR="00A5602D">
        <w:rPr>
          <w:rFonts w:cs="Consolas"/>
          <w:color w:val="000000"/>
        </w:rPr>
        <w:t>.</w:t>
      </w:r>
    </w:p>
    <w:p w14:paraId="1BA10418" w14:textId="71D00721" w:rsidR="00D86805" w:rsidRDefault="00E04DD6" w:rsidP="00D86805">
      <w:pPr>
        <w:rPr>
          <w:rFonts w:cs="Consolas"/>
          <w:color w:val="000000"/>
        </w:rPr>
      </w:pPr>
      <w:r>
        <w:rPr>
          <w:noProof/>
        </w:rPr>
        <mc:AlternateContent>
          <mc:Choice Requires="wpg">
            <w:drawing>
              <wp:anchor distT="0" distB="0" distL="114300" distR="114300" simplePos="0" relativeHeight="251634725" behindDoc="0" locked="0" layoutInCell="1" allowOverlap="1" wp14:anchorId="762233B7" wp14:editId="237969D5">
                <wp:simplePos x="0" y="0"/>
                <wp:positionH relativeFrom="column">
                  <wp:posOffset>0</wp:posOffset>
                </wp:positionH>
                <wp:positionV relativeFrom="paragraph">
                  <wp:posOffset>990600</wp:posOffset>
                </wp:positionV>
                <wp:extent cx="6381750" cy="723900"/>
                <wp:effectExtent l="0" t="0" r="19050" b="0"/>
                <wp:wrapSquare wrapText="bothSides"/>
                <wp:docPr id="267" name="Group 267"/>
                <wp:cNvGraphicFramePr/>
                <a:graphic xmlns:a="http://schemas.openxmlformats.org/drawingml/2006/main">
                  <a:graphicData uri="http://schemas.microsoft.com/office/word/2010/wordprocessingGroup">
                    <wpg:wgp>
                      <wpg:cNvGrpSpPr/>
                      <wpg:grpSpPr>
                        <a:xfrm>
                          <a:off x="0" y="0"/>
                          <a:ext cx="6381750" cy="723900"/>
                          <a:chOff x="0" y="0"/>
                          <a:chExt cx="6381750" cy="723900"/>
                        </a:xfrm>
                      </wpg:grpSpPr>
                      <wps:wsp>
                        <wps:cNvPr id="224" name="Text Box 224"/>
                        <wps:cNvSpPr txBox="1">
                          <a:spLocks noChangeArrowheads="1"/>
                        </wps:cNvSpPr>
                        <wps:spPr bwMode="auto">
                          <a:xfrm>
                            <a:off x="0" y="0"/>
                            <a:ext cx="6381750" cy="428625"/>
                          </a:xfrm>
                          <a:prstGeom prst="rect">
                            <a:avLst/>
                          </a:prstGeom>
                          <a:solidFill>
                            <a:srgbClr val="FFFFFF"/>
                          </a:solidFill>
                          <a:ln w="9525">
                            <a:solidFill>
                              <a:srgbClr val="000000"/>
                            </a:solidFill>
                            <a:miter lim="800000"/>
                            <a:headEnd/>
                            <a:tailEnd/>
                          </a:ln>
                        </wps:spPr>
                        <wps:txbx>
                          <w:txbxContent>
                            <w:p w14:paraId="22C78E21" w14:textId="77777777" w:rsidR="0054535F" w:rsidRPr="0054535F" w:rsidRDefault="0054535F" w:rsidP="0054535F">
                              <w:pPr>
                                <w:pStyle w:val="HTMLPreformatted"/>
                                <w:shd w:val="clear" w:color="auto" w:fill="FFFFFF"/>
                                <w:rPr>
                                  <w:ins w:id="5755" w:author="Peter Freiling" w:date="2018-12-03T12:44:00Z"/>
                                  <w:rFonts w:ascii="Consolas" w:hAnsi="Consolas"/>
                                  <w:color w:val="000000"/>
                                  <w:sz w:val="19"/>
                                  <w:szCs w:val="19"/>
                                  <w:rPrChange w:id="5756" w:author="Peter Freiling" w:date="2018-12-03T12:44:00Z">
                                    <w:rPr>
                                      <w:ins w:id="5757" w:author="Peter Freiling" w:date="2018-12-03T12:44:00Z"/>
                                      <w:rFonts w:ascii="Consolas" w:hAnsi="Consolas"/>
                                      <w:color w:val="000000"/>
                                    </w:rPr>
                                  </w:rPrChange>
                                </w:rPr>
                              </w:pPr>
                              <w:ins w:id="5758" w:author="Peter Freiling" w:date="2018-12-03T12:44:00Z">
                                <w:r w:rsidRPr="0054535F">
                                  <w:rPr>
                                    <w:rFonts w:ascii="Consolas" w:hAnsi="Consolas"/>
                                    <w:color w:val="0000FF"/>
                                    <w:sz w:val="19"/>
                                    <w:szCs w:val="19"/>
                                    <w:rPrChange w:id="5759" w:author="Peter Freiling" w:date="2018-12-03T12:44:00Z">
                                      <w:rPr>
                                        <w:rFonts w:ascii="Consolas" w:hAnsi="Consolas"/>
                                        <w:color w:val="0000FF"/>
                                      </w:rPr>
                                    </w:rPrChange>
                                  </w:rPr>
                                  <w:t>var</w:t>
                                </w:r>
                                <w:r w:rsidRPr="0054535F">
                                  <w:rPr>
                                    <w:rFonts w:ascii="Consolas" w:hAnsi="Consolas"/>
                                    <w:color w:val="000000"/>
                                    <w:sz w:val="19"/>
                                    <w:szCs w:val="19"/>
                                    <w:rPrChange w:id="5760" w:author="Peter Freiling" w:date="2018-12-03T12:44:00Z">
                                      <w:rPr>
                                        <w:rFonts w:ascii="Consolas" w:hAnsi="Consolas"/>
                                        <w:color w:val="000000"/>
                                      </w:rPr>
                                    </w:rPrChange>
                                  </w:rPr>
                                  <w:t> clippedContextSwitch = infiniteContextSwitch</w:t>
                                </w:r>
                              </w:ins>
                            </w:p>
                            <w:p w14:paraId="5CA44222" w14:textId="3D6CC576" w:rsidR="0054535F" w:rsidRPr="0054535F" w:rsidRDefault="009C4836" w:rsidP="0054535F">
                              <w:pPr>
                                <w:pStyle w:val="HTMLPreformatted"/>
                                <w:shd w:val="clear" w:color="auto" w:fill="FFFFFF"/>
                                <w:rPr>
                                  <w:ins w:id="5761" w:author="Peter Freiling" w:date="2018-12-03T12:44:00Z"/>
                                  <w:rFonts w:ascii="Consolas" w:hAnsi="Consolas"/>
                                  <w:color w:val="000000"/>
                                  <w:sz w:val="19"/>
                                  <w:szCs w:val="19"/>
                                  <w:rPrChange w:id="5762" w:author="Peter Freiling" w:date="2018-12-03T12:44:00Z">
                                    <w:rPr>
                                      <w:ins w:id="5763" w:author="Peter Freiling" w:date="2018-12-03T12:44:00Z"/>
                                      <w:rFonts w:ascii="Consolas" w:hAnsi="Consolas"/>
                                      <w:color w:val="000000"/>
                                    </w:rPr>
                                  </w:rPrChange>
                                </w:rPr>
                              </w:pPr>
                              <w:ins w:id="5764" w:author="Peter Freiling" w:date="2018-12-03T12:53:00Z">
                                <w:r>
                                  <w:rPr>
                                    <w:rFonts w:ascii="Consolas" w:hAnsi="Consolas"/>
                                    <w:color w:val="000000"/>
                                    <w:sz w:val="19"/>
                                    <w:szCs w:val="19"/>
                                  </w:rPr>
                                  <w:t xml:space="preserve">        </w:t>
                                </w:r>
                              </w:ins>
                              <w:ins w:id="5765" w:author="Peter Freiling" w:date="2018-12-03T12:44:00Z">
                                <w:r w:rsidR="0054535F" w:rsidRPr="0054535F">
                                  <w:rPr>
                                    <w:rFonts w:ascii="Consolas" w:hAnsi="Consolas"/>
                                    <w:color w:val="000000"/>
                                    <w:sz w:val="19"/>
                                    <w:szCs w:val="19"/>
                                    <w:rPrChange w:id="5766" w:author="Peter Freiling" w:date="2018-12-03T12:44:00Z">
                                      <w:rPr>
                                        <w:rFonts w:ascii="Consolas" w:hAnsi="Consolas"/>
                                        <w:color w:val="000000"/>
                                      </w:rPr>
                                    </w:rPrChange>
                                  </w:rPr>
                                  <w:t>.ClipEventDuration(infiniteContextSwitch, e =&gt; e.CpuId, e =&gt; e.CpuId);</w:t>
                                </w:r>
                              </w:ins>
                            </w:p>
                            <w:p w14:paraId="42BEED14" w14:textId="61DBAC94" w:rsidR="00E80C46" w:rsidRPr="0054535F" w:rsidDel="0054535F" w:rsidRDefault="00E80C46" w:rsidP="00A5602D">
                              <w:pPr>
                                <w:autoSpaceDE w:val="0"/>
                                <w:autoSpaceDN w:val="0"/>
                                <w:adjustRightInd w:val="0"/>
                                <w:spacing w:after="0" w:line="240" w:lineRule="auto"/>
                                <w:rPr>
                                  <w:del w:id="5767" w:author="Peter Freiling" w:date="2018-12-03T12:44:00Z"/>
                                  <w:rFonts w:ascii="Consolas" w:hAnsi="Consolas" w:cs="Consolas"/>
                                  <w:color w:val="000000"/>
                                  <w:sz w:val="19"/>
                                  <w:szCs w:val="19"/>
                                  <w:highlight w:val="white"/>
                                  <w:rPrChange w:id="5768" w:author="Peter Freiling" w:date="2018-12-03T12:44:00Z">
                                    <w:rPr>
                                      <w:del w:id="5769" w:author="Peter Freiling" w:date="2018-12-03T12:44:00Z"/>
                                      <w:rFonts w:ascii="Consolas" w:hAnsi="Consolas" w:cs="Consolas"/>
                                      <w:color w:val="000000"/>
                                      <w:sz w:val="19"/>
                                      <w:szCs w:val="19"/>
                                      <w:highlight w:val="white"/>
                                    </w:rPr>
                                  </w:rPrChange>
                                </w:rPr>
                              </w:pPr>
                              <w:del w:id="5770" w:author="Peter Freiling" w:date="2018-12-03T12:44:00Z">
                                <w:r w:rsidRPr="00FC144B" w:rsidDel="0054535F">
                                  <w:rPr>
                                    <w:rFonts w:ascii="Consolas" w:hAnsi="Consolas" w:cs="Consolas"/>
                                    <w:color w:val="0000FF"/>
                                    <w:sz w:val="19"/>
                                    <w:szCs w:val="19"/>
                                    <w:highlight w:val="white"/>
                                  </w:rPr>
                                  <w:delText>var</w:delText>
                                </w:r>
                                <w:r w:rsidRPr="00FC144B" w:rsidDel="0054535F">
                                  <w:rPr>
                                    <w:rFonts w:ascii="Consolas" w:hAnsi="Consolas" w:cs="Consolas"/>
                                    <w:color w:val="000000"/>
                                    <w:sz w:val="19"/>
                                    <w:szCs w:val="19"/>
                                    <w:highlight w:val="white"/>
                                  </w:rPr>
                                  <w:delText xml:space="preserve"> clippedCSTicks2Cores = infinite</w:delText>
                                </w:r>
                              </w:del>
                              <w:ins w:id="5771" w:author="Jonathan Goldstein" w:date="2013-09-24T10:43:00Z">
                                <w:del w:id="5772" w:author="Peter Freiling" w:date="2018-12-03T12:44:00Z">
                                  <w:r w:rsidRPr="00D8359D" w:rsidDel="0054535F">
                                    <w:rPr>
                                      <w:rFonts w:ascii="Consolas" w:hAnsi="Consolas" w:cs="Consolas"/>
                                      <w:color w:val="000000"/>
                                      <w:sz w:val="19"/>
                                      <w:szCs w:val="19"/>
                                      <w:highlight w:val="white"/>
                                    </w:rPr>
                                    <w:delText>c</w:delText>
                                  </w:r>
                                </w:del>
                              </w:ins>
                              <w:del w:id="5773" w:author="Peter Freiling" w:date="2018-12-03T12:44:00Z">
                                <w:r w:rsidRPr="00D8359D" w:rsidDel="0054535F">
                                  <w:rPr>
                                    <w:rFonts w:ascii="Consolas" w:hAnsi="Consolas" w:cs="Consolas"/>
                                    <w:color w:val="000000"/>
                                    <w:sz w:val="19"/>
                                    <w:szCs w:val="19"/>
                                    <w:highlight w:val="white"/>
                                  </w:rPr>
                                  <w:delText>C</w:delText>
                                </w:r>
                                <w:r w:rsidRPr="0054535F" w:rsidDel="0054535F">
                                  <w:rPr>
                                    <w:rFonts w:ascii="Consolas" w:hAnsi="Consolas" w:cs="Consolas"/>
                                    <w:color w:val="000000"/>
                                    <w:sz w:val="19"/>
                                    <w:szCs w:val="19"/>
                                    <w:highlight w:val="white"/>
                                    <w:rPrChange w:id="5774" w:author="Peter Freiling" w:date="2018-12-03T12:44:00Z">
                                      <w:rPr>
                                        <w:rFonts w:ascii="Consolas" w:hAnsi="Consolas" w:cs="Consolas"/>
                                        <w:color w:val="000000"/>
                                        <w:sz w:val="19"/>
                                        <w:szCs w:val="19"/>
                                        <w:highlight w:val="white"/>
                                      </w:rPr>
                                    </w:rPrChange>
                                  </w:rPr>
                                  <w:delText>STicks2Cores.</w:delText>
                                </w:r>
                              </w:del>
                            </w:p>
                            <w:p w14:paraId="3199ED9C" w14:textId="64EAE7B2" w:rsidR="00E80C46" w:rsidRPr="0054535F" w:rsidDel="0054535F" w:rsidRDefault="00E80C46" w:rsidP="00A5602D">
                              <w:pPr>
                                <w:autoSpaceDE w:val="0"/>
                                <w:autoSpaceDN w:val="0"/>
                                <w:adjustRightInd w:val="0"/>
                                <w:spacing w:after="0" w:line="240" w:lineRule="auto"/>
                                <w:rPr>
                                  <w:del w:id="5775" w:author="Peter Freiling" w:date="2018-12-03T12:44:00Z"/>
                                  <w:rFonts w:ascii="Consolas" w:hAnsi="Consolas" w:cs="Consolas"/>
                                  <w:color w:val="000000"/>
                                  <w:sz w:val="19"/>
                                  <w:szCs w:val="19"/>
                                  <w:highlight w:val="white"/>
                                  <w:rPrChange w:id="5776" w:author="Peter Freiling" w:date="2018-12-03T12:44:00Z">
                                    <w:rPr>
                                      <w:del w:id="5777" w:author="Peter Freiling" w:date="2018-12-03T12:44:00Z"/>
                                      <w:rFonts w:ascii="Consolas" w:hAnsi="Consolas" w:cs="Consolas"/>
                                      <w:color w:val="000000"/>
                                      <w:sz w:val="19"/>
                                      <w:szCs w:val="19"/>
                                      <w:highlight w:val="white"/>
                                    </w:rPr>
                                  </w:rPrChange>
                                </w:rPr>
                              </w:pPr>
                              <w:del w:id="5778" w:author="Peter Freiling" w:date="2018-12-03T12:44:00Z">
                                <w:r w:rsidRPr="0054535F" w:rsidDel="0054535F">
                                  <w:rPr>
                                    <w:rFonts w:ascii="Consolas" w:hAnsi="Consolas" w:cs="Consolas"/>
                                    <w:color w:val="000000"/>
                                    <w:sz w:val="19"/>
                                    <w:szCs w:val="19"/>
                                    <w:highlight w:val="white"/>
                                    <w:rPrChange w:id="5779" w:author="Peter Freiling" w:date="2018-12-03T12:44:00Z">
                                      <w:rPr>
                                        <w:rFonts w:ascii="Consolas" w:hAnsi="Consolas" w:cs="Consolas"/>
                                        <w:color w:val="000000"/>
                                        <w:sz w:val="19"/>
                                        <w:szCs w:val="19"/>
                                        <w:highlight w:val="white"/>
                                      </w:rPr>
                                    </w:rPrChange>
                                  </w:rPr>
                                  <w:delText xml:space="preserve">        ClipEventDuration(I</w:delText>
                                </w:r>
                              </w:del>
                              <w:ins w:id="5780" w:author="Jonathan Goldstein" w:date="2013-09-24T10:43:00Z">
                                <w:del w:id="5781" w:author="Peter Freiling" w:date="2018-12-03T12:44:00Z">
                                  <w:r w:rsidRPr="0054535F" w:rsidDel="0054535F">
                                    <w:rPr>
                                      <w:rFonts w:ascii="Consolas" w:hAnsi="Consolas" w:cs="Consolas"/>
                                      <w:color w:val="000000"/>
                                      <w:sz w:val="19"/>
                                      <w:szCs w:val="19"/>
                                      <w:highlight w:val="white"/>
                                      <w:rPrChange w:id="5782" w:author="Peter Freiling" w:date="2018-12-03T12:44:00Z">
                                        <w:rPr>
                                          <w:rFonts w:ascii="Consolas" w:hAnsi="Consolas" w:cs="Consolas"/>
                                          <w:color w:val="000000"/>
                                          <w:sz w:val="19"/>
                                          <w:szCs w:val="19"/>
                                          <w:highlight w:val="white"/>
                                        </w:rPr>
                                      </w:rPrChange>
                                    </w:rPr>
                                    <w:delText>i</w:delText>
                                  </w:r>
                                </w:del>
                              </w:ins>
                              <w:del w:id="5783" w:author="Peter Freiling" w:date="2018-12-03T12:44:00Z">
                                <w:r w:rsidRPr="0054535F" w:rsidDel="0054535F">
                                  <w:rPr>
                                    <w:rFonts w:ascii="Consolas" w:hAnsi="Consolas" w:cs="Consolas"/>
                                    <w:color w:val="000000"/>
                                    <w:sz w:val="19"/>
                                    <w:szCs w:val="19"/>
                                    <w:highlight w:val="white"/>
                                    <w:rPrChange w:id="5784" w:author="Peter Freiling" w:date="2018-12-03T12:44:00Z">
                                      <w:rPr>
                                        <w:rFonts w:ascii="Consolas" w:hAnsi="Consolas" w:cs="Consolas"/>
                                        <w:color w:val="000000"/>
                                        <w:sz w:val="19"/>
                                        <w:szCs w:val="19"/>
                                        <w:highlight w:val="white"/>
                                      </w:rPr>
                                    </w:rPrChange>
                                  </w:rPr>
                                  <w:delText>nfinite</w:delText>
                                </w:r>
                              </w:del>
                              <w:ins w:id="5785" w:author="Jonathan Goldstein" w:date="2013-09-24T10:43:00Z">
                                <w:del w:id="5786" w:author="Peter Freiling" w:date="2018-12-03T12:44:00Z">
                                  <w:r w:rsidRPr="0054535F" w:rsidDel="0054535F">
                                    <w:rPr>
                                      <w:rFonts w:ascii="Consolas" w:hAnsi="Consolas" w:cs="Consolas"/>
                                      <w:color w:val="000000"/>
                                      <w:sz w:val="19"/>
                                      <w:szCs w:val="19"/>
                                      <w:highlight w:val="white"/>
                                      <w:rPrChange w:id="5787" w:author="Peter Freiling" w:date="2018-12-03T12:44:00Z">
                                        <w:rPr>
                                          <w:rFonts w:ascii="Consolas" w:hAnsi="Consolas" w:cs="Consolas"/>
                                          <w:color w:val="000000"/>
                                          <w:sz w:val="19"/>
                                          <w:szCs w:val="19"/>
                                          <w:highlight w:val="white"/>
                                        </w:rPr>
                                      </w:rPrChange>
                                    </w:rPr>
                                    <w:delText>c</w:delText>
                                  </w:r>
                                </w:del>
                              </w:ins>
                              <w:del w:id="5788" w:author="Peter Freiling" w:date="2018-12-03T12:44:00Z">
                                <w:r w:rsidRPr="0054535F" w:rsidDel="0054535F">
                                  <w:rPr>
                                    <w:rFonts w:ascii="Consolas" w:hAnsi="Consolas" w:cs="Consolas"/>
                                    <w:color w:val="000000"/>
                                    <w:sz w:val="19"/>
                                    <w:szCs w:val="19"/>
                                    <w:highlight w:val="white"/>
                                    <w:rPrChange w:id="5789" w:author="Peter Freiling" w:date="2018-12-03T12:44:00Z">
                                      <w:rPr>
                                        <w:rFonts w:ascii="Consolas" w:hAnsi="Consolas" w:cs="Consolas"/>
                                        <w:color w:val="000000"/>
                                        <w:sz w:val="19"/>
                                        <w:szCs w:val="19"/>
                                        <w:highlight w:val="white"/>
                                      </w:rPr>
                                    </w:rPrChange>
                                  </w:rPr>
                                  <w:delText>CSTicks2Cores, e =&gt; e.</w:delText>
                                </w:r>
                              </w:del>
                              <w:del w:id="5790" w:author="Peter Freiling" w:date="2018-12-03T10:33:00Z">
                                <w:r w:rsidRPr="0054535F" w:rsidDel="00D77883">
                                  <w:rPr>
                                    <w:rFonts w:ascii="Consolas" w:hAnsi="Consolas" w:cs="Consolas"/>
                                    <w:color w:val="000000"/>
                                    <w:sz w:val="19"/>
                                    <w:szCs w:val="19"/>
                                    <w:highlight w:val="white"/>
                                    <w:rPrChange w:id="5791" w:author="Peter Freiling" w:date="2018-12-03T12:44:00Z">
                                      <w:rPr>
                                        <w:rFonts w:ascii="Consolas" w:hAnsi="Consolas" w:cs="Consolas"/>
                                        <w:color w:val="000000"/>
                                        <w:sz w:val="19"/>
                                        <w:szCs w:val="19"/>
                                        <w:highlight w:val="white"/>
                                      </w:rPr>
                                    </w:rPrChange>
                                  </w:rPr>
                                  <w:delText>CID</w:delText>
                                </w:r>
                              </w:del>
                              <w:del w:id="5792" w:author="Peter Freiling" w:date="2018-12-03T12:44:00Z">
                                <w:r w:rsidRPr="0054535F" w:rsidDel="0054535F">
                                  <w:rPr>
                                    <w:rFonts w:ascii="Consolas" w:hAnsi="Consolas" w:cs="Consolas"/>
                                    <w:color w:val="000000"/>
                                    <w:sz w:val="19"/>
                                    <w:szCs w:val="19"/>
                                    <w:highlight w:val="white"/>
                                    <w:rPrChange w:id="5793" w:author="Peter Freiling" w:date="2018-12-03T12:44:00Z">
                                      <w:rPr>
                                        <w:rFonts w:ascii="Consolas" w:hAnsi="Consolas" w:cs="Consolas"/>
                                        <w:color w:val="000000"/>
                                        <w:sz w:val="19"/>
                                        <w:szCs w:val="19"/>
                                        <w:highlight w:val="white"/>
                                      </w:rPr>
                                    </w:rPrChange>
                                  </w:rPr>
                                  <w:delText>, e =&gt; e.</w:delText>
                                </w:r>
                              </w:del>
                              <w:del w:id="5794" w:author="Peter Freiling" w:date="2018-12-03T10:33:00Z">
                                <w:r w:rsidRPr="0054535F" w:rsidDel="00D77883">
                                  <w:rPr>
                                    <w:rFonts w:ascii="Consolas" w:hAnsi="Consolas" w:cs="Consolas"/>
                                    <w:color w:val="000000"/>
                                    <w:sz w:val="19"/>
                                    <w:szCs w:val="19"/>
                                    <w:highlight w:val="white"/>
                                    <w:rPrChange w:id="5795" w:author="Peter Freiling" w:date="2018-12-03T12:44:00Z">
                                      <w:rPr>
                                        <w:rFonts w:ascii="Consolas" w:hAnsi="Consolas" w:cs="Consolas"/>
                                        <w:color w:val="000000"/>
                                        <w:sz w:val="19"/>
                                        <w:szCs w:val="19"/>
                                        <w:highlight w:val="white"/>
                                      </w:rPr>
                                    </w:rPrChange>
                                  </w:rPr>
                                  <w:delText>CID</w:delText>
                                </w:r>
                              </w:del>
                              <w:del w:id="5796" w:author="Peter Freiling" w:date="2018-12-03T12:44:00Z">
                                <w:r w:rsidRPr="0054535F" w:rsidDel="0054535F">
                                  <w:rPr>
                                    <w:rFonts w:ascii="Consolas" w:hAnsi="Consolas" w:cs="Consolas"/>
                                    <w:color w:val="000000"/>
                                    <w:sz w:val="19"/>
                                    <w:szCs w:val="19"/>
                                    <w:highlight w:val="white"/>
                                    <w:rPrChange w:id="5797" w:author="Peter Freiling" w:date="2018-12-03T12:44:00Z">
                                      <w:rPr>
                                        <w:rFonts w:ascii="Consolas" w:hAnsi="Consolas" w:cs="Consolas"/>
                                        <w:color w:val="000000"/>
                                        <w:sz w:val="19"/>
                                        <w:szCs w:val="19"/>
                                        <w:highlight w:val="white"/>
                                      </w:rPr>
                                    </w:rPrChange>
                                  </w:rPr>
                                  <w:delText>);</w:delText>
                                </w:r>
                              </w:del>
                            </w:p>
                            <w:p w14:paraId="793D4F3D" w14:textId="77777777" w:rsidR="00E80C46" w:rsidRPr="0054535F" w:rsidRDefault="00E80C46" w:rsidP="00A5602D">
                              <w:pPr>
                                <w:autoSpaceDE w:val="0"/>
                                <w:autoSpaceDN w:val="0"/>
                                <w:adjustRightInd w:val="0"/>
                                <w:spacing w:after="0" w:line="240" w:lineRule="auto"/>
                                <w:rPr>
                                  <w:rFonts w:ascii="Consolas" w:hAnsi="Consolas" w:cs="Consolas"/>
                                  <w:color w:val="000000"/>
                                  <w:sz w:val="19"/>
                                  <w:szCs w:val="19"/>
                                  <w:highlight w:val="white"/>
                                  <w:rPrChange w:id="5798" w:author="Peter Freiling" w:date="2018-12-03T12:44:00Z">
                                    <w:rPr>
                                      <w:rFonts w:ascii="Consolas" w:hAnsi="Consolas" w:cs="Consolas"/>
                                      <w:color w:val="000000"/>
                                      <w:sz w:val="19"/>
                                      <w:szCs w:val="19"/>
                                      <w:highlight w:val="white"/>
                                    </w:rPr>
                                  </w:rPrChange>
                                </w:rPr>
                              </w:pPr>
                            </w:p>
                          </w:txbxContent>
                        </wps:txbx>
                        <wps:bodyPr rot="0" vert="horz" wrap="square" lIns="91440" tIns="45720" rIns="91440" bIns="45720" anchor="t" anchorCtr="0">
                          <a:noAutofit/>
                        </wps:bodyPr>
                      </wps:wsp>
                      <wps:wsp>
                        <wps:cNvPr id="223" name="Text Box 223"/>
                        <wps:cNvSpPr txBox="1"/>
                        <wps:spPr>
                          <a:xfrm>
                            <a:off x="0" y="457200"/>
                            <a:ext cx="6381750" cy="266700"/>
                          </a:xfrm>
                          <a:prstGeom prst="rect">
                            <a:avLst/>
                          </a:prstGeom>
                          <a:solidFill>
                            <a:prstClr val="white"/>
                          </a:solidFill>
                          <a:ln>
                            <a:noFill/>
                          </a:ln>
                          <a:effectLst/>
                        </wps:spPr>
                        <wps:txbx>
                          <w:txbxContent>
                            <w:p w14:paraId="22AC301F" w14:textId="5A2FABB1" w:rsidR="00E80C46" w:rsidRDefault="00E80C46" w:rsidP="00A5602D">
                              <w:pPr>
                                <w:pStyle w:val="Caption"/>
                              </w:pPr>
                              <w:bookmarkStart w:id="5799" w:name="_Ref367783155"/>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29</w:t>
                              </w:r>
                              <w:r w:rsidR="00904F8B">
                                <w:rPr>
                                  <w:noProof/>
                                </w:rPr>
                                <w:fldChar w:fldCharType="end"/>
                              </w:r>
                              <w:bookmarkEnd w:id="5799"/>
                              <w:r>
                                <w:t>: ClipEventDuration Query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62233B7" id="Group 267" o:spid="_x0000_s1077" style="position:absolute;margin-left:0;margin-top:78pt;width:502.5pt;height:57pt;z-index:251634725;mso-position-horizontal-relative:text;mso-position-vertical-relative:text" coordsize="63817,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">
                <v:shape id="Text Box 224" o:spid="_x0000_s1078" type="#_x0000_t202" style="position:absolute;width:63817;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">
                  <v:textbox>
                    <w:txbxContent>
                      <w:p w14:paraId="22C78E21" w14:textId="77777777" w:rsidR="0054535F" w:rsidRPr="0054535F" w:rsidRDefault="0054535F" w:rsidP="0054535F">
                        <w:pPr>
                          <w:pStyle w:val="HTMLPreformatted"/>
                          <w:shd w:val="clear" w:color="auto" w:fill="FFFFFF"/>
                          <w:rPr>
                            <w:ins w:id="5800" w:author="Peter Freiling" w:date="2018-12-03T12:44:00Z"/>
                            <w:rFonts w:ascii="Consolas" w:hAnsi="Consolas"/>
                            <w:color w:val="000000"/>
                            <w:sz w:val="19"/>
                            <w:szCs w:val="19"/>
                            <w:rPrChange w:id="5801" w:author="Peter Freiling" w:date="2018-12-03T12:44:00Z">
                              <w:rPr>
                                <w:ins w:id="5802" w:author="Peter Freiling" w:date="2018-12-03T12:44:00Z"/>
                                <w:rFonts w:ascii="Consolas" w:hAnsi="Consolas"/>
                                <w:color w:val="000000"/>
                              </w:rPr>
                            </w:rPrChange>
                          </w:rPr>
                        </w:pPr>
                        <w:ins w:id="5803" w:author="Peter Freiling" w:date="2018-12-03T12:44:00Z">
                          <w:r w:rsidRPr="0054535F">
                            <w:rPr>
                              <w:rFonts w:ascii="Consolas" w:hAnsi="Consolas"/>
                              <w:color w:val="0000FF"/>
                              <w:sz w:val="19"/>
                              <w:szCs w:val="19"/>
                              <w:rPrChange w:id="5804" w:author="Peter Freiling" w:date="2018-12-03T12:44:00Z">
                                <w:rPr>
                                  <w:rFonts w:ascii="Consolas" w:hAnsi="Consolas"/>
                                  <w:color w:val="0000FF"/>
                                </w:rPr>
                              </w:rPrChange>
                            </w:rPr>
                            <w:t>var</w:t>
                          </w:r>
                          <w:r w:rsidRPr="0054535F">
                            <w:rPr>
                              <w:rFonts w:ascii="Consolas" w:hAnsi="Consolas"/>
                              <w:color w:val="000000"/>
                              <w:sz w:val="19"/>
                              <w:szCs w:val="19"/>
                              <w:rPrChange w:id="5805" w:author="Peter Freiling" w:date="2018-12-03T12:44:00Z">
                                <w:rPr>
                                  <w:rFonts w:ascii="Consolas" w:hAnsi="Consolas"/>
                                  <w:color w:val="000000"/>
                                </w:rPr>
                              </w:rPrChange>
                            </w:rPr>
                            <w:t> clippedContextSwitch = infiniteContextSwitch</w:t>
                          </w:r>
                        </w:ins>
                      </w:p>
                      <w:p w14:paraId="5CA44222" w14:textId="3D6CC576" w:rsidR="0054535F" w:rsidRPr="0054535F" w:rsidRDefault="009C4836" w:rsidP="0054535F">
                        <w:pPr>
                          <w:pStyle w:val="HTMLPreformatted"/>
                          <w:shd w:val="clear" w:color="auto" w:fill="FFFFFF"/>
                          <w:rPr>
                            <w:ins w:id="5806" w:author="Peter Freiling" w:date="2018-12-03T12:44:00Z"/>
                            <w:rFonts w:ascii="Consolas" w:hAnsi="Consolas"/>
                            <w:color w:val="000000"/>
                            <w:sz w:val="19"/>
                            <w:szCs w:val="19"/>
                            <w:rPrChange w:id="5807" w:author="Peter Freiling" w:date="2018-12-03T12:44:00Z">
                              <w:rPr>
                                <w:ins w:id="5808" w:author="Peter Freiling" w:date="2018-12-03T12:44:00Z"/>
                                <w:rFonts w:ascii="Consolas" w:hAnsi="Consolas"/>
                                <w:color w:val="000000"/>
                              </w:rPr>
                            </w:rPrChange>
                          </w:rPr>
                        </w:pPr>
                        <w:ins w:id="5809" w:author="Peter Freiling" w:date="2018-12-03T12:53:00Z">
                          <w:r>
                            <w:rPr>
                              <w:rFonts w:ascii="Consolas" w:hAnsi="Consolas"/>
                              <w:color w:val="000000"/>
                              <w:sz w:val="19"/>
                              <w:szCs w:val="19"/>
                            </w:rPr>
                            <w:t xml:space="preserve">        </w:t>
                          </w:r>
                        </w:ins>
                        <w:ins w:id="5810" w:author="Peter Freiling" w:date="2018-12-03T12:44:00Z">
                          <w:r w:rsidR="0054535F" w:rsidRPr="0054535F">
                            <w:rPr>
                              <w:rFonts w:ascii="Consolas" w:hAnsi="Consolas"/>
                              <w:color w:val="000000"/>
                              <w:sz w:val="19"/>
                              <w:szCs w:val="19"/>
                              <w:rPrChange w:id="5811" w:author="Peter Freiling" w:date="2018-12-03T12:44:00Z">
                                <w:rPr>
                                  <w:rFonts w:ascii="Consolas" w:hAnsi="Consolas"/>
                                  <w:color w:val="000000"/>
                                </w:rPr>
                              </w:rPrChange>
                            </w:rPr>
                            <w:t>.ClipEventDuration(infiniteContextSwitch, e =&gt; e.CpuId, e =&gt; e.CpuId);</w:t>
                          </w:r>
                        </w:ins>
                      </w:p>
                      <w:p w14:paraId="42BEED14" w14:textId="61DBAC94" w:rsidR="00E80C46" w:rsidRPr="0054535F" w:rsidDel="0054535F" w:rsidRDefault="00E80C46" w:rsidP="00A5602D">
                        <w:pPr>
                          <w:autoSpaceDE w:val="0"/>
                          <w:autoSpaceDN w:val="0"/>
                          <w:adjustRightInd w:val="0"/>
                          <w:spacing w:after="0" w:line="240" w:lineRule="auto"/>
                          <w:rPr>
                            <w:del w:id="5812" w:author="Peter Freiling" w:date="2018-12-03T12:44:00Z"/>
                            <w:rFonts w:ascii="Consolas" w:hAnsi="Consolas" w:cs="Consolas"/>
                            <w:color w:val="000000"/>
                            <w:sz w:val="19"/>
                            <w:szCs w:val="19"/>
                            <w:highlight w:val="white"/>
                            <w:rPrChange w:id="5813" w:author="Peter Freiling" w:date="2018-12-03T12:44:00Z">
                              <w:rPr>
                                <w:del w:id="5814" w:author="Peter Freiling" w:date="2018-12-03T12:44:00Z"/>
                                <w:rFonts w:ascii="Consolas" w:hAnsi="Consolas" w:cs="Consolas"/>
                                <w:color w:val="000000"/>
                                <w:sz w:val="19"/>
                                <w:szCs w:val="19"/>
                                <w:highlight w:val="white"/>
                              </w:rPr>
                            </w:rPrChange>
                          </w:rPr>
                        </w:pPr>
                        <w:del w:id="5815" w:author="Peter Freiling" w:date="2018-12-03T12:44:00Z">
                          <w:r w:rsidRPr="00FC144B" w:rsidDel="0054535F">
                            <w:rPr>
                              <w:rFonts w:ascii="Consolas" w:hAnsi="Consolas" w:cs="Consolas"/>
                              <w:color w:val="0000FF"/>
                              <w:sz w:val="19"/>
                              <w:szCs w:val="19"/>
                              <w:highlight w:val="white"/>
                            </w:rPr>
                            <w:delText>var</w:delText>
                          </w:r>
                          <w:r w:rsidRPr="00FC144B" w:rsidDel="0054535F">
                            <w:rPr>
                              <w:rFonts w:ascii="Consolas" w:hAnsi="Consolas" w:cs="Consolas"/>
                              <w:color w:val="000000"/>
                              <w:sz w:val="19"/>
                              <w:szCs w:val="19"/>
                              <w:highlight w:val="white"/>
                            </w:rPr>
                            <w:delText xml:space="preserve"> clippedCSTicks2Cores = infinite</w:delText>
                          </w:r>
                        </w:del>
                        <w:ins w:id="5816" w:author="Jonathan Goldstein" w:date="2013-09-24T10:43:00Z">
                          <w:del w:id="5817" w:author="Peter Freiling" w:date="2018-12-03T12:44:00Z">
                            <w:r w:rsidRPr="00D8359D" w:rsidDel="0054535F">
                              <w:rPr>
                                <w:rFonts w:ascii="Consolas" w:hAnsi="Consolas" w:cs="Consolas"/>
                                <w:color w:val="000000"/>
                                <w:sz w:val="19"/>
                                <w:szCs w:val="19"/>
                                <w:highlight w:val="white"/>
                              </w:rPr>
                              <w:delText>c</w:delText>
                            </w:r>
                          </w:del>
                        </w:ins>
                        <w:del w:id="5818" w:author="Peter Freiling" w:date="2018-12-03T12:44:00Z">
                          <w:r w:rsidRPr="00D8359D" w:rsidDel="0054535F">
                            <w:rPr>
                              <w:rFonts w:ascii="Consolas" w:hAnsi="Consolas" w:cs="Consolas"/>
                              <w:color w:val="000000"/>
                              <w:sz w:val="19"/>
                              <w:szCs w:val="19"/>
                              <w:highlight w:val="white"/>
                            </w:rPr>
                            <w:delText>C</w:delText>
                          </w:r>
                          <w:r w:rsidRPr="0054535F" w:rsidDel="0054535F">
                            <w:rPr>
                              <w:rFonts w:ascii="Consolas" w:hAnsi="Consolas" w:cs="Consolas"/>
                              <w:color w:val="000000"/>
                              <w:sz w:val="19"/>
                              <w:szCs w:val="19"/>
                              <w:highlight w:val="white"/>
                              <w:rPrChange w:id="5819" w:author="Peter Freiling" w:date="2018-12-03T12:44:00Z">
                                <w:rPr>
                                  <w:rFonts w:ascii="Consolas" w:hAnsi="Consolas" w:cs="Consolas"/>
                                  <w:color w:val="000000"/>
                                  <w:sz w:val="19"/>
                                  <w:szCs w:val="19"/>
                                  <w:highlight w:val="white"/>
                                </w:rPr>
                              </w:rPrChange>
                            </w:rPr>
                            <w:delText>STicks2Cores.</w:delText>
                          </w:r>
                        </w:del>
                      </w:p>
                      <w:p w14:paraId="3199ED9C" w14:textId="64EAE7B2" w:rsidR="00E80C46" w:rsidRPr="0054535F" w:rsidDel="0054535F" w:rsidRDefault="00E80C46" w:rsidP="00A5602D">
                        <w:pPr>
                          <w:autoSpaceDE w:val="0"/>
                          <w:autoSpaceDN w:val="0"/>
                          <w:adjustRightInd w:val="0"/>
                          <w:spacing w:after="0" w:line="240" w:lineRule="auto"/>
                          <w:rPr>
                            <w:del w:id="5820" w:author="Peter Freiling" w:date="2018-12-03T12:44:00Z"/>
                            <w:rFonts w:ascii="Consolas" w:hAnsi="Consolas" w:cs="Consolas"/>
                            <w:color w:val="000000"/>
                            <w:sz w:val="19"/>
                            <w:szCs w:val="19"/>
                            <w:highlight w:val="white"/>
                            <w:rPrChange w:id="5821" w:author="Peter Freiling" w:date="2018-12-03T12:44:00Z">
                              <w:rPr>
                                <w:del w:id="5822" w:author="Peter Freiling" w:date="2018-12-03T12:44:00Z"/>
                                <w:rFonts w:ascii="Consolas" w:hAnsi="Consolas" w:cs="Consolas"/>
                                <w:color w:val="000000"/>
                                <w:sz w:val="19"/>
                                <w:szCs w:val="19"/>
                                <w:highlight w:val="white"/>
                              </w:rPr>
                            </w:rPrChange>
                          </w:rPr>
                        </w:pPr>
                        <w:del w:id="5823" w:author="Peter Freiling" w:date="2018-12-03T12:44:00Z">
                          <w:r w:rsidRPr="0054535F" w:rsidDel="0054535F">
                            <w:rPr>
                              <w:rFonts w:ascii="Consolas" w:hAnsi="Consolas" w:cs="Consolas"/>
                              <w:color w:val="000000"/>
                              <w:sz w:val="19"/>
                              <w:szCs w:val="19"/>
                              <w:highlight w:val="white"/>
                              <w:rPrChange w:id="5824" w:author="Peter Freiling" w:date="2018-12-03T12:44:00Z">
                                <w:rPr>
                                  <w:rFonts w:ascii="Consolas" w:hAnsi="Consolas" w:cs="Consolas"/>
                                  <w:color w:val="000000"/>
                                  <w:sz w:val="19"/>
                                  <w:szCs w:val="19"/>
                                  <w:highlight w:val="white"/>
                                </w:rPr>
                              </w:rPrChange>
                            </w:rPr>
                            <w:delText xml:space="preserve">        ClipEventDuration(I</w:delText>
                          </w:r>
                        </w:del>
                        <w:ins w:id="5825" w:author="Jonathan Goldstein" w:date="2013-09-24T10:43:00Z">
                          <w:del w:id="5826" w:author="Peter Freiling" w:date="2018-12-03T12:44:00Z">
                            <w:r w:rsidRPr="0054535F" w:rsidDel="0054535F">
                              <w:rPr>
                                <w:rFonts w:ascii="Consolas" w:hAnsi="Consolas" w:cs="Consolas"/>
                                <w:color w:val="000000"/>
                                <w:sz w:val="19"/>
                                <w:szCs w:val="19"/>
                                <w:highlight w:val="white"/>
                                <w:rPrChange w:id="5827" w:author="Peter Freiling" w:date="2018-12-03T12:44:00Z">
                                  <w:rPr>
                                    <w:rFonts w:ascii="Consolas" w:hAnsi="Consolas" w:cs="Consolas"/>
                                    <w:color w:val="000000"/>
                                    <w:sz w:val="19"/>
                                    <w:szCs w:val="19"/>
                                    <w:highlight w:val="white"/>
                                  </w:rPr>
                                </w:rPrChange>
                              </w:rPr>
                              <w:delText>i</w:delText>
                            </w:r>
                          </w:del>
                        </w:ins>
                        <w:del w:id="5828" w:author="Peter Freiling" w:date="2018-12-03T12:44:00Z">
                          <w:r w:rsidRPr="0054535F" w:rsidDel="0054535F">
                            <w:rPr>
                              <w:rFonts w:ascii="Consolas" w:hAnsi="Consolas" w:cs="Consolas"/>
                              <w:color w:val="000000"/>
                              <w:sz w:val="19"/>
                              <w:szCs w:val="19"/>
                              <w:highlight w:val="white"/>
                              <w:rPrChange w:id="5829" w:author="Peter Freiling" w:date="2018-12-03T12:44:00Z">
                                <w:rPr>
                                  <w:rFonts w:ascii="Consolas" w:hAnsi="Consolas" w:cs="Consolas"/>
                                  <w:color w:val="000000"/>
                                  <w:sz w:val="19"/>
                                  <w:szCs w:val="19"/>
                                  <w:highlight w:val="white"/>
                                </w:rPr>
                              </w:rPrChange>
                            </w:rPr>
                            <w:delText>nfinite</w:delText>
                          </w:r>
                        </w:del>
                        <w:ins w:id="5830" w:author="Jonathan Goldstein" w:date="2013-09-24T10:43:00Z">
                          <w:del w:id="5831" w:author="Peter Freiling" w:date="2018-12-03T12:44:00Z">
                            <w:r w:rsidRPr="0054535F" w:rsidDel="0054535F">
                              <w:rPr>
                                <w:rFonts w:ascii="Consolas" w:hAnsi="Consolas" w:cs="Consolas"/>
                                <w:color w:val="000000"/>
                                <w:sz w:val="19"/>
                                <w:szCs w:val="19"/>
                                <w:highlight w:val="white"/>
                                <w:rPrChange w:id="5832" w:author="Peter Freiling" w:date="2018-12-03T12:44:00Z">
                                  <w:rPr>
                                    <w:rFonts w:ascii="Consolas" w:hAnsi="Consolas" w:cs="Consolas"/>
                                    <w:color w:val="000000"/>
                                    <w:sz w:val="19"/>
                                    <w:szCs w:val="19"/>
                                    <w:highlight w:val="white"/>
                                  </w:rPr>
                                </w:rPrChange>
                              </w:rPr>
                              <w:delText>c</w:delText>
                            </w:r>
                          </w:del>
                        </w:ins>
                        <w:del w:id="5833" w:author="Peter Freiling" w:date="2018-12-03T12:44:00Z">
                          <w:r w:rsidRPr="0054535F" w:rsidDel="0054535F">
                            <w:rPr>
                              <w:rFonts w:ascii="Consolas" w:hAnsi="Consolas" w:cs="Consolas"/>
                              <w:color w:val="000000"/>
                              <w:sz w:val="19"/>
                              <w:szCs w:val="19"/>
                              <w:highlight w:val="white"/>
                              <w:rPrChange w:id="5834" w:author="Peter Freiling" w:date="2018-12-03T12:44:00Z">
                                <w:rPr>
                                  <w:rFonts w:ascii="Consolas" w:hAnsi="Consolas" w:cs="Consolas"/>
                                  <w:color w:val="000000"/>
                                  <w:sz w:val="19"/>
                                  <w:szCs w:val="19"/>
                                  <w:highlight w:val="white"/>
                                </w:rPr>
                              </w:rPrChange>
                            </w:rPr>
                            <w:delText>CSTicks2Cores, e =&gt; e.</w:delText>
                          </w:r>
                        </w:del>
                        <w:del w:id="5835" w:author="Peter Freiling" w:date="2018-12-03T10:33:00Z">
                          <w:r w:rsidRPr="0054535F" w:rsidDel="00D77883">
                            <w:rPr>
                              <w:rFonts w:ascii="Consolas" w:hAnsi="Consolas" w:cs="Consolas"/>
                              <w:color w:val="000000"/>
                              <w:sz w:val="19"/>
                              <w:szCs w:val="19"/>
                              <w:highlight w:val="white"/>
                              <w:rPrChange w:id="5836" w:author="Peter Freiling" w:date="2018-12-03T12:44:00Z">
                                <w:rPr>
                                  <w:rFonts w:ascii="Consolas" w:hAnsi="Consolas" w:cs="Consolas"/>
                                  <w:color w:val="000000"/>
                                  <w:sz w:val="19"/>
                                  <w:szCs w:val="19"/>
                                  <w:highlight w:val="white"/>
                                </w:rPr>
                              </w:rPrChange>
                            </w:rPr>
                            <w:delText>CID</w:delText>
                          </w:r>
                        </w:del>
                        <w:del w:id="5837" w:author="Peter Freiling" w:date="2018-12-03T12:44:00Z">
                          <w:r w:rsidRPr="0054535F" w:rsidDel="0054535F">
                            <w:rPr>
                              <w:rFonts w:ascii="Consolas" w:hAnsi="Consolas" w:cs="Consolas"/>
                              <w:color w:val="000000"/>
                              <w:sz w:val="19"/>
                              <w:szCs w:val="19"/>
                              <w:highlight w:val="white"/>
                              <w:rPrChange w:id="5838" w:author="Peter Freiling" w:date="2018-12-03T12:44:00Z">
                                <w:rPr>
                                  <w:rFonts w:ascii="Consolas" w:hAnsi="Consolas" w:cs="Consolas"/>
                                  <w:color w:val="000000"/>
                                  <w:sz w:val="19"/>
                                  <w:szCs w:val="19"/>
                                  <w:highlight w:val="white"/>
                                </w:rPr>
                              </w:rPrChange>
                            </w:rPr>
                            <w:delText>, e =&gt; e.</w:delText>
                          </w:r>
                        </w:del>
                        <w:del w:id="5839" w:author="Peter Freiling" w:date="2018-12-03T10:33:00Z">
                          <w:r w:rsidRPr="0054535F" w:rsidDel="00D77883">
                            <w:rPr>
                              <w:rFonts w:ascii="Consolas" w:hAnsi="Consolas" w:cs="Consolas"/>
                              <w:color w:val="000000"/>
                              <w:sz w:val="19"/>
                              <w:szCs w:val="19"/>
                              <w:highlight w:val="white"/>
                              <w:rPrChange w:id="5840" w:author="Peter Freiling" w:date="2018-12-03T12:44:00Z">
                                <w:rPr>
                                  <w:rFonts w:ascii="Consolas" w:hAnsi="Consolas" w:cs="Consolas"/>
                                  <w:color w:val="000000"/>
                                  <w:sz w:val="19"/>
                                  <w:szCs w:val="19"/>
                                  <w:highlight w:val="white"/>
                                </w:rPr>
                              </w:rPrChange>
                            </w:rPr>
                            <w:delText>CID</w:delText>
                          </w:r>
                        </w:del>
                        <w:del w:id="5841" w:author="Peter Freiling" w:date="2018-12-03T12:44:00Z">
                          <w:r w:rsidRPr="0054535F" w:rsidDel="0054535F">
                            <w:rPr>
                              <w:rFonts w:ascii="Consolas" w:hAnsi="Consolas" w:cs="Consolas"/>
                              <w:color w:val="000000"/>
                              <w:sz w:val="19"/>
                              <w:szCs w:val="19"/>
                              <w:highlight w:val="white"/>
                              <w:rPrChange w:id="5842" w:author="Peter Freiling" w:date="2018-12-03T12:44:00Z">
                                <w:rPr>
                                  <w:rFonts w:ascii="Consolas" w:hAnsi="Consolas" w:cs="Consolas"/>
                                  <w:color w:val="000000"/>
                                  <w:sz w:val="19"/>
                                  <w:szCs w:val="19"/>
                                  <w:highlight w:val="white"/>
                                </w:rPr>
                              </w:rPrChange>
                            </w:rPr>
                            <w:delText>);</w:delText>
                          </w:r>
                        </w:del>
                      </w:p>
                      <w:p w14:paraId="793D4F3D" w14:textId="77777777" w:rsidR="00E80C46" w:rsidRPr="0054535F" w:rsidRDefault="00E80C46" w:rsidP="00A5602D">
                        <w:pPr>
                          <w:autoSpaceDE w:val="0"/>
                          <w:autoSpaceDN w:val="0"/>
                          <w:adjustRightInd w:val="0"/>
                          <w:spacing w:after="0" w:line="240" w:lineRule="auto"/>
                          <w:rPr>
                            <w:rFonts w:ascii="Consolas" w:hAnsi="Consolas" w:cs="Consolas"/>
                            <w:color w:val="000000"/>
                            <w:sz w:val="19"/>
                            <w:szCs w:val="19"/>
                            <w:highlight w:val="white"/>
                            <w:rPrChange w:id="5843" w:author="Peter Freiling" w:date="2018-12-03T12:44:00Z">
                              <w:rPr>
                                <w:rFonts w:ascii="Consolas" w:hAnsi="Consolas" w:cs="Consolas"/>
                                <w:color w:val="000000"/>
                                <w:sz w:val="19"/>
                                <w:szCs w:val="19"/>
                                <w:highlight w:val="white"/>
                              </w:rPr>
                            </w:rPrChange>
                          </w:rPr>
                        </w:pPr>
                      </w:p>
                    </w:txbxContent>
                  </v:textbox>
                </v:shape>
                <v:shape id="Text Box 223" o:spid="_x0000_s1079" type="#_x0000_t202" style="position:absolute;top:4572;width:638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" stroked="f">
                  <v:textbox style="mso-fit-shape-to-text:t" inset="0,0,0,0">
                    <w:txbxContent>
                      <w:p w14:paraId="22AC301F" w14:textId="5A2FABB1" w:rsidR="00E80C46" w:rsidRDefault="00E80C46" w:rsidP="00A5602D">
                        <w:pPr>
                          <w:pStyle w:val="Caption"/>
                        </w:pPr>
                        <w:bookmarkStart w:id="5844" w:name="_Ref367783155"/>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29</w:t>
                        </w:r>
                        <w:r w:rsidR="00904F8B">
                          <w:rPr>
                            <w:noProof/>
                          </w:rPr>
                          <w:fldChar w:fldCharType="end"/>
                        </w:r>
                        <w:bookmarkEnd w:id="5844"/>
                        <w:r>
                          <w:t>: ClipEventDuration Query Code</w:t>
                        </w:r>
                      </w:p>
                    </w:txbxContent>
                  </v:textbox>
                </v:shape>
                <w10:wrap type="square"/>
              </v:group>
            </w:pict>
          </mc:Fallback>
        </mc:AlternateContent>
      </w:r>
      <w:r w:rsidR="007E7E43">
        <w:t>L</w:t>
      </w:r>
      <w:r w:rsidR="00A5602D">
        <w:t xml:space="preserve">ike join, there are two selectors, one for the left stream and one for the right. These selectors, like Join, are used in the equality predicate </w:t>
      </w:r>
      <w:del w:id="5845" w:author="James Terwilliger" w:date="2013-08-26T18:27:00Z">
        <w:r w:rsidR="00A5602D">
          <w:delText xml:space="preserve">which </w:delText>
        </w:r>
      </w:del>
      <w:ins w:id="5846" w:author="James Terwilliger" w:date="2013-08-26T18:27:00Z">
        <w:r w:rsidR="00AD68B5">
          <w:t xml:space="preserve">that </w:t>
        </w:r>
      </w:ins>
      <w:r w:rsidR="00A5602D">
        <w:t xml:space="preserve">matches </w:t>
      </w:r>
      <w:r w:rsidR="008F1C4A">
        <w:t xml:space="preserve">events on the left and events on the right. This particular clip, given an event on the left, matches the first </w:t>
      </w:r>
      <w:r w:rsidR="0024080F">
        <w:t xml:space="preserve">subsequent </w:t>
      </w:r>
      <w:r w:rsidR="008F1C4A">
        <w:t xml:space="preserve">event on the right </w:t>
      </w:r>
      <w:r w:rsidR="0024080F">
        <w:t xml:space="preserve">whose lifetime overlaps, and </w:t>
      </w:r>
      <w:r w:rsidR="008F1C4A">
        <w:t xml:space="preserve">who’s </w:t>
      </w:r>
      <w:del w:id="5847" w:author="Peter Freiling" w:date="2018-12-03T10:33:00Z">
        <w:r w:rsidR="008F1C4A" w:rsidDel="00D77883">
          <w:delText>CID</w:delText>
        </w:r>
      </w:del>
      <w:ins w:id="5848" w:author="Peter Freiling" w:date="2018-12-03T10:33:00Z">
        <w:r w:rsidR="00D77883">
          <w:t>C</w:t>
        </w:r>
      </w:ins>
      <w:ins w:id="5849" w:author="Peter Freiling" w:date="2018-12-03T12:50:00Z">
        <w:r w:rsidR="00BC4DE9">
          <w:t xml:space="preserve">PU </w:t>
        </w:r>
      </w:ins>
      <w:ins w:id="5850" w:author="Peter Freiling" w:date="2018-12-03T10:33:00Z">
        <w:r w:rsidR="00D77883">
          <w:t>Id</w:t>
        </w:r>
      </w:ins>
      <w:r w:rsidR="008F1C4A">
        <w:t xml:space="preserve"> is equal to the </w:t>
      </w:r>
      <w:del w:id="5851" w:author="Peter Freiling" w:date="2018-12-03T10:33:00Z">
        <w:r w:rsidR="008F1C4A" w:rsidDel="00D77883">
          <w:delText>CID</w:delText>
        </w:r>
      </w:del>
      <w:ins w:id="5852" w:author="Peter Freiling" w:date="2018-12-03T10:33:00Z">
        <w:r w:rsidR="00D77883">
          <w:t>C</w:t>
        </w:r>
      </w:ins>
      <w:ins w:id="5853" w:author="Peter Freiling" w:date="2018-12-03T12:50:00Z">
        <w:r w:rsidR="00BC4DE9">
          <w:t xml:space="preserve">PU </w:t>
        </w:r>
      </w:ins>
      <w:ins w:id="5854" w:author="Peter Freiling" w:date="2018-12-03T10:33:00Z">
        <w:r w:rsidR="00D77883">
          <w:t>Id</w:t>
        </w:r>
      </w:ins>
      <w:r w:rsidR="008F1C4A">
        <w:t xml:space="preserve"> of the event on the left. The </w:t>
      </w:r>
      <w:del w:id="5855" w:author="Peter Freiling" w:date="2018-12-03T12:47:00Z">
        <w:r w:rsidR="008F1C4A" w:rsidDel="00E04DD6">
          <w:rPr>
            <w:rFonts w:ascii="Consolas" w:hAnsi="Consolas" w:cs="Consolas"/>
            <w:color w:val="000000"/>
            <w:sz w:val="19"/>
            <w:szCs w:val="19"/>
            <w:highlight w:val="white"/>
          </w:rPr>
          <w:delText>C</w:delText>
        </w:r>
      </w:del>
      <w:ins w:id="5856" w:author="Peter Freiling" w:date="2018-12-03T12:47:00Z">
        <w:r>
          <w:rPr>
            <w:rFonts w:ascii="Consolas" w:hAnsi="Consolas" w:cs="Consolas"/>
            <w:color w:val="000000"/>
            <w:sz w:val="19"/>
            <w:szCs w:val="19"/>
            <w:highlight w:val="white"/>
          </w:rPr>
          <w:t>c</w:t>
        </w:r>
      </w:ins>
      <w:r w:rsidR="008F1C4A">
        <w:rPr>
          <w:rFonts w:ascii="Consolas" w:hAnsi="Consolas" w:cs="Consolas"/>
          <w:color w:val="000000"/>
          <w:sz w:val="19"/>
          <w:szCs w:val="19"/>
          <w:highlight w:val="white"/>
        </w:rPr>
        <w:t>lipped</w:t>
      </w:r>
      <w:del w:id="5857" w:author="Peter Freiling" w:date="2018-12-03T10:05:00Z">
        <w:r w:rsidR="008F1C4A" w:rsidDel="008B1166">
          <w:rPr>
            <w:rFonts w:ascii="Consolas" w:hAnsi="Consolas" w:cs="Consolas"/>
            <w:color w:val="000000"/>
            <w:sz w:val="19"/>
            <w:szCs w:val="19"/>
            <w:highlight w:val="white"/>
          </w:rPr>
          <w:delText>CSTicks</w:delText>
        </w:r>
      </w:del>
      <w:ins w:id="5858" w:author="Peter Freiling" w:date="2018-12-03T10:05:00Z">
        <w:r w:rsidR="008B1166">
          <w:rPr>
            <w:rFonts w:ascii="Consolas" w:hAnsi="Consolas" w:cs="Consolas"/>
            <w:color w:val="000000"/>
            <w:sz w:val="19"/>
            <w:szCs w:val="19"/>
            <w:highlight w:val="white"/>
          </w:rPr>
          <w:t>ContextSwitch</w:t>
        </w:r>
      </w:ins>
      <w:del w:id="5859" w:author="Peter Freiling" w:date="2018-12-03T12:47:00Z">
        <w:r w:rsidR="008F1C4A" w:rsidDel="00E04DD6">
          <w:rPr>
            <w:rFonts w:ascii="Consolas" w:hAnsi="Consolas" w:cs="Consolas"/>
            <w:color w:val="000000"/>
            <w:sz w:val="19"/>
            <w:szCs w:val="19"/>
            <w:highlight w:val="white"/>
          </w:rPr>
          <w:delText>2Cores</w:delText>
        </w:r>
      </w:del>
      <w:r w:rsidR="008F1C4A">
        <w:rPr>
          <w:rFonts w:cs="Consolas"/>
          <w:color w:val="000000"/>
        </w:rPr>
        <w:t xml:space="preserve"> query result is shown in</w:t>
      </w:r>
      <w:r w:rsidR="006320B4">
        <w:rPr>
          <w:rFonts w:cs="Consolas"/>
          <w:color w:val="000000"/>
        </w:rPr>
        <w:t xml:space="preserve"> </w:t>
      </w:r>
      <w:r w:rsidR="006320B4">
        <w:rPr>
          <w:rFonts w:cs="Consolas"/>
          <w:color w:val="000000"/>
        </w:rPr>
        <w:fldChar w:fldCharType="begin"/>
      </w:r>
      <w:r w:rsidR="006320B4">
        <w:rPr>
          <w:rFonts w:cs="Consolas"/>
          <w:color w:val="000000"/>
        </w:rPr>
        <w:instrText xml:space="preserve"> REF _Ref364169206 \h </w:instrText>
      </w:r>
      <w:r w:rsidR="006320B4">
        <w:rPr>
          <w:rFonts w:cs="Consolas"/>
          <w:color w:val="000000"/>
        </w:rPr>
      </w:r>
      <w:r w:rsidR="006320B4">
        <w:rPr>
          <w:rFonts w:cs="Consolas"/>
          <w:color w:val="000000"/>
        </w:rPr>
        <w:fldChar w:fldCharType="separate"/>
      </w:r>
      <w:r w:rsidR="003708C7">
        <w:t xml:space="preserve">Figure </w:t>
      </w:r>
      <w:r w:rsidR="003708C7">
        <w:rPr>
          <w:noProof/>
        </w:rPr>
        <w:t>30</w:t>
      </w:r>
      <w:r w:rsidR="006320B4">
        <w:rPr>
          <w:rFonts w:cs="Consolas"/>
          <w:color w:val="000000"/>
        </w:rPr>
        <w:fldChar w:fldCharType="end"/>
      </w:r>
      <w:r w:rsidR="006320B4">
        <w:rPr>
          <w:rFonts w:cs="Consolas"/>
          <w:color w:val="000000"/>
        </w:rPr>
        <w:t>.</w:t>
      </w:r>
    </w:p>
    <w:tbl>
      <w:tblPr>
        <w:tblStyle w:val="GridTable4-Accent4"/>
        <w:tblW w:w="0" w:type="auto"/>
        <w:tblLayout w:type="fixed"/>
        <w:tblLook w:val="04A0" w:firstRow="1" w:lastRow="0" w:firstColumn="1" w:lastColumn="0" w:noHBand="0" w:noVBand="1"/>
      </w:tblPr>
      <w:tblGrid>
        <w:gridCol w:w="1362"/>
        <w:gridCol w:w="2152"/>
        <w:gridCol w:w="1547"/>
        <w:gridCol w:w="1668"/>
        <w:gridCol w:w="1006"/>
        <w:gridCol w:w="2335"/>
      </w:tblGrid>
      <w:tr w:rsidR="008F1C4A" w:rsidRPr="009B3C69" w14:paraId="33C65BD8" w14:textId="77777777" w:rsidTr="00413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0BC0B885" w14:textId="77777777" w:rsidR="008F1C4A" w:rsidRDefault="008F1C4A" w:rsidP="00B05191">
            <w:pPr>
              <w:rPr>
                <w:rFonts w:ascii="Consolas" w:hAnsi="Consolas" w:cs="Consolas"/>
              </w:rPr>
            </w:pPr>
            <w:r>
              <w:rPr>
                <w:rFonts w:ascii="Consolas" w:hAnsi="Consolas" w:cs="Consolas"/>
              </w:rPr>
              <w:t>Start</w:t>
            </w:r>
            <w:del w:id="5860" w:author="Peter Freiling" w:date="2018-12-03T12:41:00Z">
              <w:r w:rsidDel="00C51C1D">
                <w:rPr>
                  <w:rFonts w:ascii="Consolas" w:hAnsi="Consolas" w:cs="Consolas"/>
                </w:rPr>
                <w:delText xml:space="preserve"> </w:delText>
              </w:r>
            </w:del>
            <w:r>
              <w:rPr>
                <w:rFonts w:ascii="Consolas" w:hAnsi="Consolas" w:cs="Consolas"/>
              </w:rPr>
              <w:t>Time</w:t>
            </w:r>
          </w:p>
        </w:tc>
        <w:tc>
          <w:tcPr>
            <w:tcW w:w="2152" w:type="dxa"/>
          </w:tcPr>
          <w:p w14:paraId="7B736D0D" w14:textId="77777777" w:rsidR="008F1C4A" w:rsidRPr="00E52B2B" w:rsidRDefault="008F1C4A"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rPr>
              <w:t>End</w:t>
            </w:r>
            <w:del w:id="5861" w:author="Peter Freiling" w:date="2018-12-03T12:41:00Z">
              <w:r w:rsidRPr="00E52B2B" w:rsidDel="00C51C1D">
                <w:rPr>
                  <w:rFonts w:ascii="Consolas" w:hAnsi="Consolas" w:cs="Consolas"/>
                </w:rPr>
                <w:delText xml:space="preserve"> </w:delText>
              </w:r>
            </w:del>
            <w:r w:rsidRPr="00E52B2B">
              <w:rPr>
                <w:rFonts w:ascii="Consolas" w:hAnsi="Consolas" w:cs="Consolas"/>
              </w:rPr>
              <w:t>Time</w:t>
            </w:r>
          </w:p>
        </w:tc>
        <w:tc>
          <w:tcPr>
            <w:tcW w:w="1547" w:type="dxa"/>
          </w:tcPr>
          <w:p w14:paraId="162B8868" w14:textId="4BA45E93" w:rsidR="008F1C4A" w:rsidRPr="009B3C69" w:rsidRDefault="008F1C4A"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5862" w:author="Peter Freiling" w:date="2018-12-03T10:05:00Z">
              <w:r w:rsidRPr="009B3C69" w:rsidDel="008B1166">
                <w:rPr>
                  <w:rFonts w:ascii="Consolas" w:hAnsi="Consolas" w:cs="Consolas"/>
                </w:rPr>
                <w:delText>CSTicks</w:delText>
              </w:r>
            </w:del>
            <w:ins w:id="5863" w:author="Peter Freiling" w:date="2018-12-03T10:12:00Z">
              <w:r w:rsidR="00AE44CC">
                <w:rPr>
                  <w:rFonts w:ascii="Consolas" w:hAnsi="Consolas" w:cs="Consolas"/>
                </w:rPr>
                <w:t>Tick</w:t>
              </w:r>
            </w:ins>
          </w:p>
        </w:tc>
        <w:tc>
          <w:tcPr>
            <w:tcW w:w="1668" w:type="dxa"/>
          </w:tcPr>
          <w:p w14:paraId="1F1CBADA" w14:textId="2EC6BE34" w:rsidR="008F1C4A" w:rsidRPr="009B3C69" w:rsidRDefault="008F1C4A"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5864" w:author="Peter Freiling" w:date="2018-12-03T10:32:00Z">
              <w:r w:rsidRPr="009B3C69" w:rsidDel="00D77883">
                <w:rPr>
                  <w:rFonts w:ascii="Consolas" w:hAnsi="Consolas" w:cs="Consolas"/>
                </w:rPr>
                <w:delText>PID</w:delText>
              </w:r>
            </w:del>
            <w:ins w:id="5865" w:author="Peter Freiling" w:date="2018-12-03T10:32:00Z">
              <w:r w:rsidR="00D77883">
                <w:rPr>
                  <w:rFonts w:ascii="Consolas" w:hAnsi="Consolas" w:cs="Consolas"/>
                </w:rPr>
                <w:t>ProcessId</w:t>
              </w:r>
            </w:ins>
          </w:p>
        </w:tc>
        <w:tc>
          <w:tcPr>
            <w:tcW w:w="1006" w:type="dxa"/>
          </w:tcPr>
          <w:p w14:paraId="2C38F219" w14:textId="10826112" w:rsidR="008F1C4A" w:rsidRPr="009B3C69" w:rsidRDefault="008F1C4A"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5866" w:author="Peter Freiling" w:date="2018-12-03T10:33:00Z">
              <w:r w:rsidRPr="009B3C69" w:rsidDel="00D77883">
                <w:rPr>
                  <w:rFonts w:ascii="Consolas" w:hAnsi="Consolas" w:cs="Consolas"/>
                </w:rPr>
                <w:delText>CID</w:delText>
              </w:r>
            </w:del>
            <w:ins w:id="5867" w:author="Peter Freiling" w:date="2018-12-03T10:33:00Z">
              <w:r w:rsidR="00D77883">
                <w:rPr>
                  <w:rFonts w:ascii="Consolas" w:hAnsi="Consolas" w:cs="Consolas"/>
                </w:rPr>
                <w:t>CpuId</w:t>
              </w:r>
            </w:ins>
          </w:p>
        </w:tc>
        <w:tc>
          <w:tcPr>
            <w:tcW w:w="2335" w:type="dxa"/>
          </w:tcPr>
          <w:p w14:paraId="1FAC65B4" w14:textId="77777777" w:rsidR="008F1C4A" w:rsidRPr="009B3C69" w:rsidRDefault="008F1C4A"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5868" w:author="Peter Freiling" w:date="2018-12-03T12:41:00Z">
              <w:r w:rsidDel="00C51C1D">
                <w:rPr>
                  <w:rFonts w:ascii="Consolas" w:hAnsi="Consolas" w:cs="Consolas"/>
                </w:rPr>
                <w:delText>P</w:delText>
              </w:r>
            </w:del>
            <w:r>
              <w:rPr>
                <w:rFonts w:ascii="Consolas" w:hAnsi="Consolas" w:cs="Consolas"/>
              </w:rPr>
              <w:t>Name</w:t>
            </w:r>
          </w:p>
        </w:tc>
      </w:tr>
      <w:tr w:rsidR="008F1C4A" w:rsidRPr="007B60C3" w14:paraId="62890590" w14:textId="77777777" w:rsidTr="0041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5BBE42D0" w14:textId="77777777" w:rsidR="008F1C4A" w:rsidRPr="007B60C3" w:rsidRDefault="008F1C4A" w:rsidP="00B05191">
            <w:pPr>
              <w:rPr>
                <w:rFonts w:ascii="Consolas" w:hAnsi="Consolas" w:cs="Consolas"/>
                <w:b w:val="0"/>
              </w:rPr>
            </w:pPr>
            <w:r w:rsidRPr="007B60C3">
              <w:rPr>
                <w:rFonts w:ascii="Consolas" w:hAnsi="Consolas" w:cs="Consolas"/>
                <w:b w:val="0"/>
              </w:rPr>
              <w:t>0</w:t>
            </w:r>
          </w:p>
        </w:tc>
        <w:tc>
          <w:tcPr>
            <w:tcW w:w="2152" w:type="dxa"/>
          </w:tcPr>
          <w:p w14:paraId="2D15FB22" w14:textId="4FBEA7F0" w:rsidR="008F1C4A" w:rsidRPr="00E52B2B"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2B2B">
              <w:rPr>
                <w:rFonts w:ascii="Consolas" w:hAnsi="Consolas" w:cs="Consolas"/>
                <w:color w:val="000000"/>
              </w:rPr>
              <w:t>120</w:t>
            </w:r>
          </w:p>
        </w:tc>
        <w:tc>
          <w:tcPr>
            <w:tcW w:w="1547" w:type="dxa"/>
          </w:tcPr>
          <w:p w14:paraId="3F500B76" w14:textId="77777777"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0</w:t>
            </w:r>
          </w:p>
        </w:tc>
        <w:tc>
          <w:tcPr>
            <w:tcW w:w="1668" w:type="dxa"/>
          </w:tcPr>
          <w:p w14:paraId="7CD48BF9" w14:textId="77777777"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1006" w:type="dxa"/>
          </w:tcPr>
          <w:p w14:paraId="010AD50F" w14:textId="77777777"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2335" w:type="dxa"/>
          </w:tcPr>
          <w:p w14:paraId="179C4ED5" w14:textId="77777777"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Word</w:t>
            </w:r>
          </w:p>
        </w:tc>
      </w:tr>
      <w:tr w:rsidR="008F1C4A" w:rsidRPr="007B60C3" w14:paraId="070AB356" w14:textId="77777777" w:rsidTr="00413330">
        <w:tc>
          <w:tcPr>
            <w:cnfStyle w:val="001000000000" w:firstRow="0" w:lastRow="0" w:firstColumn="1" w:lastColumn="0" w:oddVBand="0" w:evenVBand="0" w:oddHBand="0" w:evenHBand="0" w:firstRowFirstColumn="0" w:firstRowLastColumn="0" w:lastRowFirstColumn="0" w:lastRowLastColumn="0"/>
            <w:tcW w:w="1362" w:type="dxa"/>
          </w:tcPr>
          <w:p w14:paraId="3DA755E5" w14:textId="77777777" w:rsidR="008F1C4A" w:rsidRPr="007B60C3" w:rsidRDefault="008F1C4A" w:rsidP="00B05191">
            <w:pPr>
              <w:rPr>
                <w:rFonts w:ascii="Consolas" w:hAnsi="Consolas" w:cs="Consolas"/>
                <w:b w:val="0"/>
              </w:rPr>
            </w:pPr>
            <w:r w:rsidRPr="007B60C3">
              <w:rPr>
                <w:rFonts w:ascii="Consolas" w:hAnsi="Consolas" w:cs="Consolas"/>
                <w:b w:val="0"/>
              </w:rPr>
              <w:t>0</w:t>
            </w:r>
          </w:p>
        </w:tc>
        <w:tc>
          <w:tcPr>
            <w:tcW w:w="2152" w:type="dxa"/>
          </w:tcPr>
          <w:p w14:paraId="5796F5A0" w14:textId="687CD6F5" w:rsidR="008F1C4A" w:rsidRPr="00E52B2B"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color w:val="000000"/>
              </w:rPr>
              <w:t>1800</w:t>
            </w:r>
          </w:p>
        </w:tc>
        <w:tc>
          <w:tcPr>
            <w:tcW w:w="1547" w:type="dxa"/>
          </w:tcPr>
          <w:p w14:paraId="5559E73F" w14:textId="77777777" w:rsidR="008F1C4A" w:rsidRPr="007B60C3"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0</w:t>
            </w:r>
          </w:p>
        </w:tc>
        <w:tc>
          <w:tcPr>
            <w:tcW w:w="1668" w:type="dxa"/>
          </w:tcPr>
          <w:p w14:paraId="750939D8" w14:textId="77777777" w:rsidR="008F1C4A" w:rsidRPr="007B60C3"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w:t>
            </w:r>
          </w:p>
        </w:tc>
        <w:tc>
          <w:tcPr>
            <w:tcW w:w="1006" w:type="dxa"/>
          </w:tcPr>
          <w:p w14:paraId="7DFD0B20" w14:textId="308CC280" w:rsidR="008F1C4A" w:rsidRPr="007B60C3"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2335" w:type="dxa"/>
          </w:tcPr>
          <w:p w14:paraId="6FA0CDF9" w14:textId="77777777" w:rsidR="008F1C4A" w:rsidRPr="007B60C3"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Excel</w:t>
            </w:r>
          </w:p>
        </w:tc>
      </w:tr>
      <w:tr w:rsidR="008F1C4A" w:rsidRPr="007B60C3" w14:paraId="42635457" w14:textId="77777777" w:rsidTr="0041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408E90AE" w14:textId="77777777" w:rsidR="008F1C4A" w:rsidRPr="007B60C3" w:rsidRDefault="008F1C4A" w:rsidP="00B05191">
            <w:pPr>
              <w:rPr>
                <w:rFonts w:ascii="Consolas" w:hAnsi="Consolas" w:cs="Consolas"/>
                <w:b w:val="0"/>
              </w:rPr>
            </w:pPr>
            <w:r w:rsidRPr="007B60C3">
              <w:rPr>
                <w:rFonts w:ascii="Consolas" w:hAnsi="Consolas" w:cs="Consolas"/>
                <w:b w:val="0"/>
              </w:rPr>
              <w:t>120</w:t>
            </w:r>
          </w:p>
        </w:tc>
        <w:tc>
          <w:tcPr>
            <w:tcW w:w="2152" w:type="dxa"/>
          </w:tcPr>
          <w:p w14:paraId="38514405" w14:textId="5E23F354" w:rsidR="008F1C4A" w:rsidRPr="00E52B2B"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2B2B">
              <w:rPr>
                <w:rFonts w:ascii="Consolas" w:hAnsi="Consolas" w:cs="Consolas"/>
                <w:color w:val="000000"/>
              </w:rPr>
              <w:t>300</w:t>
            </w:r>
          </w:p>
        </w:tc>
        <w:tc>
          <w:tcPr>
            <w:tcW w:w="1547" w:type="dxa"/>
          </w:tcPr>
          <w:p w14:paraId="20AB415F" w14:textId="77777777"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120</w:t>
            </w:r>
          </w:p>
        </w:tc>
        <w:tc>
          <w:tcPr>
            <w:tcW w:w="1668" w:type="dxa"/>
          </w:tcPr>
          <w:p w14:paraId="64F78CE9" w14:textId="77777777"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1006" w:type="dxa"/>
          </w:tcPr>
          <w:p w14:paraId="07E5B7B7" w14:textId="263D51D6"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2335" w:type="dxa"/>
          </w:tcPr>
          <w:p w14:paraId="12C59EA1" w14:textId="77777777"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Internet Explorer</w:t>
            </w:r>
          </w:p>
        </w:tc>
      </w:tr>
      <w:tr w:rsidR="008F1C4A" w:rsidRPr="007B60C3" w14:paraId="31A5C3F8" w14:textId="77777777" w:rsidTr="00413330">
        <w:tc>
          <w:tcPr>
            <w:cnfStyle w:val="001000000000" w:firstRow="0" w:lastRow="0" w:firstColumn="1" w:lastColumn="0" w:oddVBand="0" w:evenVBand="0" w:oddHBand="0" w:evenHBand="0" w:firstRowFirstColumn="0" w:firstRowLastColumn="0" w:lastRowFirstColumn="0" w:lastRowLastColumn="0"/>
            <w:tcW w:w="1362" w:type="dxa"/>
          </w:tcPr>
          <w:p w14:paraId="77A75CE0" w14:textId="77777777" w:rsidR="008F1C4A" w:rsidRPr="007B60C3" w:rsidRDefault="008F1C4A" w:rsidP="00B05191">
            <w:pPr>
              <w:rPr>
                <w:rFonts w:ascii="Consolas" w:hAnsi="Consolas" w:cs="Consolas"/>
                <w:b w:val="0"/>
              </w:rPr>
            </w:pPr>
            <w:r w:rsidRPr="007B60C3">
              <w:rPr>
                <w:rFonts w:ascii="Consolas" w:hAnsi="Consolas" w:cs="Consolas"/>
                <w:b w:val="0"/>
              </w:rPr>
              <w:t>300</w:t>
            </w:r>
          </w:p>
        </w:tc>
        <w:tc>
          <w:tcPr>
            <w:tcW w:w="2152" w:type="dxa"/>
          </w:tcPr>
          <w:p w14:paraId="6AA30452" w14:textId="7DA19780" w:rsidR="008F1C4A" w:rsidRPr="00E52B2B"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color w:val="000000"/>
              </w:rPr>
              <w:t>3540</w:t>
            </w:r>
          </w:p>
        </w:tc>
        <w:tc>
          <w:tcPr>
            <w:tcW w:w="1547" w:type="dxa"/>
          </w:tcPr>
          <w:p w14:paraId="0AE99CE0" w14:textId="77777777" w:rsidR="008F1C4A" w:rsidRPr="007B60C3"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300</w:t>
            </w:r>
          </w:p>
        </w:tc>
        <w:tc>
          <w:tcPr>
            <w:tcW w:w="1668" w:type="dxa"/>
          </w:tcPr>
          <w:p w14:paraId="3F34041C" w14:textId="77777777" w:rsidR="008F1C4A" w:rsidRPr="007B60C3"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1006" w:type="dxa"/>
          </w:tcPr>
          <w:p w14:paraId="498E6BA1" w14:textId="77777777" w:rsidR="008F1C4A" w:rsidRPr="007B60C3"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2335" w:type="dxa"/>
          </w:tcPr>
          <w:p w14:paraId="77C3E7EF" w14:textId="77777777" w:rsidR="008F1C4A" w:rsidRPr="007B60C3"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Word</w:t>
            </w:r>
          </w:p>
        </w:tc>
      </w:tr>
      <w:tr w:rsidR="008F1C4A" w:rsidRPr="007B60C3" w14:paraId="43A11CFC" w14:textId="77777777" w:rsidTr="0041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3F5BDC95" w14:textId="77777777" w:rsidR="008F1C4A" w:rsidRPr="007B60C3" w:rsidRDefault="008F1C4A" w:rsidP="00B05191">
            <w:pPr>
              <w:rPr>
                <w:rFonts w:ascii="Consolas" w:hAnsi="Consolas" w:cs="Consolas"/>
                <w:b w:val="0"/>
              </w:rPr>
            </w:pPr>
            <w:r w:rsidRPr="007B60C3">
              <w:rPr>
                <w:rFonts w:ascii="Consolas" w:hAnsi="Consolas" w:cs="Consolas"/>
                <w:b w:val="0"/>
              </w:rPr>
              <w:t>1800</w:t>
            </w:r>
          </w:p>
        </w:tc>
        <w:tc>
          <w:tcPr>
            <w:tcW w:w="2152" w:type="dxa"/>
          </w:tcPr>
          <w:p w14:paraId="422A11A7" w14:textId="325EC1B4" w:rsidR="008F1C4A" w:rsidRPr="00E52B2B" w:rsidRDefault="00E52B2B"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2B2B">
              <w:rPr>
                <w:rFonts w:ascii="Consolas" w:hAnsi="Consolas" w:cs="Consolas"/>
              </w:rPr>
              <w:t>InfinitySyncTime</w:t>
            </w:r>
          </w:p>
        </w:tc>
        <w:tc>
          <w:tcPr>
            <w:tcW w:w="1547" w:type="dxa"/>
          </w:tcPr>
          <w:p w14:paraId="62F3FF1E" w14:textId="77777777"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1800</w:t>
            </w:r>
          </w:p>
        </w:tc>
        <w:tc>
          <w:tcPr>
            <w:tcW w:w="1668" w:type="dxa"/>
          </w:tcPr>
          <w:p w14:paraId="458F1EBB" w14:textId="77777777"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4</w:t>
            </w:r>
          </w:p>
        </w:tc>
        <w:tc>
          <w:tcPr>
            <w:tcW w:w="1006" w:type="dxa"/>
          </w:tcPr>
          <w:p w14:paraId="1E9AB6F0" w14:textId="0F1076FC"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2335" w:type="dxa"/>
          </w:tcPr>
          <w:p w14:paraId="3068E836" w14:textId="77777777"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Visual Studio</w:t>
            </w:r>
          </w:p>
        </w:tc>
      </w:tr>
      <w:tr w:rsidR="008F1C4A" w:rsidRPr="007B60C3" w14:paraId="3320503A" w14:textId="77777777" w:rsidTr="00413330">
        <w:tc>
          <w:tcPr>
            <w:cnfStyle w:val="001000000000" w:firstRow="0" w:lastRow="0" w:firstColumn="1" w:lastColumn="0" w:oddVBand="0" w:evenVBand="0" w:oddHBand="0" w:evenHBand="0" w:firstRowFirstColumn="0" w:firstRowLastColumn="0" w:lastRowFirstColumn="0" w:lastRowLastColumn="0"/>
            <w:tcW w:w="1362" w:type="dxa"/>
          </w:tcPr>
          <w:p w14:paraId="16E1C053" w14:textId="77777777" w:rsidR="008F1C4A" w:rsidRPr="007B60C3" w:rsidRDefault="008F1C4A" w:rsidP="00B05191">
            <w:pPr>
              <w:rPr>
                <w:rFonts w:ascii="Consolas" w:hAnsi="Consolas" w:cs="Consolas"/>
                <w:b w:val="0"/>
              </w:rPr>
            </w:pPr>
            <w:r w:rsidRPr="007B60C3">
              <w:rPr>
                <w:rFonts w:ascii="Consolas" w:hAnsi="Consolas" w:cs="Consolas"/>
                <w:b w:val="0"/>
              </w:rPr>
              <w:t>3540</w:t>
            </w:r>
          </w:p>
        </w:tc>
        <w:tc>
          <w:tcPr>
            <w:tcW w:w="2152" w:type="dxa"/>
          </w:tcPr>
          <w:p w14:paraId="6D9BDC48" w14:textId="73E8BBE1" w:rsidR="008F1C4A" w:rsidRPr="00E52B2B"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color w:val="000000"/>
              </w:rPr>
              <w:t>3600</w:t>
            </w:r>
          </w:p>
        </w:tc>
        <w:tc>
          <w:tcPr>
            <w:tcW w:w="1547" w:type="dxa"/>
          </w:tcPr>
          <w:p w14:paraId="0F5EB5D6" w14:textId="77777777" w:rsidR="008F1C4A" w:rsidRPr="007B60C3"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3540</w:t>
            </w:r>
          </w:p>
        </w:tc>
        <w:tc>
          <w:tcPr>
            <w:tcW w:w="1668" w:type="dxa"/>
          </w:tcPr>
          <w:p w14:paraId="3F729A00" w14:textId="77777777" w:rsidR="008F1C4A" w:rsidRPr="007B60C3"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1006" w:type="dxa"/>
          </w:tcPr>
          <w:p w14:paraId="2A8AC1E0" w14:textId="3D52219E" w:rsidR="008F1C4A" w:rsidRPr="007B60C3"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2335" w:type="dxa"/>
          </w:tcPr>
          <w:p w14:paraId="283C79FB" w14:textId="77777777" w:rsidR="008F1C4A" w:rsidRPr="007B60C3" w:rsidRDefault="008F1C4A" w:rsidP="00B0519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Internet Explorer</w:t>
            </w:r>
          </w:p>
        </w:tc>
      </w:tr>
      <w:tr w:rsidR="008F1C4A" w:rsidRPr="007B60C3" w14:paraId="4B78F82A" w14:textId="77777777" w:rsidTr="0041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14:paraId="79B283D4" w14:textId="77777777" w:rsidR="008F1C4A" w:rsidRPr="007B60C3" w:rsidRDefault="008F1C4A" w:rsidP="00B05191">
            <w:pPr>
              <w:rPr>
                <w:rFonts w:ascii="Consolas" w:hAnsi="Consolas" w:cs="Consolas"/>
                <w:b w:val="0"/>
              </w:rPr>
            </w:pPr>
            <w:r w:rsidRPr="007B60C3">
              <w:rPr>
                <w:rFonts w:ascii="Consolas" w:hAnsi="Consolas" w:cs="Consolas"/>
                <w:b w:val="0"/>
              </w:rPr>
              <w:t>3600</w:t>
            </w:r>
          </w:p>
        </w:tc>
        <w:tc>
          <w:tcPr>
            <w:tcW w:w="2152" w:type="dxa"/>
          </w:tcPr>
          <w:p w14:paraId="50785626" w14:textId="6E0F40F6" w:rsidR="008F1C4A" w:rsidRPr="00E52B2B" w:rsidRDefault="00E52B2B"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E52B2B">
              <w:rPr>
                <w:rFonts w:ascii="Consolas" w:hAnsi="Consolas" w:cs="Consolas"/>
              </w:rPr>
              <w:t>InfinitySyncTime</w:t>
            </w:r>
          </w:p>
        </w:tc>
        <w:tc>
          <w:tcPr>
            <w:tcW w:w="1547" w:type="dxa"/>
          </w:tcPr>
          <w:p w14:paraId="338DCCA4" w14:textId="77777777"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3600</w:t>
            </w:r>
          </w:p>
        </w:tc>
        <w:tc>
          <w:tcPr>
            <w:tcW w:w="1668" w:type="dxa"/>
          </w:tcPr>
          <w:p w14:paraId="61F08B70" w14:textId="77777777" w:rsidR="008F1C4A" w:rsidRPr="007B60C3" w:rsidRDefault="008F1C4A"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1006" w:type="dxa"/>
          </w:tcPr>
          <w:p w14:paraId="64223C0D" w14:textId="585340BB" w:rsidR="008F1C4A" w:rsidRPr="007B60C3" w:rsidRDefault="008F1C4A" w:rsidP="00B05191">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2335" w:type="dxa"/>
          </w:tcPr>
          <w:p w14:paraId="10669BF0" w14:textId="77777777" w:rsidR="008F1C4A" w:rsidRPr="007B60C3" w:rsidRDefault="008F1C4A" w:rsidP="006320B4">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Word</w:t>
            </w:r>
          </w:p>
        </w:tc>
      </w:tr>
    </w:tbl>
    <w:p w14:paraId="5D486206" w14:textId="7612F91B" w:rsidR="006320B4" w:rsidRDefault="006320B4">
      <w:pPr>
        <w:pStyle w:val="Caption"/>
      </w:pPr>
      <w:bookmarkStart w:id="5869" w:name="_Ref364169206"/>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30</w:t>
      </w:r>
      <w:r w:rsidR="00904F8B">
        <w:rPr>
          <w:noProof/>
        </w:rPr>
        <w:fldChar w:fldCharType="end"/>
      </w:r>
      <w:bookmarkEnd w:id="5869"/>
      <w:r>
        <w:t xml:space="preserve">: </w:t>
      </w:r>
      <w:r w:rsidR="00D76838">
        <w:t xml:space="preserve">ClipEventDuration </w:t>
      </w:r>
      <w:r>
        <w:t>Query Result</w:t>
      </w:r>
      <w:ins w:id="5870" w:author="Peter Freiling" w:date="2018-12-03T13:02:00Z">
        <w:r w:rsidR="00C924D1">
          <w:t>, clippedContextSwitch</w:t>
        </w:r>
      </w:ins>
    </w:p>
    <w:p w14:paraId="038E5AAE" w14:textId="29BF3154" w:rsidR="008F1C4A" w:rsidRDefault="006320B4" w:rsidP="00D86805">
      <w:r>
        <w:t xml:space="preserve">Note that </w:t>
      </w:r>
      <w:ins w:id="5871" w:author="Peter Freiling" w:date="2018-12-03T12:49:00Z">
        <w:r w:rsidR="00BC4DE9">
          <w:t xml:space="preserve">last </w:t>
        </w:r>
      </w:ins>
      <w:del w:id="5872" w:author="Peter Freiling" w:date="2018-12-03T12:49:00Z">
        <w:r w:rsidDel="00BC4DE9">
          <w:delText xml:space="preserve">two </w:delText>
        </w:r>
      </w:del>
      <w:r>
        <w:t>event</w:t>
      </w:r>
      <w:ins w:id="5873" w:author="Peter Freiling" w:date="2018-12-03T12:49:00Z">
        <w:r w:rsidR="00BC4DE9">
          <w:t xml:space="preserve"> for each of the two CPU Ids</w:t>
        </w:r>
      </w:ins>
      <w:del w:id="5874" w:author="Peter Freiling" w:date="2018-12-03T12:49:00Z">
        <w:r w:rsidDel="00BC4DE9">
          <w:delText>s</w:delText>
        </w:r>
      </w:del>
      <w:r>
        <w:t xml:space="preserve"> </w:t>
      </w:r>
      <w:del w:id="5875" w:author="Peter Freiling" w:date="2018-12-03T12:50:00Z">
        <w:r w:rsidDel="00BC4DE9">
          <w:delText xml:space="preserve">were not </w:delText>
        </w:r>
      </w:del>
      <w:ins w:id="5876" w:author="Peter Freiling" w:date="2018-12-03T12:50:00Z">
        <w:r w:rsidR="00BC4DE9">
          <w:t>remain un</w:t>
        </w:r>
      </w:ins>
      <w:r>
        <w:t>clipped</w:t>
      </w:r>
      <w:del w:id="5877" w:author="Peter Freiling" w:date="2018-12-03T12:48:00Z">
        <w:r w:rsidDel="00944F44">
          <w:delText>.</w:delText>
        </w:r>
      </w:del>
      <w:ins w:id="5878" w:author="Peter Freiling" w:date="2018-12-03T12:48:00Z">
        <w:r w:rsidR="00944F44">
          <w:t>, because</w:t>
        </w:r>
      </w:ins>
      <w:del w:id="5879" w:author="Peter Freiling" w:date="2018-12-03T12:48:00Z">
        <w:r w:rsidDel="00944F44">
          <w:delText xml:space="preserve"> </w:delText>
        </w:r>
      </w:del>
      <w:ins w:id="5880" w:author="Peter Freiling" w:date="2018-12-03T12:48:00Z">
        <w:r w:rsidR="00E04DD6">
          <w:t xml:space="preserve"> t</w:t>
        </w:r>
      </w:ins>
      <w:del w:id="5881" w:author="Peter Freiling" w:date="2018-12-03T12:48:00Z">
        <w:r w:rsidDel="00E04DD6">
          <w:delText>T</w:delText>
        </w:r>
      </w:del>
      <w:r>
        <w:t xml:space="preserve">here were no subsequent </w:t>
      </w:r>
      <w:r w:rsidR="0024080F">
        <w:t xml:space="preserve">matching </w:t>
      </w:r>
      <w:r>
        <w:t xml:space="preserve">events </w:t>
      </w:r>
      <w:ins w:id="5882" w:author="Peter Freiling" w:date="2018-12-03T12:50:00Z">
        <w:r w:rsidR="00AB5E1A">
          <w:t>for the ClipEventDuration operator to use for the clip</w:t>
        </w:r>
      </w:ins>
      <w:del w:id="5883" w:author="Peter Freiling" w:date="2018-12-03T12:50:00Z">
        <w:r w:rsidDel="00AB5E1A">
          <w:delText>for these context switches</w:delText>
        </w:r>
      </w:del>
      <w:del w:id="5884" w:author="Peter Freiling" w:date="2018-12-03T12:48:00Z">
        <w:r w:rsidDel="00E04DD6">
          <w:delText>. Therefore</w:delText>
        </w:r>
        <w:r w:rsidDel="00944F44">
          <w:delText xml:space="preserve"> they </w:delText>
        </w:r>
        <w:r w:rsidDel="00E04DD6">
          <w:delText xml:space="preserve">didn’t </w:delText>
        </w:r>
        <w:r w:rsidDel="00944F44">
          <w:delText>match with any event on the left, and were not clipped</w:delText>
        </w:r>
      </w:del>
      <w:r>
        <w:t>.</w:t>
      </w:r>
    </w:p>
    <w:p w14:paraId="13161248" w14:textId="2B48F8C5" w:rsidR="00127227" w:rsidRDefault="00127227" w:rsidP="00127227">
      <w:pPr>
        <w:pStyle w:val="Heading1"/>
      </w:pPr>
      <w:bookmarkStart w:id="5885" w:name="_Ref364179951"/>
      <w:r>
        <w:t>Multicast</w:t>
      </w:r>
      <w:bookmarkEnd w:id="5885"/>
    </w:p>
    <w:p w14:paraId="06B30A2E" w14:textId="2D16A982" w:rsidR="00C80EE7" w:rsidRDefault="00C80EE7" w:rsidP="00C80EE7">
      <w:pPr>
        <w:rPr>
          <w:rFonts w:cs="Consolas"/>
          <w:color w:val="000000"/>
        </w:rPr>
      </w:pPr>
      <w:r>
        <w:t xml:space="preserve">While the code shown in </w:t>
      </w:r>
      <w:ins w:id="5886" w:author="Jonathan Goldstein" w:date="2013-09-24T10:53:00Z">
        <w:r w:rsidR="004727FD">
          <w:fldChar w:fldCharType="begin"/>
        </w:r>
        <w:r w:rsidR="004727FD">
          <w:instrText xml:space="preserve"> REF _Ref367783155 \h </w:instrText>
        </w:r>
      </w:ins>
      <w:r w:rsidR="004727FD">
        <w:fldChar w:fldCharType="separate"/>
      </w:r>
      <w:r w:rsidR="003708C7">
        <w:t xml:space="preserve">Figure </w:t>
      </w:r>
      <w:r w:rsidR="003708C7">
        <w:rPr>
          <w:noProof/>
        </w:rPr>
        <w:t>29</w:t>
      </w:r>
      <w:ins w:id="5887" w:author="Jonathan Goldstein" w:date="2013-09-24T10:53:00Z">
        <w:r w:rsidR="004727FD">
          <w:fldChar w:fldCharType="end"/>
        </w:r>
        <w:r w:rsidR="004727FD">
          <w:t xml:space="preserve"> </w:t>
        </w:r>
      </w:ins>
      <w:r>
        <w:t xml:space="preserve">will produce the correct </w:t>
      </w:r>
      <w:del w:id="5888" w:author="Peter Freiling" w:date="2018-12-03T12:51:00Z">
        <w:r w:rsidDel="003E3E1D">
          <w:delText xml:space="preserve">answer </w:delText>
        </w:r>
      </w:del>
      <w:ins w:id="5889" w:author="Peter Freiling" w:date="2018-12-03T12:51:00Z">
        <w:r w:rsidR="003E3E1D">
          <w:t>result</w:t>
        </w:r>
        <w:r w:rsidR="003E3E1D">
          <w:t xml:space="preserve"> </w:t>
        </w:r>
      </w:ins>
      <w:r>
        <w:t xml:space="preserve">using the techniques for ingressing static data shown in these examples, when executed, it has some interesting behavior: rather than computing </w:t>
      </w:r>
      <w:del w:id="5890" w:author="Peter Freiling" w:date="2018-12-03T12:52:00Z">
        <w:r w:rsidDel="0039166B">
          <w:rPr>
            <w:rFonts w:ascii="Consolas" w:hAnsi="Consolas" w:cs="Consolas"/>
            <w:color w:val="000000"/>
            <w:sz w:val="19"/>
            <w:szCs w:val="19"/>
            <w:highlight w:val="white"/>
          </w:rPr>
          <w:delText>Infinite</w:delText>
        </w:r>
      </w:del>
      <w:del w:id="5891" w:author="Peter Freiling" w:date="2018-12-03T10:05:00Z">
        <w:r w:rsidDel="008B1166">
          <w:rPr>
            <w:rFonts w:ascii="Consolas" w:hAnsi="Consolas" w:cs="Consolas"/>
            <w:color w:val="000000"/>
            <w:sz w:val="19"/>
            <w:szCs w:val="19"/>
            <w:highlight w:val="white"/>
          </w:rPr>
          <w:delText>CSTicks</w:delText>
        </w:r>
      </w:del>
      <w:del w:id="5892" w:author="Peter Freiling" w:date="2018-12-03T12:52:00Z">
        <w:r w:rsidDel="0039166B">
          <w:rPr>
            <w:rFonts w:ascii="Consolas" w:hAnsi="Consolas" w:cs="Consolas"/>
            <w:color w:val="000000"/>
            <w:sz w:val="19"/>
            <w:szCs w:val="19"/>
            <w:highlight w:val="white"/>
          </w:rPr>
          <w:delText>2Cores</w:delText>
        </w:r>
      </w:del>
      <w:ins w:id="5893" w:author="Peter Freiling" w:date="2018-12-03T12:52:00Z">
        <w:r w:rsidR="0039166B">
          <w:rPr>
            <w:rFonts w:ascii="Consolas" w:hAnsi="Consolas" w:cs="Consolas"/>
            <w:color w:val="000000"/>
            <w:sz w:val="19"/>
            <w:szCs w:val="19"/>
            <w:highlight w:val="white"/>
          </w:rPr>
          <w:t>infiniteContextSwitch</w:t>
        </w:r>
      </w:ins>
      <w:r>
        <w:rPr>
          <w:rFonts w:cs="Consolas"/>
          <w:color w:val="000000"/>
        </w:rPr>
        <w:t xml:space="preserve"> once and using the results for both inputs to ClipEventDuration, it will instead compute </w:t>
      </w:r>
      <w:ins w:id="5894" w:author="Peter Freiling" w:date="2018-12-03T12:52:00Z">
        <w:r w:rsidR="0039166B">
          <w:rPr>
            <w:rFonts w:ascii="Consolas" w:hAnsi="Consolas" w:cs="Consolas"/>
            <w:color w:val="000000"/>
            <w:sz w:val="19"/>
            <w:szCs w:val="19"/>
            <w:highlight w:val="white"/>
          </w:rPr>
          <w:t>i</w:t>
        </w:r>
      </w:ins>
      <w:del w:id="5895" w:author="Peter Freiling" w:date="2018-12-03T12:52:00Z">
        <w:r w:rsidDel="0039166B">
          <w:rPr>
            <w:rFonts w:ascii="Consolas" w:hAnsi="Consolas" w:cs="Consolas"/>
            <w:color w:val="000000"/>
            <w:sz w:val="19"/>
            <w:szCs w:val="19"/>
            <w:highlight w:val="white"/>
          </w:rPr>
          <w:delText>I</w:delText>
        </w:r>
      </w:del>
      <w:r>
        <w:rPr>
          <w:rFonts w:ascii="Consolas" w:hAnsi="Consolas" w:cs="Consolas"/>
          <w:color w:val="000000"/>
          <w:sz w:val="19"/>
          <w:szCs w:val="19"/>
          <w:highlight w:val="white"/>
        </w:rPr>
        <w:t>nfinite</w:t>
      </w:r>
      <w:del w:id="5896" w:author="Peter Freiling" w:date="2018-12-03T10:05:00Z">
        <w:r w:rsidDel="008B1166">
          <w:rPr>
            <w:rFonts w:ascii="Consolas" w:hAnsi="Consolas" w:cs="Consolas"/>
            <w:color w:val="000000"/>
            <w:sz w:val="19"/>
            <w:szCs w:val="19"/>
            <w:highlight w:val="white"/>
          </w:rPr>
          <w:delText>CSTicks</w:delText>
        </w:r>
      </w:del>
      <w:ins w:id="5897" w:author="Peter Freiling" w:date="2018-12-03T10:05:00Z">
        <w:r w:rsidR="008B1166">
          <w:rPr>
            <w:rFonts w:ascii="Consolas" w:hAnsi="Consolas" w:cs="Consolas"/>
            <w:color w:val="000000"/>
            <w:sz w:val="19"/>
            <w:szCs w:val="19"/>
            <w:highlight w:val="white"/>
          </w:rPr>
          <w:t>ContextSwitch</w:t>
        </w:r>
      </w:ins>
      <w:del w:id="5898" w:author="Peter Freiling" w:date="2018-12-03T12:52:00Z">
        <w:r w:rsidDel="0039166B">
          <w:rPr>
            <w:rFonts w:ascii="Consolas" w:hAnsi="Consolas" w:cs="Consolas"/>
            <w:color w:val="000000"/>
            <w:sz w:val="19"/>
            <w:szCs w:val="19"/>
            <w:highlight w:val="white"/>
          </w:rPr>
          <w:delText>2Cores</w:delText>
        </w:r>
      </w:del>
      <w:r>
        <w:rPr>
          <w:rFonts w:cs="Consolas"/>
          <w:color w:val="000000"/>
        </w:rPr>
        <w:t xml:space="preserve"> twice, once for each ClipEventDuration input. This</w:t>
      </w:r>
      <w:r w:rsidR="00AD68B5">
        <w:rPr>
          <w:rFonts w:cs="Consolas"/>
          <w:color w:val="000000"/>
        </w:rPr>
        <w:t xml:space="preserve"> behavior</w:t>
      </w:r>
      <w:r>
        <w:rPr>
          <w:rFonts w:cs="Consolas"/>
          <w:color w:val="000000"/>
        </w:rPr>
        <w:t xml:space="preserve"> is </w:t>
      </w:r>
      <w:del w:id="5899" w:author="Peter Freiling" w:date="2018-12-03T12:52:00Z">
        <w:r w:rsidDel="0039166B">
          <w:rPr>
            <w:rFonts w:cs="Consolas"/>
            <w:color w:val="000000"/>
          </w:rPr>
          <w:delText xml:space="preserve">actually </w:delText>
        </w:r>
      </w:del>
      <w:r>
        <w:rPr>
          <w:rFonts w:cs="Consolas"/>
          <w:color w:val="000000"/>
        </w:rPr>
        <w:t xml:space="preserve">standard across all </w:t>
      </w:r>
      <w:r w:rsidR="00777EEE">
        <w:rPr>
          <w:rFonts w:cs="Consolas"/>
          <w:color w:val="000000"/>
        </w:rPr>
        <w:t>LINQ</w:t>
      </w:r>
      <w:r>
        <w:rPr>
          <w:rFonts w:cs="Consolas"/>
          <w:color w:val="000000"/>
        </w:rPr>
        <w:t xml:space="preserve"> dialects. While inefficient for offline processing, this can be even more problematic for real time queries, where multiple subscriptions to a data source may not be possible, and where two subscriptions </w:t>
      </w:r>
      <w:r w:rsidR="00E80C46">
        <w:rPr>
          <w:rFonts w:cs="Consolas"/>
          <w:color w:val="000000"/>
        </w:rPr>
        <w:t xml:space="preserve">that </w:t>
      </w:r>
      <w:r>
        <w:rPr>
          <w:rFonts w:cs="Consolas"/>
          <w:color w:val="000000"/>
        </w:rPr>
        <w:t>start at different times may produce different actual input!</w:t>
      </w:r>
    </w:p>
    <w:p w14:paraId="7600CF6A" w14:textId="781430DF" w:rsidR="00C80EE7" w:rsidRDefault="00266268" w:rsidP="00C80EE7">
      <w:pPr>
        <w:rPr>
          <w:rFonts w:cs="Consolas"/>
          <w:color w:val="000000"/>
        </w:rPr>
      </w:pPr>
      <w:r>
        <w:rPr>
          <w:noProof/>
          <w:lang w:eastAsia="en-US"/>
        </w:rPr>
        <mc:AlternateContent>
          <mc:Choice Requires="wps">
            <w:drawing>
              <wp:anchor distT="0" distB="0" distL="114300" distR="114300" simplePos="0" relativeHeight="251634727" behindDoc="0" locked="0" layoutInCell="1" allowOverlap="1" wp14:anchorId="18C6693F" wp14:editId="03DDD2FF">
                <wp:simplePos x="0" y="0"/>
                <wp:positionH relativeFrom="column">
                  <wp:posOffset>0</wp:posOffset>
                </wp:positionH>
                <wp:positionV relativeFrom="paragraph">
                  <wp:posOffset>1100455</wp:posOffset>
                </wp:positionV>
                <wp:extent cx="6381750" cy="635"/>
                <wp:effectExtent l="0" t="0" r="0" b="0"/>
                <wp:wrapSquare wrapText="bothSides"/>
                <wp:docPr id="199" name="Text Box 199"/>
                <wp:cNvGraphicFramePr/>
                <a:graphic xmlns:a="http://schemas.openxmlformats.org/drawingml/2006/main">
                  <a:graphicData uri="http://schemas.microsoft.com/office/word/2010/wordprocessingShape">
                    <wps:wsp>
                      <wps:cNvSpPr txBox="1"/>
                      <wps:spPr>
                        <a:xfrm>
                          <a:off x="0" y="0"/>
                          <a:ext cx="6381750" cy="635"/>
                        </a:xfrm>
                        <a:prstGeom prst="rect">
                          <a:avLst/>
                        </a:prstGeom>
                        <a:solidFill>
                          <a:prstClr val="white"/>
                        </a:solidFill>
                        <a:ln>
                          <a:noFill/>
                        </a:ln>
                        <a:effectLst/>
                      </wps:spPr>
                      <wps:txbx>
                        <w:txbxContent>
                          <w:p w14:paraId="5AFD06FE" w14:textId="4DC79417" w:rsidR="00E80C46" w:rsidRDefault="00E80C46" w:rsidP="00266268">
                            <w:pPr>
                              <w:pStyle w:val="Caption"/>
                              <w:rPr>
                                <w:noProof/>
                              </w:rPr>
                            </w:pPr>
                            <w:bookmarkStart w:id="5900" w:name="_Ref364170983"/>
                            <w:r>
                              <w:t xml:space="preserve">Figure </w:t>
                            </w:r>
                            <w:r w:rsidR="00904F8B">
                              <w:rPr>
                                <w:noProof/>
                              </w:rPr>
                              <w:fldChar w:fldCharType="begin"/>
                            </w:r>
                            <w:r w:rsidR="00904F8B">
                              <w:rPr>
                                <w:noProof/>
                              </w:rPr>
                              <w:instrText xml:space="preserve"> SEQ Figure \* AR</w:instrText>
                            </w:r>
                            <w:r w:rsidR="00904F8B">
                              <w:rPr>
                                <w:noProof/>
                              </w:rPr>
                              <w:instrText xml:space="preserve">ABIC </w:instrText>
                            </w:r>
                            <w:r w:rsidR="00904F8B">
                              <w:rPr>
                                <w:noProof/>
                              </w:rPr>
                              <w:fldChar w:fldCharType="separate"/>
                            </w:r>
                            <w:r w:rsidR="003708C7">
                              <w:rPr>
                                <w:noProof/>
                              </w:rPr>
                              <w:t>31</w:t>
                            </w:r>
                            <w:r w:rsidR="00904F8B">
                              <w:rPr>
                                <w:noProof/>
                              </w:rPr>
                              <w:fldChar w:fldCharType="end"/>
                            </w:r>
                            <w:bookmarkEnd w:id="5900"/>
                            <w:r>
                              <w:t>: Multicast Version of ClipEventDuration Query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6693F" id="Text Box 199" o:spid="_x0000_s1080" type="#_x0000_t202" style="position:absolute;margin-left:0;margin-top:86.65pt;width:502.5pt;height:.05pt;z-index:2516347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" stroked="f">
                <v:textbox style="mso-fit-shape-to-text:t" inset="0,0,0,0">
                  <w:txbxContent>
                    <w:p w14:paraId="5AFD06FE" w14:textId="4DC79417" w:rsidR="00E80C46" w:rsidRDefault="00E80C46" w:rsidP="00266268">
                      <w:pPr>
                        <w:pStyle w:val="Caption"/>
                        <w:rPr>
                          <w:noProof/>
                        </w:rPr>
                      </w:pPr>
                      <w:bookmarkStart w:id="5901" w:name="_Ref364170983"/>
                      <w:r>
                        <w:t xml:space="preserve">Figure </w:t>
                      </w:r>
                      <w:r w:rsidR="00904F8B">
                        <w:rPr>
                          <w:noProof/>
                        </w:rPr>
                        <w:fldChar w:fldCharType="begin"/>
                      </w:r>
                      <w:r w:rsidR="00904F8B">
                        <w:rPr>
                          <w:noProof/>
                        </w:rPr>
                        <w:instrText xml:space="preserve"> SEQ Figure \* AR</w:instrText>
                      </w:r>
                      <w:r w:rsidR="00904F8B">
                        <w:rPr>
                          <w:noProof/>
                        </w:rPr>
                        <w:instrText xml:space="preserve">ABIC </w:instrText>
                      </w:r>
                      <w:r w:rsidR="00904F8B">
                        <w:rPr>
                          <w:noProof/>
                        </w:rPr>
                        <w:fldChar w:fldCharType="separate"/>
                      </w:r>
                      <w:r w:rsidR="003708C7">
                        <w:rPr>
                          <w:noProof/>
                        </w:rPr>
                        <w:t>31</w:t>
                      </w:r>
                      <w:r w:rsidR="00904F8B">
                        <w:rPr>
                          <w:noProof/>
                        </w:rPr>
                        <w:fldChar w:fldCharType="end"/>
                      </w:r>
                      <w:bookmarkEnd w:id="5901"/>
                      <w:r>
                        <w:t>: Multicast Version of ClipEventDuration Query Code</w:t>
                      </w:r>
                    </w:p>
                  </w:txbxContent>
                </v:textbox>
                <w10:wrap type="square"/>
              </v:shape>
            </w:pict>
          </mc:Fallback>
        </mc:AlternateContent>
      </w:r>
      <w:r w:rsidR="00C80EE7">
        <w:rPr>
          <w:noProof/>
          <w:lang w:eastAsia="en-US"/>
        </w:rPr>
        <mc:AlternateContent>
          <mc:Choice Requires="wps">
            <w:drawing>
              <wp:anchor distT="45720" distB="45720" distL="114300" distR="114300" simplePos="0" relativeHeight="251634726" behindDoc="0" locked="0" layoutInCell="1" allowOverlap="1" wp14:anchorId="34D0EC9B" wp14:editId="6FF4201B">
                <wp:simplePos x="0" y="0"/>
                <wp:positionH relativeFrom="margin">
                  <wp:align>right</wp:align>
                </wp:positionH>
                <wp:positionV relativeFrom="paragraph">
                  <wp:posOffset>614680</wp:posOffset>
                </wp:positionV>
                <wp:extent cx="6381750" cy="428625"/>
                <wp:effectExtent l="0" t="0" r="19050" b="28575"/>
                <wp:wrapSquare wrapText="bothSides"/>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28625"/>
                        </a:xfrm>
                        <a:prstGeom prst="rect">
                          <a:avLst/>
                        </a:prstGeom>
                        <a:solidFill>
                          <a:srgbClr val="FFFFFF"/>
                        </a:solidFill>
                        <a:ln w="9525">
                          <a:solidFill>
                            <a:srgbClr val="000000"/>
                          </a:solidFill>
                          <a:miter lim="800000"/>
                          <a:headEnd/>
                          <a:tailEnd/>
                        </a:ln>
                      </wps:spPr>
                      <wps:txbx>
                        <w:txbxContent>
                          <w:p w14:paraId="6CCAD56E" w14:textId="77777777" w:rsidR="009C4836" w:rsidRPr="009C4836" w:rsidRDefault="00E80C46" w:rsidP="009C4836">
                            <w:pPr>
                              <w:pStyle w:val="HTMLPreformatted"/>
                              <w:shd w:val="clear" w:color="auto" w:fill="FFFFFF"/>
                              <w:rPr>
                                <w:ins w:id="5902" w:author="Peter Freiling" w:date="2018-12-03T12:53:00Z"/>
                                <w:rFonts w:ascii="Consolas" w:hAnsi="Consolas"/>
                                <w:color w:val="000000"/>
                                <w:sz w:val="19"/>
                                <w:szCs w:val="19"/>
                                <w:rPrChange w:id="5903" w:author="Peter Freiling" w:date="2018-12-03T12:53:00Z">
                                  <w:rPr>
                                    <w:ins w:id="5904" w:author="Peter Freiling" w:date="2018-12-03T12:53:00Z"/>
                                    <w:rFonts w:ascii="Consolas" w:hAnsi="Consolas"/>
                                    <w:color w:val="000000"/>
                                  </w:rPr>
                                </w:rPrChange>
                              </w:rPr>
                            </w:pPr>
                            <w:r w:rsidRPr="00FC144B">
                              <w:rPr>
                                <w:rFonts w:ascii="Consolas" w:hAnsi="Consolas" w:cs="Consolas"/>
                                <w:color w:val="0000FF"/>
                                <w:sz w:val="19"/>
                                <w:szCs w:val="19"/>
                                <w:highlight w:val="white"/>
                              </w:rPr>
                              <w:t>var</w:t>
                            </w:r>
                            <w:r w:rsidRPr="00FC144B">
                              <w:rPr>
                                <w:rFonts w:ascii="Consolas" w:hAnsi="Consolas" w:cs="Consolas"/>
                                <w:color w:val="000000"/>
                                <w:sz w:val="19"/>
                                <w:szCs w:val="19"/>
                                <w:highlight w:val="white"/>
                              </w:rPr>
                              <w:t xml:space="preserve"> </w:t>
                            </w:r>
                            <w:ins w:id="5905" w:author="Peter Freiling" w:date="2018-12-03T12:53:00Z">
                              <w:r w:rsidR="009C4836" w:rsidRPr="009C4836">
                                <w:rPr>
                                  <w:rFonts w:ascii="Consolas" w:hAnsi="Consolas"/>
                                  <w:color w:val="000000"/>
                                  <w:sz w:val="19"/>
                                  <w:szCs w:val="19"/>
                                  <w:rPrChange w:id="5906" w:author="Peter Freiling" w:date="2018-12-03T12:53:00Z">
                                    <w:rPr>
                                      <w:rFonts w:ascii="Consolas" w:hAnsi="Consolas"/>
                                      <w:color w:val="000000"/>
                                    </w:rPr>
                                  </w:rPrChange>
                                </w:rPr>
                                <w:t>clippedContextSwitch = infiniteContextSwitch.Multicast(</w:t>
                              </w:r>
                            </w:ins>
                          </w:p>
                          <w:p w14:paraId="739F3A5C" w14:textId="11E6D650" w:rsidR="00E80C46" w:rsidRPr="009C4836" w:rsidDel="009C4836" w:rsidRDefault="009C4836" w:rsidP="009C4836">
                            <w:pPr>
                              <w:pStyle w:val="HTMLPreformatted"/>
                              <w:shd w:val="clear" w:color="auto" w:fill="FFFFFF"/>
                              <w:rPr>
                                <w:del w:id="5907" w:author="Peter Freiling" w:date="2018-12-03T12:53:00Z"/>
                                <w:rFonts w:ascii="Consolas" w:hAnsi="Consolas" w:cs="Consolas"/>
                                <w:color w:val="000000"/>
                                <w:sz w:val="19"/>
                                <w:szCs w:val="19"/>
                                <w:highlight w:val="white"/>
                                <w:rPrChange w:id="5908" w:author="Peter Freiling" w:date="2018-12-03T12:53:00Z">
                                  <w:rPr>
                                    <w:del w:id="5909" w:author="Peter Freiling" w:date="2018-12-03T12:53:00Z"/>
                                    <w:rFonts w:ascii="Consolas" w:hAnsi="Consolas" w:cs="Consolas"/>
                                    <w:color w:val="000000"/>
                                    <w:sz w:val="19"/>
                                    <w:szCs w:val="19"/>
                                    <w:highlight w:val="white"/>
                                  </w:rPr>
                                </w:rPrChange>
                              </w:rPr>
                              <w:pPrChange w:id="5910" w:author="Peter Freiling" w:date="2018-12-03T12:53:00Z">
                                <w:pPr>
                                  <w:autoSpaceDE w:val="0"/>
                                  <w:autoSpaceDN w:val="0"/>
                                  <w:adjustRightInd w:val="0"/>
                                  <w:spacing w:after="0" w:line="240" w:lineRule="auto"/>
                                </w:pPr>
                              </w:pPrChange>
                            </w:pPr>
                            <w:ins w:id="5911" w:author="Peter Freiling" w:date="2018-12-03T12:53:00Z">
                              <w:r>
                                <w:rPr>
                                  <w:rFonts w:ascii="Consolas" w:hAnsi="Consolas"/>
                                  <w:color w:val="000000"/>
                                  <w:sz w:val="19"/>
                                  <w:szCs w:val="19"/>
                                </w:rPr>
                                <w:t xml:space="preserve">        </w:t>
                              </w:r>
                              <w:r w:rsidRPr="009C4836">
                                <w:rPr>
                                  <w:rFonts w:ascii="Consolas" w:hAnsi="Consolas"/>
                                  <w:color w:val="000000"/>
                                  <w:sz w:val="19"/>
                                  <w:szCs w:val="19"/>
                                  <w:rPrChange w:id="5912" w:author="Peter Freiling" w:date="2018-12-03T12:53:00Z">
                                    <w:rPr>
                                      <w:rFonts w:ascii="Consolas" w:hAnsi="Consolas"/>
                                      <w:color w:val="000000"/>
                                    </w:rPr>
                                  </w:rPrChange>
                                </w:rPr>
                                <w:t>s =&gt; s.ClipEventDuration(s, e =&gt; e.CpuId, e =&gt; e.CpuId));</w:t>
                              </w:r>
                            </w:ins>
                            <w:del w:id="5913" w:author="Peter Freiling" w:date="2018-12-03T12:53:00Z">
                              <w:r w:rsidR="00E80C46" w:rsidRPr="00FC144B" w:rsidDel="009C4836">
                                <w:rPr>
                                  <w:rFonts w:ascii="Consolas" w:hAnsi="Consolas" w:cs="Consolas"/>
                                  <w:color w:val="000000"/>
                                  <w:sz w:val="19"/>
                                  <w:szCs w:val="19"/>
                                  <w:highlight w:val="white"/>
                                </w:rPr>
                                <w:delText>clippedCSTicks2Cores</w:delText>
                              </w:r>
                            </w:del>
                            <w:ins w:id="5914" w:author="Jonathan Goldstein" w:date="2013-09-24T10:55:00Z">
                              <w:del w:id="5915" w:author="Peter Freiling" w:date="2018-12-03T12:53:00Z">
                                <w:r w:rsidR="00E80C46" w:rsidRPr="00FC144B" w:rsidDel="009C4836">
                                  <w:rPr>
                                    <w:rFonts w:ascii="Consolas" w:hAnsi="Consolas" w:cs="Consolas"/>
                                    <w:color w:val="000000"/>
                                    <w:sz w:val="19"/>
                                    <w:szCs w:val="19"/>
                                    <w:highlight w:val="white"/>
                                  </w:rPr>
                                  <w:delText>2</w:delText>
                                </w:r>
                              </w:del>
                            </w:ins>
                            <w:del w:id="5916" w:author="Peter Freiling" w:date="2018-12-03T12:53:00Z">
                              <w:r w:rsidR="00E80C46" w:rsidRPr="00FC144B" w:rsidDel="009C4836">
                                <w:rPr>
                                  <w:rFonts w:ascii="Consolas" w:hAnsi="Consolas" w:cs="Consolas"/>
                                  <w:color w:val="000000"/>
                                  <w:sz w:val="19"/>
                                  <w:szCs w:val="19"/>
                                  <w:highlight w:val="white"/>
                                </w:rPr>
                                <w:delText xml:space="preserve"> = infinite</w:delText>
                              </w:r>
                            </w:del>
                            <w:ins w:id="5917" w:author="Jonathan Goldstein" w:date="2013-09-24T10:56:00Z">
                              <w:del w:id="5918" w:author="Peter Freiling" w:date="2018-12-03T12:53:00Z">
                                <w:r w:rsidR="00E80C46" w:rsidRPr="009C4836" w:rsidDel="009C4836">
                                  <w:rPr>
                                    <w:rFonts w:ascii="Consolas" w:hAnsi="Consolas" w:cs="Consolas"/>
                                    <w:color w:val="000000"/>
                                    <w:sz w:val="19"/>
                                    <w:szCs w:val="19"/>
                                    <w:highlight w:val="white"/>
                                    <w:rPrChange w:id="5919" w:author="Peter Freiling" w:date="2018-12-03T12:53:00Z">
                                      <w:rPr>
                                        <w:rFonts w:ascii="Consolas" w:hAnsi="Consolas" w:cs="Consolas"/>
                                        <w:color w:val="000000"/>
                                        <w:sz w:val="19"/>
                                        <w:szCs w:val="19"/>
                                        <w:highlight w:val="white"/>
                                      </w:rPr>
                                    </w:rPrChange>
                                  </w:rPr>
                                  <w:delText>c</w:delText>
                                </w:r>
                              </w:del>
                            </w:ins>
                            <w:del w:id="5920" w:author="Peter Freiling" w:date="2018-12-03T12:53:00Z">
                              <w:r w:rsidR="00E80C46" w:rsidRPr="009C4836" w:rsidDel="009C4836">
                                <w:rPr>
                                  <w:rFonts w:ascii="Consolas" w:hAnsi="Consolas" w:cs="Consolas"/>
                                  <w:color w:val="000000"/>
                                  <w:sz w:val="19"/>
                                  <w:szCs w:val="19"/>
                                  <w:highlight w:val="white"/>
                                  <w:rPrChange w:id="5921" w:author="Peter Freiling" w:date="2018-12-03T12:53:00Z">
                                    <w:rPr>
                                      <w:rFonts w:ascii="Consolas" w:hAnsi="Consolas" w:cs="Consolas"/>
                                      <w:color w:val="000000"/>
                                      <w:sz w:val="19"/>
                                      <w:szCs w:val="19"/>
                                      <w:highlight w:val="white"/>
                                    </w:rPr>
                                  </w:rPrChange>
                                </w:rPr>
                                <w:delText>CSTicks2Cores.Multicast(</w:delText>
                              </w:r>
                            </w:del>
                          </w:p>
                          <w:p w14:paraId="73FC14C9" w14:textId="086A3047" w:rsidR="00E80C46" w:rsidRPr="009C4836" w:rsidDel="009C4836" w:rsidRDefault="00E80C46" w:rsidP="009C4836">
                            <w:pPr>
                              <w:pStyle w:val="HTMLPreformatted"/>
                              <w:rPr>
                                <w:del w:id="5922" w:author="Peter Freiling" w:date="2018-12-03T12:53:00Z"/>
                                <w:rFonts w:ascii="Consolas" w:hAnsi="Consolas" w:cs="Consolas"/>
                                <w:color w:val="000000"/>
                                <w:sz w:val="19"/>
                                <w:szCs w:val="19"/>
                                <w:highlight w:val="white"/>
                                <w:rPrChange w:id="5923" w:author="Peter Freiling" w:date="2018-12-03T12:53:00Z">
                                  <w:rPr>
                                    <w:del w:id="5924" w:author="Peter Freiling" w:date="2018-12-03T12:53:00Z"/>
                                    <w:rFonts w:ascii="Consolas" w:hAnsi="Consolas" w:cs="Consolas"/>
                                    <w:color w:val="000000"/>
                                    <w:sz w:val="19"/>
                                    <w:szCs w:val="19"/>
                                    <w:highlight w:val="white"/>
                                  </w:rPr>
                                </w:rPrChange>
                              </w:rPr>
                              <w:pPrChange w:id="5925" w:author="Peter Freiling" w:date="2018-12-03T12:53:00Z">
                                <w:pPr>
                                  <w:autoSpaceDE w:val="0"/>
                                  <w:autoSpaceDN w:val="0"/>
                                  <w:adjustRightInd w:val="0"/>
                                  <w:spacing w:after="0" w:line="240" w:lineRule="auto"/>
                                </w:pPr>
                              </w:pPrChange>
                            </w:pPr>
                            <w:del w:id="5926" w:author="Peter Freiling" w:date="2018-12-03T12:53:00Z">
                              <w:r w:rsidRPr="009C4836" w:rsidDel="009C4836">
                                <w:rPr>
                                  <w:rFonts w:ascii="Consolas" w:hAnsi="Consolas" w:cs="Consolas"/>
                                  <w:color w:val="000000"/>
                                  <w:sz w:val="19"/>
                                  <w:szCs w:val="19"/>
                                  <w:highlight w:val="white"/>
                                  <w:rPrChange w:id="5927" w:author="Peter Freiling" w:date="2018-12-03T12:53:00Z">
                                    <w:rPr>
                                      <w:rFonts w:ascii="Consolas" w:hAnsi="Consolas" w:cs="Consolas"/>
                                      <w:color w:val="000000"/>
                                      <w:sz w:val="19"/>
                                      <w:szCs w:val="19"/>
                                      <w:highlight w:val="white"/>
                                    </w:rPr>
                                  </w:rPrChange>
                                </w:rPr>
                                <w:delText xml:space="preserve">        s =&gt; s.ClipEventDuration(s, e =&gt; e.</w:delText>
                              </w:r>
                            </w:del>
                            <w:del w:id="5928" w:author="Peter Freiling" w:date="2018-12-03T10:33:00Z">
                              <w:r w:rsidRPr="009C4836" w:rsidDel="00D77883">
                                <w:rPr>
                                  <w:rFonts w:ascii="Consolas" w:hAnsi="Consolas" w:cs="Consolas"/>
                                  <w:color w:val="000000"/>
                                  <w:sz w:val="19"/>
                                  <w:szCs w:val="19"/>
                                  <w:highlight w:val="white"/>
                                  <w:rPrChange w:id="5929" w:author="Peter Freiling" w:date="2018-12-03T12:53:00Z">
                                    <w:rPr>
                                      <w:rFonts w:ascii="Consolas" w:hAnsi="Consolas" w:cs="Consolas"/>
                                      <w:color w:val="000000"/>
                                      <w:sz w:val="19"/>
                                      <w:szCs w:val="19"/>
                                      <w:highlight w:val="white"/>
                                    </w:rPr>
                                  </w:rPrChange>
                                </w:rPr>
                                <w:delText>CID</w:delText>
                              </w:r>
                            </w:del>
                            <w:del w:id="5930" w:author="Peter Freiling" w:date="2018-12-03T12:53:00Z">
                              <w:r w:rsidRPr="009C4836" w:rsidDel="009C4836">
                                <w:rPr>
                                  <w:rFonts w:ascii="Consolas" w:hAnsi="Consolas" w:cs="Consolas"/>
                                  <w:color w:val="000000"/>
                                  <w:sz w:val="19"/>
                                  <w:szCs w:val="19"/>
                                  <w:highlight w:val="white"/>
                                  <w:rPrChange w:id="5931" w:author="Peter Freiling" w:date="2018-12-03T12:53:00Z">
                                    <w:rPr>
                                      <w:rFonts w:ascii="Consolas" w:hAnsi="Consolas" w:cs="Consolas"/>
                                      <w:color w:val="000000"/>
                                      <w:sz w:val="19"/>
                                      <w:szCs w:val="19"/>
                                      <w:highlight w:val="white"/>
                                    </w:rPr>
                                  </w:rPrChange>
                                </w:rPr>
                                <w:delText>, e =&gt; e.</w:delText>
                              </w:r>
                            </w:del>
                            <w:del w:id="5932" w:author="Peter Freiling" w:date="2018-12-03T10:33:00Z">
                              <w:r w:rsidRPr="009C4836" w:rsidDel="00D77883">
                                <w:rPr>
                                  <w:rFonts w:ascii="Consolas" w:hAnsi="Consolas" w:cs="Consolas"/>
                                  <w:color w:val="000000"/>
                                  <w:sz w:val="19"/>
                                  <w:szCs w:val="19"/>
                                  <w:highlight w:val="white"/>
                                  <w:rPrChange w:id="5933" w:author="Peter Freiling" w:date="2018-12-03T12:53:00Z">
                                    <w:rPr>
                                      <w:rFonts w:ascii="Consolas" w:hAnsi="Consolas" w:cs="Consolas"/>
                                      <w:color w:val="000000"/>
                                      <w:sz w:val="19"/>
                                      <w:szCs w:val="19"/>
                                      <w:highlight w:val="white"/>
                                    </w:rPr>
                                  </w:rPrChange>
                                </w:rPr>
                                <w:delText>CID</w:delText>
                              </w:r>
                            </w:del>
                            <w:del w:id="5934" w:author="Peter Freiling" w:date="2018-12-03T12:53:00Z">
                              <w:r w:rsidRPr="009C4836" w:rsidDel="009C4836">
                                <w:rPr>
                                  <w:rFonts w:ascii="Consolas" w:hAnsi="Consolas" w:cs="Consolas"/>
                                  <w:color w:val="000000"/>
                                  <w:sz w:val="19"/>
                                  <w:szCs w:val="19"/>
                                  <w:highlight w:val="white"/>
                                  <w:rPrChange w:id="5935" w:author="Peter Freiling" w:date="2018-12-03T12:53:00Z">
                                    <w:rPr>
                                      <w:rFonts w:ascii="Consolas" w:hAnsi="Consolas" w:cs="Consolas"/>
                                      <w:color w:val="000000"/>
                                      <w:sz w:val="19"/>
                                      <w:szCs w:val="19"/>
                                      <w:highlight w:val="white"/>
                                    </w:rPr>
                                  </w:rPrChange>
                                </w:rPr>
                                <w:delText>));</w:delText>
                              </w:r>
                            </w:del>
                          </w:p>
                          <w:p w14:paraId="6E5E0943" w14:textId="77777777" w:rsidR="00E80C46" w:rsidRPr="009C4836" w:rsidRDefault="00E80C46" w:rsidP="009C4836">
                            <w:pPr>
                              <w:pStyle w:val="HTMLPreformatted"/>
                              <w:rPr>
                                <w:rFonts w:ascii="Consolas" w:hAnsi="Consolas" w:cs="Consolas"/>
                                <w:color w:val="000000"/>
                                <w:sz w:val="19"/>
                                <w:szCs w:val="19"/>
                                <w:highlight w:val="white"/>
                                <w:rPrChange w:id="5936" w:author="Peter Freiling" w:date="2018-12-03T12:53:00Z">
                                  <w:rPr>
                                    <w:rFonts w:ascii="Consolas" w:hAnsi="Consolas" w:cs="Consolas"/>
                                    <w:color w:val="000000"/>
                                    <w:sz w:val="19"/>
                                    <w:szCs w:val="19"/>
                                    <w:highlight w:val="white"/>
                                  </w:rPr>
                                </w:rPrChange>
                              </w:rPr>
                              <w:pPrChange w:id="5937" w:author="Peter Freiling" w:date="2018-12-03T12:53:00Z">
                                <w:pPr>
                                  <w:autoSpaceDE w:val="0"/>
                                  <w:autoSpaceDN w:val="0"/>
                                  <w:adjustRightInd w:val="0"/>
                                  <w:spacing w:after="0" w:line="240" w:lineRule="auto"/>
                                </w:pPr>
                              </w:pPrChang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0EC9B" id="Text Box 198" o:spid="_x0000_s1081" type="#_x0000_t202" style="position:absolute;margin-left:451.3pt;margin-top:48.4pt;width:502.5pt;height:33.75pt;z-index:25163472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">
                <v:textbox>
                  <w:txbxContent>
                    <w:p w14:paraId="6CCAD56E" w14:textId="77777777" w:rsidR="009C4836" w:rsidRPr="009C4836" w:rsidRDefault="00E80C46" w:rsidP="009C4836">
                      <w:pPr>
                        <w:pStyle w:val="HTMLPreformatted"/>
                        <w:shd w:val="clear" w:color="auto" w:fill="FFFFFF"/>
                        <w:rPr>
                          <w:ins w:id="5938" w:author="Peter Freiling" w:date="2018-12-03T12:53:00Z"/>
                          <w:rFonts w:ascii="Consolas" w:hAnsi="Consolas"/>
                          <w:color w:val="000000"/>
                          <w:sz w:val="19"/>
                          <w:szCs w:val="19"/>
                          <w:rPrChange w:id="5939" w:author="Peter Freiling" w:date="2018-12-03T12:53:00Z">
                            <w:rPr>
                              <w:ins w:id="5940" w:author="Peter Freiling" w:date="2018-12-03T12:53:00Z"/>
                              <w:rFonts w:ascii="Consolas" w:hAnsi="Consolas"/>
                              <w:color w:val="000000"/>
                            </w:rPr>
                          </w:rPrChange>
                        </w:rPr>
                      </w:pPr>
                      <w:r w:rsidRPr="00FC144B">
                        <w:rPr>
                          <w:rFonts w:ascii="Consolas" w:hAnsi="Consolas" w:cs="Consolas"/>
                          <w:color w:val="0000FF"/>
                          <w:sz w:val="19"/>
                          <w:szCs w:val="19"/>
                          <w:highlight w:val="white"/>
                        </w:rPr>
                        <w:t>var</w:t>
                      </w:r>
                      <w:r w:rsidRPr="00FC144B">
                        <w:rPr>
                          <w:rFonts w:ascii="Consolas" w:hAnsi="Consolas" w:cs="Consolas"/>
                          <w:color w:val="000000"/>
                          <w:sz w:val="19"/>
                          <w:szCs w:val="19"/>
                          <w:highlight w:val="white"/>
                        </w:rPr>
                        <w:t xml:space="preserve"> </w:t>
                      </w:r>
                      <w:ins w:id="5941" w:author="Peter Freiling" w:date="2018-12-03T12:53:00Z">
                        <w:r w:rsidR="009C4836" w:rsidRPr="009C4836">
                          <w:rPr>
                            <w:rFonts w:ascii="Consolas" w:hAnsi="Consolas"/>
                            <w:color w:val="000000"/>
                            <w:sz w:val="19"/>
                            <w:szCs w:val="19"/>
                            <w:rPrChange w:id="5942" w:author="Peter Freiling" w:date="2018-12-03T12:53:00Z">
                              <w:rPr>
                                <w:rFonts w:ascii="Consolas" w:hAnsi="Consolas"/>
                                <w:color w:val="000000"/>
                              </w:rPr>
                            </w:rPrChange>
                          </w:rPr>
                          <w:t>clippedContextSwitch = infiniteContextSwitch.Multicast(</w:t>
                        </w:r>
                      </w:ins>
                    </w:p>
                    <w:p w14:paraId="739F3A5C" w14:textId="11E6D650" w:rsidR="00E80C46" w:rsidRPr="009C4836" w:rsidDel="009C4836" w:rsidRDefault="009C4836" w:rsidP="009C4836">
                      <w:pPr>
                        <w:pStyle w:val="HTMLPreformatted"/>
                        <w:shd w:val="clear" w:color="auto" w:fill="FFFFFF"/>
                        <w:rPr>
                          <w:del w:id="5943" w:author="Peter Freiling" w:date="2018-12-03T12:53:00Z"/>
                          <w:rFonts w:ascii="Consolas" w:hAnsi="Consolas" w:cs="Consolas"/>
                          <w:color w:val="000000"/>
                          <w:sz w:val="19"/>
                          <w:szCs w:val="19"/>
                          <w:highlight w:val="white"/>
                          <w:rPrChange w:id="5944" w:author="Peter Freiling" w:date="2018-12-03T12:53:00Z">
                            <w:rPr>
                              <w:del w:id="5945" w:author="Peter Freiling" w:date="2018-12-03T12:53:00Z"/>
                              <w:rFonts w:ascii="Consolas" w:hAnsi="Consolas" w:cs="Consolas"/>
                              <w:color w:val="000000"/>
                              <w:sz w:val="19"/>
                              <w:szCs w:val="19"/>
                              <w:highlight w:val="white"/>
                            </w:rPr>
                          </w:rPrChange>
                        </w:rPr>
                        <w:pPrChange w:id="5946" w:author="Peter Freiling" w:date="2018-12-03T12:53:00Z">
                          <w:pPr>
                            <w:autoSpaceDE w:val="0"/>
                            <w:autoSpaceDN w:val="0"/>
                            <w:adjustRightInd w:val="0"/>
                            <w:spacing w:after="0" w:line="240" w:lineRule="auto"/>
                          </w:pPr>
                        </w:pPrChange>
                      </w:pPr>
                      <w:ins w:id="5947" w:author="Peter Freiling" w:date="2018-12-03T12:53:00Z">
                        <w:r>
                          <w:rPr>
                            <w:rFonts w:ascii="Consolas" w:hAnsi="Consolas"/>
                            <w:color w:val="000000"/>
                            <w:sz w:val="19"/>
                            <w:szCs w:val="19"/>
                          </w:rPr>
                          <w:t xml:space="preserve">        </w:t>
                        </w:r>
                        <w:r w:rsidRPr="009C4836">
                          <w:rPr>
                            <w:rFonts w:ascii="Consolas" w:hAnsi="Consolas"/>
                            <w:color w:val="000000"/>
                            <w:sz w:val="19"/>
                            <w:szCs w:val="19"/>
                            <w:rPrChange w:id="5948" w:author="Peter Freiling" w:date="2018-12-03T12:53:00Z">
                              <w:rPr>
                                <w:rFonts w:ascii="Consolas" w:hAnsi="Consolas"/>
                                <w:color w:val="000000"/>
                              </w:rPr>
                            </w:rPrChange>
                          </w:rPr>
                          <w:t>s =&gt; s.ClipEventDuration(s, e =&gt; e.CpuId, e =&gt; e.CpuId));</w:t>
                        </w:r>
                      </w:ins>
                      <w:del w:id="5949" w:author="Peter Freiling" w:date="2018-12-03T12:53:00Z">
                        <w:r w:rsidR="00E80C46" w:rsidRPr="00FC144B" w:rsidDel="009C4836">
                          <w:rPr>
                            <w:rFonts w:ascii="Consolas" w:hAnsi="Consolas" w:cs="Consolas"/>
                            <w:color w:val="000000"/>
                            <w:sz w:val="19"/>
                            <w:szCs w:val="19"/>
                            <w:highlight w:val="white"/>
                          </w:rPr>
                          <w:delText>clippedCSTicks2Cores</w:delText>
                        </w:r>
                      </w:del>
                      <w:ins w:id="5950" w:author="Jonathan Goldstein" w:date="2013-09-24T10:55:00Z">
                        <w:del w:id="5951" w:author="Peter Freiling" w:date="2018-12-03T12:53:00Z">
                          <w:r w:rsidR="00E80C46" w:rsidRPr="00FC144B" w:rsidDel="009C4836">
                            <w:rPr>
                              <w:rFonts w:ascii="Consolas" w:hAnsi="Consolas" w:cs="Consolas"/>
                              <w:color w:val="000000"/>
                              <w:sz w:val="19"/>
                              <w:szCs w:val="19"/>
                              <w:highlight w:val="white"/>
                            </w:rPr>
                            <w:delText>2</w:delText>
                          </w:r>
                        </w:del>
                      </w:ins>
                      <w:del w:id="5952" w:author="Peter Freiling" w:date="2018-12-03T12:53:00Z">
                        <w:r w:rsidR="00E80C46" w:rsidRPr="00FC144B" w:rsidDel="009C4836">
                          <w:rPr>
                            <w:rFonts w:ascii="Consolas" w:hAnsi="Consolas" w:cs="Consolas"/>
                            <w:color w:val="000000"/>
                            <w:sz w:val="19"/>
                            <w:szCs w:val="19"/>
                            <w:highlight w:val="white"/>
                          </w:rPr>
                          <w:delText xml:space="preserve"> = infinite</w:delText>
                        </w:r>
                      </w:del>
                      <w:ins w:id="5953" w:author="Jonathan Goldstein" w:date="2013-09-24T10:56:00Z">
                        <w:del w:id="5954" w:author="Peter Freiling" w:date="2018-12-03T12:53:00Z">
                          <w:r w:rsidR="00E80C46" w:rsidRPr="009C4836" w:rsidDel="009C4836">
                            <w:rPr>
                              <w:rFonts w:ascii="Consolas" w:hAnsi="Consolas" w:cs="Consolas"/>
                              <w:color w:val="000000"/>
                              <w:sz w:val="19"/>
                              <w:szCs w:val="19"/>
                              <w:highlight w:val="white"/>
                              <w:rPrChange w:id="5955" w:author="Peter Freiling" w:date="2018-12-03T12:53:00Z">
                                <w:rPr>
                                  <w:rFonts w:ascii="Consolas" w:hAnsi="Consolas" w:cs="Consolas"/>
                                  <w:color w:val="000000"/>
                                  <w:sz w:val="19"/>
                                  <w:szCs w:val="19"/>
                                  <w:highlight w:val="white"/>
                                </w:rPr>
                              </w:rPrChange>
                            </w:rPr>
                            <w:delText>c</w:delText>
                          </w:r>
                        </w:del>
                      </w:ins>
                      <w:del w:id="5956" w:author="Peter Freiling" w:date="2018-12-03T12:53:00Z">
                        <w:r w:rsidR="00E80C46" w:rsidRPr="009C4836" w:rsidDel="009C4836">
                          <w:rPr>
                            <w:rFonts w:ascii="Consolas" w:hAnsi="Consolas" w:cs="Consolas"/>
                            <w:color w:val="000000"/>
                            <w:sz w:val="19"/>
                            <w:szCs w:val="19"/>
                            <w:highlight w:val="white"/>
                            <w:rPrChange w:id="5957" w:author="Peter Freiling" w:date="2018-12-03T12:53:00Z">
                              <w:rPr>
                                <w:rFonts w:ascii="Consolas" w:hAnsi="Consolas" w:cs="Consolas"/>
                                <w:color w:val="000000"/>
                                <w:sz w:val="19"/>
                                <w:szCs w:val="19"/>
                                <w:highlight w:val="white"/>
                              </w:rPr>
                            </w:rPrChange>
                          </w:rPr>
                          <w:delText>CSTicks2Cores.Multicast(</w:delText>
                        </w:r>
                      </w:del>
                    </w:p>
                    <w:p w14:paraId="73FC14C9" w14:textId="086A3047" w:rsidR="00E80C46" w:rsidRPr="009C4836" w:rsidDel="009C4836" w:rsidRDefault="00E80C46" w:rsidP="009C4836">
                      <w:pPr>
                        <w:pStyle w:val="HTMLPreformatted"/>
                        <w:rPr>
                          <w:del w:id="5958" w:author="Peter Freiling" w:date="2018-12-03T12:53:00Z"/>
                          <w:rFonts w:ascii="Consolas" w:hAnsi="Consolas" w:cs="Consolas"/>
                          <w:color w:val="000000"/>
                          <w:sz w:val="19"/>
                          <w:szCs w:val="19"/>
                          <w:highlight w:val="white"/>
                          <w:rPrChange w:id="5959" w:author="Peter Freiling" w:date="2018-12-03T12:53:00Z">
                            <w:rPr>
                              <w:del w:id="5960" w:author="Peter Freiling" w:date="2018-12-03T12:53:00Z"/>
                              <w:rFonts w:ascii="Consolas" w:hAnsi="Consolas" w:cs="Consolas"/>
                              <w:color w:val="000000"/>
                              <w:sz w:val="19"/>
                              <w:szCs w:val="19"/>
                              <w:highlight w:val="white"/>
                            </w:rPr>
                          </w:rPrChange>
                        </w:rPr>
                        <w:pPrChange w:id="5961" w:author="Peter Freiling" w:date="2018-12-03T12:53:00Z">
                          <w:pPr>
                            <w:autoSpaceDE w:val="0"/>
                            <w:autoSpaceDN w:val="0"/>
                            <w:adjustRightInd w:val="0"/>
                            <w:spacing w:after="0" w:line="240" w:lineRule="auto"/>
                          </w:pPr>
                        </w:pPrChange>
                      </w:pPr>
                      <w:del w:id="5962" w:author="Peter Freiling" w:date="2018-12-03T12:53:00Z">
                        <w:r w:rsidRPr="009C4836" w:rsidDel="009C4836">
                          <w:rPr>
                            <w:rFonts w:ascii="Consolas" w:hAnsi="Consolas" w:cs="Consolas"/>
                            <w:color w:val="000000"/>
                            <w:sz w:val="19"/>
                            <w:szCs w:val="19"/>
                            <w:highlight w:val="white"/>
                            <w:rPrChange w:id="5963" w:author="Peter Freiling" w:date="2018-12-03T12:53:00Z">
                              <w:rPr>
                                <w:rFonts w:ascii="Consolas" w:hAnsi="Consolas" w:cs="Consolas"/>
                                <w:color w:val="000000"/>
                                <w:sz w:val="19"/>
                                <w:szCs w:val="19"/>
                                <w:highlight w:val="white"/>
                              </w:rPr>
                            </w:rPrChange>
                          </w:rPr>
                          <w:delText xml:space="preserve">        s =&gt; s.ClipEventDuration(s, e =&gt; e.</w:delText>
                        </w:r>
                      </w:del>
                      <w:del w:id="5964" w:author="Peter Freiling" w:date="2018-12-03T10:33:00Z">
                        <w:r w:rsidRPr="009C4836" w:rsidDel="00D77883">
                          <w:rPr>
                            <w:rFonts w:ascii="Consolas" w:hAnsi="Consolas" w:cs="Consolas"/>
                            <w:color w:val="000000"/>
                            <w:sz w:val="19"/>
                            <w:szCs w:val="19"/>
                            <w:highlight w:val="white"/>
                            <w:rPrChange w:id="5965" w:author="Peter Freiling" w:date="2018-12-03T12:53:00Z">
                              <w:rPr>
                                <w:rFonts w:ascii="Consolas" w:hAnsi="Consolas" w:cs="Consolas"/>
                                <w:color w:val="000000"/>
                                <w:sz w:val="19"/>
                                <w:szCs w:val="19"/>
                                <w:highlight w:val="white"/>
                              </w:rPr>
                            </w:rPrChange>
                          </w:rPr>
                          <w:delText>CID</w:delText>
                        </w:r>
                      </w:del>
                      <w:del w:id="5966" w:author="Peter Freiling" w:date="2018-12-03T12:53:00Z">
                        <w:r w:rsidRPr="009C4836" w:rsidDel="009C4836">
                          <w:rPr>
                            <w:rFonts w:ascii="Consolas" w:hAnsi="Consolas" w:cs="Consolas"/>
                            <w:color w:val="000000"/>
                            <w:sz w:val="19"/>
                            <w:szCs w:val="19"/>
                            <w:highlight w:val="white"/>
                            <w:rPrChange w:id="5967" w:author="Peter Freiling" w:date="2018-12-03T12:53:00Z">
                              <w:rPr>
                                <w:rFonts w:ascii="Consolas" w:hAnsi="Consolas" w:cs="Consolas"/>
                                <w:color w:val="000000"/>
                                <w:sz w:val="19"/>
                                <w:szCs w:val="19"/>
                                <w:highlight w:val="white"/>
                              </w:rPr>
                            </w:rPrChange>
                          </w:rPr>
                          <w:delText>, e =&gt; e.</w:delText>
                        </w:r>
                      </w:del>
                      <w:del w:id="5968" w:author="Peter Freiling" w:date="2018-12-03T10:33:00Z">
                        <w:r w:rsidRPr="009C4836" w:rsidDel="00D77883">
                          <w:rPr>
                            <w:rFonts w:ascii="Consolas" w:hAnsi="Consolas" w:cs="Consolas"/>
                            <w:color w:val="000000"/>
                            <w:sz w:val="19"/>
                            <w:szCs w:val="19"/>
                            <w:highlight w:val="white"/>
                            <w:rPrChange w:id="5969" w:author="Peter Freiling" w:date="2018-12-03T12:53:00Z">
                              <w:rPr>
                                <w:rFonts w:ascii="Consolas" w:hAnsi="Consolas" w:cs="Consolas"/>
                                <w:color w:val="000000"/>
                                <w:sz w:val="19"/>
                                <w:szCs w:val="19"/>
                                <w:highlight w:val="white"/>
                              </w:rPr>
                            </w:rPrChange>
                          </w:rPr>
                          <w:delText>CID</w:delText>
                        </w:r>
                      </w:del>
                      <w:del w:id="5970" w:author="Peter Freiling" w:date="2018-12-03T12:53:00Z">
                        <w:r w:rsidRPr="009C4836" w:rsidDel="009C4836">
                          <w:rPr>
                            <w:rFonts w:ascii="Consolas" w:hAnsi="Consolas" w:cs="Consolas"/>
                            <w:color w:val="000000"/>
                            <w:sz w:val="19"/>
                            <w:szCs w:val="19"/>
                            <w:highlight w:val="white"/>
                            <w:rPrChange w:id="5971" w:author="Peter Freiling" w:date="2018-12-03T12:53:00Z">
                              <w:rPr>
                                <w:rFonts w:ascii="Consolas" w:hAnsi="Consolas" w:cs="Consolas"/>
                                <w:color w:val="000000"/>
                                <w:sz w:val="19"/>
                                <w:szCs w:val="19"/>
                                <w:highlight w:val="white"/>
                              </w:rPr>
                            </w:rPrChange>
                          </w:rPr>
                          <w:delText>));</w:delText>
                        </w:r>
                      </w:del>
                    </w:p>
                    <w:p w14:paraId="6E5E0943" w14:textId="77777777" w:rsidR="00E80C46" w:rsidRPr="009C4836" w:rsidRDefault="00E80C46" w:rsidP="009C4836">
                      <w:pPr>
                        <w:pStyle w:val="HTMLPreformatted"/>
                        <w:rPr>
                          <w:rFonts w:ascii="Consolas" w:hAnsi="Consolas" w:cs="Consolas"/>
                          <w:color w:val="000000"/>
                          <w:sz w:val="19"/>
                          <w:szCs w:val="19"/>
                          <w:highlight w:val="white"/>
                          <w:rPrChange w:id="5972" w:author="Peter Freiling" w:date="2018-12-03T12:53:00Z">
                            <w:rPr>
                              <w:rFonts w:ascii="Consolas" w:hAnsi="Consolas" w:cs="Consolas"/>
                              <w:color w:val="000000"/>
                              <w:sz w:val="19"/>
                              <w:szCs w:val="19"/>
                              <w:highlight w:val="white"/>
                            </w:rPr>
                          </w:rPrChange>
                        </w:rPr>
                        <w:pPrChange w:id="5973" w:author="Peter Freiling" w:date="2018-12-03T12:53:00Z">
                          <w:pPr>
                            <w:autoSpaceDE w:val="0"/>
                            <w:autoSpaceDN w:val="0"/>
                            <w:adjustRightInd w:val="0"/>
                            <w:spacing w:after="0" w:line="240" w:lineRule="auto"/>
                          </w:pPr>
                        </w:pPrChange>
                      </w:pPr>
                    </w:p>
                  </w:txbxContent>
                </v:textbox>
                <w10:wrap type="square" anchorx="margin"/>
              </v:shape>
            </w:pict>
          </mc:Fallback>
        </mc:AlternateContent>
      </w:r>
      <w:r w:rsidR="00C80EE7">
        <w:rPr>
          <w:rFonts w:cs="Consolas"/>
          <w:color w:val="000000"/>
        </w:rPr>
        <w:t xml:space="preserve">We therefore introduce the operator Multicast, which allows a single stream to be shared with multiple parts of a query plan, with the requirement that they must, ultimately, be combined back into a single output stream. </w:t>
      </w:r>
      <w:r w:rsidR="001A5F9F">
        <w:rPr>
          <w:rFonts w:cs="Consolas"/>
          <w:color w:val="000000"/>
        </w:rPr>
        <w:fldChar w:fldCharType="begin"/>
      </w:r>
      <w:r w:rsidR="001A5F9F">
        <w:rPr>
          <w:rFonts w:cs="Consolas"/>
          <w:color w:val="000000"/>
        </w:rPr>
        <w:instrText xml:space="preserve"> REF _Ref364170983 \h </w:instrText>
      </w:r>
      <w:r w:rsidR="001A5F9F">
        <w:rPr>
          <w:rFonts w:cs="Consolas"/>
          <w:color w:val="000000"/>
        </w:rPr>
      </w:r>
      <w:r w:rsidR="001A5F9F">
        <w:rPr>
          <w:rFonts w:cs="Consolas"/>
          <w:color w:val="000000"/>
        </w:rPr>
        <w:fldChar w:fldCharType="separate"/>
      </w:r>
      <w:r w:rsidR="003708C7">
        <w:t xml:space="preserve">Figure </w:t>
      </w:r>
      <w:r w:rsidR="003708C7">
        <w:rPr>
          <w:noProof/>
        </w:rPr>
        <w:t>31</w:t>
      </w:r>
      <w:r w:rsidR="001A5F9F">
        <w:rPr>
          <w:rFonts w:cs="Consolas"/>
          <w:color w:val="000000"/>
        </w:rPr>
        <w:fldChar w:fldCharType="end"/>
      </w:r>
      <w:r w:rsidR="001A5F9F">
        <w:rPr>
          <w:rFonts w:cs="Consolas"/>
          <w:color w:val="000000"/>
        </w:rPr>
        <w:t xml:space="preserve"> s</w:t>
      </w:r>
      <w:r w:rsidR="00C80EE7">
        <w:rPr>
          <w:rFonts w:cs="Consolas"/>
          <w:color w:val="000000"/>
        </w:rPr>
        <w:t>hows the clip query code, rewritten using multicast.</w:t>
      </w:r>
    </w:p>
    <w:p w14:paraId="7C986FD6" w14:textId="2B0F9E15" w:rsidR="00F94B10" w:rsidRPr="00F94B10" w:rsidRDefault="001A5F9F" w:rsidP="00C80EE7">
      <w:pPr>
        <w:rPr>
          <w:rFonts w:cs="Consolas"/>
          <w:color w:val="000000"/>
        </w:rPr>
      </w:pPr>
      <w:r>
        <w:rPr>
          <w:rFonts w:cs="Consolas"/>
          <w:color w:val="000000"/>
        </w:rPr>
        <w:t xml:space="preserve">This </w:t>
      </w:r>
      <w:ins w:id="5974" w:author="Peter Freiling" w:date="2018-12-03T12:55:00Z">
        <w:r w:rsidR="00F9099E">
          <w:rPr>
            <w:rFonts w:cs="Consolas"/>
            <w:color w:val="000000"/>
          </w:rPr>
          <w:t>M</w:t>
        </w:r>
      </w:ins>
      <w:del w:id="5975" w:author="Peter Freiling" w:date="2018-12-03T12:55:00Z">
        <w:r w:rsidDel="00F9099E">
          <w:rPr>
            <w:rFonts w:cs="Consolas"/>
            <w:color w:val="000000"/>
          </w:rPr>
          <w:delText>m</w:delText>
        </w:r>
      </w:del>
      <w:r>
        <w:rPr>
          <w:rFonts w:cs="Consolas"/>
          <w:color w:val="000000"/>
        </w:rPr>
        <w:t xml:space="preserve">ulticast shares the stream </w:t>
      </w:r>
      <w:ins w:id="5976" w:author="Peter Freiling" w:date="2018-12-03T12:54:00Z">
        <w:r w:rsidR="00D63C3F">
          <w:rPr>
            <w:rFonts w:ascii="Consolas" w:hAnsi="Consolas" w:cs="Consolas"/>
            <w:color w:val="000000"/>
            <w:sz w:val="19"/>
            <w:szCs w:val="19"/>
            <w:highlight w:val="white"/>
          </w:rPr>
          <w:t>i</w:t>
        </w:r>
      </w:ins>
      <w:del w:id="5977" w:author="Peter Freiling" w:date="2018-12-03T12:54:00Z">
        <w:r w:rsidDel="00D63C3F">
          <w:rPr>
            <w:rFonts w:ascii="Consolas" w:hAnsi="Consolas" w:cs="Consolas"/>
            <w:color w:val="000000"/>
            <w:sz w:val="19"/>
            <w:szCs w:val="19"/>
            <w:highlight w:val="white"/>
          </w:rPr>
          <w:delText>I</w:delText>
        </w:r>
      </w:del>
      <w:r>
        <w:rPr>
          <w:rFonts w:ascii="Consolas" w:hAnsi="Consolas" w:cs="Consolas"/>
          <w:color w:val="000000"/>
          <w:sz w:val="19"/>
          <w:szCs w:val="19"/>
          <w:highlight w:val="white"/>
        </w:rPr>
        <w:t>nfinite</w:t>
      </w:r>
      <w:del w:id="5978" w:author="Peter Freiling" w:date="2018-12-03T10:05:00Z">
        <w:r w:rsidDel="008B1166">
          <w:rPr>
            <w:rFonts w:ascii="Consolas" w:hAnsi="Consolas" w:cs="Consolas"/>
            <w:color w:val="000000"/>
            <w:sz w:val="19"/>
            <w:szCs w:val="19"/>
            <w:highlight w:val="white"/>
          </w:rPr>
          <w:delText>CSTicks</w:delText>
        </w:r>
      </w:del>
      <w:ins w:id="5979" w:author="Peter Freiling" w:date="2018-12-03T10:05:00Z">
        <w:r w:rsidR="008B1166">
          <w:rPr>
            <w:rFonts w:ascii="Consolas" w:hAnsi="Consolas" w:cs="Consolas"/>
            <w:color w:val="000000"/>
            <w:sz w:val="19"/>
            <w:szCs w:val="19"/>
            <w:highlight w:val="white"/>
          </w:rPr>
          <w:t>ContextSwitch</w:t>
        </w:r>
      </w:ins>
      <w:del w:id="5980" w:author="Peter Freiling" w:date="2018-12-03T12:54:00Z">
        <w:r w:rsidDel="00D63C3F">
          <w:rPr>
            <w:rFonts w:ascii="Consolas" w:hAnsi="Consolas" w:cs="Consolas"/>
            <w:color w:val="000000"/>
            <w:sz w:val="19"/>
            <w:szCs w:val="19"/>
            <w:highlight w:val="white"/>
          </w:rPr>
          <w:delText>2Cores</w:delText>
        </w:r>
      </w:del>
      <w:r>
        <w:rPr>
          <w:rFonts w:ascii="Consolas" w:hAnsi="Consolas" w:cs="Consolas"/>
          <w:color w:val="000000"/>
          <w:sz w:val="19"/>
          <w:szCs w:val="19"/>
        </w:rPr>
        <w:t xml:space="preserve"> </w:t>
      </w:r>
      <w:r w:rsidRPr="00F94B10">
        <w:rPr>
          <w:rFonts w:cs="Consolas"/>
          <w:color w:val="000000"/>
        </w:rPr>
        <w:t xml:space="preserve">by exposing it as the input </w:t>
      </w:r>
      <w:del w:id="5981" w:author="Peter Freiling" w:date="2018-12-03T12:54:00Z">
        <w:r w:rsidRPr="00F94B10" w:rsidDel="00D63C3F">
          <w:rPr>
            <w:rFonts w:cs="Consolas"/>
            <w:color w:val="000000"/>
          </w:rPr>
          <w:delText>(i.e.</w:delText>
        </w:r>
      </w:del>
      <w:ins w:id="5982" w:author="Peter Freiling" w:date="2018-12-03T12:54:00Z">
        <w:r w:rsidR="00D63C3F">
          <w:rPr>
            <w:rFonts w:cs="Consolas"/>
            <w:color w:val="000000"/>
          </w:rPr>
          <w:t>(in this example,</w:t>
        </w:r>
      </w:ins>
      <w:r w:rsidRPr="00F94B10">
        <w:rPr>
          <w:rFonts w:cs="Consolas"/>
          <w:color w:val="000000"/>
        </w:rPr>
        <w:t xml:space="preserve"> </w:t>
      </w:r>
      <w:ins w:id="5983" w:author="Peter Freiling" w:date="2018-12-03T12:54:00Z">
        <w:r w:rsidR="00D63C3F">
          <w:rPr>
            <w:rFonts w:cs="Consolas"/>
            <w:color w:val="000000"/>
          </w:rPr>
          <w:t>“</w:t>
        </w:r>
      </w:ins>
      <w:r w:rsidRPr="00D63C3F">
        <w:rPr>
          <w:rFonts w:ascii="Consolas" w:hAnsi="Consolas" w:cs="Consolas"/>
          <w:color w:val="000000"/>
          <w:sz w:val="18"/>
          <w:szCs w:val="18"/>
          <w:rPrChange w:id="5984" w:author="Peter Freiling" w:date="2018-12-03T12:54:00Z">
            <w:rPr>
              <w:rFonts w:cs="Consolas"/>
              <w:color w:val="000000"/>
            </w:rPr>
          </w:rPrChange>
        </w:rPr>
        <w:t>s</w:t>
      </w:r>
      <w:ins w:id="5985" w:author="Peter Freiling" w:date="2018-12-03T12:54:00Z">
        <w:r w:rsidR="00D63C3F">
          <w:rPr>
            <w:rFonts w:cs="Consolas"/>
            <w:color w:val="000000"/>
          </w:rPr>
          <w:t>”</w:t>
        </w:r>
      </w:ins>
      <w:del w:id="5986" w:author="Peter Freiling" w:date="2018-12-03T12:54:00Z">
        <w:r w:rsidRPr="00F94B10" w:rsidDel="00D63C3F">
          <w:rPr>
            <w:rFonts w:cs="Consolas"/>
            <w:color w:val="000000"/>
          </w:rPr>
          <w:delText xml:space="preserve"> in this example</w:delText>
        </w:r>
      </w:del>
      <w:r w:rsidRPr="00F94B10">
        <w:rPr>
          <w:rFonts w:cs="Consolas"/>
          <w:color w:val="000000"/>
        </w:rPr>
        <w:t xml:space="preserve">) to </w:t>
      </w:r>
      <w:ins w:id="5987" w:author="Peter Freiling" w:date="2018-12-03T12:55:00Z">
        <w:r w:rsidR="00F9099E">
          <w:rPr>
            <w:rFonts w:cs="Consolas"/>
            <w:color w:val="000000"/>
          </w:rPr>
          <w:t xml:space="preserve">its </w:t>
        </w:r>
      </w:ins>
      <w:del w:id="5988" w:author="Peter Freiling" w:date="2018-12-03T12:55:00Z">
        <w:r w:rsidRPr="00F94B10" w:rsidDel="006A6B39">
          <w:rPr>
            <w:rFonts w:cs="Consolas"/>
            <w:color w:val="000000"/>
          </w:rPr>
          <w:delText xml:space="preserve">its </w:delText>
        </w:r>
      </w:del>
      <w:r w:rsidRPr="00F94B10">
        <w:rPr>
          <w:rFonts w:cs="Consolas"/>
          <w:color w:val="000000"/>
        </w:rPr>
        <w:t>argument</w:t>
      </w:r>
      <w:ins w:id="5989" w:author="Peter Freiling" w:date="2018-12-03T12:56:00Z">
        <w:r w:rsidR="00F9099E">
          <w:rPr>
            <w:rFonts w:cs="Consolas"/>
            <w:color w:val="000000"/>
          </w:rPr>
          <w:t xml:space="preserve"> lambda</w:t>
        </w:r>
      </w:ins>
      <w:r w:rsidRPr="00F94B10">
        <w:rPr>
          <w:rFonts w:cs="Consolas"/>
          <w:color w:val="000000"/>
        </w:rPr>
        <w:t xml:space="preserve">. The stream valued function computed by the argument </w:t>
      </w:r>
      <w:ins w:id="5990" w:author="Peter Freiling" w:date="2018-12-03T12:56:00Z">
        <w:r w:rsidR="00B06825">
          <w:rPr>
            <w:rFonts w:cs="Consolas"/>
            <w:color w:val="000000"/>
          </w:rPr>
          <w:t xml:space="preserve">lambda </w:t>
        </w:r>
      </w:ins>
      <w:r w:rsidRPr="00F94B10">
        <w:rPr>
          <w:rFonts w:cs="Consolas"/>
          <w:color w:val="000000"/>
        </w:rPr>
        <w:t xml:space="preserve">is the output after all the different copies of s have been brought back together. In this case, the two copies of s are brought back together using </w:t>
      </w:r>
      <w:r>
        <w:rPr>
          <w:rFonts w:ascii="Consolas" w:hAnsi="Consolas" w:cs="Consolas"/>
          <w:color w:val="000000"/>
          <w:sz w:val="19"/>
          <w:szCs w:val="19"/>
        </w:rPr>
        <w:t>ClipEventDuration</w:t>
      </w:r>
      <w:r w:rsidRPr="00F94B10">
        <w:rPr>
          <w:rFonts w:cs="Consolas"/>
          <w:color w:val="000000"/>
        </w:rPr>
        <w:t>, whose output is returned by the passed function.</w:t>
      </w:r>
    </w:p>
    <w:p w14:paraId="3F029A3E" w14:textId="4D49F34F" w:rsidR="00E556A7" w:rsidRDefault="00BE0AB0" w:rsidP="00D76838">
      <w:pPr>
        <w:pStyle w:val="Heading1"/>
      </w:pPr>
      <w:r>
        <w:t>Shift</w:t>
      </w:r>
      <w:r w:rsidR="00D76838">
        <w:t>Event</w:t>
      </w:r>
      <w:r w:rsidR="001A08AE">
        <w:t>Lifet</w:t>
      </w:r>
      <w:r>
        <w:t>ime</w:t>
      </w:r>
    </w:p>
    <w:p w14:paraId="0C7E91E9" w14:textId="35AB5F44" w:rsidR="00B4248E" w:rsidRDefault="00C24CD6" w:rsidP="00F94B10">
      <w:r>
        <w:rPr>
          <w:noProof/>
          <w:lang w:eastAsia="en-US"/>
        </w:rPr>
        <mc:AlternateContent>
          <mc:Choice Requires="wps">
            <w:drawing>
              <wp:anchor distT="0" distB="0" distL="114300" distR="114300" simplePos="0" relativeHeight="251634729" behindDoc="0" locked="0" layoutInCell="1" allowOverlap="1" wp14:anchorId="64FE774D" wp14:editId="038090BE">
                <wp:simplePos x="0" y="0"/>
                <wp:positionH relativeFrom="margin">
                  <wp:align>left</wp:align>
                </wp:positionH>
                <wp:positionV relativeFrom="paragraph">
                  <wp:posOffset>1111250</wp:posOffset>
                </wp:positionV>
                <wp:extent cx="6381750" cy="247650"/>
                <wp:effectExtent l="0" t="0" r="0" b="0"/>
                <wp:wrapSquare wrapText="bothSides"/>
                <wp:docPr id="201" name="Text Box 201"/>
                <wp:cNvGraphicFramePr/>
                <a:graphic xmlns:a="http://schemas.openxmlformats.org/drawingml/2006/main">
                  <a:graphicData uri="http://schemas.microsoft.com/office/word/2010/wordprocessingShape">
                    <wps:wsp>
                      <wps:cNvSpPr txBox="1"/>
                      <wps:spPr>
                        <a:xfrm>
                          <a:off x="0" y="0"/>
                          <a:ext cx="6381750" cy="247650"/>
                        </a:xfrm>
                        <a:prstGeom prst="rect">
                          <a:avLst/>
                        </a:prstGeom>
                        <a:solidFill>
                          <a:prstClr val="white"/>
                        </a:solidFill>
                        <a:ln>
                          <a:noFill/>
                        </a:ln>
                        <a:effectLst/>
                      </wps:spPr>
                      <wps:txbx>
                        <w:txbxContent>
                          <w:p w14:paraId="3E9130D4" w14:textId="61DB39C4" w:rsidR="00E80C46" w:rsidRDefault="00E80C46" w:rsidP="00B4248E">
                            <w:pPr>
                              <w:pStyle w:val="Caption"/>
                            </w:pPr>
                            <w:bookmarkStart w:id="5991" w:name="_Ref364173077"/>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32</w:t>
                            </w:r>
                            <w:r w:rsidR="00904F8B">
                              <w:rPr>
                                <w:noProof/>
                              </w:rPr>
                              <w:fldChar w:fldCharType="end"/>
                            </w:r>
                            <w:bookmarkEnd w:id="5991"/>
                            <w:r>
                              <w:t>: Timeslice Query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FE774D" id="Text Box 201" o:spid="_x0000_s1082" type="#_x0000_t202" style="position:absolute;margin-left:0;margin-top:87.5pt;width:502.5pt;height:19.5pt;z-index:251634729;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" stroked="f">
                <v:textbox inset="0,0,0,0">
                  <w:txbxContent>
                    <w:p w14:paraId="3E9130D4" w14:textId="61DB39C4" w:rsidR="00E80C46" w:rsidRDefault="00E80C46" w:rsidP="00B4248E">
                      <w:pPr>
                        <w:pStyle w:val="Caption"/>
                      </w:pPr>
                      <w:bookmarkStart w:id="5992" w:name="_Ref364173077"/>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32</w:t>
                      </w:r>
                      <w:r w:rsidR="00904F8B">
                        <w:rPr>
                          <w:noProof/>
                        </w:rPr>
                        <w:fldChar w:fldCharType="end"/>
                      </w:r>
                      <w:bookmarkEnd w:id="5992"/>
                      <w:r>
                        <w:t>: Timeslice Query Text</w:t>
                      </w:r>
                    </w:p>
                  </w:txbxContent>
                </v:textbox>
                <w10:wrap type="square" anchorx="margin"/>
              </v:shape>
            </w:pict>
          </mc:Fallback>
        </mc:AlternateContent>
      </w:r>
      <w:r>
        <w:rPr>
          <w:noProof/>
          <w:lang w:eastAsia="en-US"/>
        </w:rPr>
        <mc:AlternateContent>
          <mc:Choice Requires="wps">
            <w:drawing>
              <wp:anchor distT="45720" distB="45720" distL="114300" distR="114300" simplePos="0" relativeHeight="251634728" behindDoc="0" locked="0" layoutInCell="1" allowOverlap="1" wp14:anchorId="0B2ECC85" wp14:editId="763D6FE9">
                <wp:simplePos x="0" y="0"/>
                <wp:positionH relativeFrom="margin">
                  <wp:posOffset>0</wp:posOffset>
                </wp:positionH>
                <wp:positionV relativeFrom="paragraph">
                  <wp:posOffset>607060</wp:posOffset>
                </wp:positionV>
                <wp:extent cx="6381750" cy="447675"/>
                <wp:effectExtent l="0" t="0" r="19050" b="28575"/>
                <wp:wrapSquare wrapText="bothSides"/>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47675"/>
                        </a:xfrm>
                        <a:prstGeom prst="rect">
                          <a:avLst/>
                        </a:prstGeom>
                        <a:solidFill>
                          <a:srgbClr val="FFFFFF"/>
                        </a:solidFill>
                        <a:ln w="9525">
                          <a:solidFill>
                            <a:srgbClr val="000000"/>
                          </a:solidFill>
                          <a:miter lim="800000"/>
                          <a:headEnd/>
                          <a:tailEnd/>
                        </a:ln>
                      </wps:spPr>
                      <wps:txbx>
                        <w:txbxContent>
                          <w:p w14:paraId="321D49CD" w14:textId="3F180F13" w:rsidR="00E80C46" w:rsidRDefault="00E80C46" w:rsidP="00B4248E">
                            <w:del w:id="5993" w:author="Peter Freiling" w:date="2018-12-03T12:57:00Z">
                              <w:r w:rsidDel="00290D37">
                                <w:delText>Which processes</w:delText>
                              </w:r>
                            </w:del>
                            <w:ins w:id="5994" w:author="Peter Freiling" w:date="2018-12-03T12:58:00Z">
                              <w:r w:rsidR="00E82828">
                                <w:t>What are the</w:t>
                              </w:r>
                            </w:ins>
                            <w:ins w:id="5995" w:author="Peter Freiling" w:date="2018-12-03T12:57:00Z">
                              <w:r w:rsidR="00290D37">
                                <w:t xml:space="preserve"> the process names and time</w:t>
                              </w:r>
                              <w:r w:rsidR="00E82828">
                                <w:t xml:space="preserve"> </w:t>
                              </w:r>
                              <w:r w:rsidR="00290D37">
                                <w:t>slice durations</w:t>
                              </w:r>
                            </w:ins>
                            <w:del w:id="5996" w:author="Peter Freiling" w:date="2018-12-03T12:57:00Z">
                              <w:r w:rsidDel="00290D37">
                                <w:delText xml:space="preserve"> were allocated which complete</w:delText>
                              </w:r>
                              <w:r w:rsidDel="00E82828">
                                <w:delText xml:space="preserve"> time slices</w:delText>
                              </w:r>
                            </w:del>
                            <w:r>
                              <w:t xml:space="preserve"> </w:t>
                            </w:r>
                            <w:ins w:id="5997" w:author="Peter Freiling" w:date="2018-12-03T12:57:00Z">
                              <w:r w:rsidR="00E82828">
                                <w:t xml:space="preserve">for </w:t>
                              </w:r>
                            </w:ins>
                            <w:ins w:id="5998" w:author="Peter Freiling" w:date="2018-12-03T12:58:00Z">
                              <w:r w:rsidR="00E82828">
                                <w:t xml:space="preserve">all </w:t>
                              </w:r>
                            </w:ins>
                            <w:ins w:id="5999" w:author="Peter Freiling" w:date="2018-12-03T12:59:00Z">
                              <w:r w:rsidR="00CB3925">
                                <w:t xml:space="preserve">processes that ran on </w:t>
                              </w:r>
                            </w:ins>
                            <w:del w:id="6000" w:author="Peter Freiling" w:date="2018-12-03T12:57:00Z">
                              <w:r w:rsidDel="00E82828">
                                <w:delText xml:space="preserve">on </w:delText>
                              </w:r>
                            </w:del>
                            <w:r>
                              <w:t>cores 1 and 2</w:t>
                            </w:r>
                            <w:del w:id="6001" w:author="Peter Freiling" w:date="2018-12-03T12:58:00Z">
                              <w:r w:rsidDel="00E82828">
                                <w:delText>, including both the process names and timeslice durations?</w:delText>
                              </w:r>
                            </w:del>
                            <w:ins w:id="6002" w:author="Peter Freiling" w:date="2018-12-03T12:58:00Z">
                              <w:r w:rsidR="00E82828">
                                <w:t>?</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ECC85" id="Text Box 200" o:spid="_x0000_s1083" type="#_x0000_t202" style="position:absolute;margin-left:0;margin-top:47.8pt;width:502.5pt;height:35.25pt;z-index:251634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">
                <v:textbox>
                  <w:txbxContent>
                    <w:p w14:paraId="321D49CD" w14:textId="3F180F13" w:rsidR="00E80C46" w:rsidRDefault="00E80C46" w:rsidP="00B4248E">
                      <w:del w:id="6003" w:author="Peter Freiling" w:date="2018-12-03T12:57:00Z">
                        <w:r w:rsidDel="00290D37">
                          <w:delText>Which processes</w:delText>
                        </w:r>
                      </w:del>
                      <w:ins w:id="6004" w:author="Peter Freiling" w:date="2018-12-03T12:58:00Z">
                        <w:r w:rsidR="00E82828">
                          <w:t>What are the</w:t>
                        </w:r>
                      </w:ins>
                      <w:ins w:id="6005" w:author="Peter Freiling" w:date="2018-12-03T12:57:00Z">
                        <w:r w:rsidR="00290D37">
                          <w:t xml:space="preserve"> the process names and time</w:t>
                        </w:r>
                        <w:r w:rsidR="00E82828">
                          <w:t xml:space="preserve"> </w:t>
                        </w:r>
                        <w:r w:rsidR="00290D37">
                          <w:t>slice durations</w:t>
                        </w:r>
                      </w:ins>
                      <w:del w:id="6006" w:author="Peter Freiling" w:date="2018-12-03T12:57:00Z">
                        <w:r w:rsidDel="00290D37">
                          <w:delText xml:space="preserve"> were allocated which complete</w:delText>
                        </w:r>
                        <w:r w:rsidDel="00E82828">
                          <w:delText xml:space="preserve"> time slices</w:delText>
                        </w:r>
                      </w:del>
                      <w:r>
                        <w:t xml:space="preserve"> </w:t>
                      </w:r>
                      <w:ins w:id="6007" w:author="Peter Freiling" w:date="2018-12-03T12:57:00Z">
                        <w:r w:rsidR="00E82828">
                          <w:t xml:space="preserve">for </w:t>
                        </w:r>
                      </w:ins>
                      <w:ins w:id="6008" w:author="Peter Freiling" w:date="2018-12-03T12:58:00Z">
                        <w:r w:rsidR="00E82828">
                          <w:t xml:space="preserve">all </w:t>
                        </w:r>
                      </w:ins>
                      <w:ins w:id="6009" w:author="Peter Freiling" w:date="2018-12-03T12:59:00Z">
                        <w:r w:rsidR="00CB3925">
                          <w:t xml:space="preserve">processes that ran on </w:t>
                        </w:r>
                      </w:ins>
                      <w:del w:id="6010" w:author="Peter Freiling" w:date="2018-12-03T12:57:00Z">
                        <w:r w:rsidDel="00E82828">
                          <w:delText xml:space="preserve">on </w:delText>
                        </w:r>
                      </w:del>
                      <w:r>
                        <w:t>cores 1 and 2</w:t>
                      </w:r>
                      <w:del w:id="6011" w:author="Peter Freiling" w:date="2018-12-03T12:58:00Z">
                        <w:r w:rsidDel="00E82828">
                          <w:delText>, including both the process names and timeslice durations?</w:delText>
                        </w:r>
                      </w:del>
                      <w:ins w:id="6012" w:author="Peter Freiling" w:date="2018-12-03T12:58:00Z">
                        <w:r w:rsidR="00E82828">
                          <w:t>?</w:t>
                        </w:r>
                      </w:ins>
                    </w:p>
                  </w:txbxContent>
                </v:textbox>
                <w10:wrap type="square" anchorx="margin"/>
              </v:shape>
            </w:pict>
          </mc:Fallback>
        </mc:AlternateContent>
      </w:r>
      <w:r w:rsidR="00F94B10">
        <w:t>Continuing with our example</w:t>
      </w:r>
      <w:r w:rsidR="00B4248E">
        <w:t xml:space="preserve">, we will now use an </w:t>
      </w:r>
      <w:r w:rsidR="00BE0AB0">
        <w:t>operator</w:t>
      </w:r>
      <w:del w:id="6013" w:author="James Terwilliger" w:date="2013-08-26T18:37:00Z">
        <w:r w:rsidR="00BE0AB0">
          <w:delText>,</w:delText>
        </w:r>
      </w:del>
      <w:r w:rsidR="00BE0AB0">
        <w:t xml:space="preserve"> called ShiftEvent</w:t>
      </w:r>
      <w:r w:rsidR="001A08AE">
        <w:t>Lifet</w:t>
      </w:r>
      <w:r w:rsidR="00BE0AB0">
        <w:t>ime</w:t>
      </w:r>
      <w:del w:id="6014" w:author="James Terwilliger" w:date="2013-08-26T18:37:00Z">
        <w:r w:rsidR="00BE0AB0">
          <w:delText>,</w:delText>
        </w:r>
      </w:del>
      <w:r w:rsidR="00BE0AB0">
        <w:t xml:space="preserve"> </w:t>
      </w:r>
      <w:r w:rsidR="00A83C59">
        <w:t>that</w:t>
      </w:r>
      <w:r w:rsidR="00BE0AB0">
        <w:t xml:space="preserve">, like </w:t>
      </w:r>
      <w:r w:rsidR="00B4248E">
        <w:t>AlterEventD</w:t>
      </w:r>
      <w:r w:rsidR="00BE0AB0">
        <w:t>uration, modifies the time interval associated with each event.</w:t>
      </w:r>
      <w:r w:rsidR="00B4248E">
        <w:t xml:space="preserve"> </w:t>
      </w:r>
      <w:r w:rsidR="00BE0AB0">
        <w:t xml:space="preserve">This operator, </w:t>
      </w:r>
      <w:r w:rsidR="00B4248E">
        <w:t>combined with join and another multicast</w:t>
      </w:r>
      <w:r w:rsidR="00BE0AB0">
        <w:t xml:space="preserve">, </w:t>
      </w:r>
      <w:ins w:id="6015" w:author="Peter Freiling" w:date="2018-12-03T12:56:00Z">
        <w:r w:rsidR="00D6037D">
          <w:t>allow</w:t>
        </w:r>
      </w:ins>
      <w:ins w:id="6016" w:author="Peter Freiling" w:date="2018-12-03T12:57:00Z">
        <w:r w:rsidR="00D6037D">
          <w:t xml:space="preserve">s us to </w:t>
        </w:r>
      </w:ins>
      <w:del w:id="6017" w:author="Peter Freiling" w:date="2018-12-03T12:58:00Z">
        <w:r w:rsidR="00B4248E" w:rsidDel="00E82828">
          <w:delText>answer</w:delText>
        </w:r>
      </w:del>
      <w:ins w:id="6018" w:author="James Terwilliger" w:date="2013-08-26T18:37:00Z">
        <w:del w:id="6019" w:author="Peter Freiling" w:date="2018-12-03T12:57:00Z">
          <w:r w:rsidR="00A83C59" w:rsidDel="00D6037D">
            <w:delText>s</w:delText>
          </w:r>
        </w:del>
      </w:ins>
      <w:ins w:id="6020" w:author="Peter Freiling" w:date="2018-12-03T12:58:00Z">
        <w:r w:rsidR="00E82828">
          <w:t>solve</w:t>
        </w:r>
      </w:ins>
      <w:r w:rsidR="00B4248E">
        <w:t xml:space="preserve"> the query shown in </w:t>
      </w:r>
      <w:commentRangeStart w:id="6021"/>
      <w:r w:rsidR="00B4248E">
        <w:fldChar w:fldCharType="begin"/>
      </w:r>
      <w:r w:rsidR="00B4248E">
        <w:instrText xml:space="preserve"> REF _Ref364173077 \h </w:instrText>
      </w:r>
      <w:r w:rsidR="00B4248E">
        <w:fldChar w:fldCharType="separate"/>
      </w:r>
      <w:r w:rsidR="00D33649">
        <w:t xml:space="preserve">Figure </w:t>
      </w:r>
      <w:r w:rsidR="00D33649">
        <w:rPr>
          <w:noProof/>
        </w:rPr>
        <w:t>32</w:t>
      </w:r>
      <w:r w:rsidR="00B4248E">
        <w:fldChar w:fldCharType="end"/>
      </w:r>
      <w:commentRangeEnd w:id="6021"/>
      <w:r w:rsidR="00984584">
        <w:rPr>
          <w:rStyle w:val="CommentReference"/>
        </w:rPr>
        <w:commentReference w:id="6021"/>
      </w:r>
      <w:r w:rsidR="00B4248E">
        <w:t>.</w:t>
      </w:r>
    </w:p>
    <w:p w14:paraId="28E76BB2" w14:textId="24FD5ED3" w:rsidR="00E52B2B" w:rsidRDefault="001A08AE" w:rsidP="00F94B10">
      <w:r>
        <w:rPr>
          <w:noProof/>
          <w:lang w:eastAsia="en-US"/>
        </w:rPr>
        <mc:AlternateContent>
          <mc:Choice Requires="wps">
            <w:drawing>
              <wp:anchor distT="45720" distB="45720" distL="114300" distR="114300" simplePos="0" relativeHeight="251634730" behindDoc="0" locked="0" layoutInCell="1" allowOverlap="1" wp14:anchorId="74582132" wp14:editId="2DFB21E6">
                <wp:simplePos x="0" y="0"/>
                <wp:positionH relativeFrom="margin">
                  <wp:posOffset>0</wp:posOffset>
                </wp:positionH>
                <wp:positionV relativeFrom="paragraph">
                  <wp:posOffset>2419985</wp:posOffset>
                </wp:positionV>
                <wp:extent cx="6381750" cy="276225"/>
                <wp:effectExtent l="0" t="0" r="19050" b="28575"/>
                <wp:wrapSquare wrapText="bothSides"/>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76225"/>
                        </a:xfrm>
                        <a:prstGeom prst="rect">
                          <a:avLst/>
                        </a:prstGeom>
                        <a:solidFill>
                          <a:srgbClr val="FFFFFF"/>
                        </a:solidFill>
                        <a:ln w="9525">
                          <a:solidFill>
                            <a:srgbClr val="000000"/>
                          </a:solidFill>
                          <a:miter lim="800000"/>
                          <a:headEnd/>
                          <a:tailEnd/>
                        </a:ln>
                      </wps:spPr>
                      <wps:txbx>
                        <w:txbxContent>
                          <w:p w14:paraId="66F5F480" w14:textId="33856AE1" w:rsidR="00E80C46" w:rsidRPr="00A0323C" w:rsidRDefault="00E80C46" w:rsidP="00A0323C">
                            <w:pPr>
                              <w:pStyle w:val="HTMLPreformatted"/>
                              <w:shd w:val="clear" w:color="auto" w:fill="FFFFFF"/>
                              <w:rPr>
                                <w:rFonts w:ascii="Consolas" w:hAnsi="Consolas"/>
                                <w:color w:val="000000"/>
                                <w:sz w:val="19"/>
                                <w:szCs w:val="19"/>
                                <w:rPrChange w:id="6022" w:author="Peter Freiling" w:date="2018-12-03T13:04:00Z">
                                  <w:rPr>
                                    <w:rFonts w:ascii="Consolas" w:hAnsi="Consolas" w:cs="Consolas"/>
                                    <w:color w:val="000000"/>
                                    <w:sz w:val="19"/>
                                    <w:szCs w:val="19"/>
                                    <w:highlight w:val="white"/>
                                  </w:rPr>
                                </w:rPrChange>
                              </w:rPr>
                              <w:pPrChange w:id="6023" w:author="Peter Freiling" w:date="2018-12-03T13:04:00Z">
                                <w:pPr>
                                  <w:autoSpaceDE w:val="0"/>
                                  <w:autoSpaceDN w:val="0"/>
                                  <w:adjustRightInd w:val="0"/>
                                  <w:spacing w:after="0" w:line="240" w:lineRule="auto"/>
                                </w:pPr>
                              </w:pPrChange>
                            </w:pPr>
                            <w:r w:rsidRPr="00FC144B">
                              <w:rPr>
                                <w:rFonts w:ascii="Consolas" w:hAnsi="Consolas" w:cs="Consolas"/>
                                <w:color w:val="0000FF"/>
                                <w:sz w:val="19"/>
                                <w:szCs w:val="19"/>
                                <w:highlight w:val="white"/>
                              </w:rPr>
                              <w:t>var</w:t>
                            </w:r>
                            <w:r w:rsidRPr="00FC144B">
                              <w:rPr>
                                <w:rFonts w:ascii="Consolas" w:hAnsi="Consolas" w:cs="Consolas"/>
                                <w:color w:val="000000"/>
                                <w:sz w:val="19"/>
                                <w:szCs w:val="19"/>
                                <w:highlight w:val="white"/>
                              </w:rPr>
                              <w:t xml:space="preserve"> </w:t>
                            </w:r>
                            <w:ins w:id="6024" w:author="Peter Freiling" w:date="2018-12-03T13:03:00Z">
                              <w:r w:rsidR="00A0323C" w:rsidRPr="00A0323C">
                                <w:rPr>
                                  <w:rFonts w:ascii="Consolas" w:hAnsi="Consolas"/>
                                  <w:color w:val="000000"/>
                                  <w:sz w:val="19"/>
                                  <w:szCs w:val="19"/>
                                  <w:rPrChange w:id="6025" w:author="Peter Freiling" w:date="2018-12-03T13:04:00Z">
                                    <w:rPr>
                                      <w:rFonts w:ascii="Consolas" w:hAnsi="Consolas"/>
                                      <w:color w:val="000000"/>
                                    </w:rPr>
                                  </w:rPrChange>
                                </w:rPr>
                                <w:t>shiftedClippedContextSwitch</w:t>
                              </w:r>
                              <w:r w:rsidR="00A0323C" w:rsidRPr="00FC144B" w:rsidDel="00A0323C">
                                <w:rPr>
                                  <w:rFonts w:ascii="Consolas" w:hAnsi="Consolas" w:cs="Consolas"/>
                                  <w:color w:val="000000"/>
                                  <w:sz w:val="19"/>
                                  <w:szCs w:val="19"/>
                                  <w:highlight w:val="white"/>
                                </w:rPr>
                                <w:t xml:space="preserve"> </w:t>
                              </w:r>
                            </w:ins>
                            <w:del w:id="6026" w:author="Peter Freiling" w:date="2018-12-03T13:03:00Z">
                              <w:r w:rsidRPr="00FC144B" w:rsidDel="00A0323C">
                                <w:rPr>
                                  <w:rFonts w:ascii="Consolas" w:hAnsi="Consolas" w:cs="Consolas"/>
                                  <w:color w:val="000000"/>
                                  <w:sz w:val="19"/>
                                  <w:szCs w:val="19"/>
                                  <w:highlight w:val="white"/>
                                </w:rPr>
                                <w:delText xml:space="preserve">shiftedClippedCS </w:delText>
                              </w:r>
                            </w:del>
                            <w:r w:rsidRPr="00FC144B">
                              <w:rPr>
                                <w:rFonts w:ascii="Consolas" w:hAnsi="Consolas" w:cs="Consolas"/>
                                <w:color w:val="000000"/>
                                <w:sz w:val="19"/>
                                <w:szCs w:val="19"/>
                                <w:highlight w:val="white"/>
                              </w:rPr>
                              <w:t>= clippedC</w:t>
                            </w:r>
                            <w:del w:id="6027" w:author="Peter Freiling" w:date="2018-12-03T13:01:00Z">
                              <w:r w:rsidRPr="00FC144B" w:rsidDel="00493CC4">
                                <w:rPr>
                                  <w:rFonts w:ascii="Consolas" w:hAnsi="Consolas" w:cs="Consolas"/>
                                  <w:color w:val="000000"/>
                                  <w:sz w:val="19"/>
                                  <w:szCs w:val="19"/>
                                  <w:highlight w:val="white"/>
                                </w:rPr>
                                <w:delText>STicks2Cores</w:delText>
                              </w:r>
                            </w:del>
                            <w:ins w:id="6028" w:author="Peter Freiling" w:date="2018-12-03T13:01:00Z">
                              <w:r w:rsidR="00493CC4" w:rsidRPr="00FC144B">
                                <w:rPr>
                                  <w:rFonts w:ascii="Consolas" w:hAnsi="Consolas" w:cs="Consolas"/>
                                  <w:color w:val="000000"/>
                                  <w:sz w:val="19"/>
                                  <w:szCs w:val="19"/>
                                  <w:highlight w:val="white"/>
                                </w:rPr>
                                <w:t>o</w:t>
                              </w:r>
                              <w:r w:rsidR="00493CC4" w:rsidRPr="00D8359D">
                                <w:rPr>
                                  <w:rFonts w:ascii="Consolas" w:hAnsi="Consolas" w:cs="Consolas"/>
                                  <w:color w:val="000000"/>
                                  <w:sz w:val="19"/>
                                  <w:szCs w:val="19"/>
                                  <w:highlight w:val="white"/>
                                </w:rPr>
                                <w:t>ntextSwitch</w:t>
                              </w:r>
                            </w:ins>
                            <w:r w:rsidRPr="00D8359D">
                              <w:rPr>
                                <w:rFonts w:ascii="Consolas" w:hAnsi="Consolas" w:cs="Consolas"/>
                                <w:color w:val="000000"/>
                                <w:sz w:val="19"/>
                                <w:szCs w:val="19"/>
                                <w:highlight w:val="white"/>
                              </w:rPr>
                              <w:t>.ShiftEventLifetime(</w:t>
                            </w:r>
                            <w:del w:id="6029" w:author="Peter Freiling" w:date="2018-12-03T13:05:00Z">
                              <w:r w:rsidRPr="00D8359D" w:rsidDel="007A1B93">
                                <w:rPr>
                                  <w:rFonts w:ascii="Consolas" w:hAnsi="Consolas" w:cs="Consolas"/>
                                  <w:color w:val="000000"/>
                                  <w:sz w:val="19"/>
                                  <w:szCs w:val="19"/>
                                  <w:highlight w:val="white"/>
                                </w:rPr>
                                <w:delText xml:space="preserve">startTime =&gt; </w:delText>
                              </w:r>
                            </w:del>
                            <w:r w:rsidRPr="00D8359D">
                              <w:rPr>
                                <w:rFonts w:ascii="Consolas" w:hAnsi="Consolas" w:cs="Consolas"/>
                                <w:color w:val="000000"/>
                                <w:sz w:val="19"/>
                                <w:szCs w:val="19"/>
                                <w:highlight w:val="white"/>
                              </w:rPr>
                              <w:t>1);</w:t>
                            </w:r>
                          </w:p>
                          <w:p w14:paraId="7E784F5B" w14:textId="52537680" w:rsidR="00E80C46" w:rsidRPr="00FC144B" w:rsidRDefault="00E80C46" w:rsidP="00E52B2B">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82132" id="Text Box 203" o:spid="_x0000_s1084" type="#_x0000_t202" style="position:absolute;margin-left:0;margin-top:190.55pt;width:502.5pt;height:21.75pt;z-index:25163473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">
                <v:textbox>
                  <w:txbxContent>
                    <w:p w14:paraId="66F5F480" w14:textId="33856AE1" w:rsidR="00E80C46" w:rsidRPr="00A0323C" w:rsidRDefault="00E80C46" w:rsidP="00A0323C">
                      <w:pPr>
                        <w:pStyle w:val="HTMLPreformatted"/>
                        <w:shd w:val="clear" w:color="auto" w:fill="FFFFFF"/>
                        <w:rPr>
                          <w:rFonts w:ascii="Consolas" w:hAnsi="Consolas"/>
                          <w:color w:val="000000"/>
                          <w:sz w:val="19"/>
                          <w:szCs w:val="19"/>
                          <w:rPrChange w:id="6030" w:author="Peter Freiling" w:date="2018-12-03T13:04:00Z">
                            <w:rPr>
                              <w:rFonts w:ascii="Consolas" w:hAnsi="Consolas" w:cs="Consolas"/>
                              <w:color w:val="000000"/>
                              <w:sz w:val="19"/>
                              <w:szCs w:val="19"/>
                              <w:highlight w:val="white"/>
                            </w:rPr>
                          </w:rPrChange>
                        </w:rPr>
                        <w:pPrChange w:id="6031" w:author="Peter Freiling" w:date="2018-12-03T13:04:00Z">
                          <w:pPr>
                            <w:autoSpaceDE w:val="0"/>
                            <w:autoSpaceDN w:val="0"/>
                            <w:adjustRightInd w:val="0"/>
                            <w:spacing w:after="0" w:line="240" w:lineRule="auto"/>
                          </w:pPr>
                        </w:pPrChange>
                      </w:pPr>
                      <w:r w:rsidRPr="00FC144B">
                        <w:rPr>
                          <w:rFonts w:ascii="Consolas" w:hAnsi="Consolas" w:cs="Consolas"/>
                          <w:color w:val="0000FF"/>
                          <w:sz w:val="19"/>
                          <w:szCs w:val="19"/>
                          <w:highlight w:val="white"/>
                        </w:rPr>
                        <w:t>var</w:t>
                      </w:r>
                      <w:r w:rsidRPr="00FC144B">
                        <w:rPr>
                          <w:rFonts w:ascii="Consolas" w:hAnsi="Consolas" w:cs="Consolas"/>
                          <w:color w:val="000000"/>
                          <w:sz w:val="19"/>
                          <w:szCs w:val="19"/>
                          <w:highlight w:val="white"/>
                        </w:rPr>
                        <w:t xml:space="preserve"> </w:t>
                      </w:r>
                      <w:ins w:id="6032" w:author="Peter Freiling" w:date="2018-12-03T13:03:00Z">
                        <w:r w:rsidR="00A0323C" w:rsidRPr="00A0323C">
                          <w:rPr>
                            <w:rFonts w:ascii="Consolas" w:hAnsi="Consolas"/>
                            <w:color w:val="000000"/>
                            <w:sz w:val="19"/>
                            <w:szCs w:val="19"/>
                            <w:rPrChange w:id="6033" w:author="Peter Freiling" w:date="2018-12-03T13:04:00Z">
                              <w:rPr>
                                <w:rFonts w:ascii="Consolas" w:hAnsi="Consolas"/>
                                <w:color w:val="000000"/>
                              </w:rPr>
                            </w:rPrChange>
                          </w:rPr>
                          <w:t>shiftedClippedContextSwitch</w:t>
                        </w:r>
                        <w:r w:rsidR="00A0323C" w:rsidRPr="00FC144B" w:rsidDel="00A0323C">
                          <w:rPr>
                            <w:rFonts w:ascii="Consolas" w:hAnsi="Consolas" w:cs="Consolas"/>
                            <w:color w:val="000000"/>
                            <w:sz w:val="19"/>
                            <w:szCs w:val="19"/>
                            <w:highlight w:val="white"/>
                          </w:rPr>
                          <w:t xml:space="preserve"> </w:t>
                        </w:r>
                      </w:ins>
                      <w:del w:id="6034" w:author="Peter Freiling" w:date="2018-12-03T13:03:00Z">
                        <w:r w:rsidRPr="00FC144B" w:rsidDel="00A0323C">
                          <w:rPr>
                            <w:rFonts w:ascii="Consolas" w:hAnsi="Consolas" w:cs="Consolas"/>
                            <w:color w:val="000000"/>
                            <w:sz w:val="19"/>
                            <w:szCs w:val="19"/>
                            <w:highlight w:val="white"/>
                          </w:rPr>
                          <w:delText xml:space="preserve">shiftedClippedCS </w:delText>
                        </w:r>
                      </w:del>
                      <w:r w:rsidRPr="00FC144B">
                        <w:rPr>
                          <w:rFonts w:ascii="Consolas" w:hAnsi="Consolas" w:cs="Consolas"/>
                          <w:color w:val="000000"/>
                          <w:sz w:val="19"/>
                          <w:szCs w:val="19"/>
                          <w:highlight w:val="white"/>
                        </w:rPr>
                        <w:t>= clippedC</w:t>
                      </w:r>
                      <w:del w:id="6035" w:author="Peter Freiling" w:date="2018-12-03T13:01:00Z">
                        <w:r w:rsidRPr="00FC144B" w:rsidDel="00493CC4">
                          <w:rPr>
                            <w:rFonts w:ascii="Consolas" w:hAnsi="Consolas" w:cs="Consolas"/>
                            <w:color w:val="000000"/>
                            <w:sz w:val="19"/>
                            <w:szCs w:val="19"/>
                            <w:highlight w:val="white"/>
                          </w:rPr>
                          <w:delText>STicks2Cores</w:delText>
                        </w:r>
                      </w:del>
                      <w:ins w:id="6036" w:author="Peter Freiling" w:date="2018-12-03T13:01:00Z">
                        <w:r w:rsidR="00493CC4" w:rsidRPr="00FC144B">
                          <w:rPr>
                            <w:rFonts w:ascii="Consolas" w:hAnsi="Consolas" w:cs="Consolas"/>
                            <w:color w:val="000000"/>
                            <w:sz w:val="19"/>
                            <w:szCs w:val="19"/>
                            <w:highlight w:val="white"/>
                          </w:rPr>
                          <w:t>o</w:t>
                        </w:r>
                        <w:r w:rsidR="00493CC4" w:rsidRPr="00D8359D">
                          <w:rPr>
                            <w:rFonts w:ascii="Consolas" w:hAnsi="Consolas" w:cs="Consolas"/>
                            <w:color w:val="000000"/>
                            <w:sz w:val="19"/>
                            <w:szCs w:val="19"/>
                            <w:highlight w:val="white"/>
                          </w:rPr>
                          <w:t>ntextSwitch</w:t>
                        </w:r>
                      </w:ins>
                      <w:r w:rsidRPr="00D8359D">
                        <w:rPr>
                          <w:rFonts w:ascii="Consolas" w:hAnsi="Consolas" w:cs="Consolas"/>
                          <w:color w:val="000000"/>
                          <w:sz w:val="19"/>
                          <w:szCs w:val="19"/>
                          <w:highlight w:val="white"/>
                        </w:rPr>
                        <w:t>.ShiftEventLifetime(</w:t>
                      </w:r>
                      <w:del w:id="6037" w:author="Peter Freiling" w:date="2018-12-03T13:05:00Z">
                        <w:r w:rsidRPr="00D8359D" w:rsidDel="007A1B93">
                          <w:rPr>
                            <w:rFonts w:ascii="Consolas" w:hAnsi="Consolas" w:cs="Consolas"/>
                            <w:color w:val="000000"/>
                            <w:sz w:val="19"/>
                            <w:szCs w:val="19"/>
                            <w:highlight w:val="white"/>
                          </w:rPr>
                          <w:delText xml:space="preserve">startTime =&gt; </w:delText>
                        </w:r>
                      </w:del>
                      <w:r w:rsidRPr="00D8359D">
                        <w:rPr>
                          <w:rFonts w:ascii="Consolas" w:hAnsi="Consolas" w:cs="Consolas"/>
                          <w:color w:val="000000"/>
                          <w:sz w:val="19"/>
                          <w:szCs w:val="19"/>
                          <w:highlight w:val="white"/>
                        </w:rPr>
                        <w:t>1);</w:t>
                      </w:r>
                    </w:p>
                    <w:p w14:paraId="7E784F5B" w14:textId="52537680" w:rsidR="00E80C46" w:rsidRPr="00FC144B" w:rsidRDefault="00E80C46" w:rsidP="00E52B2B">
                      <w:pPr>
                        <w:autoSpaceDE w:val="0"/>
                        <w:autoSpaceDN w:val="0"/>
                        <w:adjustRightInd w:val="0"/>
                        <w:spacing w:after="0" w:line="240" w:lineRule="auto"/>
                        <w:rPr>
                          <w:rFonts w:ascii="Consolas" w:hAnsi="Consolas" w:cs="Consolas"/>
                          <w:color w:val="000000"/>
                          <w:sz w:val="19"/>
                          <w:szCs w:val="19"/>
                          <w:highlight w:val="white"/>
                        </w:rPr>
                      </w:pPr>
                    </w:p>
                  </w:txbxContent>
                </v:textbox>
                <w10:wrap type="square" anchorx="margin"/>
              </v:shape>
            </w:pict>
          </mc:Fallback>
        </mc:AlternateContent>
      </w:r>
      <w:r>
        <w:rPr>
          <w:noProof/>
          <w:lang w:eastAsia="en-US"/>
        </w:rPr>
        <mc:AlternateContent>
          <mc:Choice Requires="wps">
            <w:drawing>
              <wp:anchor distT="0" distB="0" distL="114300" distR="114300" simplePos="0" relativeHeight="251634731" behindDoc="0" locked="0" layoutInCell="1" allowOverlap="1" wp14:anchorId="1820CB65" wp14:editId="16504FE5">
                <wp:simplePos x="0" y="0"/>
                <wp:positionH relativeFrom="margin">
                  <wp:posOffset>0</wp:posOffset>
                </wp:positionH>
                <wp:positionV relativeFrom="paragraph">
                  <wp:posOffset>2762885</wp:posOffset>
                </wp:positionV>
                <wp:extent cx="6381750" cy="228600"/>
                <wp:effectExtent l="0" t="0" r="0" b="0"/>
                <wp:wrapSquare wrapText="bothSides"/>
                <wp:docPr id="204" name="Text Box 204"/>
                <wp:cNvGraphicFramePr/>
                <a:graphic xmlns:a="http://schemas.openxmlformats.org/drawingml/2006/main">
                  <a:graphicData uri="http://schemas.microsoft.com/office/word/2010/wordprocessingShape">
                    <wps:wsp>
                      <wps:cNvSpPr txBox="1"/>
                      <wps:spPr>
                        <a:xfrm>
                          <a:off x="0" y="0"/>
                          <a:ext cx="6381750" cy="228600"/>
                        </a:xfrm>
                        <a:prstGeom prst="rect">
                          <a:avLst/>
                        </a:prstGeom>
                        <a:solidFill>
                          <a:prstClr val="white"/>
                        </a:solidFill>
                        <a:ln>
                          <a:noFill/>
                        </a:ln>
                        <a:effectLst/>
                      </wps:spPr>
                      <wps:txbx>
                        <w:txbxContent>
                          <w:p w14:paraId="77CD5F3C" w14:textId="49C31D0E" w:rsidR="00E80C46" w:rsidRDefault="00E80C46" w:rsidP="001A08AE">
                            <w:pPr>
                              <w:pStyle w:val="Caption"/>
                              <w:jc w:val="both"/>
                            </w:pPr>
                            <w:bookmarkStart w:id="6038" w:name="_Ref364174262"/>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33</w:t>
                            </w:r>
                            <w:r w:rsidR="00904F8B">
                              <w:rPr>
                                <w:noProof/>
                              </w:rPr>
                              <w:fldChar w:fldCharType="end"/>
                            </w:r>
                            <w:bookmarkEnd w:id="6038"/>
                            <w:r>
                              <w:t>: ShiftEventLifetime Query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20CB65" id="Text Box 204" o:spid="_x0000_s1085" type="#_x0000_t202" style="position:absolute;margin-left:0;margin-top:217.55pt;width:502.5pt;height:18pt;z-index:25163473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" stroked="f">
                <v:textbox inset="0,0,0,0">
                  <w:txbxContent>
                    <w:p w14:paraId="77CD5F3C" w14:textId="49C31D0E" w:rsidR="00E80C46" w:rsidRDefault="00E80C46" w:rsidP="001A08AE">
                      <w:pPr>
                        <w:pStyle w:val="Caption"/>
                        <w:jc w:val="both"/>
                      </w:pPr>
                      <w:bookmarkStart w:id="6039" w:name="_Ref364174262"/>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3708C7">
                        <w:rPr>
                          <w:noProof/>
                        </w:rPr>
                        <w:t>33</w:t>
                      </w:r>
                      <w:r w:rsidR="00904F8B">
                        <w:rPr>
                          <w:noProof/>
                        </w:rPr>
                        <w:fldChar w:fldCharType="end"/>
                      </w:r>
                      <w:bookmarkEnd w:id="6039"/>
                      <w:r>
                        <w:t>: ShiftEventLifetime Query Code</w:t>
                      </w:r>
                    </w:p>
                  </w:txbxContent>
                </v:textbox>
                <w10:wrap type="square" anchorx="margin"/>
              </v:shape>
            </w:pict>
          </mc:Fallback>
        </mc:AlternateContent>
      </w:r>
      <w:r w:rsidR="005514C1">
        <w:t>In ord</w:t>
      </w:r>
      <w:r w:rsidR="00C24CD6">
        <w:t>er to answer the query</w:t>
      </w:r>
      <w:ins w:id="6040" w:author="Jonathan Goldstein" w:date="2013-09-24T11:02:00Z">
        <w:r w:rsidR="00130C3A">
          <w:t>,</w:t>
        </w:r>
      </w:ins>
      <w:r w:rsidR="00C24CD6">
        <w:t xml:space="preserve"> </w:t>
      </w:r>
      <w:r w:rsidR="005514C1">
        <w:t xml:space="preserve">we must bring together </w:t>
      </w:r>
      <w:del w:id="6041" w:author="Jonathan Goldstein" w:date="2013-09-24T11:02:00Z">
        <w:r w:rsidR="005514C1" w:rsidDel="00130C3A">
          <w:delText xml:space="preserve">the </w:delText>
        </w:r>
      </w:del>
      <w:r w:rsidR="00C24CD6">
        <w:t>each event</w:t>
      </w:r>
      <w:r w:rsidR="005514C1">
        <w:t xml:space="preserve"> in </w:t>
      </w:r>
      <w:del w:id="6042" w:author="Peter Freiling" w:date="2018-12-03T12:59:00Z">
        <w:r w:rsidR="005514C1" w:rsidDel="004D0F79">
          <w:rPr>
            <w:rFonts w:ascii="Consolas" w:hAnsi="Consolas" w:cs="Consolas"/>
            <w:color w:val="000000"/>
            <w:sz w:val="19"/>
            <w:szCs w:val="19"/>
            <w:highlight w:val="white"/>
          </w:rPr>
          <w:delText>C</w:delText>
        </w:r>
      </w:del>
      <w:ins w:id="6043" w:author="Peter Freiling" w:date="2018-12-03T12:59:00Z">
        <w:r w:rsidR="004D0F79">
          <w:rPr>
            <w:rFonts w:ascii="Consolas" w:hAnsi="Consolas" w:cs="Consolas"/>
            <w:color w:val="000000"/>
            <w:sz w:val="19"/>
            <w:szCs w:val="19"/>
            <w:highlight w:val="white"/>
          </w:rPr>
          <w:t>c</w:t>
        </w:r>
      </w:ins>
      <w:r w:rsidR="005514C1">
        <w:rPr>
          <w:rFonts w:ascii="Consolas" w:hAnsi="Consolas" w:cs="Consolas"/>
          <w:color w:val="000000"/>
          <w:sz w:val="19"/>
          <w:szCs w:val="19"/>
          <w:highlight w:val="white"/>
        </w:rPr>
        <w:t>lipped</w:t>
      </w:r>
      <w:del w:id="6044" w:author="Peter Freiling" w:date="2018-12-03T10:05:00Z">
        <w:r w:rsidR="005514C1" w:rsidDel="008B1166">
          <w:rPr>
            <w:rFonts w:ascii="Consolas" w:hAnsi="Consolas" w:cs="Consolas"/>
            <w:color w:val="000000"/>
            <w:sz w:val="19"/>
            <w:szCs w:val="19"/>
            <w:highlight w:val="white"/>
          </w:rPr>
          <w:delText>CSTicks</w:delText>
        </w:r>
      </w:del>
      <w:ins w:id="6045" w:author="Peter Freiling" w:date="2018-12-03T10:05:00Z">
        <w:r w:rsidR="008B1166">
          <w:rPr>
            <w:rFonts w:ascii="Consolas" w:hAnsi="Consolas" w:cs="Consolas"/>
            <w:color w:val="000000"/>
            <w:sz w:val="19"/>
            <w:szCs w:val="19"/>
            <w:highlight w:val="white"/>
          </w:rPr>
          <w:t>ContextSwitch</w:t>
        </w:r>
      </w:ins>
      <w:del w:id="6046" w:author="Peter Freiling" w:date="2018-12-03T12:59:00Z">
        <w:r w:rsidR="005514C1" w:rsidDel="004D0F79">
          <w:rPr>
            <w:rFonts w:ascii="Consolas" w:hAnsi="Consolas" w:cs="Consolas"/>
            <w:color w:val="000000"/>
            <w:sz w:val="19"/>
            <w:szCs w:val="19"/>
            <w:highlight w:val="white"/>
          </w:rPr>
          <w:delText>2Cores</w:delText>
        </w:r>
      </w:del>
      <w:r w:rsidR="005514C1">
        <w:rPr>
          <w:rFonts w:ascii="Consolas" w:hAnsi="Consolas" w:cs="Consolas"/>
          <w:color w:val="000000"/>
          <w:sz w:val="19"/>
          <w:szCs w:val="19"/>
        </w:rPr>
        <w:t xml:space="preserve"> </w:t>
      </w:r>
      <w:r w:rsidR="005514C1">
        <w:t xml:space="preserve">with the subsequent context switch on the same core. We are </w:t>
      </w:r>
      <w:del w:id="6047" w:author="Peter Freiling" w:date="2018-12-03T12:59:00Z">
        <w:r w:rsidR="005514C1" w:rsidDel="004D0F79">
          <w:delText xml:space="preserve">actually </w:delText>
        </w:r>
      </w:del>
      <w:r w:rsidR="005514C1">
        <w:t xml:space="preserve">quite close to being able to do this. </w:t>
      </w:r>
      <w:del w:id="6048" w:author="Peter Freiling" w:date="2018-12-03T13:00:00Z">
        <w:r w:rsidR="005514C1" w:rsidDel="00E05723">
          <w:delText>It turns out that s</w:delText>
        </w:r>
      </w:del>
      <w:ins w:id="6049" w:author="Peter Freiling" w:date="2018-12-03T13:00:00Z">
        <w:r w:rsidR="00E05723">
          <w:t>S</w:t>
        </w:r>
      </w:ins>
      <w:r w:rsidR="005514C1">
        <w:t>ince we clipped each infinite context switch with the subsequent context switch on the same core, each context switch lifetime is just one time unit (called a chronon)</w:t>
      </w:r>
      <w:del w:id="6050" w:author="James Terwilliger" w:date="2013-08-26T18:42:00Z">
        <w:r w:rsidR="005514C1">
          <w:delText>,</w:delText>
        </w:r>
      </w:del>
      <w:r w:rsidR="005514C1">
        <w:t xml:space="preserve"> </w:t>
      </w:r>
      <w:del w:id="6051" w:author="Peter Freiling" w:date="2018-12-03T13:00:00Z">
        <w:r w:rsidR="005514C1" w:rsidDel="00611D8D">
          <w:delText xml:space="preserve">short </w:delText>
        </w:r>
      </w:del>
      <w:ins w:id="6052" w:author="Peter Freiling" w:date="2018-12-03T13:00:00Z">
        <w:r w:rsidR="00611D8D">
          <w:t>before</w:t>
        </w:r>
      </w:ins>
      <w:del w:id="6053" w:author="Peter Freiling" w:date="2018-12-03T13:00:00Z">
        <w:r w:rsidR="005514C1" w:rsidDel="00611D8D">
          <w:delText xml:space="preserve">of the </w:delText>
        </w:r>
        <w:r w:rsidR="00C24CD6" w:rsidDel="00611D8D">
          <w:delText>moment</w:delText>
        </w:r>
        <w:r w:rsidR="005514C1" w:rsidDel="00611D8D">
          <w:delText xml:space="preserve"> in time </w:delText>
        </w:r>
        <w:r w:rsidR="00984584" w:rsidDel="00611D8D">
          <w:delText xml:space="preserve">that </w:delText>
        </w:r>
        <w:r w:rsidR="005514C1" w:rsidDel="00611D8D">
          <w:delText>contains</w:delText>
        </w:r>
      </w:del>
      <w:r w:rsidR="005514C1">
        <w:t xml:space="preserve"> the subsequent context switch. We could, therefore, bring the two context switches together with join if we could </w:t>
      </w:r>
      <w:r w:rsidR="00C24CD6">
        <w:t xml:space="preserve">shift the lifetimes </w:t>
      </w:r>
      <w:r w:rsidR="005514C1">
        <w:t xml:space="preserve">of the events in </w:t>
      </w:r>
      <w:del w:id="6054" w:author="Peter Freiling" w:date="2018-12-03T13:01:00Z">
        <w:r w:rsidR="005514C1" w:rsidDel="00D05517">
          <w:rPr>
            <w:rFonts w:ascii="Consolas" w:hAnsi="Consolas" w:cs="Consolas"/>
            <w:color w:val="000000"/>
            <w:sz w:val="19"/>
            <w:szCs w:val="19"/>
            <w:highlight w:val="white"/>
          </w:rPr>
          <w:delText>C</w:delText>
        </w:r>
      </w:del>
      <w:ins w:id="6055" w:author="Peter Freiling" w:date="2018-12-03T13:01:00Z">
        <w:r w:rsidR="00D05517">
          <w:rPr>
            <w:rFonts w:ascii="Consolas" w:hAnsi="Consolas" w:cs="Consolas"/>
            <w:color w:val="000000"/>
            <w:sz w:val="19"/>
            <w:szCs w:val="19"/>
            <w:highlight w:val="white"/>
          </w:rPr>
          <w:t>c</w:t>
        </w:r>
      </w:ins>
      <w:r w:rsidR="005514C1">
        <w:rPr>
          <w:rFonts w:ascii="Consolas" w:hAnsi="Consolas" w:cs="Consolas"/>
          <w:color w:val="000000"/>
          <w:sz w:val="19"/>
          <w:szCs w:val="19"/>
          <w:highlight w:val="white"/>
        </w:rPr>
        <w:t>lipped</w:t>
      </w:r>
      <w:del w:id="6056" w:author="Peter Freiling" w:date="2018-12-03T10:05:00Z">
        <w:r w:rsidR="005514C1" w:rsidDel="008B1166">
          <w:rPr>
            <w:rFonts w:ascii="Consolas" w:hAnsi="Consolas" w:cs="Consolas"/>
            <w:color w:val="000000"/>
            <w:sz w:val="19"/>
            <w:szCs w:val="19"/>
            <w:highlight w:val="white"/>
          </w:rPr>
          <w:delText>CSTicks</w:delText>
        </w:r>
      </w:del>
      <w:ins w:id="6057" w:author="Peter Freiling" w:date="2018-12-03T10:05:00Z">
        <w:r w:rsidR="008B1166">
          <w:rPr>
            <w:rFonts w:ascii="Consolas" w:hAnsi="Consolas" w:cs="Consolas"/>
            <w:color w:val="000000"/>
            <w:sz w:val="19"/>
            <w:szCs w:val="19"/>
            <w:highlight w:val="white"/>
          </w:rPr>
          <w:t>ContextSwitch</w:t>
        </w:r>
      </w:ins>
      <w:del w:id="6058" w:author="Peter Freiling" w:date="2018-12-03T13:00:00Z">
        <w:r w:rsidR="005514C1" w:rsidDel="00D05517">
          <w:rPr>
            <w:rFonts w:ascii="Consolas" w:hAnsi="Consolas" w:cs="Consolas"/>
            <w:color w:val="000000"/>
            <w:sz w:val="19"/>
            <w:szCs w:val="19"/>
            <w:highlight w:val="white"/>
          </w:rPr>
          <w:delText>2Cores</w:delText>
        </w:r>
      </w:del>
      <w:r w:rsidR="005514C1">
        <w:rPr>
          <w:rFonts w:ascii="Consolas" w:hAnsi="Consolas" w:cs="Consolas"/>
          <w:color w:val="000000"/>
          <w:sz w:val="19"/>
          <w:szCs w:val="19"/>
          <w:highlight w:val="white"/>
        </w:rPr>
        <w:t xml:space="preserve"> </w:t>
      </w:r>
      <w:r w:rsidR="00C24CD6" w:rsidRPr="00984584">
        <w:rPr>
          <w:rFonts w:cs="Consolas"/>
          <w:color w:val="000000"/>
          <w:rPrChange w:id="6059" w:author="James Terwilliger" w:date="2013-08-27T10:22:00Z">
            <w:rPr>
              <w:rFonts w:ascii="Consolas" w:hAnsi="Consolas" w:cs="Consolas"/>
              <w:color w:val="000000"/>
              <w:sz w:val="19"/>
              <w:szCs w:val="19"/>
            </w:rPr>
          </w:rPrChange>
        </w:rPr>
        <w:t xml:space="preserve">forward </w:t>
      </w:r>
      <w:r w:rsidR="005514C1">
        <w:t xml:space="preserve">by one chronon. </w:t>
      </w:r>
      <w:r w:rsidR="00C24CD6">
        <w:t xml:space="preserve">Since both the start and end times would be pushed forward one chronon, each event would join only to the following event on the same core, and not to itself. </w:t>
      </w:r>
      <w:commentRangeStart w:id="6060"/>
      <w:r w:rsidR="00C24CD6">
        <w:fldChar w:fldCharType="begin"/>
      </w:r>
      <w:r w:rsidR="00C24CD6">
        <w:instrText xml:space="preserve"> REF _Ref364174262 \h </w:instrText>
      </w:r>
      <w:r w:rsidR="00C24CD6">
        <w:fldChar w:fldCharType="separate"/>
      </w:r>
      <w:r w:rsidR="00D33649">
        <w:t xml:space="preserve">Figure </w:t>
      </w:r>
      <w:r w:rsidR="00D33649">
        <w:rPr>
          <w:noProof/>
        </w:rPr>
        <w:t>33</w:t>
      </w:r>
      <w:r w:rsidR="00C24CD6">
        <w:fldChar w:fldCharType="end"/>
      </w:r>
      <w:commentRangeEnd w:id="6060"/>
      <w:r w:rsidR="00521B99">
        <w:rPr>
          <w:rStyle w:val="CommentReference"/>
        </w:rPr>
        <w:commentReference w:id="6060"/>
      </w:r>
      <w:r w:rsidR="00C24CD6">
        <w:t xml:space="preserve"> shows how</w:t>
      </w:r>
      <w:r w:rsidR="005514C1">
        <w:t xml:space="preserve"> </w:t>
      </w:r>
      <w:r>
        <w:t xml:space="preserve">ShiftEventLifetime </w:t>
      </w:r>
      <w:r w:rsidR="00C24CD6">
        <w:t>shifts event lifetimes forward by one chronon</w:t>
      </w:r>
      <w:r w:rsidR="005514C1">
        <w:t>.</w:t>
      </w:r>
    </w:p>
    <w:p w14:paraId="2C5F2400" w14:textId="7EAEA340" w:rsidR="00DC0694" w:rsidRDefault="00E52B2B" w:rsidP="00F94B10">
      <w:r>
        <w:t xml:space="preserve">The resulting stream contents of </w:t>
      </w:r>
      <w:ins w:id="6061" w:author="Jonathan Goldstein" w:date="2013-09-24T11:05:00Z">
        <w:r w:rsidR="00130C3A">
          <w:rPr>
            <w:rFonts w:ascii="Consolas" w:hAnsi="Consolas" w:cs="Consolas"/>
            <w:color w:val="000000"/>
            <w:sz w:val="19"/>
            <w:szCs w:val="19"/>
            <w:highlight w:val="white"/>
          </w:rPr>
          <w:t>shiftedClippedC</w:t>
        </w:r>
      </w:ins>
      <w:ins w:id="6062" w:author="Peter Freiling" w:date="2018-12-03T13:05:00Z">
        <w:r w:rsidR="00C420E2">
          <w:rPr>
            <w:rFonts w:ascii="Consolas" w:hAnsi="Consolas" w:cs="Consolas"/>
            <w:color w:val="000000"/>
            <w:sz w:val="19"/>
            <w:szCs w:val="19"/>
            <w:highlight w:val="white"/>
          </w:rPr>
          <w:t>ontext</w:t>
        </w:r>
      </w:ins>
      <w:ins w:id="6063" w:author="Jonathan Goldstein" w:date="2013-09-24T11:05:00Z">
        <w:r w:rsidR="00130C3A">
          <w:rPr>
            <w:rFonts w:ascii="Consolas" w:hAnsi="Consolas" w:cs="Consolas"/>
            <w:color w:val="000000"/>
            <w:sz w:val="19"/>
            <w:szCs w:val="19"/>
            <w:highlight w:val="white"/>
          </w:rPr>
          <w:t>S</w:t>
        </w:r>
      </w:ins>
      <w:ins w:id="6064" w:author="Peter Freiling" w:date="2018-12-03T13:05:00Z">
        <w:r w:rsidR="00C420E2">
          <w:rPr>
            <w:rFonts w:ascii="Consolas" w:hAnsi="Consolas" w:cs="Consolas"/>
            <w:color w:val="000000"/>
            <w:sz w:val="19"/>
            <w:szCs w:val="19"/>
            <w:highlight w:val="white"/>
          </w:rPr>
          <w:t>witch</w:t>
        </w:r>
      </w:ins>
      <w:r w:rsidR="006917FD">
        <w:t>, a</w:t>
      </w:r>
      <w:r w:rsidR="00534C47">
        <w:t>re</w:t>
      </w:r>
      <w:r>
        <w:t xml:space="preserve"> shown in</w:t>
      </w:r>
      <w:r w:rsidR="003708C7">
        <w:t xml:space="preserve"> </w:t>
      </w:r>
      <w:r w:rsidR="003708C7">
        <w:fldChar w:fldCharType="begin"/>
      </w:r>
      <w:r w:rsidR="003708C7">
        <w:instrText xml:space="preserve"> REF _Ref531703167 \h </w:instrText>
      </w:r>
      <w:r w:rsidR="003708C7">
        <w:fldChar w:fldCharType="separate"/>
      </w:r>
      <w:r w:rsidR="00D33649">
        <w:t xml:space="preserve">Figure </w:t>
      </w:r>
      <w:r w:rsidR="00D33649">
        <w:rPr>
          <w:noProof/>
        </w:rPr>
        <w:t>34</w:t>
      </w:r>
      <w:r w:rsidR="003708C7">
        <w:fldChar w:fldCharType="end"/>
      </w:r>
      <w:r w:rsidR="004A4A8C">
        <w:t xml:space="preserve">, along with </w:t>
      </w:r>
      <w:r w:rsidR="004A4A8C">
        <w:rPr>
          <w:rFonts w:ascii="Consolas" w:hAnsi="Consolas" w:cs="Consolas"/>
          <w:color w:val="000000"/>
          <w:sz w:val="19"/>
          <w:szCs w:val="19"/>
          <w:highlight w:val="white"/>
        </w:rPr>
        <w:t>contextSwitchWithNames</w:t>
      </w:r>
      <w:r w:rsidR="00014C2F">
        <w:t xml:space="preserve"> a</w:t>
      </w:r>
      <w:r w:rsidR="004A4A8C">
        <w:t>gain from</w:t>
      </w:r>
      <w:r w:rsidR="00102EC6">
        <w:t xml:space="preserve"> the</w:t>
      </w:r>
      <w:r w:rsidR="004A4A8C">
        <w:t xml:space="preserve"> </w:t>
      </w:r>
      <w:hyperlink w:anchor="_Join_(Inner_Join)" w:history="1">
        <w:r w:rsidR="00102EC6" w:rsidRPr="00102EC6">
          <w:rPr>
            <w:rStyle w:val="Hyperlink"/>
          </w:rPr>
          <w:t>Join section</w:t>
        </w:r>
      </w:hyperlink>
      <w:r w:rsidR="00102EC6">
        <w:t xml:space="preserve"> </w:t>
      </w:r>
      <w:r w:rsidR="004A4A8C">
        <w:t xml:space="preserve">for comparison. </w:t>
      </w:r>
      <w:r w:rsidR="00102EC6">
        <w:t>Notice that</w:t>
      </w:r>
      <w:ins w:id="6065" w:author="Peter Freiling" w:date="2018-12-03T13:08:00Z">
        <w:r w:rsidR="00FC35AD" w:rsidRPr="001A568C">
          <w:t xml:space="preserve"> </w:t>
        </w:r>
        <w:r w:rsidR="00FC35AD">
          <w:t>consecutive context switches share one chronon of time</w:t>
        </w:r>
      </w:ins>
      <w:r w:rsidR="005048C1">
        <w:t xml:space="preserve"> across the two tables</w:t>
      </w:r>
      <w:ins w:id="6066" w:author="Peter Freiling" w:date="2018-12-03T13:08:00Z">
        <w:r w:rsidR="00FC35AD">
          <w:t>.</w:t>
        </w:r>
      </w:ins>
      <w:r w:rsidR="00AE2ECF">
        <w:t xml:space="preserve"> E.g., the first event in </w:t>
      </w:r>
      <w:ins w:id="6067" w:author="Jonathan Goldstein" w:date="2013-09-24T11:05:00Z">
        <w:r w:rsidR="00AE2ECF">
          <w:rPr>
            <w:rFonts w:ascii="Consolas" w:hAnsi="Consolas" w:cs="Consolas"/>
            <w:color w:val="000000"/>
            <w:sz w:val="19"/>
            <w:szCs w:val="19"/>
            <w:highlight w:val="white"/>
          </w:rPr>
          <w:t>shiftedClippedC</w:t>
        </w:r>
      </w:ins>
      <w:ins w:id="6068" w:author="Peter Freiling" w:date="2018-12-03T13:05:00Z">
        <w:r w:rsidR="00AE2ECF">
          <w:rPr>
            <w:rFonts w:ascii="Consolas" w:hAnsi="Consolas" w:cs="Consolas"/>
            <w:color w:val="000000"/>
            <w:sz w:val="19"/>
            <w:szCs w:val="19"/>
            <w:highlight w:val="white"/>
          </w:rPr>
          <w:t>ontext</w:t>
        </w:r>
      </w:ins>
      <w:ins w:id="6069" w:author="Jonathan Goldstein" w:date="2013-09-24T11:05:00Z">
        <w:r w:rsidR="00AE2ECF">
          <w:rPr>
            <w:rFonts w:ascii="Consolas" w:hAnsi="Consolas" w:cs="Consolas"/>
            <w:color w:val="000000"/>
            <w:sz w:val="19"/>
            <w:szCs w:val="19"/>
            <w:highlight w:val="white"/>
          </w:rPr>
          <w:t>S</w:t>
        </w:r>
      </w:ins>
      <w:ins w:id="6070" w:author="Peter Freiling" w:date="2018-12-03T13:05:00Z">
        <w:r w:rsidR="00AE2ECF">
          <w:rPr>
            <w:rFonts w:ascii="Consolas" w:hAnsi="Consolas" w:cs="Consolas"/>
            <w:color w:val="000000"/>
            <w:sz w:val="19"/>
            <w:szCs w:val="19"/>
            <w:highlight w:val="white"/>
          </w:rPr>
          <w:t>witch</w:t>
        </w:r>
      </w:ins>
      <w:r w:rsidR="0076771D">
        <w:t xml:space="preserve"> f</w:t>
      </w:r>
      <w:r w:rsidR="0086329F" w:rsidRPr="0086329F">
        <w:t>o</w:t>
      </w:r>
      <w:r w:rsidR="0086329F">
        <w:t xml:space="preserve">r </w:t>
      </w:r>
      <w:r w:rsidR="006E4900">
        <w:t xml:space="preserve">Cpu 1, </w:t>
      </w:r>
      <w:r w:rsidR="0086329F">
        <w:t>Process 1</w:t>
      </w:r>
      <w:r w:rsidR="005048C1">
        <w:t>,</w:t>
      </w:r>
      <w:r w:rsidR="008F5813">
        <w:t xml:space="preserve"> “Word”, has a valid </w:t>
      </w:r>
      <w:r w:rsidR="006E4900">
        <w:t xml:space="preserve">time interval </w:t>
      </w:r>
      <w:r w:rsidR="008F5813">
        <w:t>from [1, 121)</w:t>
      </w:r>
      <w:r w:rsidR="005048C1">
        <w:t>; the</w:t>
      </w:r>
      <w:r w:rsidR="00250A83">
        <w:t xml:space="preserve"> event </w:t>
      </w:r>
      <w:r w:rsidR="005048C1">
        <w:t xml:space="preserve">for the subsequent </w:t>
      </w:r>
      <w:r w:rsidR="006A05CD">
        <w:t xml:space="preserve">context switch on the same core </w:t>
      </w:r>
      <w:r w:rsidR="00250A83">
        <w:t xml:space="preserve">in </w:t>
      </w:r>
      <w:r w:rsidR="00250A83" w:rsidRPr="00AE652B">
        <w:rPr>
          <w:rFonts w:ascii="Consolas" w:hAnsi="Consolas" w:cs="Consolas"/>
          <w:color w:val="000000"/>
          <w:sz w:val="19"/>
          <w:szCs w:val="19"/>
          <w:highlight w:val="white"/>
        </w:rPr>
        <w:t>contextSwitchWithNames</w:t>
      </w:r>
      <w:r w:rsidR="00AE652B">
        <w:t xml:space="preserve"> for </w:t>
      </w:r>
      <w:r w:rsidR="006E4900">
        <w:t xml:space="preserve">Cpu 1, </w:t>
      </w:r>
      <w:r w:rsidR="00AE652B">
        <w:t>Process 2 “Internet Explorer”,</w:t>
      </w:r>
      <w:r w:rsidR="005048C1">
        <w:t xml:space="preserve"> has a valid time interval from [120, 121).</w:t>
      </w:r>
      <w:r w:rsidR="006A05CD">
        <w:t xml:space="preserve"> These share exactly one chronon of time – [120, 121)</w:t>
      </w:r>
      <w:r w:rsidR="0029345F">
        <w:t>, while no other event for Cpu 1 overlaps</w:t>
      </w:r>
      <w:r w:rsidR="00884C0A">
        <w:t xml:space="preserve"> this range</w:t>
      </w:r>
      <w:r w:rsidR="006A05CD">
        <w:t>.</w:t>
      </w:r>
      <w:r w:rsidR="00AE2ECF">
        <w:rPr>
          <w:rFonts w:ascii="Consolas" w:hAnsi="Consolas" w:cs="Consolas"/>
          <w:color w:val="000000"/>
          <w:sz w:val="19"/>
          <w:szCs w:val="19"/>
          <w:highlight w:val="white"/>
        </w:rPr>
        <w:t xml:space="preserve"> </w:t>
      </w:r>
      <w:r w:rsidR="00FE4F2B">
        <w:t xml:space="preserve"> </w:t>
      </w:r>
    </w:p>
    <w:tbl>
      <w:tblPr>
        <w:tblW w:w="9644" w:type="dxa"/>
        <w:tblLayout w:type="fixed"/>
        <w:tblLook w:val="04A0" w:firstRow="1" w:lastRow="0" w:firstColumn="1" w:lastColumn="0" w:noHBand="0" w:noVBand="1"/>
      </w:tblPr>
      <w:tblGrid>
        <w:gridCol w:w="1340"/>
        <w:gridCol w:w="2250"/>
        <w:gridCol w:w="1170"/>
        <w:gridCol w:w="1350"/>
        <w:gridCol w:w="900"/>
        <w:gridCol w:w="2634"/>
      </w:tblGrid>
      <w:tr w:rsidR="0024648F" w:rsidRPr="0024648F" w14:paraId="34A1D804" w14:textId="77777777" w:rsidTr="0024648F">
        <w:trPr>
          <w:trHeight w:val="322"/>
        </w:trPr>
        <w:tc>
          <w:tcPr>
            <w:tcW w:w="9644" w:type="dxa"/>
            <w:gridSpan w:val="6"/>
            <w:tcBorders>
              <w:top w:val="single" w:sz="8" w:space="0" w:color="4E8542"/>
              <w:left w:val="single" w:sz="8" w:space="0" w:color="4E8542"/>
              <w:bottom w:val="single" w:sz="8" w:space="0" w:color="4E8542"/>
              <w:right w:val="nil"/>
            </w:tcBorders>
            <w:shd w:val="clear" w:color="000000" w:fill="002060"/>
            <w:vAlign w:val="center"/>
            <w:hideMark/>
          </w:tcPr>
          <w:p w14:paraId="37E6A355" w14:textId="150ECCDA" w:rsidR="0024648F" w:rsidRPr="0024648F" w:rsidRDefault="0024648F" w:rsidP="0024648F">
            <w:pPr>
              <w:spacing w:after="0" w:line="240" w:lineRule="auto"/>
              <w:jc w:val="center"/>
              <w:rPr>
                <w:rFonts w:ascii="Consolas" w:eastAsia="Times New Roman" w:hAnsi="Consolas" w:cs="Calibri"/>
                <w:b/>
                <w:bCs/>
                <w:color w:val="FFFFFF"/>
                <w:lang w:eastAsia="en-US"/>
              </w:rPr>
            </w:pPr>
            <w:r w:rsidRPr="0024648F">
              <w:rPr>
                <w:rFonts w:ascii="Consolas" w:eastAsia="Times New Roman" w:hAnsi="Consolas" w:cs="Calibri"/>
                <w:b/>
                <w:bCs/>
                <w:color w:val="FFFFFF"/>
                <w:lang w:eastAsia="en-US"/>
              </w:rPr>
              <w:t>shiftedClippedContextSwitch</w:t>
            </w:r>
          </w:p>
          <w:p w14:paraId="5450A39E" w14:textId="77511EC6" w:rsidR="0024648F" w:rsidRPr="0024648F" w:rsidRDefault="0024648F" w:rsidP="0024648F">
            <w:pPr>
              <w:spacing w:after="0" w:line="240" w:lineRule="auto"/>
              <w:rPr>
                <w:rFonts w:ascii="Consolas" w:eastAsia="Times New Roman" w:hAnsi="Consolas" w:cs="Calibri"/>
                <w:b/>
                <w:bCs/>
                <w:color w:val="FFFFFF"/>
                <w:lang w:eastAsia="en-US"/>
              </w:rPr>
            </w:pPr>
          </w:p>
        </w:tc>
      </w:tr>
      <w:tr w:rsidR="0024648F" w:rsidRPr="0024648F" w14:paraId="5579F908" w14:textId="77777777" w:rsidTr="0024648F">
        <w:trPr>
          <w:trHeight w:val="315"/>
        </w:trPr>
        <w:tc>
          <w:tcPr>
            <w:tcW w:w="1340" w:type="dxa"/>
            <w:tcBorders>
              <w:top w:val="nil"/>
              <w:left w:val="single" w:sz="8" w:space="0" w:color="4E8542"/>
              <w:bottom w:val="single" w:sz="8" w:space="0" w:color="4E8542"/>
              <w:right w:val="nil"/>
            </w:tcBorders>
            <w:shd w:val="clear" w:color="000000" w:fill="4E8542"/>
            <w:vAlign w:val="center"/>
            <w:hideMark/>
          </w:tcPr>
          <w:p w14:paraId="3FE8CF58" w14:textId="77777777" w:rsidR="0024648F" w:rsidRPr="0024648F" w:rsidRDefault="0024648F" w:rsidP="0024648F">
            <w:pPr>
              <w:spacing w:after="0" w:line="240" w:lineRule="auto"/>
              <w:rPr>
                <w:rFonts w:ascii="Consolas" w:eastAsia="Times New Roman" w:hAnsi="Consolas" w:cs="Calibri"/>
                <w:b/>
                <w:bCs/>
                <w:color w:val="FFFFFF"/>
                <w:lang w:eastAsia="en-US"/>
              </w:rPr>
            </w:pPr>
            <w:r w:rsidRPr="0024648F">
              <w:rPr>
                <w:rFonts w:ascii="Consolas" w:eastAsia="Times New Roman" w:hAnsi="Consolas" w:cs="Consolas"/>
                <w:b/>
                <w:bCs/>
                <w:color w:val="FFFFFF" w:themeColor="background1"/>
                <w:lang w:eastAsia="en-US"/>
              </w:rPr>
              <w:t>StartTime</w:t>
            </w:r>
          </w:p>
        </w:tc>
        <w:tc>
          <w:tcPr>
            <w:tcW w:w="2250" w:type="dxa"/>
            <w:tcBorders>
              <w:top w:val="nil"/>
              <w:left w:val="nil"/>
              <w:bottom w:val="single" w:sz="8" w:space="0" w:color="4E8542"/>
              <w:right w:val="nil"/>
            </w:tcBorders>
            <w:shd w:val="clear" w:color="000000" w:fill="4E8542"/>
            <w:vAlign w:val="center"/>
            <w:hideMark/>
          </w:tcPr>
          <w:p w14:paraId="61673E28" w14:textId="77777777" w:rsidR="0024648F" w:rsidRPr="0024648F" w:rsidRDefault="0024648F" w:rsidP="0024648F">
            <w:pPr>
              <w:spacing w:after="0" w:line="240" w:lineRule="auto"/>
              <w:rPr>
                <w:rFonts w:ascii="Consolas" w:eastAsia="Times New Roman" w:hAnsi="Consolas" w:cs="Calibri"/>
                <w:b/>
                <w:bCs/>
                <w:color w:val="FFFFFF"/>
                <w:lang w:eastAsia="en-US"/>
              </w:rPr>
            </w:pPr>
            <w:r w:rsidRPr="0024648F">
              <w:rPr>
                <w:rFonts w:ascii="Consolas" w:eastAsia="Times New Roman" w:hAnsi="Consolas" w:cs="Consolas"/>
                <w:b/>
                <w:bCs/>
                <w:color w:val="FFFFFF" w:themeColor="background1"/>
                <w:lang w:eastAsia="en-US"/>
              </w:rPr>
              <w:t>EndTime</w:t>
            </w:r>
          </w:p>
        </w:tc>
        <w:tc>
          <w:tcPr>
            <w:tcW w:w="1170" w:type="dxa"/>
            <w:tcBorders>
              <w:top w:val="nil"/>
              <w:left w:val="nil"/>
              <w:bottom w:val="single" w:sz="8" w:space="0" w:color="4E8542"/>
              <w:right w:val="nil"/>
            </w:tcBorders>
            <w:shd w:val="clear" w:color="000000" w:fill="4E8542"/>
            <w:vAlign w:val="center"/>
            <w:hideMark/>
          </w:tcPr>
          <w:p w14:paraId="50C8608B" w14:textId="5C6E970E" w:rsidR="0024648F" w:rsidRPr="0024648F" w:rsidRDefault="0024648F" w:rsidP="0024648F">
            <w:pPr>
              <w:spacing w:after="0" w:line="240" w:lineRule="auto"/>
              <w:rPr>
                <w:rFonts w:ascii="Consolas" w:eastAsia="Times New Roman" w:hAnsi="Consolas" w:cs="Calibri"/>
                <w:b/>
                <w:bCs/>
                <w:color w:val="FFFFFF"/>
                <w:lang w:eastAsia="en-US"/>
              </w:rPr>
            </w:pPr>
            <w:r>
              <w:rPr>
                <w:rFonts w:ascii="Consolas" w:eastAsia="Times New Roman" w:hAnsi="Consolas" w:cs="Consolas"/>
                <w:b/>
                <w:bCs/>
                <w:color w:val="FFFFFF" w:themeColor="background1"/>
                <w:lang w:eastAsia="en-US"/>
              </w:rPr>
              <w:t>Tick</w:t>
            </w:r>
            <w:del w:id="6071" w:author="Peter Freiling" w:date="2018-12-03T10:05:00Z">
              <w:r w:rsidRPr="0024648F">
                <w:rPr>
                  <w:rFonts w:ascii="Consolas" w:eastAsia="Times New Roman" w:hAnsi="Consolas" w:cs="Consolas"/>
                  <w:b/>
                  <w:bCs/>
                  <w:color w:val="FFFFFF" w:themeColor="background1"/>
                  <w:lang w:eastAsia="en-US"/>
                </w:rPr>
                <w:delText>Tick</w:delText>
              </w:r>
            </w:del>
          </w:p>
        </w:tc>
        <w:tc>
          <w:tcPr>
            <w:tcW w:w="1350" w:type="dxa"/>
            <w:tcBorders>
              <w:top w:val="nil"/>
              <w:left w:val="nil"/>
              <w:bottom w:val="single" w:sz="8" w:space="0" w:color="4E8542"/>
              <w:right w:val="nil"/>
            </w:tcBorders>
            <w:shd w:val="clear" w:color="000000" w:fill="4E8542"/>
            <w:vAlign w:val="center"/>
            <w:hideMark/>
          </w:tcPr>
          <w:p w14:paraId="322C906F" w14:textId="5DC17FFD" w:rsidR="0024648F" w:rsidRPr="0024648F" w:rsidRDefault="0024648F" w:rsidP="0024648F">
            <w:pPr>
              <w:spacing w:after="0" w:line="240" w:lineRule="auto"/>
              <w:rPr>
                <w:rFonts w:ascii="Consolas" w:eastAsia="Times New Roman" w:hAnsi="Consolas" w:cs="Calibri"/>
                <w:b/>
                <w:bCs/>
                <w:color w:val="FFFFFF"/>
                <w:lang w:eastAsia="en-US"/>
              </w:rPr>
            </w:pPr>
            <w:r>
              <w:rPr>
                <w:rFonts w:ascii="Consolas" w:eastAsia="Times New Roman" w:hAnsi="Consolas" w:cs="Consolas"/>
                <w:b/>
                <w:bCs/>
                <w:color w:val="FFFFFF" w:themeColor="background1"/>
                <w:lang w:eastAsia="en-US"/>
              </w:rPr>
              <w:t>ProcessId</w:t>
            </w:r>
            <w:del w:id="6072" w:author="Peter Freiling" w:date="2018-12-03T10:32:00Z">
              <w:r w:rsidRPr="0024648F">
                <w:rPr>
                  <w:rFonts w:ascii="Consolas" w:eastAsia="Times New Roman" w:hAnsi="Consolas" w:cs="Consolas"/>
                  <w:b/>
                  <w:bCs/>
                  <w:color w:val="FFFFFF" w:themeColor="background1"/>
                  <w:lang w:eastAsia="en-US"/>
                </w:rPr>
                <w:delText>ProcessId</w:delText>
              </w:r>
            </w:del>
          </w:p>
        </w:tc>
        <w:tc>
          <w:tcPr>
            <w:tcW w:w="900" w:type="dxa"/>
            <w:tcBorders>
              <w:top w:val="nil"/>
              <w:left w:val="nil"/>
              <w:bottom w:val="single" w:sz="8" w:space="0" w:color="4E8542"/>
              <w:right w:val="nil"/>
            </w:tcBorders>
            <w:shd w:val="clear" w:color="000000" w:fill="4E8542"/>
            <w:vAlign w:val="center"/>
            <w:hideMark/>
          </w:tcPr>
          <w:p w14:paraId="72ADC74A" w14:textId="00F70151" w:rsidR="0024648F" w:rsidRPr="0024648F" w:rsidRDefault="0024648F" w:rsidP="0024648F">
            <w:pPr>
              <w:spacing w:after="0" w:line="240" w:lineRule="auto"/>
              <w:rPr>
                <w:rFonts w:ascii="Consolas" w:eastAsia="Times New Roman" w:hAnsi="Consolas" w:cs="Calibri"/>
                <w:b/>
                <w:bCs/>
                <w:color w:val="FFFFFF"/>
                <w:lang w:eastAsia="en-US"/>
              </w:rPr>
            </w:pPr>
            <w:r>
              <w:rPr>
                <w:rFonts w:ascii="Consolas" w:eastAsia="Times New Roman" w:hAnsi="Consolas" w:cs="Consolas"/>
                <w:b/>
                <w:bCs/>
                <w:color w:val="FFFFFF" w:themeColor="background1"/>
                <w:lang w:eastAsia="en-US"/>
              </w:rPr>
              <w:t>CpuId</w:t>
            </w:r>
            <w:del w:id="6073" w:author="Peter Freiling" w:date="2018-12-03T10:33:00Z">
              <w:r w:rsidRPr="0024648F">
                <w:rPr>
                  <w:rFonts w:ascii="Consolas" w:eastAsia="Times New Roman" w:hAnsi="Consolas" w:cs="Consolas"/>
                  <w:b/>
                  <w:bCs/>
                  <w:color w:val="FFFFFF" w:themeColor="background1"/>
                  <w:lang w:eastAsia="en-US"/>
                </w:rPr>
                <w:delText>CpuId</w:delText>
              </w:r>
            </w:del>
          </w:p>
        </w:tc>
        <w:tc>
          <w:tcPr>
            <w:tcW w:w="2634" w:type="dxa"/>
            <w:tcBorders>
              <w:top w:val="nil"/>
              <w:left w:val="nil"/>
              <w:bottom w:val="single" w:sz="8" w:space="0" w:color="4E8542"/>
              <w:right w:val="nil"/>
            </w:tcBorders>
            <w:shd w:val="clear" w:color="000000" w:fill="4E8542"/>
            <w:vAlign w:val="center"/>
            <w:hideMark/>
          </w:tcPr>
          <w:p w14:paraId="0FC36157" w14:textId="7B08C456" w:rsidR="0024648F" w:rsidRPr="0024648F" w:rsidRDefault="0024648F" w:rsidP="0024648F">
            <w:pPr>
              <w:spacing w:after="0" w:line="240" w:lineRule="auto"/>
              <w:rPr>
                <w:rFonts w:ascii="Consolas" w:eastAsia="Times New Roman" w:hAnsi="Consolas" w:cs="Calibri"/>
                <w:b/>
                <w:bCs/>
                <w:color w:val="FFFFFF"/>
                <w:lang w:eastAsia="en-US"/>
              </w:rPr>
            </w:pPr>
            <w:r>
              <w:rPr>
                <w:rFonts w:ascii="Consolas" w:eastAsia="Times New Roman" w:hAnsi="Consolas" w:cs="Consolas"/>
                <w:b/>
                <w:bCs/>
                <w:color w:val="FFFFFF" w:themeColor="background1"/>
                <w:lang w:eastAsia="en-US"/>
              </w:rPr>
              <w:t>Name</w:t>
            </w:r>
            <w:del w:id="6074" w:author="Peter Freiling" w:date="2018-12-03T12:40:00Z">
              <w:r w:rsidRPr="0024648F">
                <w:rPr>
                  <w:rFonts w:ascii="Consolas" w:eastAsia="Times New Roman" w:hAnsi="Consolas" w:cs="Consolas"/>
                  <w:b/>
                  <w:bCs/>
                  <w:color w:val="FFFFFF" w:themeColor="background1"/>
                  <w:lang w:eastAsia="en-US"/>
                </w:rPr>
                <w:delText>Name</w:delText>
              </w:r>
            </w:del>
          </w:p>
        </w:tc>
      </w:tr>
      <w:tr w:rsidR="0024648F" w:rsidRPr="0024648F" w14:paraId="545B57AF"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000000" w:fill="D9EAD5"/>
            <w:vAlign w:val="center"/>
            <w:hideMark/>
          </w:tcPr>
          <w:p w14:paraId="43538B1D"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1</w:t>
            </w:r>
          </w:p>
        </w:tc>
        <w:tc>
          <w:tcPr>
            <w:tcW w:w="2250" w:type="dxa"/>
            <w:tcBorders>
              <w:top w:val="nil"/>
              <w:left w:val="nil"/>
              <w:bottom w:val="single" w:sz="8" w:space="0" w:color="8DC182"/>
              <w:right w:val="single" w:sz="8" w:space="0" w:color="8DC182"/>
            </w:tcBorders>
            <w:shd w:val="clear" w:color="000000" w:fill="D9EAD5"/>
            <w:vAlign w:val="center"/>
            <w:hideMark/>
          </w:tcPr>
          <w:p w14:paraId="770C9DE4"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121</w:t>
            </w:r>
          </w:p>
        </w:tc>
        <w:tc>
          <w:tcPr>
            <w:tcW w:w="1170" w:type="dxa"/>
            <w:tcBorders>
              <w:top w:val="nil"/>
              <w:left w:val="nil"/>
              <w:bottom w:val="single" w:sz="8" w:space="0" w:color="8DC182"/>
              <w:right w:val="single" w:sz="8" w:space="0" w:color="8DC182"/>
            </w:tcBorders>
            <w:shd w:val="clear" w:color="000000" w:fill="D9EAD5"/>
            <w:vAlign w:val="center"/>
            <w:hideMark/>
          </w:tcPr>
          <w:p w14:paraId="3A12232C"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0</w:t>
            </w:r>
          </w:p>
        </w:tc>
        <w:tc>
          <w:tcPr>
            <w:tcW w:w="1350" w:type="dxa"/>
            <w:tcBorders>
              <w:top w:val="nil"/>
              <w:left w:val="nil"/>
              <w:bottom w:val="single" w:sz="8" w:space="0" w:color="8DC182"/>
              <w:right w:val="single" w:sz="8" w:space="0" w:color="8DC182"/>
            </w:tcBorders>
            <w:shd w:val="clear" w:color="000000" w:fill="D9EAD5"/>
            <w:vAlign w:val="center"/>
            <w:hideMark/>
          </w:tcPr>
          <w:p w14:paraId="64DC25D3"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900" w:type="dxa"/>
            <w:tcBorders>
              <w:top w:val="nil"/>
              <w:left w:val="nil"/>
              <w:bottom w:val="single" w:sz="8" w:space="0" w:color="8DC182"/>
              <w:right w:val="single" w:sz="8" w:space="0" w:color="8DC182"/>
            </w:tcBorders>
            <w:shd w:val="clear" w:color="000000" w:fill="D9EAD5"/>
            <w:vAlign w:val="center"/>
            <w:hideMark/>
          </w:tcPr>
          <w:p w14:paraId="6CA3FD7F"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2634" w:type="dxa"/>
            <w:tcBorders>
              <w:top w:val="nil"/>
              <w:left w:val="nil"/>
              <w:bottom w:val="single" w:sz="8" w:space="0" w:color="8DC182"/>
              <w:right w:val="single" w:sz="8" w:space="0" w:color="8DC182"/>
            </w:tcBorders>
            <w:shd w:val="clear" w:color="000000" w:fill="D9EAD5"/>
            <w:vAlign w:val="center"/>
            <w:hideMark/>
          </w:tcPr>
          <w:p w14:paraId="6A40D5EA"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Word</w:t>
            </w:r>
          </w:p>
        </w:tc>
      </w:tr>
      <w:tr w:rsidR="0024648F" w:rsidRPr="0024648F" w14:paraId="7302170E"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auto" w:fill="auto"/>
            <w:vAlign w:val="center"/>
            <w:hideMark/>
          </w:tcPr>
          <w:p w14:paraId="4F3FC112"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1</w:t>
            </w:r>
          </w:p>
        </w:tc>
        <w:tc>
          <w:tcPr>
            <w:tcW w:w="2250" w:type="dxa"/>
            <w:tcBorders>
              <w:top w:val="nil"/>
              <w:left w:val="nil"/>
              <w:bottom w:val="single" w:sz="8" w:space="0" w:color="8DC182"/>
              <w:right w:val="single" w:sz="8" w:space="0" w:color="8DC182"/>
            </w:tcBorders>
            <w:shd w:val="clear" w:color="auto" w:fill="auto"/>
            <w:vAlign w:val="center"/>
            <w:hideMark/>
          </w:tcPr>
          <w:p w14:paraId="5BDEA9FA"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1801</w:t>
            </w:r>
          </w:p>
        </w:tc>
        <w:tc>
          <w:tcPr>
            <w:tcW w:w="1170" w:type="dxa"/>
            <w:tcBorders>
              <w:top w:val="nil"/>
              <w:left w:val="nil"/>
              <w:bottom w:val="single" w:sz="8" w:space="0" w:color="8DC182"/>
              <w:right w:val="single" w:sz="8" w:space="0" w:color="8DC182"/>
            </w:tcBorders>
            <w:shd w:val="clear" w:color="auto" w:fill="auto"/>
            <w:vAlign w:val="center"/>
            <w:hideMark/>
          </w:tcPr>
          <w:p w14:paraId="082BBEE1"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0</w:t>
            </w:r>
          </w:p>
        </w:tc>
        <w:tc>
          <w:tcPr>
            <w:tcW w:w="1350" w:type="dxa"/>
            <w:tcBorders>
              <w:top w:val="nil"/>
              <w:left w:val="nil"/>
              <w:bottom w:val="single" w:sz="8" w:space="0" w:color="8DC182"/>
              <w:right w:val="single" w:sz="8" w:space="0" w:color="8DC182"/>
            </w:tcBorders>
            <w:shd w:val="clear" w:color="auto" w:fill="auto"/>
            <w:vAlign w:val="center"/>
            <w:hideMark/>
          </w:tcPr>
          <w:p w14:paraId="1146762A"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w:t>
            </w:r>
          </w:p>
        </w:tc>
        <w:tc>
          <w:tcPr>
            <w:tcW w:w="900" w:type="dxa"/>
            <w:tcBorders>
              <w:top w:val="nil"/>
              <w:left w:val="nil"/>
              <w:bottom w:val="single" w:sz="8" w:space="0" w:color="8DC182"/>
              <w:right w:val="single" w:sz="8" w:space="0" w:color="8DC182"/>
            </w:tcBorders>
            <w:shd w:val="clear" w:color="auto" w:fill="auto"/>
            <w:vAlign w:val="center"/>
            <w:hideMark/>
          </w:tcPr>
          <w:p w14:paraId="572FD41E"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2</w:t>
            </w:r>
          </w:p>
        </w:tc>
        <w:tc>
          <w:tcPr>
            <w:tcW w:w="2634" w:type="dxa"/>
            <w:tcBorders>
              <w:top w:val="nil"/>
              <w:left w:val="nil"/>
              <w:bottom w:val="single" w:sz="8" w:space="0" w:color="8DC182"/>
              <w:right w:val="single" w:sz="8" w:space="0" w:color="8DC182"/>
            </w:tcBorders>
            <w:shd w:val="clear" w:color="auto" w:fill="auto"/>
            <w:vAlign w:val="center"/>
            <w:hideMark/>
          </w:tcPr>
          <w:p w14:paraId="60E958D7"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Excel</w:t>
            </w:r>
          </w:p>
        </w:tc>
      </w:tr>
      <w:tr w:rsidR="0024648F" w:rsidRPr="0024648F" w14:paraId="2B908E99"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000000" w:fill="D9EAD5"/>
            <w:vAlign w:val="center"/>
            <w:hideMark/>
          </w:tcPr>
          <w:p w14:paraId="323B63F4"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121</w:t>
            </w:r>
          </w:p>
        </w:tc>
        <w:tc>
          <w:tcPr>
            <w:tcW w:w="2250" w:type="dxa"/>
            <w:tcBorders>
              <w:top w:val="nil"/>
              <w:left w:val="nil"/>
              <w:bottom w:val="single" w:sz="8" w:space="0" w:color="8DC182"/>
              <w:right w:val="single" w:sz="8" w:space="0" w:color="8DC182"/>
            </w:tcBorders>
            <w:shd w:val="clear" w:color="000000" w:fill="D9EAD5"/>
            <w:vAlign w:val="center"/>
            <w:hideMark/>
          </w:tcPr>
          <w:p w14:paraId="2B7668D3"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301</w:t>
            </w:r>
          </w:p>
        </w:tc>
        <w:tc>
          <w:tcPr>
            <w:tcW w:w="1170" w:type="dxa"/>
            <w:tcBorders>
              <w:top w:val="nil"/>
              <w:left w:val="nil"/>
              <w:bottom w:val="single" w:sz="8" w:space="0" w:color="8DC182"/>
              <w:right w:val="single" w:sz="8" w:space="0" w:color="8DC182"/>
            </w:tcBorders>
            <w:shd w:val="clear" w:color="000000" w:fill="D9EAD5"/>
            <w:vAlign w:val="center"/>
            <w:hideMark/>
          </w:tcPr>
          <w:p w14:paraId="78A030AE"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120</w:t>
            </w:r>
          </w:p>
        </w:tc>
        <w:tc>
          <w:tcPr>
            <w:tcW w:w="1350" w:type="dxa"/>
            <w:tcBorders>
              <w:top w:val="nil"/>
              <w:left w:val="nil"/>
              <w:bottom w:val="single" w:sz="8" w:space="0" w:color="8DC182"/>
              <w:right w:val="single" w:sz="8" w:space="0" w:color="8DC182"/>
            </w:tcBorders>
            <w:shd w:val="clear" w:color="000000" w:fill="D9EAD5"/>
            <w:vAlign w:val="center"/>
            <w:hideMark/>
          </w:tcPr>
          <w:p w14:paraId="34786EBC"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2</w:t>
            </w:r>
          </w:p>
        </w:tc>
        <w:tc>
          <w:tcPr>
            <w:tcW w:w="900" w:type="dxa"/>
            <w:tcBorders>
              <w:top w:val="nil"/>
              <w:left w:val="nil"/>
              <w:bottom w:val="single" w:sz="8" w:space="0" w:color="8DC182"/>
              <w:right w:val="single" w:sz="8" w:space="0" w:color="8DC182"/>
            </w:tcBorders>
            <w:shd w:val="clear" w:color="000000" w:fill="D9EAD5"/>
            <w:vAlign w:val="center"/>
            <w:hideMark/>
          </w:tcPr>
          <w:p w14:paraId="0B3CEEF4"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2634" w:type="dxa"/>
            <w:tcBorders>
              <w:top w:val="nil"/>
              <w:left w:val="nil"/>
              <w:bottom w:val="single" w:sz="8" w:space="0" w:color="8DC182"/>
              <w:right w:val="single" w:sz="8" w:space="0" w:color="8DC182"/>
            </w:tcBorders>
            <w:shd w:val="clear" w:color="000000" w:fill="D9EAD5"/>
            <w:vAlign w:val="center"/>
            <w:hideMark/>
          </w:tcPr>
          <w:p w14:paraId="3BA7B326"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Internet Explorer</w:t>
            </w:r>
          </w:p>
        </w:tc>
      </w:tr>
      <w:tr w:rsidR="0024648F" w:rsidRPr="0024648F" w14:paraId="743EA617"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auto" w:fill="auto"/>
            <w:vAlign w:val="center"/>
            <w:hideMark/>
          </w:tcPr>
          <w:p w14:paraId="63BB5C98"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301</w:t>
            </w:r>
          </w:p>
        </w:tc>
        <w:tc>
          <w:tcPr>
            <w:tcW w:w="2250" w:type="dxa"/>
            <w:tcBorders>
              <w:top w:val="nil"/>
              <w:left w:val="nil"/>
              <w:bottom w:val="single" w:sz="8" w:space="0" w:color="8DC182"/>
              <w:right w:val="single" w:sz="8" w:space="0" w:color="8DC182"/>
            </w:tcBorders>
            <w:shd w:val="clear" w:color="auto" w:fill="auto"/>
            <w:vAlign w:val="center"/>
            <w:hideMark/>
          </w:tcPr>
          <w:p w14:paraId="25DC2B55"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3541</w:t>
            </w:r>
          </w:p>
        </w:tc>
        <w:tc>
          <w:tcPr>
            <w:tcW w:w="1170" w:type="dxa"/>
            <w:tcBorders>
              <w:top w:val="nil"/>
              <w:left w:val="nil"/>
              <w:bottom w:val="single" w:sz="8" w:space="0" w:color="8DC182"/>
              <w:right w:val="single" w:sz="8" w:space="0" w:color="8DC182"/>
            </w:tcBorders>
            <w:shd w:val="clear" w:color="auto" w:fill="auto"/>
            <w:vAlign w:val="center"/>
            <w:hideMark/>
          </w:tcPr>
          <w:p w14:paraId="0A7715E1"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300</w:t>
            </w:r>
          </w:p>
        </w:tc>
        <w:tc>
          <w:tcPr>
            <w:tcW w:w="1350" w:type="dxa"/>
            <w:tcBorders>
              <w:top w:val="nil"/>
              <w:left w:val="nil"/>
              <w:bottom w:val="single" w:sz="8" w:space="0" w:color="8DC182"/>
              <w:right w:val="single" w:sz="8" w:space="0" w:color="8DC182"/>
            </w:tcBorders>
            <w:shd w:val="clear" w:color="auto" w:fill="auto"/>
            <w:vAlign w:val="center"/>
            <w:hideMark/>
          </w:tcPr>
          <w:p w14:paraId="158EFC7B"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900" w:type="dxa"/>
            <w:tcBorders>
              <w:top w:val="nil"/>
              <w:left w:val="nil"/>
              <w:bottom w:val="single" w:sz="8" w:space="0" w:color="8DC182"/>
              <w:right w:val="single" w:sz="8" w:space="0" w:color="8DC182"/>
            </w:tcBorders>
            <w:shd w:val="clear" w:color="auto" w:fill="auto"/>
            <w:vAlign w:val="center"/>
            <w:hideMark/>
          </w:tcPr>
          <w:p w14:paraId="2978C6D0"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2634" w:type="dxa"/>
            <w:tcBorders>
              <w:top w:val="nil"/>
              <w:left w:val="nil"/>
              <w:bottom w:val="single" w:sz="8" w:space="0" w:color="8DC182"/>
              <w:right w:val="single" w:sz="8" w:space="0" w:color="8DC182"/>
            </w:tcBorders>
            <w:shd w:val="clear" w:color="auto" w:fill="auto"/>
            <w:vAlign w:val="center"/>
            <w:hideMark/>
          </w:tcPr>
          <w:p w14:paraId="196FE205"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Word</w:t>
            </w:r>
          </w:p>
        </w:tc>
      </w:tr>
      <w:tr w:rsidR="0024648F" w:rsidRPr="0024648F" w14:paraId="2ED6C203"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000000" w:fill="D9EAD5"/>
            <w:vAlign w:val="center"/>
            <w:hideMark/>
          </w:tcPr>
          <w:p w14:paraId="2276BD1D"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1801</w:t>
            </w:r>
          </w:p>
        </w:tc>
        <w:tc>
          <w:tcPr>
            <w:tcW w:w="2250" w:type="dxa"/>
            <w:tcBorders>
              <w:top w:val="nil"/>
              <w:left w:val="nil"/>
              <w:bottom w:val="single" w:sz="8" w:space="0" w:color="8DC182"/>
              <w:right w:val="single" w:sz="8" w:space="0" w:color="8DC182"/>
            </w:tcBorders>
            <w:shd w:val="clear" w:color="000000" w:fill="D9EAD5"/>
            <w:vAlign w:val="center"/>
            <w:hideMark/>
          </w:tcPr>
          <w:p w14:paraId="4041C5A5"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InfinitySyncTime</w:t>
            </w:r>
          </w:p>
        </w:tc>
        <w:tc>
          <w:tcPr>
            <w:tcW w:w="1170" w:type="dxa"/>
            <w:tcBorders>
              <w:top w:val="nil"/>
              <w:left w:val="nil"/>
              <w:bottom w:val="single" w:sz="8" w:space="0" w:color="8DC182"/>
              <w:right w:val="single" w:sz="8" w:space="0" w:color="8DC182"/>
            </w:tcBorders>
            <w:shd w:val="clear" w:color="000000" w:fill="D9EAD5"/>
            <w:vAlign w:val="center"/>
            <w:hideMark/>
          </w:tcPr>
          <w:p w14:paraId="3648290D"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1800</w:t>
            </w:r>
          </w:p>
        </w:tc>
        <w:tc>
          <w:tcPr>
            <w:tcW w:w="1350" w:type="dxa"/>
            <w:tcBorders>
              <w:top w:val="nil"/>
              <w:left w:val="nil"/>
              <w:bottom w:val="single" w:sz="8" w:space="0" w:color="8DC182"/>
              <w:right w:val="single" w:sz="8" w:space="0" w:color="8DC182"/>
            </w:tcBorders>
            <w:shd w:val="clear" w:color="000000" w:fill="D9EAD5"/>
            <w:vAlign w:val="center"/>
            <w:hideMark/>
          </w:tcPr>
          <w:p w14:paraId="095BB6F6"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4</w:t>
            </w:r>
          </w:p>
        </w:tc>
        <w:tc>
          <w:tcPr>
            <w:tcW w:w="900" w:type="dxa"/>
            <w:tcBorders>
              <w:top w:val="nil"/>
              <w:left w:val="nil"/>
              <w:bottom w:val="single" w:sz="8" w:space="0" w:color="8DC182"/>
              <w:right w:val="single" w:sz="8" w:space="0" w:color="8DC182"/>
            </w:tcBorders>
            <w:shd w:val="clear" w:color="000000" w:fill="D9EAD5"/>
            <w:vAlign w:val="center"/>
            <w:hideMark/>
          </w:tcPr>
          <w:p w14:paraId="1E86A9AD"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2</w:t>
            </w:r>
          </w:p>
        </w:tc>
        <w:tc>
          <w:tcPr>
            <w:tcW w:w="2634" w:type="dxa"/>
            <w:tcBorders>
              <w:top w:val="nil"/>
              <w:left w:val="nil"/>
              <w:bottom w:val="single" w:sz="8" w:space="0" w:color="8DC182"/>
              <w:right w:val="single" w:sz="8" w:space="0" w:color="8DC182"/>
            </w:tcBorders>
            <w:shd w:val="clear" w:color="000000" w:fill="D9EAD5"/>
            <w:vAlign w:val="center"/>
            <w:hideMark/>
          </w:tcPr>
          <w:p w14:paraId="2F280F11"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Visual Studio</w:t>
            </w:r>
          </w:p>
        </w:tc>
      </w:tr>
      <w:tr w:rsidR="0024648F" w:rsidRPr="0024648F" w14:paraId="3149D649"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auto" w:fill="auto"/>
            <w:vAlign w:val="center"/>
            <w:hideMark/>
          </w:tcPr>
          <w:p w14:paraId="7FDDC7D3"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3541</w:t>
            </w:r>
          </w:p>
        </w:tc>
        <w:tc>
          <w:tcPr>
            <w:tcW w:w="2250" w:type="dxa"/>
            <w:tcBorders>
              <w:top w:val="nil"/>
              <w:left w:val="nil"/>
              <w:bottom w:val="single" w:sz="8" w:space="0" w:color="8DC182"/>
              <w:right w:val="single" w:sz="8" w:space="0" w:color="8DC182"/>
            </w:tcBorders>
            <w:shd w:val="clear" w:color="auto" w:fill="auto"/>
            <w:vAlign w:val="center"/>
            <w:hideMark/>
          </w:tcPr>
          <w:p w14:paraId="7A47E894"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3601</w:t>
            </w:r>
          </w:p>
        </w:tc>
        <w:tc>
          <w:tcPr>
            <w:tcW w:w="1170" w:type="dxa"/>
            <w:tcBorders>
              <w:top w:val="nil"/>
              <w:left w:val="nil"/>
              <w:bottom w:val="single" w:sz="8" w:space="0" w:color="8DC182"/>
              <w:right w:val="single" w:sz="8" w:space="0" w:color="8DC182"/>
            </w:tcBorders>
            <w:shd w:val="clear" w:color="auto" w:fill="auto"/>
            <w:vAlign w:val="center"/>
            <w:hideMark/>
          </w:tcPr>
          <w:p w14:paraId="33B26A94"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3540</w:t>
            </w:r>
          </w:p>
        </w:tc>
        <w:tc>
          <w:tcPr>
            <w:tcW w:w="1350" w:type="dxa"/>
            <w:tcBorders>
              <w:top w:val="nil"/>
              <w:left w:val="nil"/>
              <w:bottom w:val="single" w:sz="8" w:space="0" w:color="8DC182"/>
              <w:right w:val="single" w:sz="8" w:space="0" w:color="8DC182"/>
            </w:tcBorders>
            <w:shd w:val="clear" w:color="auto" w:fill="auto"/>
            <w:vAlign w:val="center"/>
            <w:hideMark/>
          </w:tcPr>
          <w:p w14:paraId="5EAF907F"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2</w:t>
            </w:r>
          </w:p>
        </w:tc>
        <w:tc>
          <w:tcPr>
            <w:tcW w:w="900" w:type="dxa"/>
            <w:tcBorders>
              <w:top w:val="nil"/>
              <w:left w:val="nil"/>
              <w:bottom w:val="single" w:sz="8" w:space="0" w:color="8DC182"/>
              <w:right w:val="single" w:sz="8" w:space="0" w:color="8DC182"/>
            </w:tcBorders>
            <w:shd w:val="clear" w:color="auto" w:fill="auto"/>
            <w:vAlign w:val="center"/>
            <w:hideMark/>
          </w:tcPr>
          <w:p w14:paraId="10474516"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2634" w:type="dxa"/>
            <w:tcBorders>
              <w:top w:val="nil"/>
              <w:left w:val="nil"/>
              <w:bottom w:val="single" w:sz="8" w:space="0" w:color="8DC182"/>
              <w:right w:val="single" w:sz="8" w:space="0" w:color="8DC182"/>
            </w:tcBorders>
            <w:shd w:val="clear" w:color="auto" w:fill="auto"/>
            <w:vAlign w:val="center"/>
            <w:hideMark/>
          </w:tcPr>
          <w:p w14:paraId="19321484"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Internet Explorer</w:t>
            </w:r>
          </w:p>
        </w:tc>
      </w:tr>
      <w:tr w:rsidR="0024648F" w:rsidRPr="0024648F" w14:paraId="76FE87B6"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000000" w:fill="D9EAD5"/>
            <w:vAlign w:val="center"/>
            <w:hideMark/>
          </w:tcPr>
          <w:p w14:paraId="78AE692F"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3601</w:t>
            </w:r>
          </w:p>
        </w:tc>
        <w:tc>
          <w:tcPr>
            <w:tcW w:w="2250" w:type="dxa"/>
            <w:tcBorders>
              <w:top w:val="nil"/>
              <w:left w:val="nil"/>
              <w:bottom w:val="single" w:sz="8" w:space="0" w:color="8DC182"/>
              <w:right w:val="single" w:sz="8" w:space="0" w:color="8DC182"/>
            </w:tcBorders>
            <w:shd w:val="clear" w:color="000000" w:fill="D9EAD5"/>
            <w:vAlign w:val="center"/>
            <w:hideMark/>
          </w:tcPr>
          <w:p w14:paraId="560638E4"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InfinitySyncTime</w:t>
            </w:r>
          </w:p>
        </w:tc>
        <w:tc>
          <w:tcPr>
            <w:tcW w:w="1170" w:type="dxa"/>
            <w:tcBorders>
              <w:top w:val="nil"/>
              <w:left w:val="nil"/>
              <w:bottom w:val="single" w:sz="8" w:space="0" w:color="8DC182"/>
              <w:right w:val="single" w:sz="8" w:space="0" w:color="8DC182"/>
            </w:tcBorders>
            <w:shd w:val="clear" w:color="000000" w:fill="D9EAD5"/>
            <w:vAlign w:val="center"/>
            <w:hideMark/>
          </w:tcPr>
          <w:p w14:paraId="47C176BE"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3600</w:t>
            </w:r>
          </w:p>
        </w:tc>
        <w:tc>
          <w:tcPr>
            <w:tcW w:w="1350" w:type="dxa"/>
            <w:tcBorders>
              <w:top w:val="nil"/>
              <w:left w:val="nil"/>
              <w:bottom w:val="single" w:sz="8" w:space="0" w:color="8DC182"/>
              <w:right w:val="single" w:sz="8" w:space="0" w:color="8DC182"/>
            </w:tcBorders>
            <w:shd w:val="clear" w:color="000000" w:fill="D9EAD5"/>
            <w:vAlign w:val="center"/>
            <w:hideMark/>
          </w:tcPr>
          <w:p w14:paraId="63F530C9"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900" w:type="dxa"/>
            <w:tcBorders>
              <w:top w:val="nil"/>
              <w:left w:val="nil"/>
              <w:bottom w:val="single" w:sz="8" w:space="0" w:color="8DC182"/>
              <w:right w:val="single" w:sz="8" w:space="0" w:color="8DC182"/>
            </w:tcBorders>
            <w:shd w:val="clear" w:color="000000" w:fill="D9EAD5"/>
            <w:vAlign w:val="center"/>
            <w:hideMark/>
          </w:tcPr>
          <w:p w14:paraId="505D8016"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2634" w:type="dxa"/>
            <w:tcBorders>
              <w:top w:val="nil"/>
              <w:left w:val="nil"/>
              <w:bottom w:val="single" w:sz="8" w:space="0" w:color="8DC182"/>
              <w:right w:val="single" w:sz="8" w:space="0" w:color="8DC182"/>
            </w:tcBorders>
            <w:shd w:val="clear" w:color="000000" w:fill="D9EAD5"/>
            <w:vAlign w:val="center"/>
            <w:hideMark/>
          </w:tcPr>
          <w:p w14:paraId="2E07A981"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Word</w:t>
            </w:r>
          </w:p>
        </w:tc>
      </w:tr>
      <w:tr w:rsidR="0024648F" w:rsidRPr="0024648F" w14:paraId="3FD845B9" w14:textId="77777777" w:rsidTr="0024648F">
        <w:trPr>
          <w:trHeight w:val="403"/>
        </w:trPr>
        <w:tc>
          <w:tcPr>
            <w:tcW w:w="9644" w:type="dxa"/>
            <w:gridSpan w:val="6"/>
            <w:tcBorders>
              <w:top w:val="single" w:sz="8" w:space="0" w:color="4E8542"/>
              <w:left w:val="single" w:sz="8" w:space="0" w:color="4E8542"/>
              <w:bottom w:val="single" w:sz="8" w:space="0" w:color="4E8542"/>
              <w:right w:val="nil"/>
            </w:tcBorders>
            <w:shd w:val="clear" w:color="000000" w:fill="002060"/>
            <w:vAlign w:val="center"/>
            <w:hideMark/>
          </w:tcPr>
          <w:p w14:paraId="72F1C325" w14:textId="2FB052C1" w:rsidR="0024648F" w:rsidRPr="0024648F" w:rsidRDefault="0024648F" w:rsidP="0024648F">
            <w:pPr>
              <w:spacing w:after="0" w:line="240" w:lineRule="auto"/>
              <w:jc w:val="center"/>
              <w:rPr>
                <w:rFonts w:ascii="Consolas" w:eastAsia="Times New Roman" w:hAnsi="Consolas" w:cs="Calibri"/>
                <w:b/>
                <w:bCs/>
                <w:color w:val="FFFFFF"/>
                <w:lang w:eastAsia="en-US"/>
              </w:rPr>
            </w:pPr>
            <w:r w:rsidRPr="0024648F">
              <w:rPr>
                <w:rFonts w:ascii="Consolas" w:eastAsia="Times New Roman" w:hAnsi="Consolas" w:cs="Calibri"/>
                <w:b/>
                <w:bCs/>
                <w:color w:val="FFFFFF"/>
                <w:lang w:eastAsia="en-US"/>
              </w:rPr>
              <w:t>contextSwitchWithNames</w:t>
            </w:r>
          </w:p>
        </w:tc>
      </w:tr>
      <w:tr w:rsidR="0024648F" w:rsidRPr="0024648F" w14:paraId="6A1613A5" w14:textId="77777777" w:rsidTr="0024648F">
        <w:trPr>
          <w:trHeight w:val="315"/>
        </w:trPr>
        <w:tc>
          <w:tcPr>
            <w:tcW w:w="1340" w:type="dxa"/>
            <w:tcBorders>
              <w:top w:val="nil"/>
              <w:left w:val="single" w:sz="8" w:space="0" w:color="4E8542"/>
              <w:bottom w:val="single" w:sz="8" w:space="0" w:color="4E8542"/>
              <w:right w:val="nil"/>
            </w:tcBorders>
            <w:shd w:val="clear" w:color="000000" w:fill="4E8542"/>
            <w:vAlign w:val="center"/>
            <w:hideMark/>
          </w:tcPr>
          <w:p w14:paraId="66F7979B" w14:textId="77777777" w:rsidR="0024648F" w:rsidRPr="0024648F" w:rsidRDefault="0024648F" w:rsidP="0024648F">
            <w:pPr>
              <w:spacing w:after="0" w:line="240" w:lineRule="auto"/>
              <w:rPr>
                <w:rFonts w:ascii="Consolas" w:eastAsia="Times New Roman" w:hAnsi="Consolas" w:cs="Calibri"/>
                <w:b/>
                <w:bCs/>
                <w:color w:val="FFFFFF"/>
                <w:lang w:eastAsia="en-US"/>
              </w:rPr>
            </w:pPr>
            <w:r w:rsidRPr="0024648F">
              <w:rPr>
                <w:rFonts w:ascii="Consolas" w:eastAsia="Times New Roman" w:hAnsi="Consolas" w:cs="Consolas"/>
                <w:b/>
                <w:bCs/>
                <w:color w:val="FFFFFF" w:themeColor="background1"/>
                <w:lang w:eastAsia="en-US"/>
              </w:rPr>
              <w:t>StartTime</w:t>
            </w:r>
          </w:p>
        </w:tc>
        <w:tc>
          <w:tcPr>
            <w:tcW w:w="2250" w:type="dxa"/>
            <w:tcBorders>
              <w:top w:val="nil"/>
              <w:left w:val="nil"/>
              <w:bottom w:val="single" w:sz="8" w:space="0" w:color="4E8542"/>
              <w:right w:val="nil"/>
            </w:tcBorders>
            <w:shd w:val="clear" w:color="000000" w:fill="4E8542"/>
            <w:vAlign w:val="center"/>
            <w:hideMark/>
          </w:tcPr>
          <w:p w14:paraId="43800780" w14:textId="77777777" w:rsidR="0024648F" w:rsidRPr="0024648F" w:rsidRDefault="0024648F" w:rsidP="0024648F">
            <w:pPr>
              <w:spacing w:after="0" w:line="240" w:lineRule="auto"/>
              <w:rPr>
                <w:rFonts w:ascii="Consolas" w:eastAsia="Times New Roman" w:hAnsi="Consolas" w:cs="Calibri"/>
                <w:b/>
                <w:bCs/>
                <w:color w:val="FFFFFF"/>
                <w:lang w:eastAsia="en-US"/>
              </w:rPr>
            </w:pPr>
            <w:r w:rsidRPr="0024648F">
              <w:rPr>
                <w:rFonts w:ascii="Consolas" w:eastAsia="Times New Roman" w:hAnsi="Consolas" w:cs="Consolas"/>
                <w:b/>
                <w:bCs/>
                <w:color w:val="FFFFFF" w:themeColor="background1"/>
                <w:lang w:eastAsia="en-US"/>
              </w:rPr>
              <w:t>EndTime</w:t>
            </w:r>
          </w:p>
        </w:tc>
        <w:tc>
          <w:tcPr>
            <w:tcW w:w="1170" w:type="dxa"/>
            <w:tcBorders>
              <w:top w:val="nil"/>
              <w:left w:val="nil"/>
              <w:bottom w:val="single" w:sz="8" w:space="0" w:color="4E8542"/>
              <w:right w:val="nil"/>
            </w:tcBorders>
            <w:shd w:val="clear" w:color="000000" w:fill="4E8542"/>
            <w:vAlign w:val="center"/>
            <w:hideMark/>
          </w:tcPr>
          <w:p w14:paraId="21AC8C73" w14:textId="5BD0C557" w:rsidR="0024648F" w:rsidRPr="0024648F" w:rsidRDefault="0024648F" w:rsidP="0024648F">
            <w:pPr>
              <w:spacing w:after="0" w:line="240" w:lineRule="auto"/>
              <w:rPr>
                <w:rFonts w:ascii="Consolas" w:eastAsia="Times New Roman" w:hAnsi="Consolas" w:cs="Calibri"/>
                <w:b/>
                <w:bCs/>
                <w:color w:val="FFFFFF"/>
                <w:lang w:eastAsia="en-US"/>
              </w:rPr>
            </w:pPr>
            <w:r>
              <w:rPr>
                <w:rFonts w:ascii="Consolas" w:eastAsia="Times New Roman" w:hAnsi="Consolas" w:cs="Consolas"/>
                <w:b/>
                <w:bCs/>
                <w:color w:val="FFFFFF" w:themeColor="background1"/>
                <w:lang w:eastAsia="en-US"/>
              </w:rPr>
              <w:t>Tick</w:t>
            </w:r>
            <w:del w:id="6075" w:author="Peter Freiling" w:date="2018-12-03T10:05:00Z">
              <w:r w:rsidRPr="0024648F">
                <w:rPr>
                  <w:rFonts w:ascii="Consolas" w:eastAsia="Times New Roman" w:hAnsi="Consolas" w:cs="Consolas"/>
                  <w:b/>
                  <w:bCs/>
                  <w:color w:val="FFFFFF" w:themeColor="background1"/>
                  <w:lang w:eastAsia="en-US"/>
                </w:rPr>
                <w:delText>Tick</w:delText>
              </w:r>
            </w:del>
          </w:p>
        </w:tc>
        <w:tc>
          <w:tcPr>
            <w:tcW w:w="1350" w:type="dxa"/>
            <w:tcBorders>
              <w:top w:val="nil"/>
              <w:left w:val="nil"/>
              <w:bottom w:val="single" w:sz="8" w:space="0" w:color="4E8542"/>
              <w:right w:val="nil"/>
            </w:tcBorders>
            <w:shd w:val="clear" w:color="000000" w:fill="4E8542"/>
            <w:vAlign w:val="center"/>
            <w:hideMark/>
          </w:tcPr>
          <w:p w14:paraId="7394CE2C" w14:textId="5D5B6678" w:rsidR="0024648F" w:rsidRPr="0024648F" w:rsidRDefault="0024648F" w:rsidP="0024648F">
            <w:pPr>
              <w:spacing w:after="0" w:line="240" w:lineRule="auto"/>
              <w:rPr>
                <w:rFonts w:ascii="Consolas" w:eastAsia="Times New Roman" w:hAnsi="Consolas" w:cs="Calibri"/>
                <w:b/>
                <w:bCs/>
                <w:color w:val="FFFFFF"/>
                <w:lang w:eastAsia="en-US"/>
              </w:rPr>
            </w:pPr>
            <w:r>
              <w:rPr>
                <w:rFonts w:ascii="Consolas" w:eastAsia="Times New Roman" w:hAnsi="Consolas" w:cs="Consolas"/>
                <w:b/>
                <w:bCs/>
                <w:color w:val="FFFFFF" w:themeColor="background1"/>
                <w:lang w:eastAsia="en-US"/>
              </w:rPr>
              <w:t>ProcessId</w:t>
            </w:r>
            <w:del w:id="6076" w:author="Peter Freiling" w:date="2018-12-03T10:32:00Z">
              <w:r w:rsidRPr="0024648F">
                <w:rPr>
                  <w:rFonts w:ascii="Consolas" w:eastAsia="Times New Roman" w:hAnsi="Consolas" w:cs="Consolas"/>
                  <w:b/>
                  <w:bCs/>
                  <w:color w:val="FFFFFF" w:themeColor="background1"/>
                  <w:lang w:eastAsia="en-US"/>
                </w:rPr>
                <w:delText>ProcessId</w:delText>
              </w:r>
            </w:del>
          </w:p>
        </w:tc>
        <w:tc>
          <w:tcPr>
            <w:tcW w:w="900" w:type="dxa"/>
            <w:tcBorders>
              <w:top w:val="nil"/>
              <w:left w:val="nil"/>
              <w:bottom w:val="single" w:sz="8" w:space="0" w:color="4E8542"/>
              <w:right w:val="nil"/>
            </w:tcBorders>
            <w:shd w:val="clear" w:color="000000" w:fill="4E8542"/>
            <w:vAlign w:val="center"/>
            <w:hideMark/>
          </w:tcPr>
          <w:p w14:paraId="2EB6693E" w14:textId="70072530" w:rsidR="0024648F" w:rsidRPr="0024648F" w:rsidRDefault="0024648F" w:rsidP="0024648F">
            <w:pPr>
              <w:spacing w:after="0" w:line="240" w:lineRule="auto"/>
              <w:rPr>
                <w:rFonts w:ascii="Consolas" w:eastAsia="Times New Roman" w:hAnsi="Consolas" w:cs="Calibri"/>
                <w:b/>
                <w:bCs/>
                <w:color w:val="FFFFFF"/>
                <w:lang w:eastAsia="en-US"/>
              </w:rPr>
            </w:pPr>
            <w:r>
              <w:rPr>
                <w:rFonts w:ascii="Consolas" w:eastAsia="Times New Roman" w:hAnsi="Consolas" w:cs="Consolas"/>
                <w:b/>
                <w:bCs/>
                <w:color w:val="FFFFFF" w:themeColor="background1"/>
                <w:lang w:eastAsia="en-US"/>
              </w:rPr>
              <w:t>CpuId</w:t>
            </w:r>
            <w:del w:id="6077" w:author="Peter Freiling" w:date="2018-12-03T10:33:00Z">
              <w:r w:rsidRPr="0024648F">
                <w:rPr>
                  <w:rFonts w:ascii="Consolas" w:eastAsia="Times New Roman" w:hAnsi="Consolas" w:cs="Consolas"/>
                  <w:b/>
                  <w:bCs/>
                  <w:color w:val="FFFFFF" w:themeColor="background1"/>
                  <w:lang w:eastAsia="en-US"/>
                </w:rPr>
                <w:delText>CpuId</w:delText>
              </w:r>
            </w:del>
          </w:p>
        </w:tc>
        <w:tc>
          <w:tcPr>
            <w:tcW w:w="2634" w:type="dxa"/>
            <w:tcBorders>
              <w:top w:val="nil"/>
              <w:left w:val="nil"/>
              <w:bottom w:val="single" w:sz="8" w:space="0" w:color="4E8542"/>
              <w:right w:val="nil"/>
            </w:tcBorders>
            <w:shd w:val="clear" w:color="000000" w:fill="4E8542"/>
            <w:vAlign w:val="center"/>
            <w:hideMark/>
          </w:tcPr>
          <w:p w14:paraId="26F041B9" w14:textId="696E54D1" w:rsidR="0024648F" w:rsidRPr="0024648F" w:rsidRDefault="0024648F" w:rsidP="0024648F">
            <w:pPr>
              <w:spacing w:after="0" w:line="240" w:lineRule="auto"/>
              <w:rPr>
                <w:rFonts w:ascii="Consolas" w:eastAsia="Times New Roman" w:hAnsi="Consolas" w:cs="Calibri"/>
                <w:b/>
                <w:bCs/>
                <w:color w:val="FFFFFF"/>
                <w:lang w:eastAsia="en-US"/>
              </w:rPr>
            </w:pPr>
            <w:r>
              <w:rPr>
                <w:rFonts w:ascii="Consolas" w:eastAsia="Times New Roman" w:hAnsi="Consolas" w:cs="Consolas"/>
                <w:b/>
                <w:bCs/>
                <w:color w:val="FFFFFF" w:themeColor="background1"/>
                <w:lang w:eastAsia="en-US"/>
              </w:rPr>
              <w:t>Name</w:t>
            </w:r>
            <w:del w:id="6078" w:author="Peter Freiling" w:date="2018-12-03T12:40:00Z">
              <w:r w:rsidRPr="0024648F">
                <w:rPr>
                  <w:rFonts w:ascii="Consolas" w:eastAsia="Times New Roman" w:hAnsi="Consolas" w:cs="Consolas"/>
                  <w:b/>
                  <w:bCs/>
                  <w:color w:val="FFFFFF" w:themeColor="background1"/>
                  <w:lang w:eastAsia="en-US"/>
                </w:rPr>
                <w:delText>Name</w:delText>
              </w:r>
            </w:del>
          </w:p>
        </w:tc>
      </w:tr>
      <w:tr w:rsidR="0024648F" w:rsidRPr="0024648F" w14:paraId="45A28ABC"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000000" w:fill="D9EAD5"/>
            <w:vAlign w:val="center"/>
            <w:hideMark/>
          </w:tcPr>
          <w:p w14:paraId="6BFC9F0B"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0</w:t>
            </w:r>
          </w:p>
        </w:tc>
        <w:tc>
          <w:tcPr>
            <w:tcW w:w="2250" w:type="dxa"/>
            <w:tcBorders>
              <w:top w:val="nil"/>
              <w:left w:val="nil"/>
              <w:bottom w:val="single" w:sz="8" w:space="0" w:color="8DC182"/>
              <w:right w:val="single" w:sz="8" w:space="0" w:color="8DC182"/>
            </w:tcBorders>
            <w:shd w:val="clear" w:color="000000" w:fill="D9EAD5"/>
            <w:vAlign w:val="center"/>
            <w:hideMark/>
          </w:tcPr>
          <w:p w14:paraId="556E5DBC"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1170" w:type="dxa"/>
            <w:tcBorders>
              <w:top w:val="nil"/>
              <w:left w:val="nil"/>
              <w:bottom w:val="single" w:sz="8" w:space="0" w:color="8DC182"/>
              <w:right w:val="single" w:sz="8" w:space="0" w:color="8DC182"/>
            </w:tcBorders>
            <w:shd w:val="clear" w:color="000000" w:fill="D9EAD5"/>
            <w:vAlign w:val="center"/>
            <w:hideMark/>
          </w:tcPr>
          <w:p w14:paraId="060ECF24"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0</w:t>
            </w:r>
          </w:p>
        </w:tc>
        <w:tc>
          <w:tcPr>
            <w:tcW w:w="1350" w:type="dxa"/>
            <w:tcBorders>
              <w:top w:val="nil"/>
              <w:left w:val="nil"/>
              <w:bottom w:val="single" w:sz="8" w:space="0" w:color="8DC182"/>
              <w:right w:val="single" w:sz="8" w:space="0" w:color="8DC182"/>
            </w:tcBorders>
            <w:shd w:val="clear" w:color="000000" w:fill="D9EAD5"/>
            <w:vAlign w:val="center"/>
            <w:hideMark/>
          </w:tcPr>
          <w:p w14:paraId="012D4364"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900" w:type="dxa"/>
            <w:tcBorders>
              <w:top w:val="nil"/>
              <w:left w:val="nil"/>
              <w:bottom w:val="single" w:sz="8" w:space="0" w:color="8DC182"/>
              <w:right w:val="single" w:sz="8" w:space="0" w:color="8DC182"/>
            </w:tcBorders>
            <w:shd w:val="clear" w:color="000000" w:fill="D9EAD5"/>
            <w:vAlign w:val="center"/>
            <w:hideMark/>
          </w:tcPr>
          <w:p w14:paraId="407F065B"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2634" w:type="dxa"/>
            <w:tcBorders>
              <w:top w:val="nil"/>
              <w:left w:val="nil"/>
              <w:bottom w:val="single" w:sz="8" w:space="0" w:color="8DC182"/>
              <w:right w:val="single" w:sz="8" w:space="0" w:color="8DC182"/>
            </w:tcBorders>
            <w:shd w:val="clear" w:color="000000" w:fill="D9EAD5"/>
            <w:vAlign w:val="center"/>
            <w:hideMark/>
          </w:tcPr>
          <w:p w14:paraId="64239F48"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Word</w:t>
            </w:r>
          </w:p>
        </w:tc>
      </w:tr>
      <w:tr w:rsidR="0024648F" w:rsidRPr="0024648F" w14:paraId="60C36583"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auto" w:fill="auto"/>
            <w:vAlign w:val="center"/>
            <w:hideMark/>
          </w:tcPr>
          <w:p w14:paraId="07B138A0"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0</w:t>
            </w:r>
          </w:p>
        </w:tc>
        <w:tc>
          <w:tcPr>
            <w:tcW w:w="2250" w:type="dxa"/>
            <w:tcBorders>
              <w:top w:val="nil"/>
              <w:left w:val="nil"/>
              <w:bottom w:val="single" w:sz="8" w:space="0" w:color="8DC182"/>
              <w:right w:val="single" w:sz="8" w:space="0" w:color="8DC182"/>
            </w:tcBorders>
            <w:shd w:val="clear" w:color="auto" w:fill="auto"/>
            <w:vAlign w:val="center"/>
            <w:hideMark/>
          </w:tcPr>
          <w:p w14:paraId="34D5FBF0"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1170" w:type="dxa"/>
            <w:tcBorders>
              <w:top w:val="nil"/>
              <w:left w:val="nil"/>
              <w:bottom w:val="single" w:sz="8" w:space="0" w:color="8DC182"/>
              <w:right w:val="single" w:sz="8" w:space="0" w:color="8DC182"/>
            </w:tcBorders>
            <w:shd w:val="clear" w:color="auto" w:fill="auto"/>
            <w:vAlign w:val="center"/>
            <w:hideMark/>
          </w:tcPr>
          <w:p w14:paraId="102EE74E"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0</w:t>
            </w:r>
          </w:p>
        </w:tc>
        <w:tc>
          <w:tcPr>
            <w:tcW w:w="1350" w:type="dxa"/>
            <w:tcBorders>
              <w:top w:val="nil"/>
              <w:left w:val="nil"/>
              <w:bottom w:val="single" w:sz="8" w:space="0" w:color="8DC182"/>
              <w:right w:val="single" w:sz="8" w:space="0" w:color="8DC182"/>
            </w:tcBorders>
            <w:shd w:val="clear" w:color="auto" w:fill="auto"/>
            <w:vAlign w:val="center"/>
            <w:hideMark/>
          </w:tcPr>
          <w:p w14:paraId="726C48E4"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w:t>
            </w:r>
          </w:p>
        </w:tc>
        <w:tc>
          <w:tcPr>
            <w:tcW w:w="900" w:type="dxa"/>
            <w:tcBorders>
              <w:top w:val="nil"/>
              <w:left w:val="nil"/>
              <w:bottom w:val="single" w:sz="8" w:space="0" w:color="8DC182"/>
              <w:right w:val="single" w:sz="8" w:space="0" w:color="8DC182"/>
            </w:tcBorders>
            <w:shd w:val="clear" w:color="auto" w:fill="auto"/>
            <w:vAlign w:val="center"/>
            <w:hideMark/>
          </w:tcPr>
          <w:p w14:paraId="3F353D74"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2</w:t>
            </w:r>
          </w:p>
        </w:tc>
        <w:tc>
          <w:tcPr>
            <w:tcW w:w="2634" w:type="dxa"/>
            <w:tcBorders>
              <w:top w:val="nil"/>
              <w:left w:val="nil"/>
              <w:bottom w:val="single" w:sz="8" w:space="0" w:color="8DC182"/>
              <w:right w:val="single" w:sz="8" w:space="0" w:color="8DC182"/>
            </w:tcBorders>
            <w:shd w:val="clear" w:color="auto" w:fill="auto"/>
            <w:vAlign w:val="center"/>
            <w:hideMark/>
          </w:tcPr>
          <w:p w14:paraId="788350E5"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Excel</w:t>
            </w:r>
          </w:p>
        </w:tc>
      </w:tr>
      <w:tr w:rsidR="0024648F" w:rsidRPr="0024648F" w14:paraId="0B0CFCC6"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000000" w:fill="D9EAD5"/>
            <w:vAlign w:val="center"/>
            <w:hideMark/>
          </w:tcPr>
          <w:p w14:paraId="431A4A66"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120</w:t>
            </w:r>
          </w:p>
        </w:tc>
        <w:tc>
          <w:tcPr>
            <w:tcW w:w="2250" w:type="dxa"/>
            <w:tcBorders>
              <w:top w:val="nil"/>
              <w:left w:val="nil"/>
              <w:bottom w:val="single" w:sz="8" w:space="0" w:color="8DC182"/>
              <w:right w:val="single" w:sz="8" w:space="0" w:color="8DC182"/>
            </w:tcBorders>
            <w:shd w:val="clear" w:color="000000" w:fill="D9EAD5"/>
            <w:vAlign w:val="center"/>
            <w:hideMark/>
          </w:tcPr>
          <w:p w14:paraId="62A515E7"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121</w:t>
            </w:r>
          </w:p>
        </w:tc>
        <w:tc>
          <w:tcPr>
            <w:tcW w:w="1170" w:type="dxa"/>
            <w:tcBorders>
              <w:top w:val="nil"/>
              <w:left w:val="nil"/>
              <w:bottom w:val="single" w:sz="8" w:space="0" w:color="8DC182"/>
              <w:right w:val="single" w:sz="8" w:space="0" w:color="8DC182"/>
            </w:tcBorders>
            <w:shd w:val="clear" w:color="000000" w:fill="D9EAD5"/>
            <w:vAlign w:val="center"/>
            <w:hideMark/>
          </w:tcPr>
          <w:p w14:paraId="72461981"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120</w:t>
            </w:r>
          </w:p>
        </w:tc>
        <w:tc>
          <w:tcPr>
            <w:tcW w:w="1350" w:type="dxa"/>
            <w:tcBorders>
              <w:top w:val="nil"/>
              <w:left w:val="nil"/>
              <w:bottom w:val="single" w:sz="8" w:space="0" w:color="8DC182"/>
              <w:right w:val="single" w:sz="8" w:space="0" w:color="8DC182"/>
            </w:tcBorders>
            <w:shd w:val="clear" w:color="000000" w:fill="D9EAD5"/>
            <w:vAlign w:val="center"/>
            <w:hideMark/>
          </w:tcPr>
          <w:p w14:paraId="064D5ADC"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2</w:t>
            </w:r>
          </w:p>
        </w:tc>
        <w:tc>
          <w:tcPr>
            <w:tcW w:w="900" w:type="dxa"/>
            <w:tcBorders>
              <w:top w:val="nil"/>
              <w:left w:val="nil"/>
              <w:bottom w:val="single" w:sz="8" w:space="0" w:color="8DC182"/>
              <w:right w:val="single" w:sz="8" w:space="0" w:color="8DC182"/>
            </w:tcBorders>
            <w:shd w:val="clear" w:color="000000" w:fill="D9EAD5"/>
            <w:vAlign w:val="center"/>
            <w:hideMark/>
          </w:tcPr>
          <w:p w14:paraId="60A35A19"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2634" w:type="dxa"/>
            <w:tcBorders>
              <w:top w:val="nil"/>
              <w:left w:val="nil"/>
              <w:bottom w:val="single" w:sz="8" w:space="0" w:color="8DC182"/>
              <w:right w:val="single" w:sz="8" w:space="0" w:color="8DC182"/>
            </w:tcBorders>
            <w:shd w:val="clear" w:color="000000" w:fill="D9EAD5"/>
            <w:vAlign w:val="center"/>
            <w:hideMark/>
          </w:tcPr>
          <w:p w14:paraId="75C4696A"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Internet Explorer</w:t>
            </w:r>
          </w:p>
        </w:tc>
      </w:tr>
      <w:tr w:rsidR="0024648F" w:rsidRPr="0024648F" w14:paraId="7487262E"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auto" w:fill="auto"/>
            <w:vAlign w:val="center"/>
            <w:hideMark/>
          </w:tcPr>
          <w:p w14:paraId="0C49F5C0"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300</w:t>
            </w:r>
          </w:p>
        </w:tc>
        <w:tc>
          <w:tcPr>
            <w:tcW w:w="2250" w:type="dxa"/>
            <w:tcBorders>
              <w:top w:val="nil"/>
              <w:left w:val="nil"/>
              <w:bottom w:val="single" w:sz="8" w:space="0" w:color="8DC182"/>
              <w:right w:val="single" w:sz="8" w:space="0" w:color="8DC182"/>
            </w:tcBorders>
            <w:shd w:val="clear" w:color="auto" w:fill="auto"/>
            <w:vAlign w:val="center"/>
            <w:hideMark/>
          </w:tcPr>
          <w:p w14:paraId="0C65749C"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301</w:t>
            </w:r>
          </w:p>
        </w:tc>
        <w:tc>
          <w:tcPr>
            <w:tcW w:w="1170" w:type="dxa"/>
            <w:tcBorders>
              <w:top w:val="nil"/>
              <w:left w:val="nil"/>
              <w:bottom w:val="single" w:sz="8" w:space="0" w:color="8DC182"/>
              <w:right w:val="single" w:sz="8" w:space="0" w:color="8DC182"/>
            </w:tcBorders>
            <w:shd w:val="clear" w:color="auto" w:fill="auto"/>
            <w:vAlign w:val="center"/>
            <w:hideMark/>
          </w:tcPr>
          <w:p w14:paraId="2B373E71"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300</w:t>
            </w:r>
          </w:p>
        </w:tc>
        <w:tc>
          <w:tcPr>
            <w:tcW w:w="1350" w:type="dxa"/>
            <w:tcBorders>
              <w:top w:val="nil"/>
              <w:left w:val="nil"/>
              <w:bottom w:val="single" w:sz="8" w:space="0" w:color="8DC182"/>
              <w:right w:val="single" w:sz="8" w:space="0" w:color="8DC182"/>
            </w:tcBorders>
            <w:shd w:val="clear" w:color="auto" w:fill="auto"/>
            <w:vAlign w:val="center"/>
            <w:hideMark/>
          </w:tcPr>
          <w:p w14:paraId="0163509E"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900" w:type="dxa"/>
            <w:tcBorders>
              <w:top w:val="nil"/>
              <w:left w:val="nil"/>
              <w:bottom w:val="single" w:sz="8" w:space="0" w:color="8DC182"/>
              <w:right w:val="single" w:sz="8" w:space="0" w:color="8DC182"/>
            </w:tcBorders>
            <w:shd w:val="clear" w:color="auto" w:fill="auto"/>
            <w:vAlign w:val="center"/>
            <w:hideMark/>
          </w:tcPr>
          <w:p w14:paraId="5A186F86"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2634" w:type="dxa"/>
            <w:tcBorders>
              <w:top w:val="nil"/>
              <w:left w:val="nil"/>
              <w:bottom w:val="single" w:sz="8" w:space="0" w:color="8DC182"/>
              <w:right w:val="single" w:sz="8" w:space="0" w:color="8DC182"/>
            </w:tcBorders>
            <w:shd w:val="clear" w:color="auto" w:fill="auto"/>
            <w:vAlign w:val="center"/>
            <w:hideMark/>
          </w:tcPr>
          <w:p w14:paraId="767B555F"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Word</w:t>
            </w:r>
          </w:p>
        </w:tc>
      </w:tr>
      <w:tr w:rsidR="0024648F" w:rsidRPr="0024648F" w14:paraId="55DC0338"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000000" w:fill="D9EAD5"/>
            <w:vAlign w:val="center"/>
            <w:hideMark/>
          </w:tcPr>
          <w:p w14:paraId="7FD09889"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1800</w:t>
            </w:r>
          </w:p>
        </w:tc>
        <w:tc>
          <w:tcPr>
            <w:tcW w:w="2250" w:type="dxa"/>
            <w:tcBorders>
              <w:top w:val="nil"/>
              <w:left w:val="nil"/>
              <w:bottom w:val="single" w:sz="8" w:space="0" w:color="8DC182"/>
              <w:right w:val="single" w:sz="8" w:space="0" w:color="8DC182"/>
            </w:tcBorders>
            <w:shd w:val="clear" w:color="000000" w:fill="D9EAD5"/>
            <w:vAlign w:val="center"/>
            <w:hideMark/>
          </w:tcPr>
          <w:p w14:paraId="0078BA48"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1801</w:t>
            </w:r>
          </w:p>
        </w:tc>
        <w:tc>
          <w:tcPr>
            <w:tcW w:w="1170" w:type="dxa"/>
            <w:tcBorders>
              <w:top w:val="nil"/>
              <w:left w:val="nil"/>
              <w:bottom w:val="single" w:sz="8" w:space="0" w:color="8DC182"/>
              <w:right w:val="single" w:sz="8" w:space="0" w:color="8DC182"/>
            </w:tcBorders>
            <w:shd w:val="clear" w:color="000000" w:fill="D9EAD5"/>
            <w:vAlign w:val="center"/>
            <w:hideMark/>
          </w:tcPr>
          <w:p w14:paraId="328F0F09"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1800</w:t>
            </w:r>
          </w:p>
        </w:tc>
        <w:tc>
          <w:tcPr>
            <w:tcW w:w="1350" w:type="dxa"/>
            <w:tcBorders>
              <w:top w:val="nil"/>
              <w:left w:val="nil"/>
              <w:bottom w:val="single" w:sz="8" w:space="0" w:color="8DC182"/>
              <w:right w:val="single" w:sz="8" w:space="0" w:color="8DC182"/>
            </w:tcBorders>
            <w:shd w:val="clear" w:color="000000" w:fill="D9EAD5"/>
            <w:vAlign w:val="center"/>
            <w:hideMark/>
          </w:tcPr>
          <w:p w14:paraId="35408C8F"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4</w:t>
            </w:r>
          </w:p>
        </w:tc>
        <w:tc>
          <w:tcPr>
            <w:tcW w:w="900" w:type="dxa"/>
            <w:tcBorders>
              <w:top w:val="nil"/>
              <w:left w:val="nil"/>
              <w:bottom w:val="single" w:sz="8" w:space="0" w:color="8DC182"/>
              <w:right w:val="single" w:sz="8" w:space="0" w:color="8DC182"/>
            </w:tcBorders>
            <w:shd w:val="clear" w:color="000000" w:fill="D9EAD5"/>
            <w:vAlign w:val="center"/>
            <w:hideMark/>
          </w:tcPr>
          <w:p w14:paraId="085D2973"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2</w:t>
            </w:r>
          </w:p>
        </w:tc>
        <w:tc>
          <w:tcPr>
            <w:tcW w:w="2634" w:type="dxa"/>
            <w:tcBorders>
              <w:top w:val="nil"/>
              <w:left w:val="nil"/>
              <w:bottom w:val="single" w:sz="8" w:space="0" w:color="8DC182"/>
              <w:right w:val="single" w:sz="8" w:space="0" w:color="8DC182"/>
            </w:tcBorders>
            <w:shd w:val="clear" w:color="000000" w:fill="D9EAD5"/>
            <w:vAlign w:val="center"/>
            <w:hideMark/>
          </w:tcPr>
          <w:p w14:paraId="790BD44A"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Visual Studio</w:t>
            </w:r>
          </w:p>
        </w:tc>
      </w:tr>
      <w:tr w:rsidR="0024648F" w:rsidRPr="0024648F" w14:paraId="053A5B2D"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auto" w:fill="auto"/>
            <w:vAlign w:val="center"/>
            <w:hideMark/>
          </w:tcPr>
          <w:p w14:paraId="747465F7"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3540</w:t>
            </w:r>
          </w:p>
        </w:tc>
        <w:tc>
          <w:tcPr>
            <w:tcW w:w="2250" w:type="dxa"/>
            <w:tcBorders>
              <w:top w:val="nil"/>
              <w:left w:val="nil"/>
              <w:bottom w:val="single" w:sz="8" w:space="0" w:color="8DC182"/>
              <w:right w:val="single" w:sz="8" w:space="0" w:color="8DC182"/>
            </w:tcBorders>
            <w:shd w:val="clear" w:color="auto" w:fill="auto"/>
            <w:vAlign w:val="center"/>
            <w:hideMark/>
          </w:tcPr>
          <w:p w14:paraId="3078A0C7"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3541</w:t>
            </w:r>
          </w:p>
        </w:tc>
        <w:tc>
          <w:tcPr>
            <w:tcW w:w="1170" w:type="dxa"/>
            <w:tcBorders>
              <w:top w:val="nil"/>
              <w:left w:val="nil"/>
              <w:bottom w:val="single" w:sz="8" w:space="0" w:color="8DC182"/>
              <w:right w:val="single" w:sz="8" w:space="0" w:color="8DC182"/>
            </w:tcBorders>
            <w:shd w:val="clear" w:color="auto" w:fill="auto"/>
            <w:vAlign w:val="center"/>
            <w:hideMark/>
          </w:tcPr>
          <w:p w14:paraId="1EBCC970"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3540</w:t>
            </w:r>
          </w:p>
        </w:tc>
        <w:tc>
          <w:tcPr>
            <w:tcW w:w="1350" w:type="dxa"/>
            <w:tcBorders>
              <w:top w:val="nil"/>
              <w:left w:val="nil"/>
              <w:bottom w:val="single" w:sz="8" w:space="0" w:color="8DC182"/>
              <w:right w:val="single" w:sz="8" w:space="0" w:color="8DC182"/>
            </w:tcBorders>
            <w:shd w:val="clear" w:color="auto" w:fill="auto"/>
            <w:vAlign w:val="center"/>
            <w:hideMark/>
          </w:tcPr>
          <w:p w14:paraId="4B888AAE"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2</w:t>
            </w:r>
          </w:p>
        </w:tc>
        <w:tc>
          <w:tcPr>
            <w:tcW w:w="900" w:type="dxa"/>
            <w:tcBorders>
              <w:top w:val="nil"/>
              <w:left w:val="nil"/>
              <w:bottom w:val="single" w:sz="8" w:space="0" w:color="8DC182"/>
              <w:right w:val="single" w:sz="8" w:space="0" w:color="8DC182"/>
            </w:tcBorders>
            <w:shd w:val="clear" w:color="auto" w:fill="auto"/>
            <w:vAlign w:val="center"/>
            <w:hideMark/>
          </w:tcPr>
          <w:p w14:paraId="503D0981"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2634" w:type="dxa"/>
            <w:tcBorders>
              <w:top w:val="nil"/>
              <w:left w:val="nil"/>
              <w:bottom w:val="single" w:sz="8" w:space="0" w:color="8DC182"/>
              <w:right w:val="single" w:sz="8" w:space="0" w:color="8DC182"/>
            </w:tcBorders>
            <w:shd w:val="clear" w:color="auto" w:fill="auto"/>
            <w:vAlign w:val="center"/>
            <w:hideMark/>
          </w:tcPr>
          <w:p w14:paraId="50A280F7" w14:textId="77777777" w:rsidR="0024648F" w:rsidRPr="0024648F" w:rsidRDefault="0024648F" w:rsidP="0024648F">
            <w:pPr>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Internet Explorer</w:t>
            </w:r>
          </w:p>
        </w:tc>
      </w:tr>
      <w:tr w:rsidR="0024648F" w:rsidRPr="0024648F" w14:paraId="13A44AD9" w14:textId="77777777" w:rsidTr="0024648F">
        <w:trPr>
          <w:trHeight w:val="315"/>
        </w:trPr>
        <w:tc>
          <w:tcPr>
            <w:tcW w:w="1340" w:type="dxa"/>
            <w:tcBorders>
              <w:top w:val="nil"/>
              <w:left w:val="single" w:sz="8" w:space="0" w:color="8DC182"/>
              <w:bottom w:val="single" w:sz="8" w:space="0" w:color="8DC182"/>
              <w:right w:val="single" w:sz="8" w:space="0" w:color="8DC182"/>
            </w:tcBorders>
            <w:shd w:val="clear" w:color="000000" w:fill="D9EAD5"/>
            <w:vAlign w:val="center"/>
            <w:hideMark/>
          </w:tcPr>
          <w:p w14:paraId="2AC87FDA"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bCs/>
                <w:color w:val="000000"/>
                <w:lang w:eastAsia="en-US"/>
              </w:rPr>
              <w:t>3600</w:t>
            </w:r>
          </w:p>
        </w:tc>
        <w:tc>
          <w:tcPr>
            <w:tcW w:w="2250" w:type="dxa"/>
            <w:tcBorders>
              <w:top w:val="nil"/>
              <w:left w:val="nil"/>
              <w:bottom w:val="single" w:sz="8" w:space="0" w:color="8DC182"/>
              <w:right w:val="single" w:sz="8" w:space="0" w:color="8DC182"/>
            </w:tcBorders>
            <w:shd w:val="clear" w:color="000000" w:fill="D9EAD5"/>
            <w:vAlign w:val="center"/>
            <w:hideMark/>
          </w:tcPr>
          <w:p w14:paraId="68DD9201"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3601</w:t>
            </w:r>
          </w:p>
        </w:tc>
        <w:tc>
          <w:tcPr>
            <w:tcW w:w="1170" w:type="dxa"/>
            <w:tcBorders>
              <w:top w:val="nil"/>
              <w:left w:val="nil"/>
              <w:bottom w:val="single" w:sz="8" w:space="0" w:color="8DC182"/>
              <w:right w:val="single" w:sz="8" w:space="0" w:color="8DC182"/>
            </w:tcBorders>
            <w:shd w:val="clear" w:color="000000" w:fill="D9EAD5"/>
            <w:vAlign w:val="center"/>
            <w:hideMark/>
          </w:tcPr>
          <w:p w14:paraId="173718F7"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3600</w:t>
            </w:r>
          </w:p>
        </w:tc>
        <w:tc>
          <w:tcPr>
            <w:tcW w:w="1350" w:type="dxa"/>
            <w:tcBorders>
              <w:top w:val="nil"/>
              <w:left w:val="nil"/>
              <w:bottom w:val="single" w:sz="8" w:space="0" w:color="8DC182"/>
              <w:right w:val="single" w:sz="8" w:space="0" w:color="8DC182"/>
            </w:tcBorders>
            <w:shd w:val="clear" w:color="000000" w:fill="D9EAD5"/>
            <w:vAlign w:val="center"/>
            <w:hideMark/>
          </w:tcPr>
          <w:p w14:paraId="37C58516"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900" w:type="dxa"/>
            <w:tcBorders>
              <w:top w:val="nil"/>
              <w:left w:val="nil"/>
              <w:bottom w:val="single" w:sz="8" w:space="0" w:color="8DC182"/>
              <w:right w:val="single" w:sz="8" w:space="0" w:color="8DC182"/>
            </w:tcBorders>
            <w:shd w:val="clear" w:color="000000" w:fill="D9EAD5"/>
            <w:vAlign w:val="center"/>
            <w:hideMark/>
          </w:tcPr>
          <w:p w14:paraId="2F8F702A" w14:textId="77777777" w:rsidR="0024648F" w:rsidRPr="0024648F" w:rsidRDefault="0024648F" w:rsidP="0024648F">
            <w:pPr>
              <w:spacing w:after="0" w:line="240" w:lineRule="auto"/>
              <w:jc w:val="right"/>
              <w:rPr>
                <w:rFonts w:ascii="Consolas" w:eastAsia="Times New Roman" w:hAnsi="Consolas" w:cs="Calibri"/>
                <w:color w:val="000000"/>
                <w:lang w:eastAsia="en-US"/>
              </w:rPr>
            </w:pPr>
            <w:r w:rsidRPr="0024648F">
              <w:rPr>
                <w:rFonts w:ascii="Consolas" w:eastAsia="Times New Roman" w:hAnsi="Consolas" w:cs="Consolas"/>
                <w:color w:val="000000"/>
                <w:lang w:eastAsia="en-US"/>
              </w:rPr>
              <w:t>1</w:t>
            </w:r>
          </w:p>
        </w:tc>
        <w:tc>
          <w:tcPr>
            <w:tcW w:w="2634" w:type="dxa"/>
            <w:tcBorders>
              <w:top w:val="nil"/>
              <w:left w:val="nil"/>
              <w:bottom w:val="single" w:sz="8" w:space="0" w:color="8DC182"/>
              <w:right w:val="single" w:sz="8" w:space="0" w:color="8DC182"/>
            </w:tcBorders>
            <w:shd w:val="clear" w:color="000000" w:fill="D9EAD5"/>
            <w:vAlign w:val="center"/>
            <w:hideMark/>
          </w:tcPr>
          <w:p w14:paraId="2CCEC690" w14:textId="77777777" w:rsidR="0024648F" w:rsidRPr="0024648F" w:rsidRDefault="0024648F" w:rsidP="003708C7">
            <w:pPr>
              <w:keepNext/>
              <w:spacing w:after="0" w:line="240" w:lineRule="auto"/>
              <w:rPr>
                <w:rFonts w:ascii="Consolas" w:eastAsia="Times New Roman" w:hAnsi="Consolas" w:cs="Calibri"/>
                <w:color w:val="000000"/>
                <w:lang w:eastAsia="en-US"/>
              </w:rPr>
            </w:pPr>
            <w:r w:rsidRPr="0024648F">
              <w:rPr>
                <w:rFonts w:ascii="Consolas" w:eastAsia="Times New Roman" w:hAnsi="Consolas" w:cs="Consolas"/>
                <w:color w:val="000000"/>
                <w:lang w:eastAsia="en-US"/>
              </w:rPr>
              <w:t>Word</w:t>
            </w:r>
          </w:p>
        </w:tc>
      </w:tr>
    </w:tbl>
    <w:p w14:paraId="7A752A20" w14:textId="2C751B39" w:rsidR="003708C7" w:rsidRDefault="003708C7">
      <w:pPr>
        <w:pStyle w:val="Caption"/>
      </w:pPr>
      <w:bookmarkStart w:id="6079" w:name="_Ref531703167"/>
      <w:r>
        <w:t xml:space="preserve">Figure </w:t>
      </w:r>
      <w:r>
        <w:fldChar w:fldCharType="begin"/>
      </w:r>
      <w:r>
        <w:instrText xml:space="preserve"> SEQ Figure \* ARABIC </w:instrText>
      </w:r>
      <w:r>
        <w:fldChar w:fldCharType="separate"/>
      </w:r>
      <w:r>
        <w:rPr>
          <w:noProof/>
        </w:rPr>
        <w:t>34</w:t>
      </w:r>
      <w:r>
        <w:fldChar w:fldCharType="end"/>
      </w:r>
      <w:r>
        <w:t>: ShiftEventLifetime Query Result, shiftedClippedContextSwitch, and contextSwitchWithNames</w:t>
      </w:r>
      <w:bookmarkEnd w:id="6079"/>
    </w:p>
    <w:p w14:paraId="6F0A3B22" w14:textId="3A11F02E" w:rsidR="001C0588" w:rsidRDefault="00FC35AD" w:rsidP="00F94B10">
      <w:ins w:id="6080" w:author="Peter Freiling" w:date="2018-12-03T13:08:00Z">
        <w:r>
          <w:t>With the previous obs</w:t>
        </w:r>
      </w:ins>
      <w:ins w:id="6081" w:author="Peter Freiling" w:date="2018-12-03T13:09:00Z">
        <w:r>
          <w:t>ervation in mind, w</w:t>
        </w:r>
      </w:ins>
      <w:ins w:id="6082" w:author="Peter Freiling" w:date="2018-12-03T13:08:00Z">
        <w:r>
          <w:t>e can join the two streams together and compute the correct timeslices.</w:t>
        </w:r>
        <w:r>
          <w:t xml:space="preserve"> </w:t>
        </w:r>
      </w:ins>
      <w:del w:id="6083" w:author="Peter Freiling" w:date="2018-12-03T13:08:00Z">
        <w:r w:rsidR="00534C47" w:rsidDel="00FC35AD">
          <w:delText xml:space="preserve">Now </w:delText>
        </w:r>
      </w:del>
      <w:del w:id="6084" w:author="Peter Freiling" w:date="2018-12-03T13:06:00Z">
        <w:r w:rsidR="00534C47" w:rsidDel="00BA3909">
          <w:delText xml:space="preserve">that context switch events in </w:delText>
        </w:r>
      </w:del>
      <w:ins w:id="6085" w:author="Jonathan Goldstein" w:date="2013-09-24T11:05:00Z">
        <w:del w:id="6086" w:author="Peter Freiling" w:date="2018-12-03T13:08:00Z">
          <w:r w:rsidR="00130C3A" w:rsidDel="00FC35AD">
            <w:rPr>
              <w:rFonts w:ascii="Consolas" w:hAnsi="Consolas" w:cs="Consolas"/>
              <w:color w:val="000000"/>
              <w:sz w:val="19"/>
              <w:szCs w:val="19"/>
              <w:highlight w:val="white"/>
            </w:rPr>
            <w:delText xml:space="preserve">shiftedClippedCS </w:delText>
          </w:r>
        </w:del>
      </w:ins>
      <w:del w:id="6087" w:author="Peter Freiling" w:date="2018-12-03T13:08:00Z">
        <w:r w:rsidR="00EF4A1B" w:rsidDel="00FC35AD">
          <w:rPr>
            <w:rFonts w:ascii="Consolas" w:hAnsi="Consolas" w:cs="Consolas"/>
            <w:color w:val="000000"/>
            <w:sz w:val="19"/>
            <w:szCs w:val="19"/>
            <w:highlight w:val="white"/>
          </w:rPr>
          <w:delText>e</w:delText>
        </w:r>
        <w:r w:rsidR="00534C47" w:rsidDel="00FC35AD">
          <w:rPr>
            <w:rFonts w:ascii="Consolas" w:hAnsi="Consolas" w:cs="Consolas"/>
            <w:color w:val="000000"/>
            <w:sz w:val="19"/>
            <w:szCs w:val="19"/>
            <w:highlight w:val="white"/>
          </w:rPr>
          <w:delText xml:space="preserve">xpandedClippedCS </w:delText>
        </w:r>
      </w:del>
      <w:del w:id="6088" w:author="Peter Freiling" w:date="2018-12-03T13:06:00Z">
        <w:r w:rsidR="00534C47" w:rsidDel="00BA3909">
          <w:delText xml:space="preserve">share one moment of time with consecutive context switches from </w:delText>
        </w:r>
      </w:del>
      <w:del w:id="6089" w:author="Peter Freiling" w:date="2018-12-03T10:05:00Z">
        <w:r w:rsidR="00534C47" w:rsidDel="008B1166">
          <w:rPr>
            <w:rFonts w:ascii="Consolas" w:hAnsi="Consolas" w:cs="Consolas"/>
            <w:color w:val="000000"/>
            <w:sz w:val="19"/>
            <w:szCs w:val="19"/>
            <w:highlight w:val="white"/>
          </w:rPr>
          <w:delText>cSTicks</w:delText>
        </w:r>
      </w:del>
      <w:del w:id="6090" w:author="Peter Freiling" w:date="2018-12-03T13:06:00Z">
        <w:r w:rsidR="00534C47" w:rsidDel="00835185">
          <w:rPr>
            <w:rFonts w:ascii="Consolas" w:hAnsi="Consolas" w:cs="Consolas"/>
            <w:color w:val="000000"/>
            <w:sz w:val="19"/>
            <w:szCs w:val="19"/>
            <w:highlight w:val="white"/>
          </w:rPr>
          <w:delText>2Cores</w:delText>
        </w:r>
      </w:del>
      <w:del w:id="6091" w:author="Peter Freiling" w:date="2018-12-03T13:08:00Z">
        <w:r w:rsidR="00534C47" w:rsidDel="00FC35AD">
          <w:rPr>
            <w:rFonts w:ascii="Consolas" w:hAnsi="Consolas" w:cs="Consolas"/>
            <w:color w:val="000000"/>
            <w:sz w:val="19"/>
            <w:szCs w:val="19"/>
            <w:highlight w:val="white"/>
          </w:rPr>
          <w:delText>With</w:delText>
        </w:r>
      </w:del>
      <w:del w:id="6092" w:author="Peter Freiling" w:date="2018-12-03T13:06:00Z">
        <w:r w:rsidR="00534C47" w:rsidDel="00835185">
          <w:rPr>
            <w:rFonts w:ascii="Consolas" w:hAnsi="Consolas" w:cs="Consolas"/>
            <w:color w:val="000000"/>
            <w:sz w:val="19"/>
            <w:szCs w:val="19"/>
            <w:highlight w:val="white"/>
          </w:rPr>
          <w:delText>P</w:delText>
        </w:r>
      </w:del>
      <w:del w:id="6093" w:author="Peter Freiling" w:date="2018-12-03T13:08:00Z">
        <w:r w:rsidR="00534C47" w:rsidDel="00FC35AD">
          <w:rPr>
            <w:rFonts w:ascii="Consolas" w:hAnsi="Consolas" w:cs="Consolas"/>
            <w:color w:val="000000"/>
            <w:sz w:val="19"/>
            <w:szCs w:val="19"/>
            <w:highlight w:val="white"/>
          </w:rPr>
          <w:delText>Names</w:delText>
        </w:r>
        <w:r w:rsidR="00534C47" w:rsidDel="00C37DD4">
          <w:delText>, w</w:delText>
        </w:r>
        <w:r w:rsidR="00534C47" w:rsidDel="00FC35AD">
          <w:delText xml:space="preserve">e can join the two streams together and compute the correct timeslices. </w:delText>
        </w:r>
      </w:del>
      <w:r w:rsidR="00534C47">
        <w:t xml:space="preserve">The code for computing the query in </w:t>
      </w:r>
      <w:r w:rsidR="00534C47">
        <w:fldChar w:fldCharType="begin"/>
      </w:r>
      <w:r w:rsidR="00534C47">
        <w:instrText xml:space="preserve"> REF _Ref364173077 \h </w:instrText>
      </w:r>
      <w:r w:rsidR="00534C47">
        <w:fldChar w:fldCharType="separate"/>
      </w:r>
      <w:r w:rsidR="00D33649">
        <w:t xml:space="preserve">Figure </w:t>
      </w:r>
      <w:r w:rsidR="00D33649">
        <w:rPr>
          <w:noProof/>
        </w:rPr>
        <w:t>32</w:t>
      </w:r>
      <w:r w:rsidR="00534C47">
        <w:fldChar w:fldCharType="end"/>
      </w:r>
      <w:r w:rsidR="00534C47">
        <w:t xml:space="preserve"> is shown in</w:t>
      </w:r>
      <w:r w:rsidR="00231F7B">
        <w:t xml:space="preserve"> </w:t>
      </w:r>
      <w:r w:rsidR="00231F7B">
        <w:fldChar w:fldCharType="begin"/>
      </w:r>
      <w:r w:rsidR="00231F7B">
        <w:instrText xml:space="preserve"> REF _Ref531703579 \h </w:instrText>
      </w:r>
      <w:r w:rsidR="00231F7B">
        <w:fldChar w:fldCharType="separate"/>
      </w:r>
      <w:r w:rsidR="00231F7B">
        <w:t xml:space="preserve">Figure </w:t>
      </w:r>
      <w:r w:rsidR="00231F7B">
        <w:rPr>
          <w:noProof/>
        </w:rPr>
        <w:t>35</w:t>
      </w:r>
      <w:r w:rsidR="00231F7B">
        <w:fldChar w:fldCharType="end"/>
      </w:r>
      <w:r w:rsidR="00CB395C">
        <w:t>, and the results in</w:t>
      </w:r>
      <w:r w:rsidR="00231F7B">
        <w:t xml:space="preserve"> </w:t>
      </w:r>
      <w:r w:rsidR="00231F7B">
        <w:fldChar w:fldCharType="begin"/>
      </w:r>
      <w:r w:rsidR="00231F7B">
        <w:instrText xml:space="preserve"> REF _Ref364179793 \h </w:instrText>
      </w:r>
      <w:r w:rsidR="00231F7B">
        <w:fldChar w:fldCharType="separate"/>
      </w:r>
      <w:r w:rsidR="00231F7B">
        <w:t xml:space="preserve">Figure </w:t>
      </w:r>
      <w:r w:rsidR="00231F7B">
        <w:rPr>
          <w:noProof/>
        </w:rPr>
        <w:t>3</w:t>
      </w:r>
      <w:r w:rsidR="00231F7B">
        <w:rPr>
          <w:noProof/>
        </w:rPr>
        <w:t>6</w:t>
      </w:r>
      <w:r w:rsidR="00231F7B">
        <w:fldChar w:fldCharType="end"/>
      </w:r>
      <w:r w:rsidR="00CB395C">
        <w:t>.</w:t>
      </w:r>
    </w:p>
    <w:p w14:paraId="3CE13A89" w14:textId="3CFE232D" w:rsidR="009245CA" w:rsidRDefault="009245CA" w:rsidP="00F94B10">
      <w:r>
        <w:rPr>
          <w:noProof/>
        </w:rPr>
        <mc:AlternateContent>
          <mc:Choice Requires="wpg">
            <w:drawing>
              <wp:inline distT="0" distB="0" distL="0" distR="0" wp14:anchorId="7C984BD0" wp14:editId="1858FE26">
                <wp:extent cx="6419850" cy="1704973"/>
                <wp:effectExtent l="0" t="0" r="0" b="0"/>
                <wp:docPr id="303" name="Group 303"/>
                <wp:cNvGraphicFramePr/>
                <a:graphic xmlns:a="http://schemas.openxmlformats.org/drawingml/2006/main">
                  <a:graphicData uri="http://schemas.microsoft.com/office/word/2010/wordprocessingGroup">
                    <wpg:wgp>
                      <wpg:cNvGrpSpPr/>
                      <wpg:grpSpPr>
                        <a:xfrm>
                          <a:off x="0" y="0"/>
                          <a:ext cx="6419850" cy="1704973"/>
                          <a:chOff x="0" y="2"/>
                          <a:chExt cx="6419850" cy="1692322"/>
                        </a:xfrm>
                      </wpg:grpSpPr>
                      <wps:wsp>
                        <wps:cNvPr id="304" name="Text Box 304"/>
                        <wps:cNvSpPr txBox="1">
                          <a:spLocks noChangeArrowheads="1"/>
                        </wps:cNvSpPr>
                        <wps:spPr bwMode="auto">
                          <a:xfrm>
                            <a:off x="0" y="2"/>
                            <a:ext cx="6381750" cy="1474874"/>
                          </a:xfrm>
                          <a:prstGeom prst="rect">
                            <a:avLst/>
                          </a:prstGeom>
                          <a:solidFill>
                            <a:srgbClr val="FFFFFF"/>
                          </a:solidFill>
                          <a:ln w="9525">
                            <a:solidFill>
                              <a:srgbClr val="000000"/>
                            </a:solidFill>
                            <a:miter lim="800000"/>
                            <a:headEnd/>
                            <a:tailEnd/>
                          </a:ln>
                        </wps:spPr>
                        <wps:txbx>
                          <w:txbxContent>
                            <w:p w14:paraId="4C9753E5" w14:textId="77777777" w:rsidR="00231F7B" w:rsidRDefault="00231F7B" w:rsidP="00231F7B">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timeslices = shiftedClippedContextSwitch.Join(contextSwitchWithNames,</w:t>
                              </w:r>
                            </w:p>
                            <w:p w14:paraId="647A6822"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e =&gt; e.CpuId, e =&gt; e.CpuId,</w:t>
                              </w:r>
                            </w:p>
                            <w:p w14:paraId="46F9C86D"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(left, right) =&gt; </w:t>
                              </w:r>
                              <w:r>
                                <w:rPr>
                                  <w:rFonts w:ascii="Consolas" w:hAnsi="Consolas"/>
                                  <w:color w:val="0000FF"/>
                                </w:rPr>
                                <w:t>new</w:t>
                              </w:r>
                            </w:p>
                            <w:p w14:paraId="778AE2E6"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w:t>
                              </w:r>
                            </w:p>
                            <w:p w14:paraId="262F8193"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left.ProcessId,</w:t>
                              </w:r>
                            </w:p>
                            <w:p w14:paraId="078AAD29"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left.CpuId,</w:t>
                              </w:r>
                            </w:p>
                            <w:p w14:paraId="6E21BFAE"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left.Name,</w:t>
                              </w:r>
                            </w:p>
                            <w:p w14:paraId="1FC3627C"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Timeslice = right.Tick - left.Tick</w:t>
                              </w:r>
                            </w:p>
                            <w:p w14:paraId="25A5F4A8"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w:t>
                              </w:r>
                            </w:p>
                          </w:txbxContent>
                        </wps:txbx>
                        <wps:bodyPr rot="0" vert="horz" wrap="square" lIns="91440" tIns="45720" rIns="91440" bIns="45720" anchor="t" anchorCtr="0">
                          <a:noAutofit/>
                        </wps:bodyPr>
                      </wps:wsp>
                      <wps:wsp>
                        <wps:cNvPr id="305" name="Text Box 305"/>
                        <wps:cNvSpPr txBox="1"/>
                        <wps:spPr>
                          <a:xfrm>
                            <a:off x="38100" y="1548530"/>
                            <a:ext cx="6381750" cy="143794"/>
                          </a:xfrm>
                          <a:prstGeom prst="rect">
                            <a:avLst/>
                          </a:prstGeom>
                          <a:solidFill>
                            <a:prstClr val="white"/>
                          </a:solidFill>
                          <a:ln>
                            <a:noFill/>
                          </a:ln>
                          <a:effectLst/>
                        </wps:spPr>
                        <wps:txbx>
                          <w:txbxContent>
                            <w:p w14:paraId="694CA90C" w14:textId="09DA29CF" w:rsidR="009245CA" w:rsidRDefault="009245CA" w:rsidP="009245CA">
                              <w:pPr>
                                <w:pStyle w:val="Caption"/>
                              </w:pPr>
                              <w:bookmarkStart w:id="6094" w:name="_Ref531703573"/>
                              <w:bookmarkStart w:id="6095" w:name="_Ref531703579"/>
                              <w:r>
                                <w:t xml:space="preserve">Figure </w:t>
                              </w:r>
                              <w:r>
                                <w:rPr>
                                  <w:noProof/>
                                </w:rPr>
                                <w:fldChar w:fldCharType="begin"/>
                              </w:r>
                              <w:r>
                                <w:rPr>
                                  <w:noProof/>
                                </w:rPr>
                                <w:instrText xml:space="preserve"> SEQ Figure \* ARABIC </w:instrText>
                              </w:r>
                              <w:r>
                                <w:rPr>
                                  <w:noProof/>
                                </w:rPr>
                                <w:fldChar w:fldCharType="separate"/>
                              </w:r>
                              <w:r w:rsidR="00231F7B">
                                <w:rPr>
                                  <w:noProof/>
                                </w:rPr>
                                <w:t>35</w:t>
                              </w:r>
                              <w:r>
                                <w:rPr>
                                  <w:noProof/>
                                </w:rPr>
                                <w:fldChar w:fldCharType="end"/>
                              </w:r>
                              <w:bookmarkEnd w:id="6095"/>
                              <w:r>
                                <w:t>: Timeslices Query Code</w:t>
                              </w:r>
                              <w:bookmarkEnd w:id="609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7C984BD0" id="Group 303" o:spid="_x0000_s1086" style="width:505.5pt;height:134.25pt;mso-position-horizontal-relative:char;mso-position-vertical-relative:line" coordorigin="" coordsize="64198,1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">
                <v:shape id="Text Box 304" o:spid="_x0000_s1087" type="#_x0000_t202" style="position:absolute;width:63817;height:14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">
                  <v:textbox>
                    <w:txbxContent>
                      <w:p w14:paraId="4C9753E5" w14:textId="77777777" w:rsidR="00231F7B" w:rsidRDefault="00231F7B" w:rsidP="00231F7B">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timeslices = shiftedClippedContextSwitch.Join(contextSwitchWithNames,</w:t>
                        </w:r>
                      </w:p>
                      <w:p w14:paraId="647A6822"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e =&gt; e.CpuId, e =&gt; e.CpuId,</w:t>
                        </w:r>
                      </w:p>
                      <w:p w14:paraId="46F9C86D"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(left, right) =&gt; </w:t>
                        </w:r>
                        <w:r>
                          <w:rPr>
                            <w:rFonts w:ascii="Consolas" w:hAnsi="Consolas"/>
                            <w:color w:val="0000FF"/>
                          </w:rPr>
                          <w:t>new</w:t>
                        </w:r>
                      </w:p>
                      <w:p w14:paraId="778AE2E6"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w:t>
                        </w:r>
                      </w:p>
                      <w:p w14:paraId="262F8193"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left.ProcessId,</w:t>
                        </w:r>
                      </w:p>
                      <w:p w14:paraId="078AAD29"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left.CpuId,</w:t>
                        </w:r>
                      </w:p>
                      <w:p w14:paraId="6E21BFAE"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left.Name,</w:t>
                        </w:r>
                      </w:p>
                      <w:p w14:paraId="1FC3627C"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Timeslice = right.Tick - left.Tick</w:t>
                        </w:r>
                      </w:p>
                      <w:p w14:paraId="25A5F4A8" w14:textId="77777777" w:rsidR="00231F7B" w:rsidRDefault="00231F7B" w:rsidP="00231F7B">
                        <w:pPr>
                          <w:pStyle w:val="HTMLPreformatted"/>
                          <w:shd w:val="clear" w:color="auto" w:fill="FFFFFF"/>
                          <w:rPr>
                            <w:rFonts w:ascii="Consolas" w:hAnsi="Consolas"/>
                            <w:color w:val="000000"/>
                          </w:rPr>
                        </w:pPr>
                        <w:r>
                          <w:rPr>
                            <w:rFonts w:ascii="Consolas" w:hAnsi="Consolas"/>
                            <w:color w:val="000000"/>
                          </w:rPr>
                          <w:t>    });</w:t>
                        </w:r>
                      </w:p>
                    </w:txbxContent>
                  </v:textbox>
                </v:shape>
                <v:shape id="Text Box 305" o:spid="_x0000_s1088" type="#_x0000_t202" style="position:absolute;left:381;top:15485;width:63817;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" stroked="f">
                  <v:textbox inset="0,0,0,0">
                    <w:txbxContent>
                      <w:p w14:paraId="694CA90C" w14:textId="09DA29CF" w:rsidR="009245CA" w:rsidRDefault="009245CA" w:rsidP="009245CA">
                        <w:pPr>
                          <w:pStyle w:val="Caption"/>
                        </w:pPr>
                        <w:bookmarkStart w:id="6096" w:name="_Ref531703573"/>
                        <w:bookmarkStart w:id="6097" w:name="_Ref531703579"/>
                        <w:r>
                          <w:t xml:space="preserve">Figure </w:t>
                        </w:r>
                        <w:r>
                          <w:rPr>
                            <w:noProof/>
                          </w:rPr>
                          <w:fldChar w:fldCharType="begin"/>
                        </w:r>
                        <w:r>
                          <w:rPr>
                            <w:noProof/>
                          </w:rPr>
                          <w:instrText xml:space="preserve"> SEQ Figure \* ARABIC </w:instrText>
                        </w:r>
                        <w:r>
                          <w:rPr>
                            <w:noProof/>
                          </w:rPr>
                          <w:fldChar w:fldCharType="separate"/>
                        </w:r>
                        <w:r w:rsidR="00231F7B">
                          <w:rPr>
                            <w:noProof/>
                          </w:rPr>
                          <w:t>35</w:t>
                        </w:r>
                        <w:r>
                          <w:rPr>
                            <w:noProof/>
                          </w:rPr>
                          <w:fldChar w:fldCharType="end"/>
                        </w:r>
                        <w:bookmarkEnd w:id="6097"/>
                        <w:r>
                          <w:t>: Timeslices Query Code</w:t>
                        </w:r>
                        <w:bookmarkEnd w:id="6096"/>
                      </w:p>
                    </w:txbxContent>
                  </v:textbox>
                </v:shape>
                <w10:anchorlock/>
              </v:group>
            </w:pict>
          </mc:Fallback>
        </mc:AlternateContent>
      </w:r>
    </w:p>
    <w:tbl>
      <w:tblPr>
        <w:tblStyle w:val="GridTable4-Accent4"/>
        <w:tblW w:w="0" w:type="auto"/>
        <w:tblLook w:val="04A0" w:firstRow="1" w:lastRow="0" w:firstColumn="1" w:lastColumn="0" w:noHBand="0" w:noVBand="1"/>
      </w:tblPr>
      <w:tblGrid>
        <w:gridCol w:w="1305"/>
        <w:gridCol w:w="1063"/>
        <w:gridCol w:w="1668"/>
        <w:gridCol w:w="1184"/>
        <w:gridCol w:w="2273"/>
        <w:gridCol w:w="1305"/>
      </w:tblGrid>
      <w:tr w:rsidR="001A08AE" w:rsidRPr="009B3C69" w14:paraId="353AB714" w14:textId="6B5139BF" w:rsidTr="00B05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DAEC01" w14:textId="79CB5ECF" w:rsidR="001A08AE" w:rsidRDefault="001A08AE" w:rsidP="00B05191">
            <w:pPr>
              <w:rPr>
                <w:rFonts w:ascii="Consolas" w:hAnsi="Consolas" w:cs="Consolas"/>
              </w:rPr>
            </w:pPr>
            <w:r>
              <w:rPr>
                <w:rFonts w:ascii="Consolas" w:hAnsi="Consolas" w:cs="Consolas"/>
              </w:rPr>
              <w:t>StartTime</w:t>
            </w:r>
          </w:p>
        </w:tc>
        <w:tc>
          <w:tcPr>
            <w:tcW w:w="0" w:type="auto"/>
          </w:tcPr>
          <w:p w14:paraId="0C9CD71B" w14:textId="0A012722" w:rsidR="001A08AE" w:rsidRPr="00E52B2B" w:rsidRDefault="001A08AE"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rPr>
              <w:t>EndTime</w:t>
            </w:r>
          </w:p>
        </w:tc>
        <w:tc>
          <w:tcPr>
            <w:tcW w:w="0" w:type="auto"/>
          </w:tcPr>
          <w:p w14:paraId="0766F432" w14:textId="4285278E" w:rsidR="001A08AE" w:rsidRPr="009B3C69" w:rsidRDefault="001A08AE"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6098" w:author="Peter Freiling" w:date="2018-12-03T10:32:00Z">
              <w:r w:rsidRPr="009B3C69" w:rsidDel="00D77883">
                <w:rPr>
                  <w:rFonts w:ascii="Consolas" w:hAnsi="Consolas" w:cs="Consolas"/>
                </w:rPr>
                <w:delText>PID</w:delText>
              </w:r>
            </w:del>
            <w:ins w:id="6099" w:author="Peter Freiling" w:date="2018-12-03T10:32:00Z">
              <w:r w:rsidR="00D77883">
                <w:rPr>
                  <w:rFonts w:ascii="Consolas" w:hAnsi="Consolas" w:cs="Consolas"/>
                </w:rPr>
                <w:t>ProcessId</w:t>
              </w:r>
            </w:ins>
          </w:p>
        </w:tc>
        <w:tc>
          <w:tcPr>
            <w:tcW w:w="0" w:type="auto"/>
          </w:tcPr>
          <w:p w14:paraId="13B2D558" w14:textId="5034BD15" w:rsidR="001A08AE" w:rsidRPr="009B3C69" w:rsidRDefault="001A08AE"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6100" w:author="Peter Freiling" w:date="2018-12-03T10:33:00Z">
              <w:r w:rsidRPr="009B3C69" w:rsidDel="00D77883">
                <w:rPr>
                  <w:rFonts w:ascii="Consolas" w:hAnsi="Consolas" w:cs="Consolas"/>
                </w:rPr>
                <w:delText>CID</w:delText>
              </w:r>
            </w:del>
            <w:ins w:id="6101" w:author="Peter Freiling" w:date="2018-12-03T10:33:00Z">
              <w:r w:rsidR="00D77883">
                <w:rPr>
                  <w:rFonts w:ascii="Consolas" w:hAnsi="Consolas" w:cs="Consolas"/>
                </w:rPr>
                <w:t>CpuId</w:t>
              </w:r>
            </w:ins>
          </w:p>
        </w:tc>
        <w:tc>
          <w:tcPr>
            <w:tcW w:w="0" w:type="auto"/>
          </w:tcPr>
          <w:p w14:paraId="4EAF46C4" w14:textId="38323942" w:rsidR="001A08AE" w:rsidRPr="009B3C69" w:rsidRDefault="001A08AE" w:rsidP="00B05191">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Name</w:t>
            </w:r>
          </w:p>
        </w:tc>
        <w:tc>
          <w:tcPr>
            <w:tcW w:w="0" w:type="auto"/>
          </w:tcPr>
          <w:p w14:paraId="26214561" w14:textId="376B94E7" w:rsidR="001A08AE" w:rsidRDefault="001A08AE" w:rsidP="001A08AE">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Timeslice</w:t>
            </w:r>
          </w:p>
        </w:tc>
      </w:tr>
      <w:tr w:rsidR="001A08AE" w:rsidRPr="007B60C3" w14:paraId="5F7F7442" w14:textId="4DDB4163" w:rsidTr="00B05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8E46FE" w14:textId="615FB6A1" w:rsidR="001A08AE" w:rsidRPr="007B60C3" w:rsidRDefault="001A08AE" w:rsidP="00B05191">
            <w:pPr>
              <w:rPr>
                <w:rFonts w:ascii="Consolas" w:hAnsi="Consolas" w:cs="Consolas"/>
                <w:b w:val="0"/>
              </w:rPr>
            </w:pPr>
            <w:r>
              <w:rPr>
                <w:rFonts w:ascii="Consolas" w:hAnsi="Consolas" w:cs="Consolas"/>
                <w:b w:val="0"/>
              </w:rPr>
              <w:t>120</w:t>
            </w:r>
          </w:p>
        </w:tc>
        <w:tc>
          <w:tcPr>
            <w:tcW w:w="0" w:type="auto"/>
          </w:tcPr>
          <w:p w14:paraId="7546581C" w14:textId="77777777" w:rsidR="001A08AE" w:rsidRPr="00E52B2B" w:rsidRDefault="001A08AE"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color w:val="000000"/>
              </w:rPr>
              <w:t>121</w:t>
            </w:r>
          </w:p>
        </w:tc>
        <w:tc>
          <w:tcPr>
            <w:tcW w:w="0" w:type="auto"/>
          </w:tcPr>
          <w:p w14:paraId="27C024CC" w14:textId="77777777" w:rsidR="001A08AE" w:rsidRPr="007B60C3" w:rsidRDefault="001A08AE"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11505BE9" w14:textId="77777777" w:rsidR="001A08AE" w:rsidRPr="007B60C3" w:rsidRDefault="001A08AE"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52E2BD27" w14:textId="3629F245" w:rsidR="001A08AE" w:rsidRPr="007B60C3" w:rsidRDefault="001A08AE"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Word</w:t>
            </w:r>
          </w:p>
        </w:tc>
        <w:tc>
          <w:tcPr>
            <w:tcW w:w="0" w:type="auto"/>
          </w:tcPr>
          <w:p w14:paraId="6F685724" w14:textId="44AFD2C2" w:rsidR="001A08AE" w:rsidRDefault="001A08AE" w:rsidP="00B0519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120</w:t>
            </w:r>
          </w:p>
        </w:tc>
      </w:tr>
      <w:tr w:rsidR="001A08AE" w:rsidRPr="007B60C3" w14:paraId="226735EF" w14:textId="3C24E79B" w:rsidTr="00B05191">
        <w:tc>
          <w:tcPr>
            <w:cnfStyle w:val="001000000000" w:firstRow="0" w:lastRow="0" w:firstColumn="1" w:lastColumn="0" w:oddVBand="0" w:evenVBand="0" w:oddHBand="0" w:evenHBand="0" w:firstRowFirstColumn="0" w:firstRowLastColumn="0" w:lastRowFirstColumn="0" w:lastRowLastColumn="0"/>
            <w:tcW w:w="0" w:type="auto"/>
          </w:tcPr>
          <w:p w14:paraId="379BE1D1" w14:textId="45F2DEBA" w:rsidR="001A08AE" w:rsidRPr="007B60C3" w:rsidRDefault="001A08AE" w:rsidP="001A08AE">
            <w:pPr>
              <w:rPr>
                <w:rFonts w:ascii="Consolas" w:hAnsi="Consolas" w:cs="Consolas"/>
                <w:b w:val="0"/>
              </w:rPr>
            </w:pPr>
            <w:r>
              <w:rPr>
                <w:rFonts w:ascii="Consolas" w:hAnsi="Consolas" w:cs="Consolas"/>
                <w:b w:val="0"/>
              </w:rPr>
              <w:t>300</w:t>
            </w:r>
          </w:p>
        </w:tc>
        <w:tc>
          <w:tcPr>
            <w:tcW w:w="0" w:type="auto"/>
          </w:tcPr>
          <w:p w14:paraId="7232E098" w14:textId="115768C7" w:rsidR="001A08AE" w:rsidRPr="00E52B2B" w:rsidRDefault="001A08AE" w:rsidP="001A08A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color w:val="000000"/>
              </w:rPr>
              <w:t>301</w:t>
            </w:r>
          </w:p>
        </w:tc>
        <w:tc>
          <w:tcPr>
            <w:tcW w:w="0" w:type="auto"/>
          </w:tcPr>
          <w:p w14:paraId="1FE6ECC2" w14:textId="0997AFA7" w:rsidR="001A08AE" w:rsidRPr="007B60C3" w:rsidRDefault="001A08AE" w:rsidP="001A08A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7915A132" w14:textId="1B3A4A00" w:rsidR="001A08AE" w:rsidRPr="007B60C3" w:rsidRDefault="001A08AE" w:rsidP="001A08A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4DD5E962" w14:textId="43127547" w:rsidR="001A08AE" w:rsidRPr="007B60C3" w:rsidRDefault="001A08AE" w:rsidP="001A08A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Internet Explorer</w:t>
            </w:r>
          </w:p>
        </w:tc>
        <w:tc>
          <w:tcPr>
            <w:tcW w:w="0" w:type="auto"/>
          </w:tcPr>
          <w:p w14:paraId="6ED5FDCC" w14:textId="2835442E" w:rsidR="001A08AE" w:rsidRDefault="001A08AE" w:rsidP="001A08A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180</w:t>
            </w:r>
          </w:p>
        </w:tc>
      </w:tr>
      <w:tr w:rsidR="001A08AE" w:rsidRPr="007B60C3" w14:paraId="1F91D965" w14:textId="08A543B2" w:rsidTr="00B05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8CE9CA" w14:textId="1EA863DB" w:rsidR="001A08AE" w:rsidRPr="007B60C3" w:rsidRDefault="001A08AE" w:rsidP="001A08AE">
            <w:pPr>
              <w:rPr>
                <w:rFonts w:ascii="Consolas" w:hAnsi="Consolas" w:cs="Consolas"/>
                <w:b w:val="0"/>
              </w:rPr>
            </w:pPr>
            <w:r>
              <w:rPr>
                <w:rFonts w:ascii="Consolas" w:hAnsi="Consolas" w:cs="Consolas"/>
                <w:b w:val="0"/>
              </w:rPr>
              <w:t>1800</w:t>
            </w:r>
          </w:p>
        </w:tc>
        <w:tc>
          <w:tcPr>
            <w:tcW w:w="0" w:type="auto"/>
          </w:tcPr>
          <w:p w14:paraId="74F1CDA9" w14:textId="5AB6921D" w:rsidR="001A08AE" w:rsidRPr="00E52B2B" w:rsidRDefault="001A08AE" w:rsidP="001A08A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color w:val="000000"/>
              </w:rPr>
              <w:t>1801</w:t>
            </w:r>
          </w:p>
        </w:tc>
        <w:tc>
          <w:tcPr>
            <w:tcW w:w="0" w:type="auto"/>
          </w:tcPr>
          <w:p w14:paraId="6FB7B0CB" w14:textId="71BD5FF4" w:rsidR="001A08AE" w:rsidRPr="007B60C3" w:rsidRDefault="001A08AE" w:rsidP="001A08A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w:t>
            </w:r>
          </w:p>
        </w:tc>
        <w:tc>
          <w:tcPr>
            <w:tcW w:w="0" w:type="auto"/>
          </w:tcPr>
          <w:p w14:paraId="75065C18" w14:textId="091710B3" w:rsidR="001A08AE" w:rsidRPr="007B60C3" w:rsidRDefault="001A08AE" w:rsidP="001A08A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10080AC5" w14:textId="60D0BDE9" w:rsidR="001A08AE" w:rsidRPr="007B60C3" w:rsidRDefault="001A08AE" w:rsidP="001A08A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Excel</w:t>
            </w:r>
          </w:p>
        </w:tc>
        <w:tc>
          <w:tcPr>
            <w:tcW w:w="0" w:type="auto"/>
          </w:tcPr>
          <w:p w14:paraId="4722C214" w14:textId="1E855B2D" w:rsidR="001A08AE" w:rsidRDefault="001A08AE" w:rsidP="001A08A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1800</w:t>
            </w:r>
          </w:p>
        </w:tc>
      </w:tr>
      <w:tr w:rsidR="001A08AE" w:rsidRPr="007B60C3" w14:paraId="4F450E25" w14:textId="5D20ACE8" w:rsidTr="00B05191">
        <w:tc>
          <w:tcPr>
            <w:cnfStyle w:val="001000000000" w:firstRow="0" w:lastRow="0" w:firstColumn="1" w:lastColumn="0" w:oddVBand="0" w:evenVBand="0" w:oddHBand="0" w:evenHBand="0" w:firstRowFirstColumn="0" w:firstRowLastColumn="0" w:lastRowFirstColumn="0" w:lastRowLastColumn="0"/>
            <w:tcW w:w="0" w:type="auto"/>
          </w:tcPr>
          <w:p w14:paraId="394DC984" w14:textId="39EFB275" w:rsidR="001A08AE" w:rsidRPr="007B60C3" w:rsidRDefault="001A08AE" w:rsidP="001A08AE">
            <w:pPr>
              <w:rPr>
                <w:rFonts w:ascii="Consolas" w:hAnsi="Consolas" w:cs="Consolas"/>
                <w:b w:val="0"/>
              </w:rPr>
            </w:pPr>
            <w:r>
              <w:rPr>
                <w:rFonts w:ascii="Consolas" w:hAnsi="Consolas" w:cs="Consolas"/>
                <w:b w:val="0"/>
              </w:rPr>
              <w:t>3540</w:t>
            </w:r>
          </w:p>
        </w:tc>
        <w:tc>
          <w:tcPr>
            <w:tcW w:w="0" w:type="auto"/>
          </w:tcPr>
          <w:p w14:paraId="78388DEA" w14:textId="1D6F3522" w:rsidR="001A08AE" w:rsidRPr="00E52B2B" w:rsidRDefault="001A08AE" w:rsidP="001A08A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color w:val="000000"/>
              </w:rPr>
              <w:t>354</w:t>
            </w:r>
            <w:r>
              <w:rPr>
                <w:rFonts w:ascii="Consolas" w:hAnsi="Consolas" w:cs="Consolas"/>
                <w:color w:val="000000"/>
              </w:rPr>
              <w:t>1</w:t>
            </w:r>
          </w:p>
        </w:tc>
        <w:tc>
          <w:tcPr>
            <w:tcW w:w="0" w:type="auto"/>
          </w:tcPr>
          <w:p w14:paraId="72970DB5" w14:textId="5739A70C" w:rsidR="001A08AE" w:rsidRPr="007B60C3" w:rsidRDefault="001A08AE" w:rsidP="001A08A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27F5D1FD" w14:textId="59CA5D7C" w:rsidR="001A08AE" w:rsidRPr="007B60C3" w:rsidRDefault="001A08AE" w:rsidP="001A08A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1C85ACDB" w14:textId="6C144610" w:rsidR="001A08AE" w:rsidRPr="007B60C3" w:rsidRDefault="001A08AE" w:rsidP="001A08A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Word</w:t>
            </w:r>
          </w:p>
        </w:tc>
        <w:tc>
          <w:tcPr>
            <w:tcW w:w="0" w:type="auto"/>
          </w:tcPr>
          <w:p w14:paraId="499622F6" w14:textId="7D07853E" w:rsidR="001A08AE" w:rsidRDefault="001A08AE" w:rsidP="001A08A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3240</w:t>
            </w:r>
          </w:p>
        </w:tc>
      </w:tr>
      <w:tr w:rsidR="001A08AE" w:rsidRPr="007B60C3" w14:paraId="6B223FAF" w14:textId="0B3DEE23" w:rsidTr="00B05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3C9150" w14:textId="408CF88F" w:rsidR="001A08AE" w:rsidRPr="007B60C3" w:rsidRDefault="001A08AE" w:rsidP="001A08AE">
            <w:pPr>
              <w:rPr>
                <w:rFonts w:ascii="Consolas" w:hAnsi="Consolas" w:cs="Consolas"/>
                <w:b w:val="0"/>
              </w:rPr>
            </w:pPr>
            <w:r>
              <w:rPr>
                <w:rFonts w:ascii="Consolas" w:hAnsi="Consolas" w:cs="Consolas"/>
                <w:b w:val="0"/>
              </w:rPr>
              <w:t>3600</w:t>
            </w:r>
          </w:p>
        </w:tc>
        <w:tc>
          <w:tcPr>
            <w:tcW w:w="0" w:type="auto"/>
          </w:tcPr>
          <w:p w14:paraId="599F64CE" w14:textId="5529534E" w:rsidR="001A08AE" w:rsidRPr="00E52B2B" w:rsidRDefault="001A08AE" w:rsidP="001A08A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color w:val="000000"/>
              </w:rPr>
              <w:t>3601</w:t>
            </w:r>
          </w:p>
        </w:tc>
        <w:tc>
          <w:tcPr>
            <w:tcW w:w="0" w:type="auto"/>
          </w:tcPr>
          <w:p w14:paraId="20A7FF9F" w14:textId="6671C327" w:rsidR="001A08AE" w:rsidRPr="007B60C3" w:rsidRDefault="001A08AE" w:rsidP="001A08A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680642F6" w14:textId="35589C57" w:rsidR="001A08AE" w:rsidRPr="007B60C3" w:rsidRDefault="001A08AE" w:rsidP="001A08A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5343CD27" w14:textId="550997E0" w:rsidR="001A08AE" w:rsidRPr="007B60C3" w:rsidRDefault="001A08AE" w:rsidP="001A08A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Internet Explorer</w:t>
            </w:r>
          </w:p>
        </w:tc>
        <w:tc>
          <w:tcPr>
            <w:tcW w:w="0" w:type="auto"/>
          </w:tcPr>
          <w:p w14:paraId="61E5608C" w14:textId="248F88B2" w:rsidR="001A08AE" w:rsidRDefault="001A08AE" w:rsidP="001A08AE">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60</w:t>
            </w:r>
          </w:p>
        </w:tc>
      </w:tr>
    </w:tbl>
    <w:p w14:paraId="580D5E71" w14:textId="50C3647D" w:rsidR="00534C47" w:rsidRDefault="001A08AE" w:rsidP="001A08AE">
      <w:pPr>
        <w:pStyle w:val="Caption"/>
      </w:pPr>
      <w:bookmarkStart w:id="6102" w:name="_Ref364179793"/>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231F7B">
        <w:rPr>
          <w:noProof/>
        </w:rPr>
        <w:t>36</w:t>
      </w:r>
      <w:r w:rsidR="00904F8B">
        <w:rPr>
          <w:noProof/>
        </w:rPr>
        <w:fldChar w:fldCharType="end"/>
      </w:r>
      <w:bookmarkEnd w:id="6102"/>
      <w:r>
        <w:t>: Timeslices Query Result</w:t>
      </w:r>
    </w:p>
    <w:p w14:paraId="031CC22C" w14:textId="52BAA422" w:rsidR="00A504F3" w:rsidRDefault="001C0588" w:rsidP="001C0588">
      <w:pPr>
        <w:rPr>
          <w:noProof/>
        </w:rPr>
      </w:pPr>
      <w:r>
        <w:t xml:space="preserve">Note that the query in </w:t>
      </w:r>
      <w:r w:rsidR="00231F7B">
        <w:fldChar w:fldCharType="begin"/>
      </w:r>
      <w:r w:rsidR="00231F7B">
        <w:instrText xml:space="preserve"> REF _Ref531703579 \h </w:instrText>
      </w:r>
      <w:r w:rsidR="00231F7B">
        <w:fldChar w:fldCharType="separate"/>
      </w:r>
      <w:r w:rsidR="00231F7B">
        <w:t xml:space="preserve">Figure </w:t>
      </w:r>
      <w:r w:rsidR="00231F7B">
        <w:rPr>
          <w:noProof/>
        </w:rPr>
        <w:t>3</w:t>
      </w:r>
      <w:r w:rsidR="00231F7B">
        <w:rPr>
          <w:noProof/>
        </w:rPr>
        <w:t>5</w:t>
      </w:r>
      <w:r w:rsidR="00231F7B">
        <w:fldChar w:fldCharType="end"/>
      </w:r>
      <w:r>
        <w:t xml:space="preserve">, similar to our example in Section </w:t>
      </w:r>
      <w:r>
        <w:fldChar w:fldCharType="begin"/>
      </w:r>
      <w:r>
        <w:instrText xml:space="preserve"> REF _Ref364179951 \r \h </w:instrText>
      </w:r>
      <w:r>
        <w:fldChar w:fldCharType="separate"/>
      </w:r>
      <w:r w:rsidR="00251B37">
        <w:t>7</w:t>
      </w:r>
      <w:r>
        <w:fldChar w:fldCharType="end"/>
      </w:r>
      <w:r>
        <w:t>, refers to the</w:t>
      </w:r>
      <w:r w:rsidR="008E3678">
        <w:t xml:space="preserve"> </w:t>
      </w:r>
      <w:del w:id="6103" w:author="James Terwilliger" w:date="2017-03-27T11:25:00Z">
        <w:r w:rsidDel="007842A2">
          <w:delText xml:space="preserve"> </w:delText>
        </w:r>
      </w:del>
      <w:del w:id="6104" w:author="Peter Freiling" w:date="2018-12-03T10:06:00Z">
        <w:r w:rsidR="008E3678" w:rsidDel="008B1166">
          <w:rPr>
            <w:rFonts w:ascii="Consolas" w:hAnsi="Consolas" w:cs="Consolas"/>
            <w:color w:val="000000"/>
            <w:sz w:val="19"/>
            <w:szCs w:val="19"/>
            <w:highlight w:val="white"/>
          </w:rPr>
          <w:delText>cSTicks</w:delText>
        </w:r>
      </w:del>
      <w:r w:rsidR="00593471">
        <w:rPr>
          <w:rFonts w:ascii="Consolas" w:hAnsi="Consolas" w:cs="Consolas"/>
          <w:color w:val="000000"/>
          <w:sz w:val="19"/>
          <w:szCs w:val="19"/>
          <w:highlight w:val="white"/>
        </w:rPr>
        <w:t>c</w:t>
      </w:r>
      <w:ins w:id="6105" w:author="Peter Freiling" w:date="2018-12-03T10:06:00Z">
        <w:r w:rsidR="008B1166">
          <w:rPr>
            <w:rFonts w:ascii="Consolas" w:hAnsi="Consolas" w:cs="Consolas"/>
            <w:color w:val="000000"/>
            <w:sz w:val="19"/>
            <w:szCs w:val="19"/>
            <w:highlight w:val="white"/>
          </w:rPr>
          <w:t>ontextSwitch</w:t>
        </w:r>
      </w:ins>
      <w:r w:rsidR="00593471">
        <w:rPr>
          <w:rFonts w:ascii="Consolas" w:hAnsi="Consolas" w:cs="Consolas"/>
          <w:color w:val="000000"/>
          <w:sz w:val="19"/>
          <w:szCs w:val="19"/>
          <w:highlight w:val="white"/>
        </w:rPr>
        <w:t>WithN</w:t>
      </w:r>
      <w:r w:rsidR="008E3678">
        <w:rPr>
          <w:rFonts w:ascii="Consolas" w:hAnsi="Consolas" w:cs="Consolas"/>
          <w:color w:val="000000"/>
          <w:sz w:val="19"/>
          <w:szCs w:val="19"/>
          <w:highlight w:val="white"/>
        </w:rPr>
        <w:t>ames</w:t>
      </w:r>
      <w:r w:rsidR="008E3678">
        <w:t xml:space="preserve"> </w:t>
      </w:r>
      <w:r w:rsidR="00593471">
        <w:t xml:space="preserve">stream </w:t>
      </w:r>
      <w:r>
        <w:t>twice</w:t>
      </w:r>
      <w:r w:rsidR="00593471">
        <w:t xml:space="preserve">, once explicitly, and once in the computation of </w:t>
      </w:r>
      <w:ins w:id="6106" w:author="Jonathan Goldstein" w:date="2013-09-24T11:05:00Z">
        <w:r w:rsidR="00593471">
          <w:rPr>
            <w:rFonts w:ascii="Consolas" w:hAnsi="Consolas" w:cs="Consolas"/>
            <w:color w:val="000000"/>
            <w:sz w:val="19"/>
            <w:szCs w:val="19"/>
            <w:highlight w:val="white"/>
          </w:rPr>
          <w:t>shiftedClippedC</w:t>
        </w:r>
      </w:ins>
      <w:ins w:id="6107" w:author="Peter Freiling" w:date="2018-12-03T13:05:00Z">
        <w:r w:rsidR="00593471">
          <w:rPr>
            <w:rFonts w:ascii="Consolas" w:hAnsi="Consolas" w:cs="Consolas"/>
            <w:color w:val="000000"/>
            <w:sz w:val="19"/>
            <w:szCs w:val="19"/>
            <w:highlight w:val="white"/>
          </w:rPr>
          <w:t>ontext</w:t>
        </w:r>
      </w:ins>
      <w:ins w:id="6108" w:author="Jonathan Goldstein" w:date="2013-09-24T11:05:00Z">
        <w:r w:rsidR="00593471">
          <w:rPr>
            <w:rFonts w:ascii="Consolas" w:hAnsi="Consolas" w:cs="Consolas"/>
            <w:color w:val="000000"/>
            <w:sz w:val="19"/>
            <w:szCs w:val="19"/>
            <w:highlight w:val="white"/>
          </w:rPr>
          <w:t>S</w:t>
        </w:r>
      </w:ins>
      <w:ins w:id="6109" w:author="Peter Freiling" w:date="2018-12-03T13:05:00Z">
        <w:r w:rsidR="00593471">
          <w:rPr>
            <w:rFonts w:ascii="Consolas" w:hAnsi="Consolas" w:cs="Consolas"/>
            <w:color w:val="000000"/>
            <w:sz w:val="19"/>
            <w:szCs w:val="19"/>
            <w:highlight w:val="white"/>
          </w:rPr>
          <w:t>witch</w:t>
        </w:r>
      </w:ins>
      <w:r>
        <w:t>. We therefore need to use Multicast to eliminate this problem.</w:t>
      </w:r>
      <w:r w:rsidR="008E3678">
        <w:t xml:space="preserve"> The result is shown in </w:t>
      </w:r>
      <w:r w:rsidR="008E3678">
        <w:fldChar w:fldCharType="begin"/>
      </w:r>
      <w:r w:rsidR="008E3678">
        <w:instrText xml:space="preserve"> REF _Ref364235879 \h </w:instrText>
      </w:r>
      <w:r w:rsidR="008E3678">
        <w:fldChar w:fldCharType="separate"/>
      </w:r>
      <w:r w:rsidR="00231F7B">
        <w:t xml:space="preserve">Figure </w:t>
      </w:r>
      <w:r w:rsidR="00231F7B">
        <w:rPr>
          <w:noProof/>
        </w:rPr>
        <w:t>37</w:t>
      </w:r>
      <w:r w:rsidR="008E3678">
        <w:fldChar w:fldCharType="end"/>
      </w:r>
      <w:r w:rsidR="008E3678">
        <w:t>.</w:t>
      </w:r>
      <w:r w:rsidR="00A504F3" w:rsidRPr="00A504F3">
        <w:rPr>
          <w:noProof/>
        </w:rPr>
        <w:t xml:space="preserve"> </w:t>
      </w:r>
    </w:p>
    <w:p w14:paraId="5C308DB1" w14:textId="4D9DA9D6" w:rsidR="00A504F3" w:rsidRPr="001C0588" w:rsidRDefault="00A504F3" w:rsidP="001C0588">
      <w:r>
        <w:rPr>
          <w:noProof/>
        </w:rPr>
        <mc:AlternateContent>
          <mc:Choice Requires="wpg">
            <w:drawing>
              <wp:inline distT="0" distB="0" distL="0" distR="0" wp14:anchorId="4A29973C" wp14:editId="1E32EFA1">
                <wp:extent cx="6381750" cy="2371725"/>
                <wp:effectExtent l="0" t="0" r="19050" b="9525"/>
                <wp:docPr id="270" name="Group 270"/>
                <wp:cNvGraphicFramePr/>
                <a:graphic xmlns:a="http://schemas.openxmlformats.org/drawingml/2006/main">
                  <a:graphicData uri="http://schemas.microsoft.com/office/word/2010/wordprocessingGroup">
                    <wpg:wgp>
                      <wpg:cNvGrpSpPr/>
                      <wpg:grpSpPr>
                        <a:xfrm>
                          <a:off x="0" y="0"/>
                          <a:ext cx="6381750" cy="2371725"/>
                          <a:chOff x="0" y="1"/>
                          <a:chExt cx="6381750" cy="2354126"/>
                        </a:xfrm>
                      </wpg:grpSpPr>
                      <wps:wsp>
                        <wps:cNvPr id="207" name="Text Box 207"/>
                        <wps:cNvSpPr txBox="1">
                          <a:spLocks noChangeArrowheads="1"/>
                        </wps:cNvSpPr>
                        <wps:spPr bwMode="auto">
                          <a:xfrm>
                            <a:off x="0" y="1"/>
                            <a:ext cx="6381750" cy="2105554"/>
                          </a:xfrm>
                          <a:prstGeom prst="rect">
                            <a:avLst/>
                          </a:prstGeom>
                          <a:solidFill>
                            <a:srgbClr val="FFFFFF"/>
                          </a:solidFill>
                          <a:ln w="9525">
                            <a:solidFill>
                              <a:srgbClr val="000000"/>
                            </a:solidFill>
                            <a:miter lim="800000"/>
                            <a:headEnd/>
                            <a:tailEnd/>
                          </a:ln>
                        </wps:spPr>
                        <wps:txbx>
                          <w:txbxContent>
                            <w:p w14:paraId="58042546"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FF"/>
                                  <w:sz w:val="19"/>
                                  <w:szCs w:val="19"/>
                                </w:rPr>
                                <w:t>var</w:t>
                              </w:r>
                              <w:r w:rsidRPr="004372F2">
                                <w:rPr>
                                  <w:rFonts w:ascii="Consolas" w:hAnsi="Consolas"/>
                                  <w:color w:val="000000"/>
                                  <w:sz w:val="19"/>
                                  <w:szCs w:val="19"/>
                                </w:rPr>
                                <w:t> timeslices = contextSwitchWithNames.Multicast(t =&gt; t</w:t>
                              </w:r>
                            </w:p>
                            <w:p w14:paraId="3216D96E"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.AlterEventDuration(</w:t>
                              </w:r>
                              <w:r w:rsidRPr="004372F2">
                                <w:rPr>
                                  <w:rFonts w:ascii="Consolas" w:hAnsi="Consolas"/>
                                  <w:color w:val="2B91AF"/>
                                  <w:sz w:val="19"/>
                                  <w:szCs w:val="19"/>
                                </w:rPr>
                                <w:t>StreamEvent</w:t>
                              </w:r>
                              <w:r w:rsidRPr="004372F2">
                                <w:rPr>
                                  <w:rFonts w:ascii="Consolas" w:hAnsi="Consolas"/>
                                  <w:color w:val="000000"/>
                                  <w:sz w:val="19"/>
                                  <w:szCs w:val="19"/>
                                </w:rPr>
                                <w:t>.InfinitySyncTime)</w:t>
                              </w:r>
                            </w:p>
                            <w:p w14:paraId="31A01320"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.Multicast(s =&gt; s</w:t>
                              </w:r>
                            </w:p>
                            <w:p w14:paraId="650A7502"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.ClipEventDuration(s, e =&gt; e.CpuId, e =&gt; e.CpuId))</w:t>
                              </w:r>
                            </w:p>
                            <w:p w14:paraId="5D37CB61"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.ShiftEventLifetime(1)</w:t>
                              </w:r>
                            </w:p>
                            <w:p w14:paraId="40823988"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.Join(t,</w:t>
                              </w:r>
                            </w:p>
                            <w:p w14:paraId="5EE5E275"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e =&gt; e.CpuId, e =&gt; e.CpuId,</w:t>
                              </w:r>
                            </w:p>
                            <w:p w14:paraId="342D8A5B"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(left, right) =&gt; </w:t>
                              </w:r>
                              <w:r w:rsidRPr="004372F2">
                                <w:rPr>
                                  <w:rFonts w:ascii="Consolas" w:hAnsi="Consolas"/>
                                  <w:color w:val="0000FF"/>
                                  <w:sz w:val="19"/>
                                  <w:szCs w:val="19"/>
                                </w:rPr>
                                <w:t>new</w:t>
                              </w:r>
                            </w:p>
                            <w:p w14:paraId="52219575"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w:t>
                              </w:r>
                            </w:p>
                            <w:p w14:paraId="6D6F7F85"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left.ProcessId,</w:t>
                              </w:r>
                            </w:p>
                            <w:p w14:paraId="697BFF3C"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left.CpuId,</w:t>
                              </w:r>
                            </w:p>
                            <w:p w14:paraId="54FB8C9E"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left.Name,</w:t>
                              </w:r>
                            </w:p>
                            <w:p w14:paraId="514E71D9"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Timeslice = right.Tick - left.Tick</w:t>
                              </w:r>
                            </w:p>
                            <w:p w14:paraId="4972739D"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w:t>
                              </w:r>
                            </w:p>
                            <w:p w14:paraId="46CA2973" w14:textId="77777777" w:rsidR="00A504F3" w:rsidRPr="004372F2" w:rsidRDefault="00A504F3" w:rsidP="00A504F3">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s:wsp>
                        <wps:cNvPr id="202" name="Text Box 202"/>
                        <wps:cNvSpPr txBox="1"/>
                        <wps:spPr>
                          <a:xfrm>
                            <a:off x="0" y="2210333"/>
                            <a:ext cx="6381750" cy="143794"/>
                          </a:xfrm>
                          <a:prstGeom prst="rect">
                            <a:avLst/>
                          </a:prstGeom>
                          <a:solidFill>
                            <a:prstClr val="white"/>
                          </a:solidFill>
                          <a:ln>
                            <a:noFill/>
                          </a:ln>
                          <a:effectLst/>
                        </wps:spPr>
                        <wps:txbx>
                          <w:txbxContent>
                            <w:p w14:paraId="54A4EB54" w14:textId="6417C62A" w:rsidR="00A504F3" w:rsidRDefault="00A504F3" w:rsidP="00A504F3">
                              <w:pPr>
                                <w:pStyle w:val="Caption"/>
                              </w:pPr>
                              <w:bookmarkStart w:id="6110" w:name="_Ref364235879"/>
                              <w:r>
                                <w:t xml:space="preserve">Figure </w:t>
                              </w:r>
                              <w:r>
                                <w:rPr>
                                  <w:noProof/>
                                </w:rPr>
                                <w:fldChar w:fldCharType="begin"/>
                              </w:r>
                              <w:r>
                                <w:rPr>
                                  <w:noProof/>
                                </w:rPr>
                                <w:instrText xml:space="preserve"> SEQ Figure \* ARABIC </w:instrText>
                              </w:r>
                              <w:r>
                                <w:rPr>
                                  <w:noProof/>
                                </w:rPr>
                                <w:fldChar w:fldCharType="separate"/>
                              </w:r>
                              <w:r w:rsidR="00231F7B">
                                <w:rPr>
                                  <w:noProof/>
                                </w:rPr>
                                <w:t>37</w:t>
                              </w:r>
                              <w:r>
                                <w:rPr>
                                  <w:noProof/>
                                </w:rPr>
                                <w:fldChar w:fldCharType="end"/>
                              </w:r>
                              <w:bookmarkEnd w:id="6110"/>
                              <w:r>
                                <w:t>: Timeslices Query Code Using Multicast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4A29973C" id="Group 270" o:spid="_x0000_s1089" style="width:502.5pt;height:186.75pt;mso-position-horizontal-relative:char;mso-position-vertical-relative:line" coordorigin="" coordsize="63817,23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">
                <v:shape id="Text Box 207" o:spid="_x0000_s1090" type="#_x0000_t202" style="position:absolute;width:63817;height:2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14:paraId="58042546"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FF"/>
                            <w:sz w:val="19"/>
                            <w:szCs w:val="19"/>
                          </w:rPr>
                          <w:t>var</w:t>
                        </w:r>
                        <w:r w:rsidRPr="004372F2">
                          <w:rPr>
                            <w:rFonts w:ascii="Consolas" w:hAnsi="Consolas"/>
                            <w:color w:val="000000"/>
                            <w:sz w:val="19"/>
                            <w:szCs w:val="19"/>
                          </w:rPr>
                          <w:t> timeslices = contextSwitchWithNames.Multicast(t =&gt; t</w:t>
                        </w:r>
                      </w:p>
                      <w:p w14:paraId="3216D96E"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.AlterEventDuration(</w:t>
                        </w:r>
                        <w:r w:rsidRPr="004372F2">
                          <w:rPr>
                            <w:rFonts w:ascii="Consolas" w:hAnsi="Consolas"/>
                            <w:color w:val="2B91AF"/>
                            <w:sz w:val="19"/>
                            <w:szCs w:val="19"/>
                          </w:rPr>
                          <w:t>StreamEvent</w:t>
                        </w:r>
                        <w:r w:rsidRPr="004372F2">
                          <w:rPr>
                            <w:rFonts w:ascii="Consolas" w:hAnsi="Consolas"/>
                            <w:color w:val="000000"/>
                            <w:sz w:val="19"/>
                            <w:szCs w:val="19"/>
                          </w:rPr>
                          <w:t>.InfinitySyncTime)</w:t>
                        </w:r>
                      </w:p>
                      <w:p w14:paraId="31A01320"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.Multicast(s =&gt; s</w:t>
                        </w:r>
                      </w:p>
                      <w:p w14:paraId="650A7502"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.ClipEventDuration(s, e =&gt; e.CpuId, e =&gt; e.CpuId))</w:t>
                        </w:r>
                      </w:p>
                      <w:p w14:paraId="5D37CB61"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.ShiftEventLifetime(1)</w:t>
                        </w:r>
                      </w:p>
                      <w:p w14:paraId="40823988"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.Join(t,</w:t>
                        </w:r>
                      </w:p>
                      <w:p w14:paraId="5EE5E275"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e =&gt; e.CpuId, e =&gt; e.CpuId,</w:t>
                        </w:r>
                      </w:p>
                      <w:p w14:paraId="342D8A5B"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(left, right) =&gt; </w:t>
                        </w:r>
                        <w:r w:rsidRPr="004372F2">
                          <w:rPr>
                            <w:rFonts w:ascii="Consolas" w:hAnsi="Consolas"/>
                            <w:color w:val="0000FF"/>
                            <w:sz w:val="19"/>
                            <w:szCs w:val="19"/>
                          </w:rPr>
                          <w:t>new</w:t>
                        </w:r>
                      </w:p>
                      <w:p w14:paraId="52219575"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w:t>
                        </w:r>
                      </w:p>
                      <w:p w14:paraId="6D6F7F85"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left.ProcessId,</w:t>
                        </w:r>
                      </w:p>
                      <w:p w14:paraId="697BFF3C"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left.CpuId,</w:t>
                        </w:r>
                      </w:p>
                      <w:p w14:paraId="54FB8C9E"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left.Name,</w:t>
                        </w:r>
                      </w:p>
                      <w:p w14:paraId="514E71D9"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Timeslice = right.Tick - left.Tick</w:t>
                        </w:r>
                      </w:p>
                      <w:p w14:paraId="4972739D" w14:textId="77777777" w:rsidR="00A504F3" w:rsidRPr="004372F2" w:rsidRDefault="00A504F3" w:rsidP="00A504F3">
                        <w:pPr>
                          <w:pStyle w:val="HTMLPreformatted"/>
                          <w:shd w:val="clear" w:color="auto" w:fill="FFFFFF"/>
                          <w:rPr>
                            <w:rFonts w:ascii="Consolas" w:hAnsi="Consolas"/>
                            <w:color w:val="000000"/>
                            <w:sz w:val="19"/>
                            <w:szCs w:val="19"/>
                          </w:rPr>
                        </w:pPr>
                        <w:r w:rsidRPr="004372F2">
                          <w:rPr>
                            <w:rFonts w:ascii="Consolas" w:hAnsi="Consolas"/>
                            <w:color w:val="000000"/>
                            <w:sz w:val="19"/>
                            <w:szCs w:val="19"/>
                          </w:rPr>
                          <w:t>            }));</w:t>
                        </w:r>
                      </w:p>
                      <w:p w14:paraId="46CA2973" w14:textId="77777777" w:rsidR="00A504F3" w:rsidRPr="004372F2" w:rsidRDefault="00A504F3" w:rsidP="00A504F3">
                        <w:pPr>
                          <w:autoSpaceDE w:val="0"/>
                          <w:autoSpaceDN w:val="0"/>
                          <w:adjustRightInd w:val="0"/>
                          <w:spacing w:after="0" w:line="240" w:lineRule="auto"/>
                          <w:rPr>
                            <w:rFonts w:ascii="Consolas" w:hAnsi="Consolas" w:cs="Consolas"/>
                            <w:color w:val="000000"/>
                            <w:sz w:val="19"/>
                            <w:szCs w:val="19"/>
                            <w:highlight w:val="white"/>
                          </w:rPr>
                        </w:pPr>
                      </w:p>
                    </w:txbxContent>
                  </v:textbox>
                </v:shape>
                <v:shape id="Text Box 202" o:spid="_x0000_s1091" type="#_x0000_t202" style="position:absolute;top:22103;width:63817;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" stroked="f">
                  <v:textbox inset="0,0,0,0">
                    <w:txbxContent>
                      <w:p w14:paraId="54A4EB54" w14:textId="6417C62A" w:rsidR="00A504F3" w:rsidRDefault="00A504F3" w:rsidP="00A504F3">
                        <w:pPr>
                          <w:pStyle w:val="Caption"/>
                        </w:pPr>
                        <w:bookmarkStart w:id="6111" w:name="_Ref364235879"/>
                        <w:r>
                          <w:t xml:space="preserve">Figure </w:t>
                        </w:r>
                        <w:r>
                          <w:rPr>
                            <w:noProof/>
                          </w:rPr>
                          <w:fldChar w:fldCharType="begin"/>
                        </w:r>
                        <w:r>
                          <w:rPr>
                            <w:noProof/>
                          </w:rPr>
                          <w:instrText xml:space="preserve"> SEQ Figure \* ARABIC </w:instrText>
                        </w:r>
                        <w:r>
                          <w:rPr>
                            <w:noProof/>
                          </w:rPr>
                          <w:fldChar w:fldCharType="separate"/>
                        </w:r>
                        <w:r w:rsidR="00231F7B">
                          <w:rPr>
                            <w:noProof/>
                          </w:rPr>
                          <w:t>37</w:t>
                        </w:r>
                        <w:r>
                          <w:rPr>
                            <w:noProof/>
                          </w:rPr>
                          <w:fldChar w:fldCharType="end"/>
                        </w:r>
                        <w:bookmarkEnd w:id="6111"/>
                        <w:r>
                          <w:t>: Timeslices Query Code Using Multicast</w:t>
                        </w:r>
                      </w:p>
                    </w:txbxContent>
                  </v:textbox>
                </v:shape>
                <w10:anchorlock/>
              </v:group>
            </w:pict>
          </mc:Fallback>
        </mc:AlternateContent>
      </w:r>
    </w:p>
    <w:p w14:paraId="3785D977" w14:textId="25FBA342" w:rsidR="007102D0" w:rsidRDefault="00150FC2" w:rsidP="007102D0">
      <w:pPr>
        <w:pStyle w:val="Heading1"/>
      </w:pPr>
      <w:bookmarkStart w:id="6112" w:name="_Ref364929451"/>
      <w:r>
        <w:t>Alter</w:t>
      </w:r>
      <w:r w:rsidR="00B2724A">
        <w:t>Event</w:t>
      </w:r>
      <w:r>
        <w:t xml:space="preserve">Lifetime and </w:t>
      </w:r>
      <w:r w:rsidR="007102D0">
        <w:t>Sum</w:t>
      </w:r>
      <w:bookmarkEnd w:id="6112"/>
    </w:p>
    <w:p w14:paraId="51373E44" w14:textId="75B03E61" w:rsidR="00247F6D" w:rsidRDefault="009A0756" w:rsidP="00247F6D">
      <w:r>
        <w:rPr>
          <w:noProof/>
          <w:lang w:eastAsia="en-US"/>
        </w:rPr>
        <mc:AlternateContent>
          <mc:Choice Requires="wps">
            <w:drawing>
              <wp:anchor distT="0" distB="0" distL="114300" distR="114300" simplePos="0" relativeHeight="251636785" behindDoc="0" locked="0" layoutInCell="1" allowOverlap="1" wp14:anchorId="7375ECAF" wp14:editId="231FC589">
                <wp:simplePos x="0" y="0"/>
                <wp:positionH relativeFrom="margin">
                  <wp:align>left</wp:align>
                </wp:positionH>
                <wp:positionV relativeFrom="paragraph">
                  <wp:posOffset>930275</wp:posOffset>
                </wp:positionV>
                <wp:extent cx="6381750" cy="228600"/>
                <wp:effectExtent l="0" t="0" r="0" b="0"/>
                <wp:wrapSquare wrapText="bothSides"/>
                <wp:docPr id="210" name="Text Box 210"/>
                <wp:cNvGraphicFramePr/>
                <a:graphic xmlns:a="http://schemas.openxmlformats.org/drawingml/2006/main">
                  <a:graphicData uri="http://schemas.microsoft.com/office/word/2010/wordprocessingShape">
                    <wps:wsp>
                      <wps:cNvSpPr txBox="1"/>
                      <wps:spPr>
                        <a:xfrm>
                          <a:off x="0" y="0"/>
                          <a:ext cx="6381750" cy="228600"/>
                        </a:xfrm>
                        <a:prstGeom prst="rect">
                          <a:avLst/>
                        </a:prstGeom>
                        <a:solidFill>
                          <a:prstClr val="white"/>
                        </a:solidFill>
                        <a:ln>
                          <a:noFill/>
                        </a:ln>
                        <a:effectLst/>
                      </wps:spPr>
                      <wps:txbx>
                        <w:txbxContent>
                          <w:p w14:paraId="011D78A1" w14:textId="01FFDC1C" w:rsidR="00E80C46" w:rsidRDefault="00E80C46" w:rsidP="009A0756">
                            <w:pPr>
                              <w:pStyle w:val="Caption"/>
                            </w:pPr>
                            <w:bookmarkStart w:id="6113" w:name="_Ref364243860"/>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B17340">
                              <w:rPr>
                                <w:noProof/>
                              </w:rPr>
                              <w:t>38</w:t>
                            </w:r>
                            <w:r w:rsidR="00904F8B">
                              <w:rPr>
                                <w:noProof/>
                              </w:rPr>
                              <w:fldChar w:fldCharType="end"/>
                            </w:r>
                            <w:bookmarkEnd w:id="6113"/>
                            <w:r>
                              <w:t>: Hourly CPU Consumption for One Process on One 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5ECAF" id="Text Box 210" o:spid="_x0000_s1092" type="#_x0000_t202" style="position:absolute;margin-left:0;margin-top:73.25pt;width:502.5pt;height:18pt;z-index:251636785;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" stroked="f">
                <v:textbox inset="0,0,0,0">
                  <w:txbxContent>
                    <w:p w14:paraId="011D78A1" w14:textId="01FFDC1C" w:rsidR="00E80C46" w:rsidRDefault="00E80C46" w:rsidP="009A0756">
                      <w:pPr>
                        <w:pStyle w:val="Caption"/>
                      </w:pPr>
                      <w:bookmarkStart w:id="6114" w:name="_Ref364243860"/>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B17340">
                        <w:rPr>
                          <w:noProof/>
                        </w:rPr>
                        <w:t>38</w:t>
                      </w:r>
                      <w:r w:rsidR="00904F8B">
                        <w:rPr>
                          <w:noProof/>
                        </w:rPr>
                        <w:fldChar w:fldCharType="end"/>
                      </w:r>
                      <w:bookmarkEnd w:id="6114"/>
                      <w:r>
                        <w:t>: Hourly CPU Consumption for One Process on One Core</w:t>
                      </w:r>
                    </w:p>
                  </w:txbxContent>
                </v:textbox>
                <w10:wrap type="square" anchorx="margin"/>
              </v:shape>
            </w:pict>
          </mc:Fallback>
        </mc:AlternateContent>
      </w:r>
      <w:r w:rsidR="00247F6D">
        <w:rPr>
          <w:noProof/>
          <w:lang w:eastAsia="en-US"/>
        </w:rPr>
        <mc:AlternateContent>
          <mc:Choice Requires="wps">
            <w:drawing>
              <wp:anchor distT="45720" distB="45720" distL="114300" distR="114300" simplePos="0" relativeHeight="251636784" behindDoc="0" locked="0" layoutInCell="1" allowOverlap="1" wp14:anchorId="48438C49" wp14:editId="14E9EEA4">
                <wp:simplePos x="0" y="0"/>
                <wp:positionH relativeFrom="margin">
                  <wp:align>right</wp:align>
                </wp:positionH>
                <wp:positionV relativeFrom="paragraph">
                  <wp:posOffset>426085</wp:posOffset>
                </wp:positionV>
                <wp:extent cx="6381750" cy="447675"/>
                <wp:effectExtent l="0" t="0" r="19050" b="28575"/>
                <wp:wrapSquare wrapText="bothSides"/>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47675"/>
                        </a:xfrm>
                        <a:prstGeom prst="rect">
                          <a:avLst/>
                        </a:prstGeom>
                        <a:solidFill>
                          <a:srgbClr val="FFFFFF"/>
                        </a:solidFill>
                        <a:ln w="9525">
                          <a:solidFill>
                            <a:srgbClr val="000000"/>
                          </a:solidFill>
                          <a:miter lim="800000"/>
                          <a:headEnd/>
                          <a:tailEnd/>
                        </a:ln>
                      </wps:spPr>
                      <wps:txbx>
                        <w:txbxContent>
                          <w:p w14:paraId="01786703" w14:textId="06B97D0D" w:rsidR="00E80C46" w:rsidRDefault="00E80C46" w:rsidP="00247F6D">
                            <w:r>
                              <w:t>Given all the timeslice information events for a particular process for a particular core, how do I compute the CPU consumption for that process in 3600 tick periods?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38C49" id="Text Box 209" o:spid="_x0000_s1093" type="#_x0000_t202" style="position:absolute;margin-left:451.3pt;margin-top:33.55pt;width:502.5pt;height:35.25pt;z-index:251636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">
                <v:textbox>
                  <w:txbxContent>
                    <w:p w14:paraId="01786703" w14:textId="06B97D0D" w:rsidR="00E80C46" w:rsidRDefault="00E80C46" w:rsidP="00247F6D">
                      <w:r>
                        <w:t>Given all the timeslice information events for a particular process for a particular core, how do I compute the CPU consumption for that process in 3600 tick periods?</w:t>
                      </w:r>
                    </w:p>
                  </w:txbxContent>
                </v:textbox>
                <w10:wrap type="square" anchorx="margin"/>
              </v:shape>
            </w:pict>
          </mc:Fallback>
        </mc:AlternateContent>
      </w:r>
      <w:r w:rsidR="00247F6D">
        <w:t xml:space="preserve">Going back to our initial query, shown in </w:t>
      </w:r>
      <w:r w:rsidR="00247F6D">
        <w:fldChar w:fldCharType="begin"/>
      </w:r>
      <w:r w:rsidR="00247F6D">
        <w:instrText xml:space="preserve"> REF _Ref363571244 \h </w:instrText>
      </w:r>
      <w:r w:rsidR="00247F6D">
        <w:fldChar w:fldCharType="separate"/>
      </w:r>
      <w:r w:rsidR="00480634">
        <w:t xml:space="preserve">Figure </w:t>
      </w:r>
      <w:r w:rsidR="00480634">
        <w:rPr>
          <w:noProof/>
        </w:rPr>
        <w:t>2</w:t>
      </w:r>
      <w:r w:rsidR="00247F6D">
        <w:fldChar w:fldCharType="end"/>
      </w:r>
      <w:r w:rsidR="00247F6D">
        <w:t xml:space="preserve">, we need to know, for each process, for each core, how much CPU time the process consumed. In order to compute this information, we first consider the query in </w:t>
      </w:r>
      <w:r>
        <w:fldChar w:fldCharType="begin"/>
      </w:r>
      <w:r>
        <w:instrText xml:space="preserve"> REF _Ref364243860 \h </w:instrText>
      </w:r>
      <w:r>
        <w:fldChar w:fldCharType="separate"/>
      </w:r>
      <w:r w:rsidR="00904F8B">
        <w:t xml:space="preserve">Figure </w:t>
      </w:r>
      <w:r w:rsidR="00904F8B">
        <w:rPr>
          <w:noProof/>
        </w:rPr>
        <w:t>38</w:t>
      </w:r>
      <w:r>
        <w:fldChar w:fldCharType="end"/>
      </w:r>
      <w:r>
        <w:t>.</w:t>
      </w:r>
    </w:p>
    <w:p w14:paraId="0924383E" w14:textId="33398D86" w:rsidR="009A0756" w:rsidRDefault="00162E72" w:rsidP="009A0756">
      <w:r>
        <w:fldChar w:fldCharType="begin"/>
      </w:r>
      <w:r>
        <w:instrText xml:space="preserve"> REF _Ref364856632 \h </w:instrText>
      </w:r>
      <w:r>
        <w:fldChar w:fldCharType="separate"/>
      </w:r>
      <w:r w:rsidR="00904F8B">
        <w:t xml:space="preserve">Figure </w:t>
      </w:r>
      <w:r w:rsidR="00904F8B">
        <w:rPr>
          <w:noProof/>
        </w:rPr>
        <w:t>39</w:t>
      </w:r>
      <w:r>
        <w:fldChar w:fldCharType="end"/>
      </w:r>
      <w:r>
        <w:t xml:space="preserve"> s</w:t>
      </w:r>
      <w:r w:rsidR="009A0756">
        <w:t xml:space="preserve">hows example input to the query posed in </w:t>
      </w:r>
      <w:r w:rsidR="009A0756">
        <w:fldChar w:fldCharType="begin"/>
      </w:r>
      <w:r w:rsidR="009A0756">
        <w:instrText xml:space="preserve"> REF _Ref364243860 \h </w:instrText>
      </w:r>
      <w:r w:rsidR="009A0756">
        <w:fldChar w:fldCharType="separate"/>
      </w:r>
      <w:r w:rsidR="00904F8B">
        <w:t xml:space="preserve">Figure </w:t>
      </w:r>
      <w:r w:rsidR="00904F8B">
        <w:rPr>
          <w:noProof/>
        </w:rPr>
        <w:t>38</w:t>
      </w:r>
      <w:r w:rsidR="009A0756">
        <w:fldChar w:fldCharType="end"/>
      </w:r>
      <w:r w:rsidR="00FD1F54">
        <w:t>, and for the simplicity of this section, only considers</w:t>
      </w:r>
      <w:r w:rsidR="009A0756">
        <w:t xml:space="preserve"> process 1 on core 1</w:t>
      </w:r>
      <w:r w:rsidR="00BC7A04">
        <w:t>.</w:t>
      </w:r>
    </w:p>
    <w:tbl>
      <w:tblPr>
        <w:tblStyle w:val="GridTable4-Accent4"/>
        <w:tblW w:w="0" w:type="auto"/>
        <w:tblLook w:val="04A0" w:firstRow="1" w:lastRow="0" w:firstColumn="1" w:lastColumn="0" w:noHBand="0" w:noVBand="1"/>
      </w:tblPr>
      <w:tblGrid>
        <w:gridCol w:w="1305"/>
        <w:gridCol w:w="1063"/>
        <w:gridCol w:w="1668"/>
        <w:gridCol w:w="1184"/>
        <w:gridCol w:w="700"/>
        <w:gridCol w:w="1305"/>
      </w:tblGrid>
      <w:tr w:rsidR="009A0756" w:rsidRPr="009B3C69" w14:paraId="2F40CD31" w14:textId="77777777" w:rsidTr="001C2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8E45F7" w14:textId="3B5F99AA" w:rsidR="009A0756" w:rsidRDefault="009A0756" w:rsidP="001C22C8">
            <w:pPr>
              <w:rPr>
                <w:rFonts w:ascii="Consolas" w:hAnsi="Consolas" w:cs="Consolas"/>
              </w:rPr>
            </w:pPr>
            <w:r>
              <w:rPr>
                <w:rFonts w:ascii="Consolas" w:hAnsi="Consolas" w:cs="Consolas"/>
              </w:rPr>
              <w:t>StartTime</w:t>
            </w:r>
          </w:p>
        </w:tc>
        <w:tc>
          <w:tcPr>
            <w:tcW w:w="0" w:type="auto"/>
          </w:tcPr>
          <w:p w14:paraId="661EEB58" w14:textId="5D96EE97" w:rsidR="009A0756" w:rsidRPr="00E52B2B" w:rsidRDefault="009A0756" w:rsidP="001C22C8">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rPr>
              <w:t>EndTime</w:t>
            </w:r>
          </w:p>
        </w:tc>
        <w:tc>
          <w:tcPr>
            <w:tcW w:w="0" w:type="auto"/>
          </w:tcPr>
          <w:p w14:paraId="4B378E46" w14:textId="2AE7AA71" w:rsidR="009A0756" w:rsidRPr="009B3C69" w:rsidRDefault="009A0756" w:rsidP="001C22C8">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6115" w:author="Peter Freiling" w:date="2018-12-03T10:32:00Z">
              <w:r w:rsidRPr="009B3C69" w:rsidDel="00D77883">
                <w:rPr>
                  <w:rFonts w:ascii="Consolas" w:hAnsi="Consolas" w:cs="Consolas"/>
                </w:rPr>
                <w:delText>PID</w:delText>
              </w:r>
            </w:del>
            <w:ins w:id="6116" w:author="Peter Freiling" w:date="2018-12-03T10:32:00Z">
              <w:r w:rsidR="00D77883">
                <w:rPr>
                  <w:rFonts w:ascii="Consolas" w:hAnsi="Consolas" w:cs="Consolas"/>
                </w:rPr>
                <w:t>ProcessId</w:t>
              </w:r>
            </w:ins>
          </w:p>
        </w:tc>
        <w:tc>
          <w:tcPr>
            <w:tcW w:w="0" w:type="auto"/>
          </w:tcPr>
          <w:p w14:paraId="2D59DE36" w14:textId="1246A0D4" w:rsidR="009A0756" w:rsidRPr="009B3C69" w:rsidRDefault="009A0756" w:rsidP="001C22C8">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6117" w:author="Peter Freiling" w:date="2018-12-03T10:33:00Z">
              <w:r w:rsidRPr="009B3C69" w:rsidDel="00D77883">
                <w:rPr>
                  <w:rFonts w:ascii="Consolas" w:hAnsi="Consolas" w:cs="Consolas"/>
                </w:rPr>
                <w:delText>CID</w:delText>
              </w:r>
            </w:del>
            <w:ins w:id="6118" w:author="Peter Freiling" w:date="2018-12-03T10:33:00Z">
              <w:r w:rsidR="00D77883">
                <w:rPr>
                  <w:rFonts w:ascii="Consolas" w:hAnsi="Consolas" w:cs="Consolas"/>
                </w:rPr>
                <w:t>CpuId</w:t>
              </w:r>
            </w:ins>
          </w:p>
        </w:tc>
        <w:tc>
          <w:tcPr>
            <w:tcW w:w="0" w:type="auto"/>
          </w:tcPr>
          <w:p w14:paraId="6BAE7BBB" w14:textId="024BFCE9" w:rsidR="009A0756" w:rsidRPr="009B3C69" w:rsidRDefault="009A0756" w:rsidP="001C22C8">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Name</w:t>
            </w:r>
          </w:p>
        </w:tc>
        <w:tc>
          <w:tcPr>
            <w:tcW w:w="0" w:type="auto"/>
          </w:tcPr>
          <w:p w14:paraId="1FCDA507" w14:textId="77777777" w:rsidR="009A0756" w:rsidRDefault="009A0756" w:rsidP="001C22C8">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Timeslice</w:t>
            </w:r>
          </w:p>
        </w:tc>
      </w:tr>
      <w:tr w:rsidR="009A0756" w:rsidRPr="007B60C3" w14:paraId="3F6538E7" w14:textId="77777777" w:rsidTr="001C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0CADDC" w14:textId="77777777" w:rsidR="009A0756" w:rsidRPr="007B60C3" w:rsidRDefault="009A0756" w:rsidP="001C22C8">
            <w:pPr>
              <w:rPr>
                <w:rFonts w:ascii="Consolas" w:hAnsi="Consolas" w:cs="Consolas"/>
                <w:b w:val="0"/>
              </w:rPr>
            </w:pPr>
            <w:r>
              <w:rPr>
                <w:rFonts w:ascii="Consolas" w:hAnsi="Consolas" w:cs="Consolas"/>
                <w:b w:val="0"/>
              </w:rPr>
              <w:t>120</w:t>
            </w:r>
          </w:p>
        </w:tc>
        <w:tc>
          <w:tcPr>
            <w:tcW w:w="0" w:type="auto"/>
          </w:tcPr>
          <w:p w14:paraId="5576C1B0" w14:textId="77777777" w:rsidR="009A0756" w:rsidRPr="00E52B2B" w:rsidRDefault="009A0756" w:rsidP="001C22C8">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color w:val="000000"/>
              </w:rPr>
              <w:t>121</w:t>
            </w:r>
          </w:p>
        </w:tc>
        <w:tc>
          <w:tcPr>
            <w:tcW w:w="0" w:type="auto"/>
          </w:tcPr>
          <w:p w14:paraId="47F164F0" w14:textId="77777777" w:rsidR="009A0756" w:rsidRPr="007B60C3" w:rsidRDefault="009A0756" w:rsidP="001C22C8">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12BA2986" w14:textId="77777777" w:rsidR="009A0756" w:rsidRPr="007B60C3" w:rsidRDefault="009A0756" w:rsidP="001C22C8">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0AD7C775" w14:textId="77777777" w:rsidR="009A0756" w:rsidRPr="007B60C3" w:rsidRDefault="009A0756" w:rsidP="001C22C8">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Word</w:t>
            </w:r>
          </w:p>
        </w:tc>
        <w:tc>
          <w:tcPr>
            <w:tcW w:w="0" w:type="auto"/>
          </w:tcPr>
          <w:p w14:paraId="130B9BD0" w14:textId="77777777" w:rsidR="009A0756" w:rsidRDefault="009A0756" w:rsidP="001C22C8">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120</w:t>
            </w:r>
          </w:p>
        </w:tc>
      </w:tr>
      <w:tr w:rsidR="009A0756" w:rsidRPr="007B60C3" w14:paraId="460A2A11" w14:textId="77777777" w:rsidTr="001C22C8">
        <w:tc>
          <w:tcPr>
            <w:cnfStyle w:val="001000000000" w:firstRow="0" w:lastRow="0" w:firstColumn="1" w:lastColumn="0" w:oddVBand="0" w:evenVBand="0" w:oddHBand="0" w:evenHBand="0" w:firstRowFirstColumn="0" w:firstRowLastColumn="0" w:lastRowFirstColumn="0" w:lastRowLastColumn="0"/>
            <w:tcW w:w="0" w:type="auto"/>
          </w:tcPr>
          <w:p w14:paraId="177226D9" w14:textId="77777777" w:rsidR="009A0756" w:rsidRPr="007B60C3" w:rsidRDefault="009A0756" w:rsidP="001C22C8">
            <w:pPr>
              <w:rPr>
                <w:rFonts w:ascii="Consolas" w:hAnsi="Consolas" w:cs="Consolas"/>
                <w:b w:val="0"/>
              </w:rPr>
            </w:pPr>
            <w:r>
              <w:rPr>
                <w:rFonts w:ascii="Consolas" w:hAnsi="Consolas" w:cs="Consolas"/>
                <w:b w:val="0"/>
              </w:rPr>
              <w:t>3540</w:t>
            </w:r>
          </w:p>
        </w:tc>
        <w:tc>
          <w:tcPr>
            <w:tcW w:w="0" w:type="auto"/>
          </w:tcPr>
          <w:p w14:paraId="11490D94" w14:textId="77777777" w:rsidR="009A0756" w:rsidRPr="00E52B2B" w:rsidRDefault="009A0756" w:rsidP="001C22C8">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color w:val="000000"/>
              </w:rPr>
              <w:t>354</w:t>
            </w:r>
            <w:r>
              <w:rPr>
                <w:rFonts w:ascii="Consolas" w:hAnsi="Consolas" w:cs="Consolas"/>
                <w:color w:val="000000"/>
              </w:rPr>
              <w:t>1</w:t>
            </w:r>
          </w:p>
        </w:tc>
        <w:tc>
          <w:tcPr>
            <w:tcW w:w="0" w:type="auto"/>
          </w:tcPr>
          <w:p w14:paraId="3A9AA9D4" w14:textId="77777777" w:rsidR="009A0756" w:rsidRPr="007B60C3" w:rsidRDefault="009A0756" w:rsidP="001C22C8">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5A71F34B" w14:textId="77777777" w:rsidR="009A0756" w:rsidRPr="007B60C3" w:rsidRDefault="009A0756" w:rsidP="001C22C8">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608F76CF" w14:textId="77777777" w:rsidR="009A0756" w:rsidRPr="007B60C3" w:rsidRDefault="009A0756" w:rsidP="001C22C8">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Word</w:t>
            </w:r>
          </w:p>
        </w:tc>
        <w:tc>
          <w:tcPr>
            <w:tcW w:w="0" w:type="auto"/>
          </w:tcPr>
          <w:p w14:paraId="7ACDD8FC" w14:textId="77777777" w:rsidR="009A0756" w:rsidRDefault="009A0756" w:rsidP="00162E72">
            <w:pPr>
              <w:keepNext/>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3240</w:t>
            </w:r>
          </w:p>
        </w:tc>
      </w:tr>
    </w:tbl>
    <w:p w14:paraId="7A165D07" w14:textId="76153753" w:rsidR="00162E72" w:rsidRDefault="00162E72">
      <w:pPr>
        <w:pStyle w:val="Caption"/>
      </w:pPr>
      <w:bookmarkStart w:id="6119" w:name="_Ref364856632"/>
      <w:bookmarkStart w:id="6120" w:name="_Ref364856625"/>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B17340">
        <w:rPr>
          <w:noProof/>
        </w:rPr>
        <w:t>39</w:t>
      </w:r>
      <w:r w:rsidR="00904F8B">
        <w:rPr>
          <w:noProof/>
        </w:rPr>
        <w:fldChar w:fldCharType="end"/>
      </w:r>
      <w:bookmarkEnd w:id="6119"/>
      <w:r>
        <w:t>: Aggregate Query Input</w:t>
      </w:r>
      <w:bookmarkEnd w:id="6120"/>
      <w:r w:rsidR="00D421EC">
        <w:t xml:space="preserve">, </w:t>
      </w:r>
      <w:r w:rsidR="00D421EC" w:rsidRPr="00D421EC">
        <w:t>timeslicesForProcess1Cpu1</w:t>
      </w:r>
    </w:p>
    <w:p w14:paraId="7CCAB7F5" w14:textId="6D77FFC0" w:rsidR="00C96685" w:rsidRDefault="00BC7A04" w:rsidP="00247F6D">
      <w:r>
        <w:t xml:space="preserve">At this point in our example query, we will always assume that processes are context switched at every 3600 tick boundary, even if it is immediately context switched back in. We will eliminate this assumption later in section </w:t>
      </w:r>
      <w:r>
        <w:fldChar w:fldCharType="begin"/>
      </w:r>
      <w:r>
        <w:instrText xml:space="preserve"> REF _Ref364856774 \r \h </w:instrText>
      </w:r>
      <w:r>
        <w:fldChar w:fldCharType="separate"/>
      </w:r>
      <w:r w:rsidR="00904F8B">
        <w:t>11</w:t>
      </w:r>
      <w:r>
        <w:fldChar w:fldCharType="end"/>
      </w:r>
      <w:r>
        <w:t>. Under this assumption, we can assume that if, on each 3600 tick boundary, we sum all of the timeslices which occurred in the 3600 tick period prior to that boundary, we have computed the CPU consumption, in ticks, for that period.</w:t>
      </w:r>
      <w:r w:rsidR="008B5E66">
        <w:t xml:space="preserve"> In other words, for each 3600 tick period, we wish to bring together and sum all timeslices which occurred duri</w:t>
      </w:r>
      <w:r w:rsidR="001C22C8">
        <w:t xml:space="preserve">ng that period. </w:t>
      </w:r>
      <w:r w:rsidR="00150FC2">
        <w:t>Assuming the output</w:t>
      </w:r>
      <w:r w:rsidR="008B5E66">
        <w:t xml:space="preserve"> </w:t>
      </w:r>
      <w:r w:rsidR="00150FC2">
        <w:t>is</w:t>
      </w:r>
      <w:r w:rsidR="008B5E66">
        <w:t xml:space="preserve"> a signal, which at each point in time, measures the last repo</w:t>
      </w:r>
      <w:r w:rsidR="00150FC2">
        <w:t xml:space="preserve">rted sum, </w:t>
      </w:r>
      <w:r w:rsidR="00C96685">
        <w:t xml:space="preserve">each event in </w:t>
      </w:r>
      <w:r w:rsidR="00C96685">
        <w:fldChar w:fldCharType="begin"/>
      </w:r>
      <w:r w:rsidR="00C96685">
        <w:instrText xml:space="preserve"> REF _Ref364856632 \h </w:instrText>
      </w:r>
      <w:r w:rsidR="00C96685">
        <w:fldChar w:fldCharType="separate"/>
      </w:r>
      <w:r w:rsidR="00904F8B">
        <w:t xml:space="preserve">Figure </w:t>
      </w:r>
      <w:r w:rsidR="00904F8B">
        <w:rPr>
          <w:noProof/>
        </w:rPr>
        <w:t>39</w:t>
      </w:r>
      <w:r w:rsidR="00C96685">
        <w:fldChar w:fldCharType="end"/>
      </w:r>
      <w:r w:rsidR="00C96685">
        <w:t xml:space="preserve"> contributes to the result reported during the 3600 tick period which begins on or after the context switch, since the start time of the event is when the process was context switched out. This is shown pictorially in </w:t>
      </w:r>
      <w:r w:rsidR="00C96685">
        <w:fldChar w:fldCharType="begin"/>
      </w:r>
      <w:r w:rsidR="00C96685">
        <w:instrText xml:space="preserve"> REF _Ref364864699 \h </w:instrText>
      </w:r>
      <w:r w:rsidR="00C96685">
        <w:fldChar w:fldCharType="separate"/>
      </w:r>
      <w:r w:rsidR="00904F8B">
        <w:t xml:space="preserve">Figure </w:t>
      </w:r>
      <w:r w:rsidR="00904F8B">
        <w:rPr>
          <w:noProof/>
        </w:rPr>
        <w:t>40</w:t>
      </w:r>
      <w:r w:rsidR="00C96685">
        <w:fldChar w:fldCharType="end"/>
      </w:r>
      <w:r w:rsidR="00150FC2">
        <w:t>, where the lifetimes of our two context switches at 120 and 3540 are mapped into the subsequent 3600 tick period during which they contribute to the current answer.</w:t>
      </w:r>
      <w:r w:rsidR="00C96685">
        <w:t xml:space="preserve"> </w:t>
      </w:r>
    </w:p>
    <w:p w14:paraId="5C359F85" w14:textId="3E923E66" w:rsidR="00162E72" w:rsidRDefault="001C22C8" w:rsidP="00C96685">
      <w:r>
        <w:object w:dxaOrig="4140" w:dyaOrig="2595" w14:anchorId="049A9F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6" type="#_x0000_t75" style="width:207pt;height:129.7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5" ShapeID="_x0000_i1326" DrawAspect="Content" ObjectID="_1605446468" r:id="rId13"/>
        </w:object>
      </w:r>
    </w:p>
    <w:p w14:paraId="54930288" w14:textId="06AE20D1" w:rsidR="009A0756" w:rsidRPr="00247F6D" w:rsidRDefault="00C96685" w:rsidP="00C96685">
      <w:pPr>
        <w:pStyle w:val="Caption"/>
      </w:pPr>
      <w:bookmarkStart w:id="6121" w:name="_Ref364864699"/>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B17340">
        <w:rPr>
          <w:noProof/>
        </w:rPr>
        <w:t>40</w:t>
      </w:r>
      <w:r w:rsidR="00904F8B">
        <w:rPr>
          <w:noProof/>
        </w:rPr>
        <w:fldChar w:fldCharType="end"/>
      </w:r>
      <w:bookmarkEnd w:id="6121"/>
      <w:r>
        <w:t>: Lifetime conversion before aggregation</w:t>
      </w:r>
    </w:p>
    <w:p w14:paraId="52740407" w14:textId="5962F98C" w:rsidR="002B1DB1" w:rsidRDefault="00B2724A" w:rsidP="00C96685">
      <w:pPr>
        <w:rPr>
          <w:noProof/>
          <w:lang w:eastAsia="en-US"/>
        </w:rPr>
      </w:pPr>
      <w:r>
        <w:t xml:space="preserve">With the two lifetime changing operators introduced do far, ShiftEventLifetime and AlterEventDuration, one can perform the lifetime transformation depicted in </w:t>
      </w:r>
      <w:r>
        <w:fldChar w:fldCharType="begin"/>
      </w:r>
      <w:r>
        <w:instrText xml:space="preserve"> REF _Ref364864699 \h </w:instrText>
      </w:r>
      <w:r>
        <w:fldChar w:fldCharType="separate"/>
      </w:r>
      <w:r w:rsidR="00904F8B">
        <w:t xml:space="preserve">Figure </w:t>
      </w:r>
      <w:r w:rsidR="00904F8B">
        <w:rPr>
          <w:noProof/>
        </w:rPr>
        <w:t>40</w:t>
      </w:r>
      <w:r>
        <w:fldChar w:fldCharType="end"/>
      </w:r>
      <w:r w:rsidR="000D513D">
        <w:t>, but</w:t>
      </w:r>
      <w:r>
        <w:t xml:space="preserve"> </w:t>
      </w:r>
      <w:r w:rsidR="000D513D">
        <w:t>f</w:t>
      </w:r>
      <w:r>
        <w:t>or convenience, we introduce a single operator</w:t>
      </w:r>
      <w:del w:id="6122" w:author="James Terwilliger" w:date="2013-08-26T18:49:00Z">
        <w:r>
          <w:delText>,</w:delText>
        </w:r>
      </w:del>
      <w:r>
        <w:t xml:space="preserve"> called AlterEventLifetim</w:t>
      </w:r>
      <w:ins w:id="6123" w:author="James Terwilliger" w:date="2013-08-26T18:49:00Z">
        <w:r w:rsidR="00521B99">
          <w:t>e</w:t>
        </w:r>
      </w:ins>
      <w:del w:id="6124" w:author="James Terwilliger" w:date="2013-08-26T18:49:00Z">
        <w:r w:rsidDel="00521B99">
          <w:delText>e</w:delText>
        </w:r>
        <w:r>
          <w:delText>,</w:delText>
        </w:r>
      </w:del>
      <w:r>
        <w:t xml:space="preserve"> </w:t>
      </w:r>
      <w:r w:rsidR="00521B99">
        <w:t xml:space="preserve">that </w:t>
      </w:r>
      <w:r>
        <w:t>can change both the start time and event duration. In this case, we want to push forward the start time to the correct reporting time, and set the duration to 3600 ticks, which is the time between reported values.</w:t>
      </w:r>
      <w:r w:rsidR="00EA557A">
        <w:t xml:space="preserve"> </w:t>
      </w:r>
      <w:r w:rsidR="00EA557A">
        <w:fldChar w:fldCharType="begin"/>
      </w:r>
      <w:r w:rsidR="00EA557A">
        <w:instrText xml:space="preserve"> REF _Ref364871241 \h </w:instrText>
      </w:r>
      <w:r w:rsidR="00EA557A">
        <w:fldChar w:fldCharType="separate"/>
      </w:r>
      <w:r w:rsidR="00904F8B">
        <w:t xml:space="preserve">Figure </w:t>
      </w:r>
      <w:r w:rsidR="00904F8B">
        <w:rPr>
          <w:noProof/>
        </w:rPr>
        <w:t>41</w:t>
      </w:r>
      <w:r w:rsidR="00EA557A">
        <w:fldChar w:fldCharType="end"/>
      </w:r>
      <w:r w:rsidR="00EA557A">
        <w:t xml:space="preserve"> shows how we reassign timeslice lifetimes in this manner.</w:t>
      </w:r>
      <w:r w:rsidR="002B1DB1" w:rsidRPr="002B1DB1">
        <w:rPr>
          <w:noProof/>
          <w:lang w:eastAsia="en-US"/>
        </w:rPr>
        <w:t xml:space="preserve"> </w:t>
      </w:r>
    </w:p>
    <w:p w14:paraId="5308743D" w14:textId="00D6FB51" w:rsidR="00C96685" w:rsidRDefault="002B1DB1" w:rsidP="00C96685">
      <w:r>
        <w:rPr>
          <w:noProof/>
          <w:lang w:eastAsia="en-US"/>
        </w:rPr>
        <mc:AlternateContent>
          <mc:Choice Requires="wpg">
            <w:drawing>
              <wp:inline distT="0" distB="0" distL="0" distR="0" wp14:anchorId="648ACCE5" wp14:editId="6D74C332">
                <wp:extent cx="6381750" cy="704850"/>
                <wp:effectExtent l="0" t="0" r="19050" b="0"/>
                <wp:docPr id="271" name="Group 271"/>
                <wp:cNvGraphicFramePr/>
                <a:graphic xmlns:a="http://schemas.openxmlformats.org/drawingml/2006/main">
                  <a:graphicData uri="http://schemas.microsoft.com/office/word/2010/wordprocessingGroup">
                    <wpg:wgp>
                      <wpg:cNvGrpSpPr/>
                      <wpg:grpSpPr>
                        <a:xfrm>
                          <a:off x="0" y="0"/>
                          <a:ext cx="6381750" cy="704850"/>
                          <a:chOff x="0" y="0"/>
                          <a:chExt cx="6381750" cy="704850"/>
                        </a:xfrm>
                      </wpg:grpSpPr>
                      <wps:wsp>
                        <wps:cNvPr id="208" name="Text Box 208"/>
                        <wps:cNvSpPr txBox="1">
                          <a:spLocks noChangeArrowheads="1"/>
                        </wps:cNvSpPr>
                        <wps:spPr bwMode="auto">
                          <a:xfrm>
                            <a:off x="0" y="0"/>
                            <a:ext cx="6381750" cy="419100"/>
                          </a:xfrm>
                          <a:prstGeom prst="rect">
                            <a:avLst/>
                          </a:prstGeom>
                          <a:solidFill>
                            <a:srgbClr val="FFFFFF"/>
                          </a:solidFill>
                          <a:ln w="9525">
                            <a:solidFill>
                              <a:srgbClr val="000000"/>
                            </a:solidFill>
                            <a:miter lim="800000"/>
                            <a:headEnd/>
                            <a:tailEnd/>
                          </a:ln>
                        </wps:spPr>
                        <wps:txbx>
                          <w:txbxContent>
                            <w:p w14:paraId="66E7D4D5" w14:textId="77777777" w:rsidR="002B1DB1" w:rsidRPr="00EC0901" w:rsidRDefault="002B1DB1" w:rsidP="002B1DB1">
                              <w:pPr>
                                <w:pStyle w:val="HTMLPreformatted"/>
                                <w:shd w:val="clear" w:color="auto" w:fill="FFFFFF"/>
                                <w:rPr>
                                  <w:rFonts w:ascii="Consolas" w:hAnsi="Consolas"/>
                                  <w:color w:val="000000"/>
                                  <w:sz w:val="19"/>
                                  <w:szCs w:val="19"/>
                                </w:rPr>
                              </w:pPr>
                              <w:r w:rsidRPr="00EC0901">
                                <w:rPr>
                                  <w:rFonts w:ascii="Consolas" w:hAnsi="Consolas"/>
                                  <w:color w:val="0000FF"/>
                                  <w:sz w:val="19"/>
                                  <w:szCs w:val="19"/>
                                </w:rPr>
                                <w:t>var</w:t>
                              </w:r>
                              <w:r w:rsidRPr="00EC0901">
                                <w:rPr>
                                  <w:rFonts w:ascii="Consolas" w:hAnsi="Consolas"/>
                                  <w:color w:val="000000"/>
                                  <w:sz w:val="19"/>
                                  <w:szCs w:val="19"/>
                                </w:rPr>
                                <w:t> windowedTimeslices = timeslicesForProcess1Cpu1.</w:t>
                              </w:r>
                            </w:p>
                            <w:p w14:paraId="66DCD787" w14:textId="77777777" w:rsidR="002B1DB1" w:rsidRPr="00EC0901" w:rsidRDefault="002B1DB1" w:rsidP="002B1DB1">
                              <w:pPr>
                                <w:pStyle w:val="HTMLPreformatted"/>
                                <w:shd w:val="clear" w:color="auto" w:fill="FFFFFF"/>
                                <w:rPr>
                                  <w:rFonts w:ascii="Consolas" w:hAnsi="Consolas"/>
                                  <w:color w:val="000000"/>
                                  <w:sz w:val="19"/>
                                  <w:szCs w:val="19"/>
                                </w:rPr>
                              </w:pPr>
                              <w:r w:rsidRPr="00EC0901">
                                <w:rPr>
                                  <w:rFonts w:ascii="Consolas" w:hAnsi="Consolas"/>
                                  <w:color w:val="000000"/>
                                  <w:sz w:val="19"/>
                                  <w:szCs w:val="19"/>
                                </w:rPr>
                                <w:t>    </w:t>
                              </w:r>
                              <w:r>
                                <w:rPr>
                                  <w:rFonts w:ascii="Consolas" w:hAnsi="Consolas"/>
                                  <w:color w:val="000000"/>
                                  <w:sz w:val="19"/>
                                  <w:szCs w:val="19"/>
                                </w:rPr>
                                <w:t xml:space="preserve">    </w:t>
                              </w:r>
                              <w:r w:rsidRPr="00EC0901">
                                <w:rPr>
                                  <w:rFonts w:ascii="Consolas" w:hAnsi="Consolas"/>
                                  <w:color w:val="000000"/>
                                  <w:sz w:val="19"/>
                                  <w:szCs w:val="19"/>
                                </w:rPr>
                                <w:t>AlterEventLifetime(origStartTime =&gt; (1 + ((origStartTime - 1) / 3600)) * 3600, 3600);</w:t>
                              </w:r>
                            </w:p>
                            <w:p w14:paraId="41454251" w14:textId="77777777" w:rsidR="002B1DB1" w:rsidRPr="00EC0901" w:rsidRDefault="002B1DB1" w:rsidP="002B1DB1">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s:wsp>
                        <wps:cNvPr id="211" name="Text Box 211"/>
                        <wps:cNvSpPr txBox="1"/>
                        <wps:spPr>
                          <a:xfrm>
                            <a:off x="0" y="438150"/>
                            <a:ext cx="6381750" cy="266700"/>
                          </a:xfrm>
                          <a:prstGeom prst="rect">
                            <a:avLst/>
                          </a:prstGeom>
                          <a:solidFill>
                            <a:prstClr val="white"/>
                          </a:solidFill>
                          <a:ln>
                            <a:noFill/>
                          </a:ln>
                          <a:effectLst/>
                        </wps:spPr>
                        <wps:txbx>
                          <w:txbxContent>
                            <w:p w14:paraId="190DE2F6" w14:textId="3035F107" w:rsidR="002B1DB1" w:rsidRDefault="002B1DB1" w:rsidP="002B1DB1">
                              <w:pPr>
                                <w:pStyle w:val="Caption"/>
                              </w:pPr>
                              <w:bookmarkStart w:id="6125" w:name="_Ref364871241"/>
                              <w:r>
                                <w:t xml:space="preserve">Figure </w:t>
                              </w:r>
                              <w:r>
                                <w:rPr>
                                  <w:noProof/>
                                </w:rPr>
                                <w:fldChar w:fldCharType="begin"/>
                              </w:r>
                              <w:r>
                                <w:rPr>
                                  <w:noProof/>
                                </w:rPr>
                                <w:instrText xml:space="preserve"> SEQ Figure \* ARABIC </w:instrText>
                              </w:r>
                              <w:r>
                                <w:rPr>
                                  <w:noProof/>
                                </w:rPr>
                                <w:fldChar w:fldCharType="separate"/>
                              </w:r>
                              <w:r w:rsidR="00B17340">
                                <w:rPr>
                                  <w:noProof/>
                                </w:rPr>
                                <w:t>41</w:t>
                              </w:r>
                              <w:r>
                                <w:rPr>
                                  <w:noProof/>
                                </w:rPr>
                                <w:fldChar w:fldCharType="end"/>
                              </w:r>
                              <w:bookmarkEnd w:id="6125"/>
                              <w:r>
                                <w:t>: Rassigning Timeslice Lifetimes with AlterEventLifetime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648ACCE5" id="Group 271" o:spid="_x0000_s1094" style="width:502.5pt;height:55.5pt;mso-position-horizontal-relative:char;mso-position-vertical-relative:line" coordsize="63817,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">
                <v:shape id="Text Box 208" o:spid="_x0000_s1095" type="#_x0000_t202" style="position:absolute;width:6381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">
                  <v:textbox>
                    <w:txbxContent>
                      <w:p w14:paraId="66E7D4D5" w14:textId="77777777" w:rsidR="002B1DB1" w:rsidRPr="00EC0901" w:rsidRDefault="002B1DB1" w:rsidP="002B1DB1">
                        <w:pPr>
                          <w:pStyle w:val="HTMLPreformatted"/>
                          <w:shd w:val="clear" w:color="auto" w:fill="FFFFFF"/>
                          <w:rPr>
                            <w:rFonts w:ascii="Consolas" w:hAnsi="Consolas"/>
                            <w:color w:val="000000"/>
                            <w:sz w:val="19"/>
                            <w:szCs w:val="19"/>
                          </w:rPr>
                        </w:pPr>
                        <w:r w:rsidRPr="00EC0901">
                          <w:rPr>
                            <w:rFonts w:ascii="Consolas" w:hAnsi="Consolas"/>
                            <w:color w:val="0000FF"/>
                            <w:sz w:val="19"/>
                            <w:szCs w:val="19"/>
                          </w:rPr>
                          <w:t>var</w:t>
                        </w:r>
                        <w:r w:rsidRPr="00EC0901">
                          <w:rPr>
                            <w:rFonts w:ascii="Consolas" w:hAnsi="Consolas"/>
                            <w:color w:val="000000"/>
                            <w:sz w:val="19"/>
                            <w:szCs w:val="19"/>
                          </w:rPr>
                          <w:t> windowedTimeslices = timeslicesForProcess1Cpu1.</w:t>
                        </w:r>
                      </w:p>
                      <w:p w14:paraId="66DCD787" w14:textId="77777777" w:rsidR="002B1DB1" w:rsidRPr="00EC0901" w:rsidRDefault="002B1DB1" w:rsidP="002B1DB1">
                        <w:pPr>
                          <w:pStyle w:val="HTMLPreformatted"/>
                          <w:shd w:val="clear" w:color="auto" w:fill="FFFFFF"/>
                          <w:rPr>
                            <w:rFonts w:ascii="Consolas" w:hAnsi="Consolas"/>
                            <w:color w:val="000000"/>
                            <w:sz w:val="19"/>
                            <w:szCs w:val="19"/>
                          </w:rPr>
                        </w:pPr>
                        <w:r w:rsidRPr="00EC0901">
                          <w:rPr>
                            <w:rFonts w:ascii="Consolas" w:hAnsi="Consolas"/>
                            <w:color w:val="000000"/>
                            <w:sz w:val="19"/>
                            <w:szCs w:val="19"/>
                          </w:rPr>
                          <w:t>    </w:t>
                        </w:r>
                        <w:r>
                          <w:rPr>
                            <w:rFonts w:ascii="Consolas" w:hAnsi="Consolas"/>
                            <w:color w:val="000000"/>
                            <w:sz w:val="19"/>
                            <w:szCs w:val="19"/>
                          </w:rPr>
                          <w:t xml:space="preserve">    </w:t>
                        </w:r>
                        <w:r w:rsidRPr="00EC0901">
                          <w:rPr>
                            <w:rFonts w:ascii="Consolas" w:hAnsi="Consolas"/>
                            <w:color w:val="000000"/>
                            <w:sz w:val="19"/>
                            <w:szCs w:val="19"/>
                          </w:rPr>
                          <w:t>AlterEventLifetime(origStartTime =&gt; (1 + ((origStartTime - 1) / 3600)) * 3600, 3600);</w:t>
                        </w:r>
                      </w:p>
                      <w:p w14:paraId="41454251" w14:textId="77777777" w:rsidR="002B1DB1" w:rsidRPr="00EC0901" w:rsidRDefault="002B1DB1" w:rsidP="002B1DB1">
                        <w:pPr>
                          <w:autoSpaceDE w:val="0"/>
                          <w:autoSpaceDN w:val="0"/>
                          <w:adjustRightInd w:val="0"/>
                          <w:spacing w:after="0" w:line="240" w:lineRule="auto"/>
                          <w:rPr>
                            <w:rFonts w:ascii="Consolas" w:hAnsi="Consolas" w:cs="Consolas"/>
                            <w:color w:val="000000"/>
                            <w:sz w:val="19"/>
                            <w:szCs w:val="19"/>
                            <w:highlight w:val="white"/>
                          </w:rPr>
                        </w:pPr>
                      </w:p>
                    </w:txbxContent>
                  </v:textbox>
                </v:shape>
                <v:shape id="Text Box 211" o:spid="_x0000_s1096" type="#_x0000_t202" style="position:absolute;top:4381;width:638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" stroked="f">
                  <v:textbox style="mso-fit-shape-to-text:t" inset="0,0,0,0">
                    <w:txbxContent>
                      <w:p w14:paraId="190DE2F6" w14:textId="3035F107" w:rsidR="002B1DB1" w:rsidRDefault="002B1DB1" w:rsidP="002B1DB1">
                        <w:pPr>
                          <w:pStyle w:val="Caption"/>
                        </w:pPr>
                        <w:bookmarkStart w:id="6126" w:name="_Ref364871241"/>
                        <w:r>
                          <w:t xml:space="preserve">Figure </w:t>
                        </w:r>
                        <w:r>
                          <w:rPr>
                            <w:noProof/>
                          </w:rPr>
                          <w:fldChar w:fldCharType="begin"/>
                        </w:r>
                        <w:r>
                          <w:rPr>
                            <w:noProof/>
                          </w:rPr>
                          <w:instrText xml:space="preserve"> SEQ Figure \* ARABIC </w:instrText>
                        </w:r>
                        <w:r>
                          <w:rPr>
                            <w:noProof/>
                          </w:rPr>
                          <w:fldChar w:fldCharType="separate"/>
                        </w:r>
                        <w:r w:rsidR="00B17340">
                          <w:rPr>
                            <w:noProof/>
                          </w:rPr>
                          <w:t>41</w:t>
                        </w:r>
                        <w:r>
                          <w:rPr>
                            <w:noProof/>
                          </w:rPr>
                          <w:fldChar w:fldCharType="end"/>
                        </w:r>
                        <w:bookmarkEnd w:id="6126"/>
                        <w:r>
                          <w:t>: Rassigning Timeslice Lifetimes with AlterEventLifetime</w:t>
                        </w:r>
                      </w:p>
                    </w:txbxContent>
                  </v:textbox>
                </v:shape>
                <w10:anchorlock/>
              </v:group>
            </w:pict>
          </mc:Fallback>
        </mc:AlternateContent>
      </w:r>
    </w:p>
    <w:p w14:paraId="35ADDEF6" w14:textId="68C5C5F8" w:rsidR="00EA557A" w:rsidRDefault="00BB1412" w:rsidP="00C96685">
      <w:r>
        <w:rPr>
          <w:noProof/>
        </w:rPr>
        <mc:AlternateContent>
          <mc:Choice Requires="wpg">
            <w:drawing>
              <wp:anchor distT="0" distB="0" distL="114300" distR="114300" simplePos="0" relativeHeight="251638837" behindDoc="0" locked="0" layoutInCell="1" allowOverlap="1" wp14:anchorId="7C8FF7EC" wp14:editId="33714927">
                <wp:simplePos x="0" y="0"/>
                <wp:positionH relativeFrom="margin">
                  <wp:align>right</wp:align>
                </wp:positionH>
                <wp:positionV relativeFrom="paragraph">
                  <wp:posOffset>1273175</wp:posOffset>
                </wp:positionV>
                <wp:extent cx="6419850" cy="828040"/>
                <wp:effectExtent l="0" t="0" r="0" b="0"/>
                <wp:wrapSquare wrapText="bothSides"/>
                <wp:docPr id="272" name="Group 272"/>
                <wp:cNvGraphicFramePr/>
                <a:graphic xmlns:a="http://schemas.openxmlformats.org/drawingml/2006/main">
                  <a:graphicData uri="http://schemas.microsoft.com/office/word/2010/wordprocessingGroup">
                    <wpg:wgp>
                      <wpg:cNvGrpSpPr/>
                      <wpg:grpSpPr>
                        <a:xfrm>
                          <a:off x="0" y="0"/>
                          <a:ext cx="6419850" cy="828040"/>
                          <a:chOff x="0" y="1"/>
                          <a:chExt cx="6419850" cy="611639"/>
                        </a:xfrm>
                      </wpg:grpSpPr>
                      <wps:wsp>
                        <wps:cNvPr id="212" name="Text Box 212"/>
                        <wps:cNvSpPr txBox="1">
                          <a:spLocks noChangeArrowheads="1"/>
                        </wps:cNvSpPr>
                        <wps:spPr bwMode="auto">
                          <a:xfrm>
                            <a:off x="0" y="1"/>
                            <a:ext cx="6381750" cy="309335"/>
                          </a:xfrm>
                          <a:prstGeom prst="rect">
                            <a:avLst/>
                          </a:prstGeom>
                          <a:solidFill>
                            <a:srgbClr val="FFFFFF"/>
                          </a:solidFill>
                          <a:ln w="9525">
                            <a:solidFill>
                              <a:srgbClr val="000000"/>
                            </a:solidFill>
                            <a:miter lim="800000"/>
                            <a:headEnd/>
                            <a:tailEnd/>
                          </a:ln>
                        </wps:spPr>
                        <wps:txbx>
                          <w:txbxContent>
                            <w:p w14:paraId="5D8D6C40" w14:textId="77777777" w:rsidR="006437BE" w:rsidRDefault="00E80C46" w:rsidP="00330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windowedTimeslices</w:t>
                              </w:r>
                              <w:r w:rsidR="006437BE">
                                <w:rPr>
                                  <w:rFonts w:ascii="Consolas" w:hAnsi="Consolas" w:cs="Consolas"/>
                                  <w:color w:val="000000"/>
                                  <w:sz w:val="19"/>
                                  <w:szCs w:val="19"/>
                                  <w:highlight w:val="white"/>
                                </w:rPr>
                                <w:t>ForProcess1Cpu1</w:t>
                              </w:r>
                              <w:r>
                                <w:rPr>
                                  <w:rFonts w:ascii="Consolas" w:hAnsi="Consolas" w:cs="Consolas"/>
                                  <w:color w:val="000000"/>
                                  <w:sz w:val="19"/>
                                  <w:szCs w:val="19"/>
                                  <w:highlight w:val="white"/>
                                </w:rPr>
                                <w:t xml:space="preserve"> =</w:t>
                              </w:r>
                            </w:p>
                            <w:p w14:paraId="463F84CD" w14:textId="761EAAF5" w:rsidR="00E80C46" w:rsidRPr="002A0C24" w:rsidRDefault="006437BE" w:rsidP="00330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olor w:val="000000"/>
                                  <w:sz w:val="19"/>
                                  <w:szCs w:val="19"/>
                                </w:rPr>
                                <w:t xml:space="preserve">    </w:t>
                              </w:r>
                              <w:r w:rsidR="0000116B" w:rsidRPr="00EC0901">
                                <w:rPr>
                                  <w:rFonts w:ascii="Consolas" w:hAnsi="Consolas"/>
                                  <w:color w:val="000000"/>
                                  <w:sz w:val="19"/>
                                  <w:szCs w:val="19"/>
                                </w:rPr>
                                <w:t>timeslicesForProcess1Cpu1</w:t>
                              </w:r>
                              <w:del w:id="6127" w:author="Jonathan Goldstein" w:date="2013-09-24T11:50:00Z">
                                <w:r w:rsidR="00E80C46" w:rsidDel="009854C8">
                                  <w:rPr>
                                    <w:rFonts w:ascii="Consolas" w:hAnsi="Consolas" w:cs="Consolas"/>
                                    <w:color w:val="000000"/>
                                    <w:sz w:val="19"/>
                                    <w:szCs w:val="19"/>
                                    <w:highlight w:val="white"/>
                                  </w:rPr>
                                  <w:delText>timeslices</w:delText>
                                </w:r>
                              </w:del>
                              <w:r w:rsidR="00E80C46">
                                <w:rPr>
                                  <w:rFonts w:ascii="Consolas" w:hAnsi="Consolas" w:cs="Consolas"/>
                                  <w:color w:val="000000"/>
                                  <w:sz w:val="19"/>
                                  <w:szCs w:val="19"/>
                                  <w:highlight w:val="white"/>
                                </w:rPr>
                                <w:t>.HoppingWindowLifetime(3600, 3600);</w:t>
                              </w:r>
                            </w:p>
                          </w:txbxContent>
                        </wps:txbx>
                        <wps:bodyPr rot="0" vert="horz" wrap="square" lIns="91440" tIns="45720" rIns="91440" bIns="45720" anchor="t" anchorCtr="0">
                          <a:noAutofit/>
                        </wps:bodyPr>
                      </wps:wsp>
                      <wps:wsp>
                        <wps:cNvPr id="213" name="Text Box 213"/>
                        <wps:cNvSpPr txBox="1"/>
                        <wps:spPr>
                          <a:xfrm>
                            <a:off x="38100" y="407760"/>
                            <a:ext cx="6381750" cy="203880"/>
                          </a:xfrm>
                          <a:prstGeom prst="rect">
                            <a:avLst/>
                          </a:prstGeom>
                          <a:solidFill>
                            <a:prstClr val="white"/>
                          </a:solidFill>
                          <a:ln>
                            <a:noFill/>
                          </a:ln>
                          <a:effectLst/>
                        </wps:spPr>
                        <wps:txbx>
                          <w:txbxContent>
                            <w:p w14:paraId="33F344F1" w14:textId="761F4627" w:rsidR="00E80C46" w:rsidRDefault="00E80C46" w:rsidP="003306AA">
                              <w:pPr>
                                <w:pStyle w:val="Caption"/>
                                <w:rPr>
                                  <w:noProof/>
                                </w:rPr>
                              </w:pPr>
                              <w:bookmarkStart w:id="6128" w:name="_Ref364871941"/>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B17340">
                                <w:rPr>
                                  <w:noProof/>
                                </w:rPr>
                                <w:t>42</w:t>
                              </w:r>
                              <w:r w:rsidR="00904F8B">
                                <w:rPr>
                                  <w:noProof/>
                                </w:rPr>
                                <w:fldChar w:fldCharType="end"/>
                              </w:r>
                              <w:bookmarkEnd w:id="6128"/>
                              <w:r>
                                <w:t>: Reassigning Lifetimes with HoppingWindowLifetime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8FF7EC" id="Group 272" o:spid="_x0000_s1097" style="position:absolute;margin-left:454.3pt;margin-top:100.25pt;width:505.5pt;height:65.2pt;z-index:251638837;mso-position-horizontal:right;mso-position-horizontal-relative:margin;mso-position-vertical-relative:text;mso-width-relative:margin;mso-height-relative:margin" coordorigin="" coordsize="64198,6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">
                <v:shape id="Text Box 212" o:spid="_x0000_s1098" type="#_x0000_t202" style="position:absolute;width:63817;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5D8D6C40" w14:textId="77777777" w:rsidR="006437BE" w:rsidRDefault="00E80C46" w:rsidP="00330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windowedTimeslices</w:t>
                        </w:r>
                        <w:r w:rsidR="006437BE">
                          <w:rPr>
                            <w:rFonts w:ascii="Consolas" w:hAnsi="Consolas" w:cs="Consolas"/>
                            <w:color w:val="000000"/>
                            <w:sz w:val="19"/>
                            <w:szCs w:val="19"/>
                            <w:highlight w:val="white"/>
                          </w:rPr>
                          <w:t>ForProcess1Cpu1</w:t>
                        </w:r>
                        <w:r>
                          <w:rPr>
                            <w:rFonts w:ascii="Consolas" w:hAnsi="Consolas" w:cs="Consolas"/>
                            <w:color w:val="000000"/>
                            <w:sz w:val="19"/>
                            <w:szCs w:val="19"/>
                            <w:highlight w:val="white"/>
                          </w:rPr>
                          <w:t xml:space="preserve"> =</w:t>
                        </w:r>
                      </w:p>
                      <w:p w14:paraId="463F84CD" w14:textId="761EAAF5" w:rsidR="00E80C46" w:rsidRPr="002A0C24" w:rsidRDefault="006437BE" w:rsidP="00330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olor w:val="000000"/>
                            <w:sz w:val="19"/>
                            <w:szCs w:val="19"/>
                          </w:rPr>
                          <w:t xml:space="preserve">    </w:t>
                        </w:r>
                        <w:r w:rsidR="0000116B" w:rsidRPr="00EC0901">
                          <w:rPr>
                            <w:rFonts w:ascii="Consolas" w:hAnsi="Consolas"/>
                            <w:color w:val="000000"/>
                            <w:sz w:val="19"/>
                            <w:szCs w:val="19"/>
                          </w:rPr>
                          <w:t>timeslicesForProcess1Cpu1</w:t>
                        </w:r>
                        <w:del w:id="6129" w:author="Jonathan Goldstein" w:date="2013-09-24T11:50:00Z">
                          <w:r w:rsidR="00E80C46" w:rsidDel="009854C8">
                            <w:rPr>
                              <w:rFonts w:ascii="Consolas" w:hAnsi="Consolas" w:cs="Consolas"/>
                              <w:color w:val="000000"/>
                              <w:sz w:val="19"/>
                              <w:szCs w:val="19"/>
                              <w:highlight w:val="white"/>
                            </w:rPr>
                            <w:delText>timeslices</w:delText>
                          </w:r>
                        </w:del>
                        <w:r w:rsidR="00E80C46">
                          <w:rPr>
                            <w:rFonts w:ascii="Consolas" w:hAnsi="Consolas" w:cs="Consolas"/>
                            <w:color w:val="000000"/>
                            <w:sz w:val="19"/>
                            <w:szCs w:val="19"/>
                            <w:highlight w:val="white"/>
                          </w:rPr>
                          <w:t>.HoppingWindowLifetime(3600, 3600);</w:t>
                        </w:r>
                      </w:p>
                    </w:txbxContent>
                  </v:textbox>
                </v:shape>
                <v:shape id="Text Box 213" o:spid="_x0000_s1099" type="#_x0000_t202" style="position:absolute;left:381;top:4077;width:63817;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dxAAAANwAAAAPAAAAZHJzL2Rvd25yZXYueG1sRI/Ni8Iw&#10;FMTvC/4P4Ql7WTS1Cy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N9J393EAAAA3AAAAA8A&#10;AAAAAAAAAAAAAAAABwIAAGRycy9kb3ducmV2LnhtbFBLBQYAAAAAAwADALcAAAD4AgAAAAA=&#10;" stroked="f">
                  <v:textbox inset="0,0,0,0">
                    <w:txbxContent>
                      <w:p w14:paraId="33F344F1" w14:textId="761F4627" w:rsidR="00E80C46" w:rsidRDefault="00E80C46" w:rsidP="003306AA">
                        <w:pPr>
                          <w:pStyle w:val="Caption"/>
                          <w:rPr>
                            <w:noProof/>
                          </w:rPr>
                        </w:pPr>
                        <w:bookmarkStart w:id="6130" w:name="_Ref364871941"/>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B17340">
                          <w:rPr>
                            <w:noProof/>
                          </w:rPr>
                          <w:t>42</w:t>
                        </w:r>
                        <w:r w:rsidR="00904F8B">
                          <w:rPr>
                            <w:noProof/>
                          </w:rPr>
                          <w:fldChar w:fldCharType="end"/>
                        </w:r>
                        <w:bookmarkEnd w:id="6130"/>
                        <w:r>
                          <w:t>: Reassigning Lifetimes with HoppingWindowLifetime</w:t>
                        </w:r>
                      </w:p>
                    </w:txbxContent>
                  </v:textbox>
                </v:shape>
                <w10:wrap type="square" anchorx="margin"/>
              </v:group>
            </w:pict>
          </mc:Fallback>
        </mc:AlternateContent>
      </w:r>
      <w:commentRangeStart w:id="6131"/>
      <w:r w:rsidR="0000116B">
        <w:t>In fact, t</w:t>
      </w:r>
      <w:r w:rsidR="00EA557A">
        <w:t xml:space="preserve">his </w:t>
      </w:r>
      <w:commentRangeEnd w:id="6131"/>
      <w:r w:rsidR="00521B99">
        <w:rPr>
          <w:rStyle w:val="CommentReference"/>
        </w:rPr>
        <w:commentReference w:id="6131"/>
      </w:r>
      <w:r w:rsidR="0000116B">
        <w:t xml:space="preserve">technique </w:t>
      </w:r>
      <w:r w:rsidR="00EA557A">
        <w:t>is</w:t>
      </w:r>
      <w:r w:rsidR="0000116B">
        <w:t xml:space="preserve"> </w:t>
      </w:r>
      <w:r w:rsidR="00EA557A">
        <w:t>frequent</w:t>
      </w:r>
      <w:r w:rsidR="0000116B">
        <w:t>ly used for</w:t>
      </w:r>
      <w:r w:rsidR="00EA557A">
        <w:t xml:space="preserve"> lifetime reassignment, called hopping window lifetimes, where something is computed using all the data from the last hop size </w:t>
      </w:r>
      <w:r w:rsidR="003306AA">
        <w:t>amount</w:t>
      </w:r>
      <w:r w:rsidR="00EA557A">
        <w:t xml:space="preserve"> of time, and where results are produced </w:t>
      </w:r>
      <w:r w:rsidR="003306AA">
        <w:t xml:space="preserve">every </w:t>
      </w:r>
      <w:r w:rsidR="00EA557A">
        <w:t xml:space="preserve">hop </w:t>
      </w:r>
      <w:r w:rsidR="003306AA">
        <w:t>period units of time. In our example</w:t>
      </w:r>
      <w:r w:rsidR="00EA557A">
        <w:t xml:space="preserve">, the hop size and hop period are the same, but </w:t>
      </w:r>
      <w:r w:rsidR="0000116B">
        <w:t>not necessarily so</w:t>
      </w:r>
      <w:r w:rsidR="00EA557A">
        <w:t>. For instance, we might want to know, every second (hop period), the resources consumed over the last day (hop size).</w:t>
      </w:r>
      <w:r w:rsidR="003306AA">
        <w:t xml:space="preserve"> For convenience, we include in Trill an operator for assigning hopping window lifetimes. This is shown, for our example, in </w:t>
      </w:r>
      <w:r w:rsidR="003306AA">
        <w:fldChar w:fldCharType="begin"/>
      </w:r>
      <w:r w:rsidR="003306AA">
        <w:instrText xml:space="preserve"> REF _Ref364871941 \h </w:instrText>
      </w:r>
      <w:r w:rsidR="003306AA">
        <w:fldChar w:fldCharType="separate"/>
      </w:r>
      <w:r w:rsidR="00904F8B">
        <w:t xml:space="preserve">Figure </w:t>
      </w:r>
      <w:r w:rsidR="00904F8B">
        <w:rPr>
          <w:noProof/>
        </w:rPr>
        <w:t>42</w:t>
      </w:r>
      <w:r w:rsidR="003306AA">
        <w:fldChar w:fldCharType="end"/>
      </w:r>
      <w:r w:rsidR="003306AA">
        <w:t>. In this example, the two parameters are the hop size and period respectively.</w:t>
      </w:r>
    </w:p>
    <w:p w14:paraId="496F534B" w14:textId="11F041DA" w:rsidR="00EA557A" w:rsidRDefault="0000116B" w:rsidP="00C96685">
      <w:r>
        <w:rPr>
          <w:noProof/>
        </w:rPr>
        <mc:AlternateContent>
          <mc:Choice Requires="wpg">
            <w:drawing>
              <wp:anchor distT="0" distB="0" distL="114300" distR="114300" simplePos="0" relativeHeight="251639863" behindDoc="0" locked="0" layoutInCell="1" allowOverlap="1" wp14:anchorId="439B46BD" wp14:editId="1C103DE7">
                <wp:simplePos x="0" y="0"/>
                <wp:positionH relativeFrom="margin">
                  <wp:align>right</wp:align>
                </wp:positionH>
                <wp:positionV relativeFrom="paragraph">
                  <wp:posOffset>1680210</wp:posOffset>
                </wp:positionV>
                <wp:extent cx="6381750" cy="762000"/>
                <wp:effectExtent l="0" t="0" r="19050" b="0"/>
                <wp:wrapSquare wrapText="bothSides"/>
                <wp:docPr id="273" name="Group 273"/>
                <wp:cNvGraphicFramePr/>
                <a:graphic xmlns:a="http://schemas.openxmlformats.org/drawingml/2006/main">
                  <a:graphicData uri="http://schemas.microsoft.com/office/word/2010/wordprocessingGroup">
                    <wpg:wgp>
                      <wpg:cNvGrpSpPr/>
                      <wpg:grpSpPr>
                        <a:xfrm>
                          <a:off x="0" y="0"/>
                          <a:ext cx="6381750" cy="762000"/>
                          <a:chOff x="0" y="0"/>
                          <a:chExt cx="6381750" cy="642257"/>
                        </a:xfrm>
                      </wpg:grpSpPr>
                      <wps:wsp>
                        <wps:cNvPr id="214" name="Text Box 214"/>
                        <wps:cNvSpPr txBox="1">
                          <a:spLocks noChangeArrowheads="1"/>
                        </wps:cNvSpPr>
                        <wps:spPr bwMode="auto">
                          <a:xfrm>
                            <a:off x="0" y="0"/>
                            <a:ext cx="6381750" cy="353241"/>
                          </a:xfrm>
                          <a:prstGeom prst="rect">
                            <a:avLst/>
                          </a:prstGeom>
                          <a:solidFill>
                            <a:srgbClr val="FFFFFF"/>
                          </a:solidFill>
                          <a:ln w="9525">
                            <a:solidFill>
                              <a:srgbClr val="000000"/>
                            </a:solidFill>
                            <a:miter lim="800000"/>
                            <a:headEnd/>
                            <a:tailEnd/>
                          </a:ln>
                        </wps:spPr>
                        <wps:txbx>
                          <w:txbxContent>
                            <w:p w14:paraId="33C9925F" w14:textId="77777777" w:rsidR="006437BE" w:rsidRDefault="00E80C46" w:rsidP="00305E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totalConsumptionPerPeriod</w:t>
                              </w:r>
                              <w:r w:rsidR="00345AB4">
                                <w:rPr>
                                  <w:rFonts w:ascii="Consolas" w:hAnsi="Consolas" w:cs="Consolas"/>
                                  <w:color w:val="000000"/>
                                  <w:sz w:val="19"/>
                                  <w:szCs w:val="19"/>
                                  <w:highlight w:val="white"/>
                                </w:rPr>
                                <w:t>ForProcess1Cpu1</w:t>
                              </w:r>
                              <w:r>
                                <w:rPr>
                                  <w:rFonts w:ascii="Consolas" w:hAnsi="Consolas" w:cs="Consolas"/>
                                  <w:color w:val="000000"/>
                                  <w:sz w:val="19"/>
                                  <w:szCs w:val="19"/>
                                  <w:highlight w:val="white"/>
                                </w:rPr>
                                <w:t xml:space="preserve"> =</w:t>
                              </w:r>
                            </w:p>
                            <w:p w14:paraId="58FBD71A" w14:textId="13556A19" w:rsidR="00E80C46" w:rsidRPr="002A0C24" w:rsidRDefault="006437BE" w:rsidP="00305E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windowedTimeslicesForProcess1Cpu1</w:t>
                              </w:r>
                              <w:r w:rsidR="00E80C46">
                                <w:rPr>
                                  <w:rFonts w:ascii="Consolas" w:hAnsi="Consolas" w:cs="Consolas"/>
                                  <w:color w:val="000000"/>
                                  <w:sz w:val="19"/>
                                  <w:szCs w:val="19"/>
                                  <w:highlight w:val="white"/>
                                </w:rPr>
                                <w:t>.Sum(e =&gt; e.Time</w:t>
                              </w:r>
                              <w:ins w:id="6132" w:author="Jonathan Goldstein" w:date="2013-09-24T11:47:00Z">
                                <w:r w:rsidR="00E80C46">
                                  <w:rPr>
                                    <w:rFonts w:ascii="Consolas" w:hAnsi="Consolas" w:cs="Consolas"/>
                                    <w:color w:val="000000"/>
                                    <w:sz w:val="19"/>
                                    <w:szCs w:val="19"/>
                                    <w:highlight w:val="white"/>
                                  </w:rPr>
                                  <w:t>s</w:t>
                                </w:r>
                              </w:ins>
                              <w:del w:id="6133" w:author="Jonathan Goldstein" w:date="2013-09-24T11:47:00Z">
                                <w:r w:rsidR="00E80C46" w:rsidDel="00696875">
                                  <w:rPr>
                                    <w:rFonts w:ascii="Consolas" w:hAnsi="Consolas" w:cs="Consolas"/>
                                    <w:color w:val="000000"/>
                                    <w:sz w:val="19"/>
                                    <w:szCs w:val="19"/>
                                    <w:highlight w:val="white"/>
                                  </w:rPr>
                                  <w:delText>S</w:delText>
                                </w:r>
                              </w:del>
                              <w:r w:rsidR="00E80C46">
                                <w:rPr>
                                  <w:rFonts w:ascii="Consolas" w:hAnsi="Consolas" w:cs="Consolas"/>
                                  <w:color w:val="000000"/>
                                  <w:sz w:val="19"/>
                                  <w:szCs w:val="19"/>
                                  <w:highlight w:val="white"/>
                                </w:rPr>
                                <w:t>lice);</w:t>
                              </w:r>
                            </w:p>
                          </w:txbxContent>
                        </wps:txbx>
                        <wps:bodyPr rot="0" vert="horz" wrap="square" lIns="91440" tIns="45720" rIns="91440" bIns="45720" anchor="t" anchorCtr="0">
                          <a:noAutofit/>
                        </wps:bodyPr>
                      </wps:wsp>
                      <wps:wsp>
                        <wps:cNvPr id="215" name="Text Box 215"/>
                        <wps:cNvSpPr txBox="1"/>
                        <wps:spPr>
                          <a:xfrm>
                            <a:off x="0" y="409438"/>
                            <a:ext cx="6381750" cy="232819"/>
                          </a:xfrm>
                          <a:prstGeom prst="rect">
                            <a:avLst/>
                          </a:prstGeom>
                          <a:solidFill>
                            <a:prstClr val="white"/>
                          </a:solidFill>
                          <a:ln>
                            <a:noFill/>
                          </a:ln>
                          <a:effectLst/>
                        </wps:spPr>
                        <wps:txbx>
                          <w:txbxContent>
                            <w:p w14:paraId="3E7D4B48" w14:textId="3B736A80" w:rsidR="00E80C46" w:rsidRDefault="00E80C46" w:rsidP="00305EE2">
                              <w:pPr>
                                <w:pStyle w:val="Caption"/>
                                <w:rPr>
                                  <w:noProof/>
                                </w:rPr>
                              </w:pPr>
                              <w:bookmarkStart w:id="6134" w:name="_Ref364872330"/>
                              <w:r>
                                <w:t xml:space="preserve">Figure </w:t>
                              </w:r>
                              <w:r w:rsidR="00904F8B">
                                <w:rPr>
                                  <w:noProof/>
                                </w:rPr>
                                <w:fldChar w:fldCharType="begin"/>
                              </w:r>
                              <w:r w:rsidR="00904F8B">
                                <w:rPr>
                                  <w:noProof/>
                                </w:rPr>
                                <w:instrText xml:space="preserve"> SEQ Figure </w:instrText>
                              </w:r>
                              <w:r w:rsidR="00904F8B">
                                <w:rPr>
                                  <w:noProof/>
                                </w:rPr>
                                <w:instrText xml:space="preserve">\* ARABIC </w:instrText>
                              </w:r>
                              <w:r w:rsidR="00904F8B">
                                <w:rPr>
                                  <w:noProof/>
                                </w:rPr>
                                <w:fldChar w:fldCharType="separate"/>
                              </w:r>
                              <w:r w:rsidR="00B17340">
                                <w:rPr>
                                  <w:noProof/>
                                </w:rPr>
                                <w:t>43</w:t>
                              </w:r>
                              <w:r w:rsidR="00904F8B">
                                <w:rPr>
                                  <w:noProof/>
                                </w:rPr>
                                <w:fldChar w:fldCharType="end"/>
                              </w:r>
                              <w:bookmarkEnd w:id="6134"/>
                              <w:r>
                                <w:t>: Sum Query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39B46BD" id="Group 273" o:spid="_x0000_s1100" style="position:absolute;margin-left:451.3pt;margin-top:132.3pt;width:502.5pt;height:60pt;z-index:251639863;mso-position-horizontal:right;mso-position-horizontal-relative:margin;mso-position-vertical-relative:text;mso-height-relative:margin" coordsize="63817,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">
                <v:shape id="Text Box 214" o:spid="_x0000_s1101" type="#_x0000_t202" style="position:absolute;width:63817;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82E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XQyg98z8QjIzQ8AAAD//wMAUEsBAi0AFAAGAAgAAAAhANvh9svuAAAAhQEAABMAAAAAAAAA&#10;AAAAAAAAAAAAAFtDb250ZW50X1R5cGVzXS54bWxQSwECLQAUAAYACAAAACEAWvQsW78AAAAVAQAA&#10;CwAAAAAAAAAAAAAAAAAfAQAAX3JlbHMvLnJlbHNQSwECLQAUAAYACAAAACEAiBfNhMYAAADcAAAA&#10;DwAAAAAAAAAAAAAAAAAHAgAAZHJzL2Rvd25yZXYueG1sUEsFBgAAAAADAAMAtwAAAPoCAAAAAA==&#10;">
                  <v:textbox>
                    <w:txbxContent>
                      <w:p w14:paraId="33C9925F" w14:textId="77777777" w:rsidR="006437BE" w:rsidRDefault="00E80C46" w:rsidP="00305E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totalConsumptionPerPeriod</w:t>
                        </w:r>
                        <w:r w:rsidR="00345AB4">
                          <w:rPr>
                            <w:rFonts w:ascii="Consolas" w:hAnsi="Consolas" w:cs="Consolas"/>
                            <w:color w:val="000000"/>
                            <w:sz w:val="19"/>
                            <w:szCs w:val="19"/>
                            <w:highlight w:val="white"/>
                          </w:rPr>
                          <w:t>ForProcess1Cpu1</w:t>
                        </w:r>
                        <w:r>
                          <w:rPr>
                            <w:rFonts w:ascii="Consolas" w:hAnsi="Consolas" w:cs="Consolas"/>
                            <w:color w:val="000000"/>
                            <w:sz w:val="19"/>
                            <w:szCs w:val="19"/>
                            <w:highlight w:val="white"/>
                          </w:rPr>
                          <w:t xml:space="preserve"> =</w:t>
                        </w:r>
                      </w:p>
                      <w:p w14:paraId="58FBD71A" w14:textId="13556A19" w:rsidR="00E80C46" w:rsidRPr="002A0C24" w:rsidRDefault="006437BE" w:rsidP="00305E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windowedTimeslicesForProcess1Cpu1</w:t>
                        </w:r>
                        <w:r w:rsidR="00E80C46">
                          <w:rPr>
                            <w:rFonts w:ascii="Consolas" w:hAnsi="Consolas" w:cs="Consolas"/>
                            <w:color w:val="000000"/>
                            <w:sz w:val="19"/>
                            <w:szCs w:val="19"/>
                            <w:highlight w:val="white"/>
                          </w:rPr>
                          <w:t>.Sum(e =&gt; e.Time</w:t>
                        </w:r>
                        <w:ins w:id="6135" w:author="Jonathan Goldstein" w:date="2013-09-24T11:47:00Z">
                          <w:r w:rsidR="00E80C46">
                            <w:rPr>
                              <w:rFonts w:ascii="Consolas" w:hAnsi="Consolas" w:cs="Consolas"/>
                              <w:color w:val="000000"/>
                              <w:sz w:val="19"/>
                              <w:szCs w:val="19"/>
                              <w:highlight w:val="white"/>
                            </w:rPr>
                            <w:t>s</w:t>
                          </w:r>
                        </w:ins>
                        <w:del w:id="6136" w:author="Jonathan Goldstein" w:date="2013-09-24T11:47:00Z">
                          <w:r w:rsidR="00E80C46" w:rsidDel="00696875">
                            <w:rPr>
                              <w:rFonts w:ascii="Consolas" w:hAnsi="Consolas" w:cs="Consolas"/>
                              <w:color w:val="000000"/>
                              <w:sz w:val="19"/>
                              <w:szCs w:val="19"/>
                              <w:highlight w:val="white"/>
                            </w:rPr>
                            <w:delText>S</w:delText>
                          </w:r>
                        </w:del>
                        <w:r w:rsidR="00E80C46">
                          <w:rPr>
                            <w:rFonts w:ascii="Consolas" w:hAnsi="Consolas" w:cs="Consolas"/>
                            <w:color w:val="000000"/>
                            <w:sz w:val="19"/>
                            <w:szCs w:val="19"/>
                            <w:highlight w:val="white"/>
                          </w:rPr>
                          <w:t>lice);</w:t>
                        </w:r>
                      </w:p>
                    </w:txbxContent>
                  </v:textbox>
                </v:shape>
                <v:shape id="Text Box 215" o:spid="_x0000_s1102" type="#_x0000_t202" style="position:absolute;top:4094;width:63817;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yxAAAANwAAAAPAAAAZHJzL2Rvd25yZXYueG1sRI/Ni8Iw&#10;FMTvC/4P4Ql7WTS1s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D/s4jLEAAAA3AAAAA8A&#10;AAAAAAAAAAAAAAAABwIAAGRycy9kb3ducmV2LnhtbFBLBQYAAAAAAwADALcAAAD4AgAAAAA=&#10;" stroked="f">
                  <v:textbox inset="0,0,0,0">
                    <w:txbxContent>
                      <w:p w14:paraId="3E7D4B48" w14:textId="3B736A80" w:rsidR="00E80C46" w:rsidRDefault="00E80C46" w:rsidP="00305EE2">
                        <w:pPr>
                          <w:pStyle w:val="Caption"/>
                          <w:rPr>
                            <w:noProof/>
                          </w:rPr>
                        </w:pPr>
                        <w:bookmarkStart w:id="6137" w:name="_Ref364872330"/>
                        <w:r>
                          <w:t xml:space="preserve">Figure </w:t>
                        </w:r>
                        <w:r w:rsidR="00904F8B">
                          <w:rPr>
                            <w:noProof/>
                          </w:rPr>
                          <w:fldChar w:fldCharType="begin"/>
                        </w:r>
                        <w:r w:rsidR="00904F8B">
                          <w:rPr>
                            <w:noProof/>
                          </w:rPr>
                          <w:instrText xml:space="preserve"> SEQ Figure </w:instrText>
                        </w:r>
                        <w:r w:rsidR="00904F8B">
                          <w:rPr>
                            <w:noProof/>
                          </w:rPr>
                          <w:instrText xml:space="preserve">\* ARABIC </w:instrText>
                        </w:r>
                        <w:r w:rsidR="00904F8B">
                          <w:rPr>
                            <w:noProof/>
                          </w:rPr>
                          <w:fldChar w:fldCharType="separate"/>
                        </w:r>
                        <w:r w:rsidR="00B17340">
                          <w:rPr>
                            <w:noProof/>
                          </w:rPr>
                          <w:t>43</w:t>
                        </w:r>
                        <w:r w:rsidR="00904F8B">
                          <w:rPr>
                            <w:noProof/>
                          </w:rPr>
                          <w:fldChar w:fldCharType="end"/>
                        </w:r>
                        <w:bookmarkEnd w:id="6137"/>
                        <w:r>
                          <w:t>: Sum Query Code</w:t>
                        </w:r>
                      </w:p>
                    </w:txbxContent>
                  </v:textbox>
                </v:shape>
                <w10:wrap type="square" anchorx="margin"/>
              </v:group>
            </w:pict>
          </mc:Fallback>
        </mc:AlternateContent>
      </w:r>
      <w:r w:rsidR="003306AA">
        <w:t xml:space="preserve">Now that we have brought the correct data together by manipulating their lifetimes, we simply apply the operation we want to perform for each unique collection of data. In </w:t>
      </w:r>
      <w:r w:rsidR="00305EE2">
        <w:t xml:space="preserve">this case, for each collection of data (3600 tick period), we wish to sum the </w:t>
      </w:r>
      <w:del w:id="6138" w:author="Jonathan Goldstein" w:date="2013-09-24T13:39:00Z">
        <w:r w:rsidR="00305EE2" w:rsidDel="0086168C">
          <w:delText xml:space="preserve">TimeSlice </w:delText>
        </w:r>
      </w:del>
      <w:ins w:id="6139" w:author="Jonathan Goldstein" w:date="2013-09-24T13:39:00Z">
        <w:r w:rsidR="0086168C">
          <w:t xml:space="preserve">Timeslice </w:t>
        </w:r>
      </w:ins>
      <w:r w:rsidR="00305EE2">
        <w:t xml:space="preserve">field. </w:t>
      </w:r>
      <w:r w:rsidR="00305EE2">
        <w:fldChar w:fldCharType="begin"/>
      </w:r>
      <w:r w:rsidR="00305EE2">
        <w:instrText xml:space="preserve"> REF _Ref364872330 \h </w:instrText>
      </w:r>
      <w:r w:rsidR="00305EE2">
        <w:fldChar w:fldCharType="separate"/>
      </w:r>
      <w:r w:rsidR="00904F8B">
        <w:t xml:space="preserve">Figure </w:t>
      </w:r>
      <w:r w:rsidR="00904F8B">
        <w:rPr>
          <w:noProof/>
        </w:rPr>
        <w:t>43</w:t>
      </w:r>
      <w:r w:rsidR="00305EE2">
        <w:fldChar w:fldCharType="end"/>
      </w:r>
      <w:r w:rsidR="00305EE2">
        <w:t xml:space="preserve"> shows how this is done.</w:t>
      </w:r>
    </w:p>
    <w:p w14:paraId="28044EE6" w14:textId="3FD01FB2" w:rsidR="00305EE2" w:rsidRDefault="00F035E0" w:rsidP="00C96685">
      <w:r>
        <w:t xml:space="preserve">The result is a stream of events, each of which covers a 3600 tick </w:t>
      </w:r>
      <w:r w:rsidR="00BB5070">
        <w:t xml:space="preserve">reporting </w:t>
      </w:r>
      <w:r>
        <w:t xml:space="preserve">period </w:t>
      </w:r>
      <w:r w:rsidR="00BB5070">
        <w:t xml:space="preserve">which reports the aggregate timeslice information for </w:t>
      </w:r>
      <w:r>
        <w:t xml:space="preserve">the prior 3600 period. </w:t>
      </w:r>
      <w:r w:rsidR="00BB5070">
        <w:t xml:space="preserve">Note that the </w:t>
      </w:r>
      <w:r>
        <w:t xml:space="preserve">output payload </w:t>
      </w:r>
      <w:r w:rsidR="00BB5070">
        <w:t>is a long, not a struct or class, which is why no field name is needed</w:t>
      </w:r>
      <w:r>
        <w:t>.</w:t>
      </w:r>
      <w:r w:rsidR="00BB5070">
        <w:t xml:space="preserve"> The results are shown in </w:t>
      </w:r>
      <w:r w:rsidR="00BB5070">
        <w:fldChar w:fldCharType="begin"/>
      </w:r>
      <w:r w:rsidR="00BB5070">
        <w:instrText xml:space="preserve"> REF _Ref364873381 \h </w:instrText>
      </w:r>
      <w:r w:rsidR="00BB5070">
        <w:fldChar w:fldCharType="separate"/>
      </w:r>
      <w:r w:rsidR="00904F8B">
        <w:t xml:space="preserve">Figure </w:t>
      </w:r>
      <w:r w:rsidR="00904F8B">
        <w:rPr>
          <w:noProof/>
        </w:rPr>
        <w:t>44</w:t>
      </w:r>
      <w:r w:rsidR="00BB5070">
        <w:fldChar w:fldCharType="end"/>
      </w:r>
      <w:r w:rsidR="00BB5070">
        <w:t>.</w:t>
      </w:r>
    </w:p>
    <w:tbl>
      <w:tblPr>
        <w:tblStyle w:val="GridTable4-Accent4"/>
        <w:tblW w:w="0" w:type="auto"/>
        <w:tblLook w:val="04A0" w:firstRow="1" w:lastRow="0" w:firstColumn="1" w:lastColumn="0" w:noHBand="0" w:noVBand="1"/>
      </w:tblPr>
      <w:tblGrid>
        <w:gridCol w:w="1305"/>
        <w:gridCol w:w="1063"/>
        <w:gridCol w:w="1063"/>
      </w:tblGrid>
      <w:tr w:rsidR="00BB5070" w:rsidRPr="009B3C69" w14:paraId="1374E1BE" w14:textId="77777777" w:rsidTr="00CD3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1D6383" w14:textId="10B0BA7F" w:rsidR="00BB5070" w:rsidRDefault="00BB5070" w:rsidP="00CD3F83">
            <w:pPr>
              <w:rPr>
                <w:rFonts w:ascii="Consolas" w:hAnsi="Consolas" w:cs="Consolas"/>
              </w:rPr>
            </w:pPr>
            <w:r>
              <w:rPr>
                <w:rFonts w:ascii="Consolas" w:hAnsi="Consolas" w:cs="Consolas"/>
              </w:rPr>
              <w:t>StartTime</w:t>
            </w:r>
          </w:p>
        </w:tc>
        <w:tc>
          <w:tcPr>
            <w:tcW w:w="0" w:type="auto"/>
          </w:tcPr>
          <w:p w14:paraId="647F634B" w14:textId="072E2792" w:rsidR="00BB5070" w:rsidRPr="00E52B2B" w:rsidRDefault="00BB5070"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rPr>
              <w:t>EndTime</w:t>
            </w:r>
          </w:p>
        </w:tc>
        <w:tc>
          <w:tcPr>
            <w:tcW w:w="0" w:type="auto"/>
          </w:tcPr>
          <w:p w14:paraId="0D410BF8" w14:textId="193C7AA5" w:rsidR="00BB5070" w:rsidRDefault="00BB5070"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Payload</w:t>
            </w:r>
          </w:p>
        </w:tc>
      </w:tr>
      <w:tr w:rsidR="00BB5070" w:rsidRPr="007B60C3" w14:paraId="68D0EF13" w14:textId="77777777" w:rsidTr="00CD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04F5CB" w14:textId="6FEB69B3" w:rsidR="00BB5070" w:rsidRPr="007B60C3" w:rsidRDefault="00BB5070" w:rsidP="00CD3F83">
            <w:pPr>
              <w:rPr>
                <w:rFonts w:ascii="Consolas" w:hAnsi="Consolas" w:cs="Consolas"/>
                <w:b w:val="0"/>
              </w:rPr>
            </w:pPr>
            <w:r>
              <w:rPr>
                <w:rFonts w:ascii="Consolas" w:hAnsi="Consolas" w:cs="Consolas"/>
                <w:b w:val="0"/>
              </w:rPr>
              <w:t>3600</w:t>
            </w:r>
          </w:p>
        </w:tc>
        <w:tc>
          <w:tcPr>
            <w:tcW w:w="0" w:type="auto"/>
          </w:tcPr>
          <w:p w14:paraId="07560FF7" w14:textId="10E3FD58" w:rsidR="00BB5070" w:rsidRPr="00E52B2B" w:rsidRDefault="00BB5070"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color w:val="000000"/>
              </w:rPr>
              <w:t>7200</w:t>
            </w:r>
          </w:p>
        </w:tc>
        <w:tc>
          <w:tcPr>
            <w:tcW w:w="0" w:type="auto"/>
          </w:tcPr>
          <w:p w14:paraId="21E4FD2A" w14:textId="4E8CCFAF" w:rsidR="00BB5070" w:rsidRDefault="00BB5070" w:rsidP="00BB5070">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3360</w:t>
            </w:r>
          </w:p>
        </w:tc>
      </w:tr>
    </w:tbl>
    <w:p w14:paraId="01665B5C" w14:textId="1D76F034" w:rsidR="00BB5070" w:rsidRDefault="00BB5070">
      <w:pPr>
        <w:pStyle w:val="Caption"/>
      </w:pPr>
      <w:bookmarkStart w:id="6140" w:name="_Ref364873381"/>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B17340">
        <w:rPr>
          <w:noProof/>
        </w:rPr>
        <w:t>44</w:t>
      </w:r>
      <w:r w:rsidR="00904F8B">
        <w:rPr>
          <w:noProof/>
        </w:rPr>
        <w:fldChar w:fldCharType="end"/>
      </w:r>
      <w:bookmarkEnd w:id="6140"/>
      <w:r>
        <w:t>: Sum Query Results</w:t>
      </w:r>
    </w:p>
    <w:p w14:paraId="5B46C2E1" w14:textId="3A24C8C4" w:rsidR="00FD2102" w:rsidRDefault="00BB5070" w:rsidP="00C96685">
      <w:r>
        <w:t xml:space="preserve">In this case, there is only one output row, since there was only one reporting period </w:t>
      </w:r>
      <w:del w:id="6141" w:author="James Terwilliger" w:date="2013-08-26T19:03:00Z">
        <w:r>
          <w:delText xml:space="preserve">which </w:delText>
        </w:r>
      </w:del>
      <w:ins w:id="6142" w:author="James Terwilliger" w:date="2013-08-26T19:03:00Z">
        <w:r w:rsidR="005A4FB6">
          <w:t xml:space="preserve">that </w:t>
        </w:r>
      </w:ins>
      <w:r>
        <w:t>contained data.</w:t>
      </w:r>
    </w:p>
    <w:p w14:paraId="2877524E" w14:textId="068270CF" w:rsidR="007102D0" w:rsidRDefault="00F60F79" w:rsidP="007102D0">
      <w:pPr>
        <w:pStyle w:val="Heading1"/>
      </w:pPr>
      <w:r>
        <w:t>Group and Apply</w:t>
      </w:r>
    </w:p>
    <w:p w14:paraId="1CC09211" w14:textId="381B7201" w:rsidR="00C50BF7" w:rsidRDefault="00C50BF7" w:rsidP="00C50BF7">
      <w:r>
        <w:t xml:space="preserve">In section </w:t>
      </w:r>
      <w:r>
        <w:fldChar w:fldCharType="begin"/>
      </w:r>
      <w:r>
        <w:instrText xml:space="preserve"> REF _Ref364929451 \r \h </w:instrText>
      </w:r>
      <w:r>
        <w:fldChar w:fldCharType="separate"/>
      </w:r>
      <w:r w:rsidR="00904F8B">
        <w:t>9</w:t>
      </w:r>
      <w:r>
        <w:fldChar w:fldCharType="end"/>
      </w:r>
      <w:r>
        <w:t xml:space="preserve">, we limited our sum query to a particular process for a particular core. In reality, we </w:t>
      </w:r>
      <w:r w:rsidR="00FD5BF6">
        <w:t xml:space="preserve">want to perform the same combination of HoppingWindowLifetime and Sum for each process-core combination. This is precisely what </w:t>
      </w:r>
      <w:r w:rsidR="00940DA5">
        <w:t xml:space="preserve">the </w:t>
      </w:r>
      <w:r w:rsidR="00940DA5">
        <w:t>GroupAndApply</w:t>
      </w:r>
      <w:r w:rsidR="00940DA5">
        <w:t xml:space="preserve"> operation</w:t>
      </w:r>
      <w:r w:rsidR="00FD5BF6">
        <w:t xml:space="preserve"> is for. Group</w:t>
      </w:r>
      <w:r w:rsidR="00940DA5">
        <w:t>AndA</w:t>
      </w:r>
      <w:r w:rsidR="00FD5BF6">
        <w:t>pply partitions an input stream according to a partitioning expression, and for each partition, evaluates the same streaming query. The results are then combined with a union operation, which ensures that time order is maintained in the final result.</w:t>
      </w:r>
    </w:p>
    <w:p w14:paraId="001AB5E1" w14:textId="58B4CAC8" w:rsidR="00FD5BF6" w:rsidRDefault="00BE0C07" w:rsidP="00C50BF7">
      <w:r>
        <w:rPr>
          <w:noProof/>
          <w:lang w:eastAsia="en-US"/>
        </w:rPr>
        <mc:AlternateContent>
          <mc:Choice Requires="wps">
            <w:drawing>
              <wp:anchor distT="45720" distB="45720" distL="114300" distR="114300" simplePos="0" relativeHeight="251639864" behindDoc="0" locked="0" layoutInCell="1" allowOverlap="1" wp14:anchorId="7047296E" wp14:editId="36238D80">
                <wp:simplePos x="0" y="0"/>
                <wp:positionH relativeFrom="margin">
                  <wp:align>right</wp:align>
                </wp:positionH>
                <wp:positionV relativeFrom="paragraph">
                  <wp:posOffset>436880</wp:posOffset>
                </wp:positionV>
                <wp:extent cx="6381750" cy="685800"/>
                <wp:effectExtent l="0" t="0" r="19050" b="19050"/>
                <wp:wrapSquare wrapText="bothSides"/>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685800"/>
                        </a:xfrm>
                        <a:prstGeom prst="rect">
                          <a:avLst/>
                        </a:prstGeom>
                        <a:solidFill>
                          <a:srgbClr val="FFFFFF"/>
                        </a:solidFill>
                        <a:ln w="9525">
                          <a:solidFill>
                            <a:srgbClr val="000000"/>
                          </a:solidFill>
                          <a:miter lim="800000"/>
                          <a:headEnd/>
                          <a:tailEnd/>
                        </a:ln>
                      </wps:spPr>
                      <wps:txbx>
                        <w:txbxContent>
                          <w:p w14:paraId="045CB826" w14:textId="77777777" w:rsidR="00286BCB" w:rsidRPr="00286BCB" w:rsidRDefault="00286BCB" w:rsidP="00286BCB">
                            <w:pPr>
                              <w:pStyle w:val="HTMLPreformatted"/>
                              <w:shd w:val="clear" w:color="auto" w:fill="FFFFFF"/>
                              <w:rPr>
                                <w:rFonts w:ascii="Consolas" w:hAnsi="Consolas"/>
                                <w:color w:val="000000"/>
                                <w:sz w:val="19"/>
                                <w:szCs w:val="19"/>
                              </w:rPr>
                            </w:pPr>
                            <w:r w:rsidRPr="00286BCB">
                              <w:rPr>
                                <w:rFonts w:ascii="Consolas" w:hAnsi="Consolas"/>
                                <w:color w:val="0000FF"/>
                                <w:sz w:val="19"/>
                                <w:szCs w:val="19"/>
                              </w:rPr>
                              <w:t>var</w:t>
                            </w:r>
                            <w:r w:rsidRPr="00286BCB">
                              <w:rPr>
                                <w:rFonts w:ascii="Consolas" w:hAnsi="Consolas"/>
                                <w:color w:val="000000"/>
                                <w:sz w:val="19"/>
                                <w:szCs w:val="19"/>
                              </w:rPr>
                              <w:t> totalConsumptionPerPeriod = timeslices.GroupApply(</w:t>
                            </w:r>
                          </w:p>
                          <w:p w14:paraId="74112C45" w14:textId="77777777" w:rsidR="00286BCB" w:rsidRPr="00286BCB" w:rsidRDefault="00286BCB" w:rsidP="00286BCB">
                            <w:pPr>
                              <w:pStyle w:val="HTMLPreformatted"/>
                              <w:shd w:val="clear" w:color="auto" w:fill="FFFFFF"/>
                              <w:rPr>
                                <w:rFonts w:ascii="Consolas" w:hAnsi="Consolas"/>
                                <w:color w:val="000000"/>
                                <w:sz w:val="19"/>
                                <w:szCs w:val="19"/>
                              </w:rPr>
                            </w:pPr>
                            <w:r w:rsidRPr="00286BCB">
                              <w:rPr>
                                <w:rFonts w:ascii="Consolas" w:hAnsi="Consolas"/>
                                <w:color w:val="000000"/>
                                <w:sz w:val="19"/>
                                <w:szCs w:val="19"/>
                              </w:rPr>
                              <w:t>        e =&gt; </w:t>
                            </w:r>
                            <w:r w:rsidRPr="00286BCB">
                              <w:rPr>
                                <w:rFonts w:ascii="Consolas" w:hAnsi="Consolas"/>
                                <w:color w:val="0000FF"/>
                                <w:sz w:val="19"/>
                                <w:szCs w:val="19"/>
                              </w:rPr>
                              <w:t>new</w:t>
                            </w:r>
                            <w:r w:rsidRPr="00286BCB">
                              <w:rPr>
                                <w:rFonts w:ascii="Consolas" w:hAnsi="Consolas"/>
                                <w:color w:val="000000"/>
                                <w:sz w:val="19"/>
                                <w:szCs w:val="19"/>
                              </w:rPr>
                              <w:t> { e.CpuId, e.ProcessId, e.Name },</w:t>
                            </w:r>
                          </w:p>
                          <w:p w14:paraId="51DC422F" w14:textId="77777777" w:rsidR="00286BCB" w:rsidRPr="00286BCB" w:rsidRDefault="00286BCB" w:rsidP="00286BCB">
                            <w:pPr>
                              <w:pStyle w:val="HTMLPreformatted"/>
                              <w:shd w:val="clear" w:color="auto" w:fill="FFFFFF"/>
                              <w:rPr>
                                <w:rFonts w:ascii="Consolas" w:hAnsi="Consolas"/>
                                <w:color w:val="000000"/>
                                <w:sz w:val="19"/>
                                <w:szCs w:val="19"/>
                              </w:rPr>
                            </w:pPr>
                            <w:r w:rsidRPr="00286BCB">
                              <w:rPr>
                                <w:rFonts w:ascii="Consolas" w:hAnsi="Consolas"/>
                                <w:color w:val="000000"/>
                                <w:sz w:val="19"/>
                                <w:szCs w:val="19"/>
                              </w:rPr>
                              <w:t>        s =&gt; s.HoppingWindowLifetime(3600, 3600).Sum(e =&gt; e.Timeslice),</w:t>
                            </w:r>
                          </w:p>
                          <w:p w14:paraId="09E3ED4E" w14:textId="77777777" w:rsidR="00286BCB" w:rsidRPr="00286BCB" w:rsidRDefault="00286BCB" w:rsidP="00286BCB">
                            <w:pPr>
                              <w:pStyle w:val="HTMLPreformatted"/>
                              <w:shd w:val="clear" w:color="auto" w:fill="FFFFFF"/>
                              <w:rPr>
                                <w:rFonts w:ascii="Consolas" w:hAnsi="Consolas"/>
                                <w:color w:val="000000"/>
                                <w:sz w:val="19"/>
                                <w:szCs w:val="19"/>
                              </w:rPr>
                            </w:pPr>
                            <w:r w:rsidRPr="00286BCB">
                              <w:rPr>
                                <w:rFonts w:ascii="Consolas" w:hAnsi="Consolas"/>
                                <w:color w:val="000000"/>
                                <w:sz w:val="19"/>
                                <w:szCs w:val="19"/>
                              </w:rPr>
                              <w:t>        (g, p) =&gt; </w:t>
                            </w:r>
                            <w:r w:rsidRPr="00286BCB">
                              <w:rPr>
                                <w:rFonts w:ascii="Consolas" w:hAnsi="Consolas"/>
                                <w:color w:val="0000FF"/>
                                <w:sz w:val="19"/>
                                <w:szCs w:val="19"/>
                              </w:rPr>
                              <w:t>new</w:t>
                            </w:r>
                            <w:r w:rsidRPr="00286BCB">
                              <w:rPr>
                                <w:rFonts w:ascii="Consolas" w:hAnsi="Consolas"/>
                                <w:color w:val="000000"/>
                                <w:sz w:val="19"/>
                                <w:szCs w:val="19"/>
                              </w:rPr>
                              <w:t> { g.Key.CpuId, g.Key.Name, TotalTime = p });</w:t>
                            </w:r>
                          </w:p>
                          <w:p w14:paraId="1CA69D31" w14:textId="77777777" w:rsidR="00E80C46" w:rsidRPr="00286BCB" w:rsidRDefault="00E80C46" w:rsidP="00FD2102">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7296E" id="Text Box 216" o:spid="_x0000_s1103" type="#_x0000_t202" style="position:absolute;margin-left:451.3pt;margin-top:34.4pt;width:502.5pt;height:54pt;z-index:251639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XKwIAAFA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">
                <v:textbox>
                  <w:txbxContent>
                    <w:p w14:paraId="045CB826" w14:textId="77777777" w:rsidR="00286BCB" w:rsidRPr="00286BCB" w:rsidRDefault="00286BCB" w:rsidP="00286BCB">
                      <w:pPr>
                        <w:pStyle w:val="HTMLPreformatted"/>
                        <w:shd w:val="clear" w:color="auto" w:fill="FFFFFF"/>
                        <w:rPr>
                          <w:rFonts w:ascii="Consolas" w:hAnsi="Consolas"/>
                          <w:color w:val="000000"/>
                          <w:sz w:val="19"/>
                          <w:szCs w:val="19"/>
                        </w:rPr>
                      </w:pPr>
                      <w:r w:rsidRPr="00286BCB">
                        <w:rPr>
                          <w:rFonts w:ascii="Consolas" w:hAnsi="Consolas"/>
                          <w:color w:val="0000FF"/>
                          <w:sz w:val="19"/>
                          <w:szCs w:val="19"/>
                        </w:rPr>
                        <w:t>var</w:t>
                      </w:r>
                      <w:r w:rsidRPr="00286BCB">
                        <w:rPr>
                          <w:rFonts w:ascii="Consolas" w:hAnsi="Consolas"/>
                          <w:color w:val="000000"/>
                          <w:sz w:val="19"/>
                          <w:szCs w:val="19"/>
                        </w:rPr>
                        <w:t> totalConsumptionPerPeriod = timeslices.GroupApply(</w:t>
                      </w:r>
                    </w:p>
                    <w:p w14:paraId="74112C45" w14:textId="77777777" w:rsidR="00286BCB" w:rsidRPr="00286BCB" w:rsidRDefault="00286BCB" w:rsidP="00286BCB">
                      <w:pPr>
                        <w:pStyle w:val="HTMLPreformatted"/>
                        <w:shd w:val="clear" w:color="auto" w:fill="FFFFFF"/>
                        <w:rPr>
                          <w:rFonts w:ascii="Consolas" w:hAnsi="Consolas"/>
                          <w:color w:val="000000"/>
                          <w:sz w:val="19"/>
                          <w:szCs w:val="19"/>
                        </w:rPr>
                      </w:pPr>
                      <w:r w:rsidRPr="00286BCB">
                        <w:rPr>
                          <w:rFonts w:ascii="Consolas" w:hAnsi="Consolas"/>
                          <w:color w:val="000000"/>
                          <w:sz w:val="19"/>
                          <w:szCs w:val="19"/>
                        </w:rPr>
                        <w:t>        e =&gt; </w:t>
                      </w:r>
                      <w:r w:rsidRPr="00286BCB">
                        <w:rPr>
                          <w:rFonts w:ascii="Consolas" w:hAnsi="Consolas"/>
                          <w:color w:val="0000FF"/>
                          <w:sz w:val="19"/>
                          <w:szCs w:val="19"/>
                        </w:rPr>
                        <w:t>new</w:t>
                      </w:r>
                      <w:r w:rsidRPr="00286BCB">
                        <w:rPr>
                          <w:rFonts w:ascii="Consolas" w:hAnsi="Consolas"/>
                          <w:color w:val="000000"/>
                          <w:sz w:val="19"/>
                          <w:szCs w:val="19"/>
                        </w:rPr>
                        <w:t> { e.CpuId, e.ProcessId, e.Name },</w:t>
                      </w:r>
                    </w:p>
                    <w:p w14:paraId="51DC422F" w14:textId="77777777" w:rsidR="00286BCB" w:rsidRPr="00286BCB" w:rsidRDefault="00286BCB" w:rsidP="00286BCB">
                      <w:pPr>
                        <w:pStyle w:val="HTMLPreformatted"/>
                        <w:shd w:val="clear" w:color="auto" w:fill="FFFFFF"/>
                        <w:rPr>
                          <w:rFonts w:ascii="Consolas" w:hAnsi="Consolas"/>
                          <w:color w:val="000000"/>
                          <w:sz w:val="19"/>
                          <w:szCs w:val="19"/>
                        </w:rPr>
                      </w:pPr>
                      <w:r w:rsidRPr="00286BCB">
                        <w:rPr>
                          <w:rFonts w:ascii="Consolas" w:hAnsi="Consolas"/>
                          <w:color w:val="000000"/>
                          <w:sz w:val="19"/>
                          <w:szCs w:val="19"/>
                        </w:rPr>
                        <w:t>        s =&gt; s.HoppingWindowLifetime(3600, 3600).Sum(e =&gt; e.Timeslice),</w:t>
                      </w:r>
                    </w:p>
                    <w:p w14:paraId="09E3ED4E" w14:textId="77777777" w:rsidR="00286BCB" w:rsidRPr="00286BCB" w:rsidRDefault="00286BCB" w:rsidP="00286BCB">
                      <w:pPr>
                        <w:pStyle w:val="HTMLPreformatted"/>
                        <w:shd w:val="clear" w:color="auto" w:fill="FFFFFF"/>
                        <w:rPr>
                          <w:rFonts w:ascii="Consolas" w:hAnsi="Consolas"/>
                          <w:color w:val="000000"/>
                          <w:sz w:val="19"/>
                          <w:szCs w:val="19"/>
                        </w:rPr>
                      </w:pPr>
                      <w:r w:rsidRPr="00286BCB">
                        <w:rPr>
                          <w:rFonts w:ascii="Consolas" w:hAnsi="Consolas"/>
                          <w:color w:val="000000"/>
                          <w:sz w:val="19"/>
                          <w:szCs w:val="19"/>
                        </w:rPr>
                        <w:t>        (g, p) =&gt; </w:t>
                      </w:r>
                      <w:r w:rsidRPr="00286BCB">
                        <w:rPr>
                          <w:rFonts w:ascii="Consolas" w:hAnsi="Consolas"/>
                          <w:color w:val="0000FF"/>
                          <w:sz w:val="19"/>
                          <w:szCs w:val="19"/>
                        </w:rPr>
                        <w:t>new</w:t>
                      </w:r>
                      <w:r w:rsidRPr="00286BCB">
                        <w:rPr>
                          <w:rFonts w:ascii="Consolas" w:hAnsi="Consolas"/>
                          <w:color w:val="000000"/>
                          <w:sz w:val="19"/>
                          <w:szCs w:val="19"/>
                        </w:rPr>
                        <w:t> { g.Key.CpuId, g.Key.Name, TotalTime = p });</w:t>
                      </w:r>
                    </w:p>
                    <w:p w14:paraId="1CA69D31" w14:textId="77777777" w:rsidR="00E80C46" w:rsidRPr="00286BCB" w:rsidRDefault="00E80C46" w:rsidP="00FD2102">
                      <w:pPr>
                        <w:autoSpaceDE w:val="0"/>
                        <w:autoSpaceDN w:val="0"/>
                        <w:adjustRightInd w:val="0"/>
                        <w:spacing w:after="0" w:line="240" w:lineRule="auto"/>
                        <w:rPr>
                          <w:rFonts w:ascii="Consolas" w:hAnsi="Consolas" w:cs="Consolas"/>
                          <w:color w:val="000000"/>
                          <w:sz w:val="19"/>
                          <w:szCs w:val="19"/>
                          <w:highlight w:val="white"/>
                        </w:rPr>
                      </w:pPr>
                    </w:p>
                  </w:txbxContent>
                </v:textbox>
                <w10:wrap type="square" anchorx="margin"/>
              </v:shape>
            </w:pict>
          </mc:Fallback>
        </mc:AlternateContent>
      </w:r>
      <w:r w:rsidR="00F351A2">
        <w:rPr>
          <w:noProof/>
          <w:lang w:eastAsia="en-US"/>
        </w:rPr>
        <mc:AlternateContent>
          <mc:Choice Requires="wps">
            <w:drawing>
              <wp:anchor distT="0" distB="0" distL="114300" distR="114300" simplePos="0" relativeHeight="251639865" behindDoc="0" locked="0" layoutInCell="1" allowOverlap="1" wp14:anchorId="052CE2D1" wp14:editId="0CF84563">
                <wp:simplePos x="0" y="0"/>
                <wp:positionH relativeFrom="margin">
                  <wp:align>left</wp:align>
                </wp:positionH>
                <wp:positionV relativeFrom="paragraph">
                  <wp:posOffset>1160145</wp:posOffset>
                </wp:positionV>
                <wp:extent cx="6381750" cy="200025"/>
                <wp:effectExtent l="0" t="0" r="0" b="9525"/>
                <wp:wrapSquare wrapText="bothSides"/>
                <wp:docPr id="218" name="Text Box 218"/>
                <wp:cNvGraphicFramePr/>
                <a:graphic xmlns:a="http://schemas.openxmlformats.org/drawingml/2006/main">
                  <a:graphicData uri="http://schemas.microsoft.com/office/word/2010/wordprocessingShape">
                    <wps:wsp>
                      <wps:cNvSpPr txBox="1"/>
                      <wps:spPr>
                        <a:xfrm>
                          <a:off x="0" y="0"/>
                          <a:ext cx="6381750" cy="200025"/>
                        </a:xfrm>
                        <a:prstGeom prst="rect">
                          <a:avLst/>
                        </a:prstGeom>
                        <a:solidFill>
                          <a:prstClr val="white"/>
                        </a:solidFill>
                        <a:ln>
                          <a:noFill/>
                        </a:ln>
                        <a:effectLst/>
                      </wps:spPr>
                      <wps:txbx>
                        <w:txbxContent>
                          <w:p w14:paraId="4CC4F19B" w14:textId="6C879B1B" w:rsidR="00E80C46" w:rsidRDefault="00E80C46" w:rsidP="00FD2102">
                            <w:pPr>
                              <w:pStyle w:val="Caption"/>
                              <w:rPr>
                                <w:noProof/>
                              </w:rPr>
                            </w:pPr>
                            <w:bookmarkStart w:id="6143" w:name="_Ref364933791"/>
                            <w:bookmarkStart w:id="6144" w:name="_Ref531699823"/>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B17340">
                              <w:rPr>
                                <w:noProof/>
                              </w:rPr>
                              <w:t>45</w:t>
                            </w:r>
                            <w:r w:rsidR="00904F8B">
                              <w:rPr>
                                <w:noProof/>
                              </w:rPr>
                              <w:fldChar w:fldCharType="end"/>
                            </w:r>
                            <w:bookmarkEnd w:id="6143"/>
                            <w:r>
                              <w:t>: Group and Apply Query Code</w:t>
                            </w:r>
                            <w:bookmarkEnd w:id="61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2CE2D1" id="Text Box 218" o:spid="_x0000_s1104" type="#_x0000_t202" style="position:absolute;margin-left:0;margin-top:91.35pt;width:502.5pt;height:15.75pt;z-index:251639865;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" stroked="f">
                <v:textbox inset="0,0,0,0">
                  <w:txbxContent>
                    <w:p w14:paraId="4CC4F19B" w14:textId="6C879B1B" w:rsidR="00E80C46" w:rsidRDefault="00E80C46" w:rsidP="00FD2102">
                      <w:pPr>
                        <w:pStyle w:val="Caption"/>
                        <w:rPr>
                          <w:noProof/>
                        </w:rPr>
                      </w:pPr>
                      <w:bookmarkStart w:id="6145" w:name="_Ref364933791"/>
                      <w:bookmarkStart w:id="6146" w:name="_Ref531699823"/>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B17340">
                        <w:rPr>
                          <w:noProof/>
                        </w:rPr>
                        <w:t>45</w:t>
                      </w:r>
                      <w:r w:rsidR="00904F8B">
                        <w:rPr>
                          <w:noProof/>
                        </w:rPr>
                        <w:fldChar w:fldCharType="end"/>
                      </w:r>
                      <w:bookmarkEnd w:id="6145"/>
                      <w:r>
                        <w:t>: Group and Apply Query Code</w:t>
                      </w:r>
                      <w:bookmarkEnd w:id="6146"/>
                    </w:p>
                  </w:txbxContent>
                </v:textbox>
                <w10:wrap type="square" anchorx="margin"/>
              </v:shape>
            </w:pict>
          </mc:Fallback>
        </mc:AlternateContent>
      </w:r>
      <w:r w:rsidR="00FD5BF6">
        <w:t>In our case, we partition the timeslice</w:t>
      </w:r>
      <w:r w:rsidR="00690ED9">
        <w:t>s</w:t>
      </w:r>
      <w:r w:rsidR="00FD5BF6">
        <w:t xml:space="preserve"> stream by process and core, and for each partition, run our query from section </w:t>
      </w:r>
      <w:r w:rsidR="00FD5BF6">
        <w:fldChar w:fldCharType="begin"/>
      </w:r>
      <w:r w:rsidR="00FD5BF6">
        <w:instrText xml:space="preserve"> REF _Ref364929451 \r \h </w:instrText>
      </w:r>
      <w:r w:rsidR="00FD5BF6">
        <w:fldChar w:fldCharType="separate"/>
      </w:r>
      <w:r w:rsidR="00904F8B">
        <w:t>9</w:t>
      </w:r>
      <w:r w:rsidR="00FD5BF6">
        <w:fldChar w:fldCharType="end"/>
      </w:r>
      <w:r w:rsidR="00FD5BF6">
        <w:t>. The code for this is shown in</w:t>
      </w:r>
      <w:r w:rsidR="002D0249">
        <w:t xml:space="preserve"> </w:t>
      </w:r>
      <w:r w:rsidR="002D0249">
        <w:fldChar w:fldCharType="begin"/>
      </w:r>
      <w:r w:rsidR="002D0249">
        <w:instrText xml:space="preserve"> REF _Ref364933791 \h </w:instrText>
      </w:r>
      <w:r w:rsidR="002D0249">
        <w:fldChar w:fldCharType="separate"/>
      </w:r>
      <w:r w:rsidR="00904F8B">
        <w:t xml:space="preserve">Figure </w:t>
      </w:r>
      <w:r w:rsidR="00904F8B">
        <w:rPr>
          <w:noProof/>
        </w:rPr>
        <w:t>45</w:t>
      </w:r>
      <w:r w:rsidR="002D0249">
        <w:fldChar w:fldCharType="end"/>
      </w:r>
      <w:r w:rsidR="002D0249">
        <w:t>.</w:t>
      </w:r>
    </w:p>
    <w:p w14:paraId="7B1181DA" w14:textId="4B137D2F" w:rsidR="00C248EA" w:rsidRDefault="00955046" w:rsidP="00C50BF7">
      <w:r>
        <w:t xml:space="preserve">More specifically, the group and apply </w:t>
      </w:r>
      <w:r w:rsidR="00C15857">
        <w:t xml:space="preserve">operator partitions </w:t>
      </w:r>
      <w:r>
        <w:t xml:space="preserve">each individual event in </w:t>
      </w:r>
      <w:r w:rsidR="00FD1C57">
        <w:t xml:space="preserve">the </w:t>
      </w:r>
      <w:r>
        <w:t>timeslices</w:t>
      </w:r>
      <w:r w:rsidR="00FD1C57">
        <w:t xml:space="preserve"> stream</w:t>
      </w:r>
      <w:r>
        <w:t xml:space="preserve"> </w:t>
      </w:r>
      <w:r w:rsidR="00C15857">
        <w:t xml:space="preserve">with </w:t>
      </w:r>
      <w:r>
        <w:t xml:space="preserve">all events </w:t>
      </w:r>
      <w:r w:rsidR="00C15857">
        <w:t xml:space="preserve">that </w:t>
      </w:r>
      <w:r>
        <w:t>have the same C</w:t>
      </w:r>
      <w:ins w:id="6147" w:author="Peter Freiling" w:date="2018-12-03T10:33:00Z">
        <w:r w:rsidR="00D77883">
          <w:t>pu</w:t>
        </w:r>
      </w:ins>
      <w:r>
        <w:t>I</w:t>
      </w:r>
      <w:ins w:id="6148" w:author="Peter Freiling" w:date="2018-12-03T10:33:00Z">
        <w:r w:rsidR="00D77883">
          <w:t>d</w:t>
        </w:r>
      </w:ins>
      <w:del w:id="6149" w:author="Peter Freiling" w:date="2018-12-03T10:33:00Z">
        <w:r w:rsidDel="00D77883">
          <w:delText xml:space="preserve">D </w:delText>
        </w:r>
      </w:del>
      <w:ins w:id="6150" w:author="Peter Freiling" w:date="2018-12-03T10:33:00Z">
        <w:r w:rsidR="00D77883">
          <w:t>/</w:t>
        </w:r>
      </w:ins>
      <w:r>
        <w:t>P</w:t>
      </w:r>
      <w:ins w:id="6151" w:author="Peter Freiling" w:date="2018-12-03T10:33:00Z">
        <w:r w:rsidR="00D77883">
          <w:t>rocess</w:t>
        </w:r>
      </w:ins>
      <w:r>
        <w:t>I</w:t>
      </w:r>
      <w:del w:id="6152" w:author="Peter Freiling" w:date="2018-12-03T10:33:00Z">
        <w:r w:rsidDel="00D77883">
          <w:delText>D</w:delText>
        </w:r>
      </w:del>
      <w:ins w:id="6153" w:author="Peter Freiling" w:date="2018-12-03T10:33:00Z">
        <w:r w:rsidR="00D77883">
          <w:t>d</w:t>
        </w:r>
      </w:ins>
      <w:r>
        <w:t xml:space="preserve"> combination. The expression in the first parameter evaluates, for each event, which partition that event goes to. For each </w:t>
      </w:r>
      <w:r w:rsidR="00841F41">
        <w:t>partition</w:t>
      </w:r>
      <w:r>
        <w:t xml:space="preserve">, the streaming </w:t>
      </w:r>
      <w:r w:rsidR="00FC7107">
        <w:t>sub</w:t>
      </w:r>
      <w:r>
        <w:t>query described in the second parameter is run. The third parameter is a selector</w:t>
      </w:r>
      <w:r w:rsidR="005A4FB6">
        <w:t xml:space="preserve"> that </w:t>
      </w:r>
      <w:r>
        <w:t xml:space="preserve">takes each output </w:t>
      </w:r>
      <w:r w:rsidR="00841F41">
        <w:t xml:space="preserve">event </w:t>
      </w:r>
      <w:r>
        <w:t xml:space="preserve">from </w:t>
      </w:r>
      <w:r w:rsidR="00FC7107">
        <w:t>the</w:t>
      </w:r>
      <w:r>
        <w:t xml:space="preserve"> streaming </w:t>
      </w:r>
      <w:r w:rsidR="00841F41">
        <w:t>sub</w:t>
      </w:r>
      <w:r>
        <w:t>query</w:t>
      </w:r>
      <w:del w:id="6154" w:author="James Terwilliger" w:date="2013-08-26T19:02:00Z">
        <w:r>
          <w:delText>,</w:delText>
        </w:r>
      </w:del>
      <w:r>
        <w:t xml:space="preserve"> and combines it with the return value of the partitioning function for that </w:t>
      </w:r>
      <w:r w:rsidR="002D6366">
        <w:t xml:space="preserve">stream, which </w:t>
      </w:r>
      <w:r>
        <w:t xml:space="preserve">is important for this query, since the payload after the Sum operator has dropped the </w:t>
      </w:r>
      <w:del w:id="6155" w:author="Peter Freiling" w:date="2018-12-03T10:33:00Z">
        <w:r w:rsidDel="00D77883">
          <w:delText>PID</w:delText>
        </w:r>
      </w:del>
      <w:ins w:id="6156" w:author="Peter Freiling" w:date="2018-12-03T10:33:00Z">
        <w:r w:rsidR="00D77883">
          <w:t>ProcessId</w:t>
        </w:r>
      </w:ins>
      <w:r>
        <w:t xml:space="preserve"> and </w:t>
      </w:r>
      <w:del w:id="6157" w:author="Peter Freiling" w:date="2018-12-03T10:33:00Z">
        <w:r w:rsidDel="00D77883">
          <w:delText>CID</w:delText>
        </w:r>
      </w:del>
      <w:ins w:id="6158" w:author="Peter Freiling" w:date="2018-12-03T10:33:00Z">
        <w:r w:rsidR="00D77883">
          <w:t>CpuId</w:t>
        </w:r>
      </w:ins>
      <w:r>
        <w:t xml:space="preserve"> for the current stream. We therefore use the final selector to put t</w:t>
      </w:r>
      <w:r w:rsidR="00841F41">
        <w:t>hese fields</w:t>
      </w:r>
      <w:r>
        <w:t xml:space="preserve"> back. The output for this group and apply query is shown in</w:t>
      </w:r>
      <w:r w:rsidR="00F351A2">
        <w:t xml:space="preserve"> </w:t>
      </w:r>
      <w:r w:rsidR="00F351A2">
        <w:fldChar w:fldCharType="begin"/>
      </w:r>
      <w:r w:rsidR="00F351A2">
        <w:instrText xml:space="preserve"> REF _Ref364941095 \h </w:instrText>
      </w:r>
      <w:r w:rsidR="00F351A2">
        <w:fldChar w:fldCharType="separate"/>
      </w:r>
      <w:r w:rsidR="00904F8B">
        <w:t xml:space="preserve">Figure </w:t>
      </w:r>
      <w:r w:rsidR="00904F8B">
        <w:rPr>
          <w:noProof/>
        </w:rPr>
        <w:t>46</w:t>
      </w:r>
      <w:r w:rsidR="00F351A2">
        <w:fldChar w:fldCharType="end"/>
      </w:r>
      <w:r w:rsidR="00F351A2">
        <w:t>.</w:t>
      </w:r>
    </w:p>
    <w:tbl>
      <w:tblPr>
        <w:tblStyle w:val="GridTable4-Accent4"/>
        <w:tblW w:w="0" w:type="auto"/>
        <w:tblLook w:val="04A0" w:firstRow="1" w:lastRow="0" w:firstColumn="1" w:lastColumn="0" w:noHBand="0" w:noVBand="1"/>
      </w:tblPr>
      <w:tblGrid>
        <w:gridCol w:w="1305"/>
        <w:gridCol w:w="1063"/>
        <w:gridCol w:w="1184"/>
        <w:gridCol w:w="2273"/>
        <w:gridCol w:w="1305"/>
      </w:tblGrid>
      <w:tr w:rsidR="00F351A2" w:rsidRPr="009B3C69" w14:paraId="20DB2F67" w14:textId="77777777" w:rsidTr="00CD3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708D85" w14:textId="33C38377" w:rsidR="00F351A2" w:rsidRDefault="00F351A2" w:rsidP="00CD3F83">
            <w:pPr>
              <w:rPr>
                <w:rFonts w:ascii="Consolas" w:hAnsi="Consolas" w:cs="Consolas"/>
              </w:rPr>
            </w:pPr>
            <w:r>
              <w:rPr>
                <w:rFonts w:ascii="Consolas" w:hAnsi="Consolas" w:cs="Consolas"/>
              </w:rPr>
              <w:t>StartTime</w:t>
            </w:r>
          </w:p>
        </w:tc>
        <w:tc>
          <w:tcPr>
            <w:tcW w:w="0" w:type="auto"/>
          </w:tcPr>
          <w:p w14:paraId="36F1F970" w14:textId="6E97440B" w:rsidR="00F351A2" w:rsidRPr="00E52B2B" w:rsidRDefault="00F351A2"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rPr>
              <w:t>EndTime</w:t>
            </w:r>
          </w:p>
        </w:tc>
        <w:tc>
          <w:tcPr>
            <w:tcW w:w="0" w:type="auto"/>
          </w:tcPr>
          <w:p w14:paraId="6B35628A" w14:textId="0FAC5144" w:rsidR="00F351A2" w:rsidRPr="009B3C69" w:rsidRDefault="00F351A2"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6159" w:author="Peter Freiling" w:date="2018-12-03T10:33:00Z">
              <w:r w:rsidRPr="009B3C69" w:rsidDel="00D77883">
                <w:rPr>
                  <w:rFonts w:ascii="Consolas" w:hAnsi="Consolas" w:cs="Consolas"/>
                </w:rPr>
                <w:delText>CID</w:delText>
              </w:r>
            </w:del>
            <w:ins w:id="6160" w:author="Peter Freiling" w:date="2018-12-03T10:33:00Z">
              <w:r w:rsidR="00D77883">
                <w:rPr>
                  <w:rFonts w:ascii="Consolas" w:hAnsi="Consolas" w:cs="Consolas"/>
                </w:rPr>
                <w:t>CpuId</w:t>
              </w:r>
            </w:ins>
          </w:p>
        </w:tc>
        <w:tc>
          <w:tcPr>
            <w:tcW w:w="0" w:type="auto"/>
          </w:tcPr>
          <w:p w14:paraId="7A123CA5" w14:textId="0DD7C642" w:rsidR="00F351A2" w:rsidRPr="009B3C69" w:rsidRDefault="00F351A2"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Name</w:t>
            </w:r>
          </w:p>
        </w:tc>
        <w:tc>
          <w:tcPr>
            <w:tcW w:w="0" w:type="auto"/>
          </w:tcPr>
          <w:p w14:paraId="28AD712A" w14:textId="6C2A9819" w:rsidR="00F351A2" w:rsidRDefault="00A0776D"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TotalTime</w:t>
            </w:r>
          </w:p>
        </w:tc>
      </w:tr>
      <w:tr w:rsidR="00F351A2" w:rsidRPr="007B60C3" w14:paraId="2FACAF4D" w14:textId="77777777" w:rsidTr="00CD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B63F6A" w14:textId="40D62079" w:rsidR="00F351A2" w:rsidRPr="007B60C3" w:rsidRDefault="00F351A2" w:rsidP="00CD3F83">
            <w:pPr>
              <w:rPr>
                <w:rFonts w:ascii="Consolas" w:hAnsi="Consolas" w:cs="Consolas"/>
                <w:b w:val="0"/>
              </w:rPr>
            </w:pPr>
            <w:r>
              <w:rPr>
                <w:rFonts w:ascii="Consolas" w:hAnsi="Consolas" w:cs="Consolas"/>
                <w:b w:val="0"/>
              </w:rPr>
              <w:t>3600</w:t>
            </w:r>
          </w:p>
        </w:tc>
        <w:tc>
          <w:tcPr>
            <w:tcW w:w="0" w:type="auto"/>
          </w:tcPr>
          <w:p w14:paraId="51AB7370" w14:textId="36E75671" w:rsidR="00F351A2" w:rsidRPr="00E52B2B" w:rsidRDefault="00F351A2"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color w:val="000000"/>
              </w:rPr>
              <w:t>7200</w:t>
            </w:r>
          </w:p>
        </w:tc>
        <w:tc>
          <w:tcPr>
            <w:tcW w:w="0" w:type="auto"/>
          </w:tcPr>
          <w:p w14:paraId="5D71FAD3" w14:textId="77777777" w:rsidR="00F351A2" w:rsidRPr="007B60C3" w:rsidRDefault="00F351A2"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78B04984" w14:textId="77777777" w:rsidR="00F351A2" w:rsidRPr="007B60C3" w:rsidRDefault="00F351A2"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Word</w:t>
            </w:r>
          </w:p>
        </w:tc>
        <w:tc>
          <w:tcPr>
            <w:tcW w:w="0" w:type="auto"/>
          </w:tcPr>
          <w:p w14:paraId="1E013721" w14:textId="632E5618" w:rsidR="00F351A2" w:rsidRDefault="00F351A2"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3360</w:t>
            </w:r>
          </w:p>
        </w:tc>
      </w:tr>
      <w:tr w:rsidR="00F351A2" w:rsidRPr="007B60C3" w14:paraId="613DCEF1" w14:textId="77777777" w:rsidTr="00CD3F83">
        <w:tc>
          <w:tcPr>
            <w:cnfStyle w:val="001000000000" w:firstRow="0" w:lastRow="0" w:firstColumn="1" w:lastColumn="0" w:oddVBand="0" w:evenVBand="0" w:oddHBand="0" w:evenHBand="0" w:firstRowFirstColumn="0" w:firstRowLastColumn="0" w:lastRowFirstColumn="0" w:lastRowLastColumn="0"/>
            <w:tcW w:w="0" w:type="auto"/>
          </w:tcPr>
          <w:p w14:paraId="0ECDED4D" w14:textId="53948312" w:rsidR="00F351A2" w:rsidRPr="007B60C3" w:rsidRDefault="00F351A2" w:rsidP="00CD3F83">
            <w:pPr>
              <w:rPr>
                <w:rFonts w:ascii="Consolas" w:hAnsi="Consolas" w:cs="Consolas"/>
                <w:b w:val="0"/>
              </w:rPr>
            </w:pPr>
            <w:r>
              <w:rPr>
                <w:rFonts w:ascii="Consolas" w:hAnsi="Consolas" w:cs="Consolas"/>
                <w:b w:val="0"/>
              </w:rPr>
              <w:t>3600</w:t>
            </w:r>
          </w:p>
        </w:tc>
        <w:tc>
          <w:tcPr>
            <w:tcW w:w="0" w:type="auto"/>
          </w:tcPr>
          <w:p w14:paraId="0D154BAA" w14:textId="29A8879E" w:rsidR="00F351A2" w:rsidRPr="00E52B2B" w:rsidRDefault="00F351A2"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color w:val="000000"/>
              </w:rPr>
              <w:t>7200</w:t>
            </w:r>
          </w:p>
        </w:tc>
        <w:tc>
          <w:tcPr>
            <w:tcW w:w="0" w:type="auto"/>
          </w:tcPr>
          <w:p w14:paraId="1399C3EA" w14:textId="77777777" w:rsidR="00F351A2" w:rsidRPr="007B60C3" w:rsidRDefault="00F351A2"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0CFDA6A7" w14:textId="77777777" w:rsidR="00F351A2" w:rsidRPr="007B60C3" w:rsidRDefault="00F351A2"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Internet Explorer</w:t>
            </w:r>
          </w:p>
        </w:tc>
        <w:tc>
          <w:tcPr>
            <w:tcW w:w="0" w:type="auto"/>
          </w:tcPr>
          <w:p w14:paraId="79EF0272" w14:textId="1DF97343" w:rsidR="00F351A2" w:rsidRDefault="00F351A2"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240</w:t>
            </w:r>
          </w:p>
        </w:tc>
      </w:tr>
      <w:tr w:rsidR="00F351A2" w:rsidRPr="007B60C3" w14:paraId="59FCB392" w14:textId="77777777" w:rsidTr="00CD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8D363" w14:textId="64048724" w:rsidR="00F351A2" w:rsidRPr="007B60C3" w:rsidRDefault="00F351A2" w:rsidP="00CD3F83">
            <w:pPr>
              <w:rPr>
                <w:rFonts w:ascii="Consolas" w:hAnsi="Consolas" w:cs="Consolas"/>
                <w:b w:val="0"/>
              </w:rPr>
            </w:pPr>
            <w:r>
              <w:rPr>
                <w:rFonts w:ascii="Consolas" w:hAnsi="Consolas" w:cs="Consolas"/>
                <w:b w:val="0"/>
              </w:rPr>
              <w:t>3600</w:t>
            </w:r>
          </w:p>
        </w:tc>
        <w:tc>
          <w:tcPr>
            <w:tcW w:w="0" w:type="auto"/>
          </w:tcPr>
          <w:p w14:paraId="6E123CA7" w14:textId="68370F62" w:rsidR="00F351A2" w:rsidRPr="00E52B2B" w:rsidRDefault="00F351A2"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color w:val="000000"/>
              </w:rPr>
              <w:t>7200</w:t>
            </w:r>
          </w:p>
        </w:tc>
        <w:tc>
          <w:tcPr>
            <w:tcW w:w="0" w:type="auto"/>
          </w:tcPr>
          <w:p w14:paraId="40046EDA" w14:textId="77777777" w:rsidR="00F351A2" w:rsidRPr="007B60C3" w:rsidRDefault="00F351A2"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051D66BC" w14:textId="77777777" w:rsidR="00F351A2" w:rsidRPr="007B60C3" w:rsidRDefault="00F351A2"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Excel</w:t>
            </w:r>
          </w:p>
        </w:tc>
        <w:tc>
          <w:tcPr>
            <w:tcW w:w="0" w:type="auto"/>
          </w:tcPr>
          <w:p w14:paraId="53FADCFD" w14:textId="77777777" w:rsidR="00F351A2" w:rsidRDefault="00F351A2" w:rsidP="00F351A2">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1800</w:t>
            </w:r>
          </w:p>
        </w:tc>
      </w:tr>
    </w:tbl>
    <w:p w14:paraId="5C7D8A25" w14:textId="27586A21" w:rsidR="00955046" w:rsidRPr="00C50BF7" w:rsidRDefault="00F351A2" w:rsidP="00DE5468">
      <w:pPr>
        <w:pStyle w:val="Caption"/>
      </w:pPr>
      <w:bookmarkStart w:id="6161" w:name="_Ref364941095"/>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B17340">
        <w:rPr>
          <w:noProof/>
        </w:rPr>
        <w:t>46</w:t>
      </w:r>
      <w:r w:rsidR="00904F8B">
        <w:rPr>
          <w:noProof/>
        </w:rPr>
        <w:fldChar w:fldCharType="end"/>
      </w:r>
      <w:bookmarkEnd w:id="6161"/>
      <w:r>
        <w:t>: Group and Apply Query Result</w:t>
      </w:r>
      <w:r w:rsidR="00955046">
        <w:t xml:space="preserve"> </w:t>
      </w:r>
    </w:p>
    <w:p w14:paraId="10863677" w14:textId="358E9C17" w:rsidR="00A46F0C" w:rsidRDefault="00A46F0C" w:rsidP="00A46F0C">
      <w:pPr>
        <w:pStyle w:val="Heading1"/>
      </w:pPr>
      <w:bookmarkStart w:id="6162" w:name="_Ref364856774"/>
      <w:r>
        <w:t>Chop</w:t>
      </w:r>
      <w:bookmarkEnd w:id="6162"/>
    </w:p>
    <w:p w14:paraId="5D68598A" w14:textId="63BFB746" w:rsidR="00DE5468" w:rsidRDefault="00D433D4" w:rsidP="00DE5468">
      <w:r>
        <w:t>In our example so far, no timeslices spanned our reporting boundaries. Without this assumption, our query would have returned an incorrect result. Consider the alternate input shown in</w:t>
      </w:r>
      <w:r w:rsidR="001F616F">
        <w:t xml:space="preserve"> </w:t>
      </w:r>
      <w:r w:rsidR="001F616F">
        <w:fldChar w:fldCharType="begin"/>
      </w:r>
      <w:r w:rsidR="001F616F">
        <w:instrText xml:space="preserve"> REF _Ref364943250 \h </w:instrText>
      </w:r>
      <w:r w:rsidR="001F616F">
        <w:fldChar w:fldCharType="separate"/>
      </w:r>
      <w:r w:rsidR="00904F8B">
        <w:t xml:space="preserve">Figure </w:t>
      </w:r>
      <w:r w:rsidR="00904F8B">
        <w:rPr>
          <w:noProof/>
        </w:rPr>
        <w:t>47</w:t>
      </w:r>
      <w:r w:rsidR="001F616F">
        <w:fldChar w:fldCharType="end"/>
      </w:r>
      <w:r w:rsidR="001F616F">
        <w:t>.</w:t>
      </w:r>
    </w:p>
    <w:tbl>
      <w:tblPr>
        <w:tblStyle w:val="GridTable4-Accent4"/>
        <w:tblW w:w="0" w:type="auto"/>
        <w:tblLook w:val="04A0" w:firstRow="1" w:lastRow="0" w:firstColumn="1" w:lastColumn="0" w:noHBand="0" w:noVBand="1"/>
      </w:tblPr>
      <w:tblGrid>
        <w:gridCol w:w="1547"/>
        <w:gridCol w:w="1668"/>
        <w:gridCol w:w="1184"/>
        <w:gridCol w:w="1910"/>
      </w:tblGrid>
      <w:tr w:rsidR="00D433D4" w14:paraId="7A24F46C" w14:textId="77777777" w:rsidTr="00CD3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683B7D" w14:textId="50313FA0" w:rsidR="00D433D4" w:rsidRPr="009B3C69" w:rsidRDefault="00D433D4" w:rsidP="00CD3F83">
            <w:pPr>
              <w:rPr>
                <w:rFonts w:ascii="Consolas" w:hAnsi="Consolas" w:cs="Consolas"/>
              </w:rPr>
            </w:pPr>
            <w:del w:id="6163" w:author="Peter Freiling" w:date="2018-12-03T10:06:00Z">
              <w:r w:rsidRPr="009B3C69" w:rsidDel="008B1166">
                <w:rPr>
                  <w:rFonts w:ascii="Consolas" w:hAnsi="Consolas" w:cs="Consolas"/>
                </w:rPr>
                <w:delText>CSTicks</w:delText>
              </w:r>
            </w:del>
            <w:ins w:id="6164" w:author="Peter Freiling" w:date="2018-12-03T10:12:00Z">
              <w:r w:rsidR="00AE44CC">
                <w:rPr>
                  <w:rFonts w:ascii="Consolas" w:hAnsi="Consolas" w:cs="Consolas"/>
                </w:rPr>
                <w:t>Tick</w:t>
              </w:r>
            </w:ins>
          </w:p>
        </w:tc>
        <w:tc>
          <w:tcPr>
            <w:tcW w:w="0" w:type="auto"/>
          </w:tcPr>
          <w:p w14:paraId="3FBEEDEC" w14:textId="19ADE091" w:rsidR="00D433D4" w:rsidRPr="009B3C69" w:rsidRDefault="00D433D4"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6165" w:author="Peter Freiling" w:date="2018-12-03T10:33:00Z">
              <w:r w:rsidRPr="009B3C69" w:rsidDel="00D77883">
                <w:rPr>
                  <w:rFonts w:ascii="Consolas" w:hAnsi="Consolas" w:cs="Consolas"/>
                </w:rPr>
                <w:delText>PID</w:delText>
              </w:r>
            </w:del>
            <w:ins w:id="6166" w:author="Peter Freiling" w:date="2018-12-03T10:33:00Z">
              <w:r w:rsidR="00D77883">
                <w:rPr>
                  <w:rFonts w:ascii="Consolas" w:hAnsi="Consolas" w:cs="Consolas"/>
                </w:rPr>
                <w:t>ProcessId</w:t>
              </w:r>
            </w:ins>
          </w:p>
        </w:tc>
        <w:tc>
          <w:tcPr>
            <w:tcW w:w="0" w:type="auto"/>
          </w:tcPr>
          <w:p w14:paraId="1ABA4377" w14:textId="60B6512D" w:rsidR="00D433D4" w:rsidRPr="009B3C69" w:rsidRDefault="00D433D4"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6167" w:author="Peter Freiling" w:date="2018-12-03T10:33:00Z">
              <w:r w:rsidRPr="009B3C69" w:rsidDel="00D77883">
                <w:rPr>
                  <w:rFonts w:ascii="Consolas" w:hAnsi="Consolas" w:cs="Consolas"/>
                </w:rPr>
                <w:delText>CID</w:delText>
              </w:r>
            </w:del>
            <w:ins w:id="6168" w:author="Peter Freiling" w:date="2018-12-03T10:33:00Z">
              <w:r w:rsidR="00D77883">
                <w:rPr>
                  <w:rFonts w:ascii="Consolas" w:hAnsi="Consolas" w:cs="Consolas"/>
                </w:rPr>
                <w:t>CpuId</w:t>
              </w:r>
            </w:ins>
          </w:p>
        </w:tc>
        <w:tc>
          <w:tcPr>
            <w:tcW w:w="0" w:type="auto"/>
          </w:tcPr>
          <w:p w14:paraId="76BADFB4" w14:textId="39CF39ED" w:rsidR="00D433D4" w:rsidRPr="009B3C69" w:rsidRDefault="00D433D4"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6169" w:author="Peter Freiling" w:date="2018-12-03T10:31:00Z">
              <w:r w:rsidDel="000D2C0B">
                <w:rPr>
                  <w:rFonts w:ascii="Consolas" w:hAnsi="Consolas" w:cs="Consolas"/>
                </w:rPr>
                <w:delText>CPUTemp</w:delText>
              </w:r>
            </w:del>
            <w:ins w:id="6170" w:author="Peter Freiling" w:date="2018-12-03T10:31:00Z">
              <w:r w:rsidR="000D2C0B">
                <w:rPr>
                  <w:rFonts w:ascii="Consolas" w:hAnsi="Consolas" w:cs="Consolas"/>
                </w:rPr>
                <w:t>CpuTemp</w:t>
              </w:r>
            </w:ins>
          </w:p>
        </w:tc>
      </w:tr>
      <w:tr w:rsidR="00D433D4" w14:paraId="0DB359C2" w14:textId="77777777" w:rsidTr="00CD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C1D322" w14:textId="77777777" w:rsidR="00D433D4" w:rsidRPr="009B3C69" w:rsidRDefault="00D433D4" w:rsidP="00CD3F83">
            <w:pPr>
              <w:rPr>
                <w:rFonts w:ascii="Consolas" w:hAnsi="Consolas" w:cs="Consolas"/>
                <w:b w:val="0"/>
              </w:rPr>
            </w:pPr>
            <w:r w:rsidRPr="009B3C69">
              <w:rPr>
                <w:rFonts w:ascii="Consolas" w:hAnsi="Consolas" w:cs="Consolas"/>
                <w:b w:val="0"/>
              </w:rPr>
              <w:t>0</w:t>
            </w:r>
          </w:p>
        </w:tc>
        <w:tc>
          <w:tcPr>
            <w:tcW w:w="0" w:type="auto"/>
          </w:tcPr>
          <w:p w14:paraId="04CDC1F5" w14:textId="77777777" w:rsidR="00D433D4" w:rsidRPr="009B3C69" w:rsidRDefault="00D433D4"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1</w:t>
            </w:r>
          </w:p>
        </w:tc>
        <w:tc>
          <w:tcPr>
            <w:tcW w:w="0" w:type="auto"/>
          </w:tcPr>
          <w:p w14:paraId="64967831" w14:textId="77777777" w:rsidR="00D433D4" w:rsidRPr="009B3C69" w:rsidRDefault="00D433D4"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1</w:t>
            </w:r>
          </w:p>
        </w:tc>
        <w:tc>
          <w:tcPr>
            <w:tcW w:w="0" w:type="auto"/>
          </w:tcPr>
          <w:p w14:paraId="7B8DE5BC" w14:textId="77777777" w:rsidR="00D433D4" w:rsidRPr="009B3C69" w:rsidRDefault="00D433D4"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120</w:t>
            </w:r>
          </w:p>
        </w:tc>
      </w:tr>
      <w:tr w:rsidR="00D433D4" w14:paraId="34BB4A8D" w14:textId="77777777" w:rsidTr="00CD3F83">
        <w:tc>
          <w:tcPr>
            <w:cnfStyle w:val="001000000000" w:firstRow="0" w:lastRow="0" w:firstColumn="1" w:lastColumn="0" w:oddVBand="0" w:evenVBand="0" w:oddHBand="0" w:evenHBand="0" w:firstRowFirstColumn="0" w:firstRowLastColumn="0" w:lastRowFirstColumn="0" w:lastRowLastColumn="0"/>
            <w:tcW w:w="0" w:type="auto"/>
          </w:tcPr>
          <w:p w14:paraId="34870FB7" w14:textId="77777777" w:rsidR="00D433D4" w:rsidRPr="009B3C69" w:rsidRDefault="00D433D4" w:rsidP="00CD3F83">
            <w:pPr>
              <w:rPr>
                <w:rFonts w:ascii="Consolas" w:hAnsi="Consolas" w:cs="Consolas"/>
                <w:b w:val="0"/>
              </w:rPr>
            </w:pPr>
            <w:r w:rsidRPr="009B3C69">
              <w:rPr>
                <w:rFonts w:ascii="Consolas" w:hAnsi="Consolas" w:cs="Consolas"/>
                <w:b w:val="0"/>
              </w:rPr>
              <w:t>0</w:t>
            </w:r>
          </w:p>
        </w:tc>
        <w:tc>
          <w:tcPr>
            <w:tcW w:w="0" w:type="auto"/>
          </w:tcPr>
          <w:p w14:paraId="3C72A7B6" w14:textId="77777777" w:rsidR="00D433D4" w:rsidRPr="009B3C69" w:rsidRDefault="00D433D4"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B3C69">
              <w:rPr>
                <w:rFonts w:ascii="Consolas" w:hAnsi="Consolas" w:cs="Consolas"/>
              </w:rPr>
              <w:t>3</w:t>
            </w:r>
          </w:p>
        </w:tc>
        <w:tc>
          <w:tcPr>
            <w:tcW w:w="0" w:type="auto"/>
          </w:tcPr>
          <w:p w14:paraId="1598CEDB" w14:textId="77777777" w:rsidR="00D433D4" w:rsidRPr="009B3C69" w:rsidRDefault="00D433D4"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B3C69">
              <w:rPr>
                <w:rFonts w:ascii="Consolas" w:hAnsi="Consolas" w:cs="Consolas"/>
              </w:rPr>
              <w:t>2</w:t>
            </w:r>
          </w:p>
        </w:tc>
        <w:tc>
          <w:tcPr>
            <w:tcW w:w="0" w:type="auto"/>
          </w:tcPr>
          <w:p w14:paraId="224463F4" w14:textId="77777777" w:rsidR="00D433D4" w:rsidRPr="009B3C69" w:rsidRDefault="00D433D4"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121</w:t>
            </w:r>
          </w:p>
        </w:tc>
      </w:tr>
      <w:tr w:rsidR="00D433D4" w14:paraId="3CC98E95" w14:textId="77777777" w:rsidTr="00CD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27E4EF" w14:textId="77777777" w:rsidR="00D433D4" w:rsidRPr="009B3C69" w:rsidRDefault="00D433D4" w:rsidP="00CD3F83">
            <w:pPr>
              <w:rPr>
                <w:rFonts w:ascii="Consolas" w:hAnsi="Consolas" w:cs="Consolas"/>
                <w:b w:val="0"/>
              </w:rPr>
            </w:pPr>
            <w:r w:rsidRPr="009B3C69">
              <w:rPr>
                <w:rFonts w:ascii="Consolas" w:hAnsi="Consolas" w:cs="Consolas"/>
                <w:b w:val="0"/>
              </w:rPr>
              <w:t>0</w:t>
            </w:r>
          </w:p>
        </w:tc>
        <w:tc>
          <w:tcPr>
            <w:tcW w:w="0" w:type="auto"/>
          </w:tcPr>
          <w:p w14:paraId="658652E7" w14:textId="77777777" w:rsidR="00D433D4" w:rsidRPr="009B3C69" w:rsidRDefault="00D433D4"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5</w:t>
            </w:r>
          </w:p>
        </w:tc>
        <w:tc>
          <w:tcPr>
            <w:tcW w:w="0" w:type="auto"/>
          </w:tcPr>
          <w:p w14:paraId="6D275CF4" w14:textId="77777777" w:rsidR="00D433D4" w:rsidRPr="009B3C69" w:rsidRDefault="00D433D4"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3</w:t>
            </w:r>
          </w:p>
        </w:tc>
        <w:tc>
          <w:tcPr>
            <w:tcW w:w="0" w:type="auto"/>
          </w:tcPr>
          <w:p w14:paraId="1A25F235" w14:textId="77777777" w:rsidR="00D433D4" w:rsidRPr="009B3C69" w:rsidRDefault="00D433D4"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124</w:t>
            </w:r>
          </w:p>
        </w:tc>
      </w:tr>
      <w:tr w:rsidR="00D433D4" w14:paraId="1613E651" w14:textId="77777777" w:rsidTr="00CD3F83">
        <w:tc>
          <w:tcPr>
            <w:cnfStyle w:val="001000000000" w:firstRow="0" w:lastRow="0" w:firstColumn="1" w:lastColumn="0" w:oddVBand="0" w:evenVBand="0" w:oddHBand="0" w:evenHBand="0" w:firstRowFirstColumn="0" w:firstRowLastColumn="0" w:lastRowFirstColumn="0" w:lastRowLastColumn="0"/>
            <w:tcW w:w="0" w:type="auto"/>
          </w:tcPr>
          <w:p w14:paraId="1B6FADDE" w14:textId="77777777" w:rsidR="00D433D4" w:rsidRPr="009B3C69" w:rsidRDefault="00D433D4" w:rsidP="00CD3F83">
            <w:pPr>
              <w:rPr>
                <w:rFonts w:ascii="Consolas" w:hAnsi="Consolas" w:cs="Consolas"/>
                <w:b w:val="0"/>
              </w:rPr>
            </w:pPr>
            <w:r>
              <w:rPr>
                <w:rFonts w:ascii="Consolas" w:hAnsi="Consolas" w:cs="Consolas"/>
                <w:b w:val="0"/>
              </w:rPr>
              <w:t>120</w:t>
            </w:r>
          </w:p>
        </w:tc>
        <w:tc>
          <w:tcPr>
            <w:tcW w:w="0" w:type="auto"/>
          </w:tcPr>
          <w:p w14:paraId="266DD8EB" w14:textId="77777777" w:rsidR="00D433D4" w:rsidRPr="009B3C69" w:rsidRDefault="00D433D4"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2</w:t>
            </w:r>
          </w:p>
        </w:tc>
        <w:tc>
          <w:tcPr>
            <w:tcW w:w="0" w:type="auto"/>
          </w:tcPr>
          <w:p w14:paraId="5F277CD8" w14:textId="77777777" w:rsidR="00D433D4" w:rsidRPr="009B3C69" w:rsidRDefault="00D433D4"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w:t>
            </w:r>
          </w:p>
        </w:tc>
        <w:tc>
          <w:tcPr>
            <w:tcW w:w="0" w:type="auto"/>
          </w:tcPr>
          <w:p w14:paraId="08ED63A2" w14:textId="77777777" w:rsidR="00D433D4" w:rsidRDefault="00D433D4"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123</w:t>
            </w:r>
          </w:p>
        </w:tc>
      </w:tr>
      <w:tr w:rsidR="00D433D4" w14:paraId="3B6BA486" w14:textId="77777777" w:rsidTr="00CD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776834" w14:textId="77777777" w:rsidR="00D433D4" w:rsidRPr="009B3C69" w:rsidRDefault="00D433D4" w:rsidP="00CD3F83">
            <w:pPr>
              <w:rPr>
                <w:rFonts w:ascii="Consolas" w:hAnsi="Consolas" w:cs="Consolas"/>
                <w:b w:val="0"/>
              </w:rPr>
            </w:pPr>
            <w:r>
              <w:rPr>
                <w:rFonts w:ascii="Consolas" w:hAnsi="Consolas" w:cs="Consolas"/>
                <w:b w:val="0"/>
              </w:rPr>
              <w:t>300</w:t>
            </w:r>
          </w:p>
        </w:tc>
        <w:tc>
          <w:tcPr>
            <w:tcW w:w="0" w:type="auto"/>
          </w:tcPr>
          <w:p w14:paraId="43E53DE6" w14:textId="77777777" w:rsidR="00D433D4" w:rsidRPr="009B3C69" w:rsidRDefault="00D433D4"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w:t>
            </w:r>
          </w:p>
        </w:tc>
        <w:tc>
          <w:tcPr>
            <w:tcW w:w="0" w:type="auto"/>
          </w:tcPr>
          <w:p w14:paraId="4C84846F" w14:textId="77777777" w:rsidR="00D433D4" w:rsidRPr="009B3C69" w:rsidRDefault="00D433D4"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w:t>
            </w:r>
          </w:p>
        </w:tc>
        <w:tc>
          <w:tcPr>
            <w:tcW w:w="0" w:type="auto"/>
          </w:tcPr>
          <w:p w14:paraId="12D97509" w14:textId="77777777" w:rsidR="00D433D4" w:rsidRDefault="00D433D4"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122</w:t>
            </w:r>
          </w:p>
        </w:tc>
      </w:tr>
      <w:tr w:rsidR="00D433D4" w14:paraId="2C47E663" w14:textId="77777777" w:rsidTr="00CD3F83">
        <w:tc>
          <w:tcPr>
            <w:cnfStyle w:val="001000000000" w:firstRow="0" w:lastRow="0" w:firstColumn="1" w:lastColumn="0" w:oddVBand="0" w:evenVBand="0" w:oddHBand="0" w:evenHBand="0" w:firstRowFirstColumn="0" w:firstRowLastColumn="0" w:lastRowFirstColumn="0" w:lastRowLastColumn="0"/>
            <w:tcW w:w="0" w:type="auto"/>
          </w:tcPr>
          <w:p w14:paraId="2B9382BF" w14:textId="77777777" w:rsidR="00D433D4" w:rsidRPr="009B3C69" w:rsidRDefault="00D433D4" w:rsidP="00CD3F83">
            <w:pPr>
              <w:rPr>
                <w:rFonts w:ascii="Consolas" w:hAnsi="Consolas" w:cs="Consolas"/>
                <w:b w:val="0"/>
              </w:rPr>
            </w:pPr>
            <w:r w:rsidRPr="009B3C69">
              <w:rPr>
                <w:rFonts w:ascii="Consolas" w:hAnsi="Consolas" w:cs="Consolas"/>
                <w:b w:val="0"/>
              </w:rPr>
              <w:t>1800</w:t>
            </w:r>
          </w:p>
        </w:tc>
        <w:tc>
          <w:tcPr>
            <w:tcW w:w="0" w:type="auto"/>
          </w:tcPr>
          <w:p w14:paraId="550B9999" w14:textId="77777777" w:rsidR="00D433D4" w:rsidRPr="009B3C69" w:rsidRDefault="00D433D4"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B3C69">
              <w:rPr>
                <w:rFonts w:ascii="Consolas" w:hAnsi="Consolas" w:cs="Consolas"/>
              </w:rPr>
              <w:t>4</w:t>
            </w:r>
          </w:p>
        </w:tc>
        <w:tc>
          <w:tcPr>
            <w:tcW w:w="0" w:type="auto"/>
          </w:tcPr>
          <w:p w14:paraId="391075F9" w14:textId="77777777" w:rsidR="00D433D4" w:rsidRPr="009B3C69" w:rsidRDefault="00D433D4"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B3C69">
              <w:rPr>
                <w:rFonts w:ascii="Consolas" w:hAnsi="Consolas" w:cs="Consolas"/>
              </w:rPr>
              <w:t>2</w:t>
            </w:r>
          </w:p>
        </w:tc>
        <w:tc>
          <w:tcPr>
            <w:tcW w:w="0" w:type="auto"/>
          </w:tcPr>
          <w:p w14:paraId="478AA0CE" w14:textId="77777777" w:rsidR="00D433D4" w:rsidRPr="009B3C69" w:rsidRDefault="00D433D4"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125</w:t>
            </w:r>
          </w:p>
        </w:tc>
      </w:tr>
      <w:tr w:rsidR="00D433D4" w14:paraId="12AE6D0C" w14:textId="77777777" w:rsidTr="00CD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5E3EDA" w14:textId="77777777" w:rsidR="00D433D4" w:rsidRPr="009B3C69" w:rsidRDefault="00D433D4" w:rsidP="00CD3F83">
            <w:pPr>
              <w:rPr>
                <w:rFonts w:ascii="Consolas" w:hAnsi="Consolas" w:cs="Consolas"/>
                <w:b w:val="0"/>
              </w:rPr>
            </w:pPr>
            <w:r w:rsidRPr="009B3C69">
              <w:rPr>
                <w:rFonts w:ascii="Consolas" w:hAnsi="Consolas" w:cs="Consolas"/>
                <w:b w:val="0"/>
              </w:rPr>
              <w:t>3540</w:t>
            </w:r>
          </w:p>
        </w:tc>
        <w:tc>
          <w:tcPr>
            <w:tcW w:w="0" w:type="auto"/>
          </w:tcPr>
          <w:p w14:paraId="039E17B4" w14:textId="77777777" w:rsidR="00D433D4" w:rsidRPr="009B3C69" w:rsidRDefault="00D433D4"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2</w:t>
            </w:r>
          </w:p>
        </w:tc>
        <w:tc>
          <w:tcPr>
            <w:tcW w:w="0" w:type="auto"/>
          </w:tcPr>
          <w:p w14:paraId="62FFF415" w14:textId="77777777" w:rsidR="00D433D4" w:rsidRPr="009B3C69" w:rsidRDefault="00D433D4"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B3C69">
              <w:rPr>
                <w:rFonts w:ascii="Consolas" w:hAnsi="Consolas" w:cs="Consolas"/>
              </w:rPr>
              <w:t>1</w:t>
            </w:r>
          </w:p>
        </w:tc>
        <w:tc>
          <w:tcPr>
            <w:tcW w:w="0" w:type="auto"/>
          </w:tcPr>
          <w:p w14:paraId="1043C377" w14:textId="77777777" w:rsidR="00D433D4" w:rsidRPr="009B3C69" w:rsidRDefault="00D433D4"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119</w:t>
            </w:r>
          </w:p>
        </w:tc>
      </w:tr>
      <w:tr w:rsidR="00D433D4" w14:paraId="103400EC" w14:textId="77777777" w:rsidTr="00CD3F83">
        <w:tc>
          <w:tcPr>
            <w:cnfStyle w:val="001000000000" w:firstRow="0" w:lastRow="0" w:firstColumn="1" w:lastColumn="0" w:oddVBand="0" w:evenVBand="0" w:oddHBand="0" w:evenHBand="0" w:firstRowFirstColumn="0" w:firstRowLastColumn="0" w:lastRowFirstColumn="0" w:lastRowLastColumn="0"/>
            <w:tcW w:w="0" w:type="auto"/>
          </w:tcPr>
          <w:p w14:paraId="489A1D68" w14:textId="77777777" w:rsidR="00D433D4" w:rsidRPr="009B3C69" w:rsidRDefault="00D433D4" w:rsidP="00CD3F83">
            <w:pPr>
              <w:rPr>
                <w:rFonts w:ascii="Consolas" w:hAnsi="Consolas" w:cs="Consolas"/>
                <w:b w:val="0"/>
              </w:rPr>
            </w:pPr>
            <w:r w:rsidRPr="009B3C69">
              <w:rPr>
                <w:rFonts w:ascii="Consolas" w:hAnsi="Consolas" w:cs="Consolas"/>
                <w:b w:val="0"/>
              </w:rPr>
              <w:t>3600</w:t>
            </w:r>
          </w:p>
        </w:tc>
        <w:tc>
          <w:tcPr>
            <w:tcW w:w="0" w:type="auto"/>
          </w:tcPr>
          <w:p w14:paraId="5B66F386" w14:textId="77777777" w:rsidR="00D433D4" w:rsidRPr="009B3C69" w:rsidRDefault="00D433D4"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B3C69">
              <w:rPr>
                <w:rFonts w:ascii="Consolas" w:hAnsi="Consolas" w:cs="Consolas"/>
              </w:rPr>
              <w:t>1</w:t>
            </w:r>
          </w:p>
        </w:tc>
        <w:tc>
          <w:tcPr>
            <w:tcW w:w="0" w:type="auto"/>
          </w:tcPr>
          <w:p w14:paraId="1799463B" w14:textId="77777777" w:rsidR="00D433D4" w:rsidRPr="009B3C69" w:rsidRDefault="00D433D4" w:rsidP="00CD3F83">
            <w:pPr>
              <w:keepNex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9B3C69">
              <w:rPr>
                <w:rFonts w:ascii="Consolas" w:hAnsi="Consolas" w:cs="Consolas"/>
              </w:rPr>
              <w:t>1</w:t>
            </w:r>
          </w:p>
        </w:tc>
        <w:tc>
          <w:tcPr>
            <w:tcW w:w="0" w:type="auto"/>
          </w:tcPr>
          <w:p w14:paraId="6E280425" w14:textId="77777777" w:rsidR="00D433D4" w:rsidRPr="009B3C69" w:rsidRDefault="00D433D4" w:rsidP="00CD3F83">
            <w:pPr>
              <w:keepNext/>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120</w:t>
            </w:r>
          </w:p>
        </w:tc>
      </w:tr>
      <w:tr w:rsidR="00D433D4" w14:paraId="547D5CC5" w14:textId="77777777" w:rsidTr="00CD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2D3E2C" w14:textId="685CCB2E" w:rsidR="00D433D4" w:rsidRPr="009B3C69" w:rsidRDefault="00D433D4" w:rsidP="00CD3F83">
            <w:pPr>
              <w:rPr>
                <w:rFonts w:ascii="Consolas" w:hAnsi="Consolas" w:cs="Consolas"/>
                <w:b w:val="0"/>
              </w:rPr>
            </w:pPr>
            <w:r>
              <w:rPr>
                <w:rFonts w:ascii="Consolas" w:hAnsi="Consolas" w:cs="Consolas"/>
                <w:b w:val="0"/>
              </w:rPr>
              <w:t>5400</w:t>
            </w:r>
          </w:p>
        </w:tc>
        <w:tc>
          <w:tcPr>
            <w:tcW w:w="0" w:type="auto"/>
          </w:tcPr>
          <w:p w14:paraId="79B6D20E" w14:textId="4AEB86D7" w:rsidR="00D433D4" w:rsidRPr="009B3C69" w:rsidRDefault="00D433D4"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3</w:t>
            </w:r>
          </w:p>
        </w:tc>
        <w:tc>
          <w:tcPr>
            <w:tcW w:w="0" w:type="auto"/>
          </w:tcPr>
          <w:p w14:paraId="75A56C81" w14:textId="48A0CBDC" w:rsidR="00D433D4" w:rsidRPr="009B3C69" w:rsidRDefault="00D433D4" w:rsidP="00CD3F83">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2</w:t>
            </w:r>
          </w:p>
        </w:tc>
        <w:tc>
          <w:tcPr>
            <w:tcW w:w="0" w:type="auto"/>
          </w:tcPr>
          <w:p w14:paraId="664086B9" w14:textId="5BB98406" w:rsidR="00D433D4" w:rsidRDefault="00D433D4" w:rsidP="00CD3F83">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122</w:t>
            </w:r>
          </w:p>
        </w:tc>
      </w:tr>
      <w:tr w:rsidR="00D433D4" w14:paraId="4ED40635" w14:textId="77777777" w:rsidTr="00CD3F83">
        <w:tc>
          <w:tcPr>
            <w:cnfStyle w:val="001000000000" w:firstRow="0" w:lastRow="0" w:firstColumn="1" w:lastColumn="0" w:oddVBand="0" w:evenVBand="0" w:oddHBand="0" w:evenHBand="0" w:firstRowFirstColumn="0" w:firstRowLastColumn="0" w:lastRowFirstColumn="0" w:lastRowLastColumn="0"/>
            <w:tcW w:w="0" w:type="auto"/>
          </w:tcPr>
          <w:p w14:paraId="50610933" w14:textId="32AC6D96" w:rsidR="00D433D4" w:rsidRDefault="001F616F" w:rsidP="00CD3F83">
            <w:pPr>
              <w:rPr>
                <w:rFonts w:ascii="Consolas" w:hAnsi="Consolas" w:cs="Consolas"/>
                <w:b w:val="0"/>
              </w:rPr>
            </w:pPr>
            <w:r>
              <w:rPr>
                <w:rFonts w:ascii="Consolas" w:hAnsi="Consolas" w:cs="Consolas"/>
                <w:b w:val="0"/>
              </w:rPr>
              <w:t>7200</w:t>
            </w:r>
          </w:p>
        </w:tc>
        <w:tc>
          <w:tcPr>
            <w:tcW w:w="0" w:type="auto"/>
          </w:tcPr>
          <w:p w14:paraId="35AABB20" w14:textId="1A84729E" w:rsidR="00D433D4" w:rsidRDefault="001F616F"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4</w:t>
            </w:r>
          </w:p>
        </w:tc>
        <w:tc>
          <w:tcPr>
            <w:tcW w:w="0" w:type="auto"/>
          </w:tcPr>
          <w:p w14:paraId="71D98D0B" w14:textId="1BF4D462" w:rsidR="00D433D4" w:rsidRDefault="001F616F" w:rsidP="00CD3F83">
            <w:pPr>
              <w:keepNext/>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2</w:t>
            </w:r>
          </w:p>
        </w:tc>
        <w:tc>
          <w:tcPr>
            <w:tcW w:w="0" w:type="auto"/>
          </w:tcPr>
          <w:p w14:paraId="4204D7B5" w14:textId="662DE805" w:rsidR="00D433D4" w:rsidRDefault="001F616F" w:rsidP="001F616F">
            <w:pPr>
              <w:keepNext/>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121</w:t>
            </w:r>
          </w:p>
        </w:tc>
      </w:tr>
    </w:tbl>
    <w:p w14:paraId="552710DA" w14:textId="6554C5EB" w:rsidR="001F616F" w:rsidRDefault="001F616F">
      <w:pPr>
        <w:pStyle w:val="Caption"/>
      </w:pPr>
      <w:bookmarkStart w:id="6171" w:name="_Ref364943250"/>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B17340">
        <w:rPr>
          <w:noProof/>
        </w:rPr>
        <w:t>47</w:t>
      </w:r>
      <w:r w:rsidR="00904F8B">
        <w:rPr>
          <w:noProof/>
        </w:rPr>
        <w:fldChar w:fldCharType="end"/>
      </w:r>
      <w:bookmarkEnd w:id="6171"/>
      <w:r>
        <w:t>: Alternate ContextSwitch Data</w:t>
      </w:r>
      <w:ins w:id="6172" w:author="Jonathan Goldstein" w:date="2013-09-24T17:21:00Z">
        <w:r w:rsidR="00665C6C">
          <w:t xml:space="preserve"> (</w:t>
        </w:r>
      </w:ins>
      <w:r w:rsidR="00FF7EF0">
        <w:t>alternativeContextSwitchStream</w:t>
      </w:r>
      <w:ins w:id="6173" w:author="Jonathan Goldstein" w:date="2013-09-24T17:21:00Z">
        <w:r w:rsidR="00665C6C">
          <w:t>)</w:t>
        </w:r>
      </w:ins>
    </w:p>
    <w:p w14:paraId="5395F83C" w14:textId="175DFC5B" w:rsidR="00D433D4" w:rsidRDefault="00CD3F83" w:rsidP="00DE5468">
      <w:r>
        <w:t xml:space="preserve">The alternate timeslices output is shown in </w:t>
      </w:r>
      <w:r>
        <w:fldChar w:fldCharType="begin"/>
      </w:r>
      <w:r>
        <w:instrText xml:space="preserve"> REF _Ref364943843 \h </w:instrText>
      </w:r>
      <w:r>
        <w:fldChar w:fldCharType="separate"/>
      </w:r>
      <w:r w:rsidR="00904F8B">
        <w:t xml:space="preserve">Figure </w:t>
      </w:r>
      <w:r w:rsidR="00904F8B">
        <w:rPr>
          <w:noProof/>
        </w:rPr>
        <w:t>48</w:t>
      </w:r>
      <w:r>
        <w:fldChar w:fldCharType="end"/>
      </w:r>
      <w:r>
        <w:t>.</w:t>
      </w:r>
    </w:p>
    <w:tbl>
      <w:tblPr>
        <w:tblStyle w:val="GridTable4-Accent4"/>
        <w:tblW w:w="0" w:type="auto"/>
        <w:tblLook w:val="04A0" w:firstRow="1" w:lastRow="0" w:firstColumn="1" w:lastColumn="0" w:noHBand="0" w:noVBand="1"/>
      </w:tblPr>
      <w:tblGrid>
        <w:gridCol w:w="1305"/>
        <w:gridCol w:w="1063"/>
        <w:gridCol w:w="1668"/>
        <w:gridCol w:w="1184"/>
        <w:gridCol w:w="2273"/>
        <w:gridCol w:w="1305"/>
      </w:tblGrid>
      <w:tr w:rsidR="00CD3F83" w:rsidRPr="009B3C69" w14:paraId="50B2943B" w14:textId="77777777" w:rsidTr="00CD3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5BB162" w14:textId="4F627C7D" w:rsidR="00CD3F83" w:rsidRDefault="00CD3F83" w:rsidP="00CD3F83">
            <w:pPr>
              <w:rPr>
                <w:rFonts w:ascii="Consolas" w:hAnsi="Consolas" w:cs="Consolas"/>
              </w:rPr>
            </w:pPr>
            <w:r>
              <w:rPr>
                <w:rFonts w:ascii="Consolas" w:hAnsi="Consolas" w:cs="Consolas"/>
              </w:rPr>
              <w:t>StartTime</w:t>
            </w:r>
          </w:p>
        </w:tc>
        <w:tc>
          <w:tcPr>
            <w:tcW w:w="0" w:type="auto"/>
          </w:tcPr>
          <w:p w14:paraId="44B0E042" w14:textId="104EA2AD" w:rsidR="00CD3F83" w:rsidRPr="00E52B2B" w:rsidRDefault="00CD3F83"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rPr>
              <w:t>EndTime</w:t>
            </w:r>
          </w:p>
        </w:tc>
        <w:tc>
          <w:tcPr>
            <w:tcW w:w="0" w:type="auto"/>
          </w:tcPr>
          <w:p w14:paraId="50980DC8" w14:textId="3DCFDD2E" w:rsidR="00CD3F83" w:rsidRPr="009B3C69" w:rsidRDefault="00CD3F83"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6174" w:author="Peter Freiling" w:date="2018-12-03T10:33:00Z">
              <w:r w:rsidRPr="009B3C69" w:rsidDel="00D77883">
                <w:rPr>
                  <w:rFonts w:ascii="Consolas" w:hAnsi="Consolas" w:cs="Consolas"/>
                </w:rPr>
                <w:delText>PID</w:delText>
              </w:r>
            </w:del>
            <w:ins w:id="6175" w:author="Peter Freiling" w:date="2018-12-03T10:33:00Z">
              <w:r w:rsidR="00D77883">
                <w:rPr>
                  <w:rFonts w:ascii="Consolas" w:hAnsi="Consolas" w:cs="Consolas"/>
                </w:rPr>
                <w:t>ProcessId</w:t>
              </w:r>
            </w:ins>
          </w:p>
        </w:tc>
        <w:tc>
          <w:tcPr>
            <w:tcW w:w="0" w:type="auto"/>
          </w:tcPr>
          <w:p w14:paraId="74558845" w14:textId="4D552362" w:rsidR="00CD3F83" w:rsidRPr="009B3C69" w:rsidRDefault="00CD3F83"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6176" w:author="Peter Freiling" w:date="2018-12-03T10:33:00Z">
              <w:r w:rsidRPr="009B3C69" w:rsidDel="00D77883">
                <w:rPr>
                  <w:rFonts w:ascii="Consolas" w:hAnsi="Consolas" w:cs="Consolas"/>
                </w:rPr>
                <w:delText>CID</w:delText>
              </w:r>
            </w:del>
            <w:ins w:id="6177" w:author="Peter Freiling" w:date="2018-12-03T10:33:00Z">
              <w:r w:rsidR="00D77883">
                <w:rPr>
                  <w:rFonts w:ascii="Consolas" w:hAnsi="Consolas" w:cs="Consolas"/>
                </w:rPr>
                <w:t>CpuId</w:t>
              </w:r>
            </w:ins>
          </w:p>
        </w:tc>
        <w:tc>
          <w:tcPr>
            <w:tcW w:w="0" w:type="auto"/>
          </w:tcPr>
          <w:p w14:paraId="1059BE5F" w14:textId="29DD82D5" w:rsidR="00CD3F83" w:rsidRPr="009B3C69" w:rsidRDefault="00CD3F83"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Name</w:t>
            </w:r>
          </w:p>
        </w:tc>
        <w:tc>
          <w:tcPr>
            <w:tcW w:w="0" w:type="auto"/>
          </w:tcPr>
          <w:p w14:paraId="5DE90D5D" w14:textId="77777777" w:rsidR="00CD3F83" w:rsidRDefault="00CD3F83" w:rsidP="00CD3F83">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Timeslice</w:t>
            </w:r>
          </w:p>
        </w:tc>
      </w:tr>
      <w:tr w:rsidR="00CD3F83" w:rsidRPr="007B60C3" w14:paraId="66480175" w14:textId="77777777" w:rsidTr="00CD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ED8767" w14:textId="77777777" w:rsidR="00CD3F83" w:rsidRPr="007B60C3" w:rsidRDefault="00CD3F83" w:rsidP="00CD3F83">
            <w:pPr>
              <w:rPr>
                <w:rFonts w:ascii="Consolas" w:hAnsi="Consolas" w:cs="Consolas"/>
                <w:b w:val="0"/>
              </w:rPr>
            </w:pPr>
            <w:r>
              <w:rPr>
                <w:rFonts w:ascii="Consolas" w:hAnsi="Consolas" w:cs="Consolas"/>
                <w:b w:val="0"/>
              </w:rPr>
              <w:t>120</w:t>
            </w:r>
          </w:p>
        </w:tc>
        <w:tc>
          <w:tcPr>
            <w:tcW w:w="0" w:type="auto"/>
          </w:tcPr>
          <w:p w14:paraId="4C7070CE" w14:textId="77777777" w:rsidR="00CD3F83" w:rsidRPr="00E52B2B"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color w:val="000000"/>
              </w:rPr>
              <w:t>121</w:t>
            </w:r>
          </w:p>
        </w:tc>
        <w:tc>
          <w:tcPr>
            <w:tcW w:w="0" w:type="auto"/>
          </w:tcPr>
          <w:p w14:paraId="10A46861" w14:textId="77777777" w:rsidR="00CD3F83" w:rsidRPr="007B60C3"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0E45070A" w14:textId="77777777" w:rsidR="00CD3F83" w:rsidRPr="007B60C3"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092BCE26" w14:textId="77777777" w:rsidR="00CD3F83" w:rsidRPr="007B60C3"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Word</w:t>
            </w:r>
          </w:p>
        </w:tc>
        <w:tc>
          <w:tcPr>
            <w:tcW w:w="0" w:type="auto"/>
          </w:tcPr>
          <w:p w14:paraId="70902E2A" w14:textId="77777777" w:rsidR="00CD3F83"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120</w:t>
            </w:r>
          </w:p>
        </w:tc>
      </w:tr>
      <w:tr w:rsidR="00CD3F83" w:rsidRPr="007B60C3" w14:paraId="1FA224FB" w14:textId="77777777" w:rsidTr="00CD3F83">
        <w:tc>
          <w:tcPr>
            <w:cnfStyle w:val="001000000000" w:firstRow="0" w:lastRow="0" w:firstColumn="1" w:lastColumn="0" w:oddVBand="0" w:evenVBand="0" w:oddHBand="0" w:evenHBand="0" w:firstRowFirstColumn="0" w:firstRowLastColumn="0" w:lastRowFirstColumn="0" w:lastRowLastColumn="0"/>
            <w:tcW w:w="0" w:type="auto"/>
          </w:tcPr>
          <w:p w14:paraId="736CDD9C" w14:textId="77777777" w:rsidR="00CD3F83" w:rsidRPr="007B60C3" w:rsidRDefault="00CD3F83" w:rsidP="00CD3F83">
            <w:pPr>
              <w:rPr>
                <w:rFonts w:ascii="Consolas" w:hAnsi="Consolas" w:cs="Consolas"/>
                <w:b w:val="0"/>
              </w:rPr>
            </w:pPr>
            <w:r>
              <w:rPr>
                <w:rFonts w:ascii="Consolas" w:hAnsi="Consolas" w:cs="Consolas"/>
                <w:b w:val="0"/>
              </w:rPr>
              <w:t>300</w:t>
            </w:r>
          </w:p>
        </w:tc>
        <w:tc>
          <w:tcPr>
            <w:tcW w:w="0" w:type="auto"/>
          </w:tcPr>
          <w:p w14:paraId="327EB065" w14:textId="77777777" w:rsidR="00CD3F83" w:rsidRPr="00E52B2B" w:rsidRDefault="00CD3F83"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color w:val="000000"/>
              </w:rPr>
              <w:t>301</w:t>
            </w:r>
          </w:p>
        </w:tc>
        <w:tc>
          <w:tcPr>
            <w:tcW w:w="0" w:type="auto"/>
          </w:tcPr>
          <w:p w14:paraId="4141DCF2" w14:textId="77777777" w:rsidR="00CD3F83" w:rsidRPr="007B60C3" w:rsidRDefault="00CD3F83"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16C609FB" w14:textId="77777777" w:rsidR="00CD3F83" w:rsidRPr="007B60C3" w:rsidRDefault="00CD3F83"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4679A266" w14:textId="77777777" w:rsidR="00CD3F83" w:rsidRPr="007B60C3" w:rsidRDefault="00CD3F83"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Internet Explorer</w:t>
            </w:r>
          </w:p>
        </w:tc>
        <w:tc>
          <w:tcPr>
            <w:tcW w:w="0" w:type="auto"/>
          </w:tcPr>
          <w:p w14:paraId="4357F015" w14:textId="77777777" w:rsidR="00CD3F83" w:rsidRDefault="00CD3F83"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180</w:t>
            </w:r>
          </w:p>
        </w:tc>
      </w:tr>
      <w:tr w:rsidR="00CD3F83" w:rsidRPr="007B60C3" w14:paraId="665748C1" w14:textId="77777777" w:rsidTr="00CD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71725F" w14:textId="77777777" w:rsidR="00CD3F83" w:rsidRPr="007B60C3" w:rsidRDefault="00CD3F83" w:rsidP="00CD3F83">
            <w:pPr>
              <w:rPr>
                <w:rFonts w:ascii="Consolas" w:hAnsi="Consolas" w:cs="Consolas"/>
                <w:b w:val="0"/>
              </w:rPr>
            </w:pPr>
            <w:r>
              <w:rPr>
                <w:rFonts w:ascii="Consolas" w:hAnsi="Consolas" w:cs="Consolas"/>
                <w:b w:val="0"/>
              </w:rPr>
              <w:t>1800</w:t>
            </w:r>
          </w:p>
        </w:tc>
        <w:tc>
          <w:tcPr>
            <w:tcW w:w="0" w:type="auto"/>
          </w:tcPr>
          <w:p w14:paraId="5D3D8166" w14:textId="77777777" w:rsidR="00CD3F83" w:rsidRPr="00E52B2B"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color w:val="000000"/>
              </w:rPr>
              <w:t>1801</w:t>
            </w:r>
          </w:p>
        </w:tc>
        <w:tc>
          <w:tcPr>
            <w:tcW w:w="0" w:type="auto"/>
          </w:tcPr>
          <w:p w14:paraId="1B9A0C8F" w14:textId="77777777" w:rsidR="00CD3F83" w:rsidRPr="007B60C3"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3</w:t>
            </w:r>
          </w:p>
        </w:tc>
        <w:tc>
          <w:tcPr>
            <w:tcW w:w="0" w:type="auto"/>
          </w:tcPr>
          <w:p w14:paraId="7FE09001" w14:textId="77777777" w:rsidR="00CD3F83" w:rsidRPr="007B60C3"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65017032" w14:textId="77777777" w:rsidR="00CD3F83" w:rsidRPr="007B60C3"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Excel</w:t>
            </w:r>
          </w:p>
        </w:tc>
        <w:tc>
          <w:tcPr>
            <w:tcW w:w="0" w:type="auto"/>
          </w:tcPr>
          <w:p w14:paraId="033A157F" w14:textId="77777777" w:rsidR="00CD3F83"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1800</w:t>
            </w:r>
          </w:p>
        </w:tc>
      </w:tr>
      <w:tr w:rsidR="00CD3F83" w:rsidRPr="007B60C3" w14:paraId="479774F1" w14:textId="77777777" w:rsidTr="00CD3F83">
        <w:tc>
          <w:tcPr>
            <w:cnfStyle w:val="001000000000" w:firstRow="0" w:lastRow="0" w:firstColumn="1" w:lastColumn="0" w:oddVBand="0" w:evenVBand="0" w:oddHBand="0" w:evenHBand="0" w:firstRowFirstColumn="0" w:firstRowLastColumn="0" w:lastRowFirstColumn="0" w:lastRowLastColumn="0"/>
            <w:tcW w:w="0" w:type="auto"/>
          </w:tcPr>
          <w:p w14:paraId="3D8F06FB" w14:textId="77777777" w:rsidR="00CD3F83" w:rsidRPr="007B60C3" w:rsidRDefault="00CD3F83" w:rsidP="00CD3F83">
            <w:pPr>
              <w:rPr>
                <w:rFonts w:ascii="Consolas" w:hAnsi="Consolas" w:cs="Consolas"/>
                <w:b w:val="0"/>
              </w:rPr>
            </w:pPr>
            <w:r>
              <w:rPr>
                <w:rFonts w:ascii="Consolas" w:hAnsi="Consolas" w:cs="Consolas"/>
                <w:b w:val="0"/>
              </w:rPr>
              <w:t>3540</w:t>
            </w:r>
          </w:p>
        </w:tc>
        <w:tc>
          <w:tcPr>
            <w:tcW w:w="0" w:type="auto"/>
          </w:tcPr>
          <w:p w14:paraId="330BA71F" w14:textId="77777777" w:rsidR="00CD3F83" w:rsidRPr="00E52B2B" w:rsidRDefault="00CD3F83"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color w:val="000000"/>
              </w:rPr>
              <w:t>354</w:t>
            </w:r>
            <w:r>
              <w:rPr>
                <w:rFonts w:ascii="Consolas" w:hAnsi="Consolas" w:cs="Consolas"/>
                <w:color w:val="000000"/>
              </w:rPr>
              <w:t>1</w:t>
            </w:r>
          </w:p>
        </w:tc>
        <w:tc>
          <w:tcPr>
            <w:tcW w:w="0" w:type="auto"/>
          </w:tcPr>
          <w:p w14:paraId="6117253B" w14:textId="77777777" w:rsidR="00CD3F83" w:rsidRPr="007B60C3" w:rsidRDefault="00CD3F83"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4FFC2186" w14:textId="77777777" w:rsidR="00CD3F83" w:rsidRPr="007B60C3" w:rsidRDefault="00CD3F83"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169EEA66" w14:textId="77777777" w:rsidR="00CD3F83" w:rsidRPr="007B60C3" w:rsidRDefault="00CD3F83"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Word</w:t>
            </w:r>
          </w:p>
        </w:tc>
        <w:tc>
          <w:tcPr>
            <w:tcW w:w="0" w:type="auto"/>
          </w:tcPr>
          <w:p w14:paraId="699300ED" w14:textId="77777777" w:rsidR="00CD3F83" w:rsidRDefault="00CD3F83"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3240</w:t>
            </w:r>
          </w:p>
        </w:tc>
      </w:tr>
      <w:tr w:rsidR="00CD3F83" w:rsidRPr="007B60C3" w14:paraId="5B24517C" w14:textId="77777777" w:rsidTr="00CD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6E0A29" w14:textId="77777777" w:rsidR="00CD3F83" w:rsidRPr="007B60C3" w:rsidRDefault="00CD3F83" w:rsidP="00CD3F83">
            <w:pPr>
              <w:rPr>
                <w:rFonts w:ascii="Consolas" w:hAnsi="Consolas" w:cs="Consolas"/>
                <w:b w:val="0"/>
              </w:rPr>
            </w:pPr>
            <w:r>
              <w:rPr>
                <w:rFonts w:ascii="Consolas" w:hAnsi="Consolas" w:cs="Consolas"/>
                <w:b w:val="0"/>
              </w:rPr>
              <w:t>3600</w:t>
            </w:r>
          </w:p>
        </w:tc>
        <w:tc>
          <w:tcPr>
            <w:tcW w:w="0" w:type="auto"/>
          </w:tcPr>
          <w:p w14:paraId="50887ABF" w14:textId="77777777" w:rsidR="00CD3F83" w:rsidRPr="00E52B2B"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color w:val="000000"/>
              </w:rPr>
              <w:t>3601</w:t>
            </w:r>
          </w:p>
        </w:tc>
        <w:tc>
          <w:tcPr>
            <w:tcW w:w="0" w:type="auto"/>
          </w:tcPr>
          <w:p w14:paraId="1ED9BF8A" w14:textId="77777777" w:rsidR="00CD3F83" w:rsidRPr="007B60C3"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2295D5EB" w14:textId="77777777" w:rsidR="00CD3F83" w:rsidRPr="007B60C3"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693C6878" w14:textId="77777777" w:rsidR="00CD3F83" w:rsidRPr="007B60C3" w:rsidRDefault="00CD3F83"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Internet Explorer</w:t>
            </w:r>
          </w:p>
        </w:tc>
        <w:tc>
          <w:tcPr>
            <w:tcW w:w="0" w:type="auto"/>
          </w:tcPr>
          <w:p w14:paraId="4D80A41A" w14:textId="77777777" w:rsidR="00CD3F83" w:rsidRDefault="00CD3F83" w:rsidP="00CD3F83">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60</w:t>
            </w:r>
          </w:p>
        </w:tc>
      </w:tr>
      <w:tr w:rsidR="00CD3F83" w:rsidRPr="007B60C3" w14:paraId="7D7857AB" w14:textId="77777777" w:rsidTr="00CD3F83">
        <w:tc>
          <w:tcPr>
            <w:cnfStyle w:val="001000000000" w:firstRow="0" w:lastRow="0" w:firstColumn="1" w:lastColumn="0" w:oddVBand="0" w:evenVBand="0" w:oddHBand="0" w:evenHBand="0" w:firstRowFirstColumn="0" w:firstRowLastColumn="0" w:lastRowFirstColumn="0" w:lastRowLastColumn="0"/>
            <w:tcW w:w="0" w:type="auto"/>
          </w:tcPr>
          <w:p w14:paraId="1448F58C" w14:textId="0CC82F30" w:rsidR="00CD3F83" w:rsidRDefault="00CD3F83" w:rsidP="00CD3F83">
            <w:pPr>
              <w:rPr>
                <w:rFonts w:ascii="Consolas" w:hAnsi="Consolas" w:cs="Consolas"/>
                <w:b w:val="0"/>
              </w:rPr>
            </w:pPr>
            <w:r>
              <w:rPr>
                <w:rFonts w:ascii="Consolas" w:hAnsi="Consolas" w:cs="Consolas"/>
                <w:b w:val="0"/>
              </w:rPr>
              <w:t>5400</w:t>
            </w:r>
          </w:p>
        </w:tc>
        <w:tc>
          <w:tcPr>
            <w:tcW w:w="0" w:type="auto"/>
          </w:tcPr>
          <w:p w14:paraId="4E00C284" w14:textId="76C705D9" w:rsidR="00CD3F83" w:rsidRDefault="00CD3F83"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rPr>
            </w:pPr>
            <w:r>
              <w:rPr>
                <w:rFonts w:ascii="Consolas" w:hAnsi="Consolas" w:cs="Consolas"/>
                <w:color w:val="000000"/>
              </w:rPr>
              <w:t>5401</w:t>
            </w:r>
          </w:p>
        </w:tc>
        <w:tc>
          <w:tcPr>
            <w:tcW w:w="0" w:type="auto"/>
          </w:tcPr>
          <w:p w14:paraId="0E3326CF" w14:textId="25D3E544" w:rsidR="00CD3F83" w:rsidRPr="007B60C3" w:rsidRDefault="00CD3F83"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4</w:t>
            </w:r>
          </w:p>
        </w:tc>
        <w:tc>
          <w:tcPr>
            <w:tcW w:w="0" w:type="auto"/>
          </w:tcPr>
          <w:p w14:paraId="5B649968" w14:textId="4C3845A0" w:rsidR="00CD3F83" w:rsidRPr="007B60C3" w:rsidRDefault="00CD3F83"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2</w:t>
            </w:r>
          </w:p>
        </w:tc>
        <w:tc>
          <w:tcPr>
            <w:tcW w:w="0" w:type="auto"/>
          </w:tcPr>
          <w:p w14:paraId="3D5E0C30" w14:textId="77275D5F" w:rsidR="00CD3F83" w:rsidRDefault="009F76F6" w:rsidP="00CD3F83">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Visual Studio</w:t>
            </w:r>
          </w:p>
        </w:tc>
        <w:tc>
          <w:tcPr>
            <w:tcW w:w="0" w:type="auto"/>
          </w:tcPr>
          <w:p w14:paraId="5C066C5F" w14:textId="2054FAD4" w:rsidR="00CD3F83" w:rsidRDefault="009F76F6" w:rsidP="00CD3F83">
            <w:pPr>
              <w:keepNext/>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3600</w:t>
            </w:r>
          </w:p>
        </w:tc>
      </w:tr>
      <w:tr w:rsidR="009F76F6" w:rsidRPr="007B60C3" w14:paraId="3D887D5B" w14:textId="77777777" w:rsidTr="00CD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F4A66" w14:textId="383DD3B1" w:rsidR="009F76F6" w:rsidRDefault="009F76F6" w:rsidP="00CD3F83">
            <w:pPr>
              <w:rPr>
                <w:rFonts w:ascii="Consolas" w:hAnsi="Consolas" w:cs="Consolas"/>
                <w:b w:val="0"/>
              </w:rPr>
            </w:pPr>
            <w:r>
              <w:rPr>
                <w:rFonts w:ascii="Consolas" w:hAnsi="Consolas" w:cs="Consolas"/>
                <w:b w:val="0"/>
              </w:rPr>
              <w:t>7200</w:t>
            </w:r>
          </w:p>
        </w:tc>
        <w:tc>
          <w:tcPr>
            <w:tcW w:w="0" w:type="auto"/>
          </w:tcPr>
          <w:p w14:paraId="07D6056C" w14:textId="36EEF9A7" w:rsidR="009F76F6" w:rsidRDefault="009F76F6"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rPr>
            </w:pPr>
            <w:r>
              <w:rPr>
                <w:rFonts w:ascii="Consolas" w:hAnsi="Consolas" w:cs="Consolas"/>
                <w:color w:val="000000"/>
              </w:rPr>
              <w:t>7201</w:t>
            </w:r>
          </w:p>
        </w:tc>
        <w:tc>
          <w:tcPr>
            <w:tcW w:w="0" w:type="auto"/>
          </w:tcPr>
          <w:p w14:paraId="389AB5F5" w14:textId="08EC5908" w:rsidR="009F76F6" w:rsidRDefault="009F76F6"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3</w:t>
            </w:r>
          </w:p>
        </w:tc>
        <w:tc>
          <w:tcPr>
            <w:tcW w:w="0" w:type="auto"/>
          </w:tcPr>
          <w:p w14:paraId="22435AE9" w14:textId="6E2047D1" w:rsidR="009F76F6" w:rsidRDefault="009F76F6"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2</w:t>
            </w:r>
          </w:p>
        </w:tc>
        <w:tc>
          <w:tcPr>
            <w:tcW w:w="0" w:type="auto"/>
          </w:tcPr>
          <w:p w14:paraId="0D036D7F" w14:textId="67701ACE" w:rsidR="009F76F6" w:rsidRDefault="009F76F6" w:rsidP="00CD3F8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Excel</w:t>
            </w:r>
          </w:p>
        </w:tc>
        <w:tc>
          <w:tcPr>
            <w:tcW w:w="0" w:type="auto"/>
          </w:tcPr>
          <w:p w14:paraId="578C543D" w14:textId="52C130AB" w:rsidR="009F76F6" w:rsidRDefault="009F76F6" w:rsidP="00CD3F83">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1800</w:t>
            </w:r>
          </w:p>
        </w:tc>
      </w:tr>
    </w:tbl>
    <w:p w14:paraId="46F0A755" w14:textId="6EBEC98E" w:rsidR="00CD3F83" w:rsidRDefault="00CD3F83" w:rsidP="00CD3F83">
      <w:pPr>
        <w:pStyle w:val="Caption"/>
      </w:pPr>
      <w:bookmarkStart w:id="6178" w:name="_Ref364943843"/>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B17340">
        <w:rPr>
          <w:noProof/>
        </w:rPr>
        <w:t>48</w:t>
      </w:r>
      <w:r w:rsidR="00904F8B">
        <w:rPr>
          <w:noProof/>
        </w:rPr>
        <w:fldChar w:fldCharType="end"/>
      </w:r>
      <w:bookmarkEnd w:id="6178"/>
      <w:r>
        <w:t xml:space="preserve">: Alternate </w:t>
      </w:r>
      <w:r w:rsidR="00DE2BE9">
        <w:t>T</w:t>
      </w:r>
      <w:r>
        <w:t xml:space="preserve">imeslices </w:t>
      </w:r>
      <w:r w:rsidR="00DE2BE9">
        <w:t>O</w:t>
      </w:r>
      <w:r>
        <w:t>utput</w:t>
      </w:r>
    </w:p>
    <w:p w14:paraId="1B56EC4C" w14:textId="32F42FBD" w:rsidR="00CD3F83" w:rsidRDefault="009F76F6" w:rsidP="00DE5468">
      <w:r>
        <w:t>Observe the additional two rows in the alternate timeslices table. While this table correctly computes when processes were context</w:t>
      </w:r>
      <w:ins w:id="6179" w:author="James Terwilliger" w:date="2013-08-26T19:03:00Z">
        <w:r w:rsidR="005A4FB6">
          <w:t>-</w:t>
        </w:r>
      </w:ins>
      <w:del w:id="6180" w:author="James Terwilliger" w:date="2013-08-26T19:03:00Z">
        <w:r>
          <w:delText xml:space="preserve"> </w:delText>
        </w:r>
      </w:del>
      <w:r>
        <w:t xml:space="preserve">switched out, and how long they ran, consider what happens when we run this through the rest of our query. The </w:t>
      </w:r>
      <w:r w:rsidR="00DE2BE9">
        <w:t xml:space="preserve">group and apply </w:t>
      </w:r>
      <w:r>
        <w:t>output is shown in</w:t>
      </w:r>
      <w:r w:rsidR="003650B1">
        <w:t xml:space="preserve"> </w:t>
      </w:r>
      <w:r w:rsidR="003650B1">
        <w:fldChar w:fldCharType="begin"/>
      </w:r>
      <w:r w:rsidR="003650B1">
        <w:instrText xml:space="preserve"> REF _Ref364945725 \h </w:instrText>
      </w:r>
      <w:r w:rsidR="003650B1">
        <w:fldChar w:fldCharType="separate"/>
      </w:r>
      <w:r w:rsidR="00904F8B">
        <w:t xml:space="preserve">Figure </w:t>
      </w:r>
      <w:r w:rsidR="00904F8B">
        <w:rPr>
          <w:noProof/>
        </w:rPr>
        <w:t>49</w:t>
      </w:r>
      <w:r w:rsidR="003650B1">
        <w:fldChar w:fldCharType="end"/>
      </w:r>
      <w:r w:rsidR="003650B1">
        <w:t>.</w:t>
      </w:r>
    </w:p>
    <w:tbl>
      <w:tblPr>
        <w:tblStyle w:val="GridTable4-Accent4"/>
        <w:tblW w:w="0" w:type="auto"/>
        <w:tblLook w:val="04A0" w:firstRow="1" w:lastRow="0" w:firstColumn="1" w:lastColumn="0" w:noHBand="0" w:noVBand="1"/>
      </w:tblPr>
      <w:tblGrid>
        <w:gridCol w:w="1305"/>
        <w:gridCol w:w="1063"/>
        <w:gridCol w:w="1184"/>
        <w:gridCol w:w="2273"/>
        <w:gridCol w:w="1305"/>
      </w:tblGrid>
      <w:tr w:rsidR="009F76F6" w:rsidRPr="009B3C69" w14:paraId="0EFA9DE4" w14:textId="77777777" w:rsidTr="0027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52AA5" w14:textId="32F07FC5" w:rsidR="009F76F6" w:rsidRDefault="009F76F6" w:rsidP="0027034E">
            <w:pPr>
              <w:rPr>
                <w:rFonts w:ascii="Consolas" w:hAnsi="Consolas" w:cs="Consolas"/>
              </w:rPr>
            </w:pPr>
            <w:r>
              <w:rPr>
                <w:rFonts w:ascii="Consolas" w:hAnsi="Consolas" w:cs="Consolas"/>
              </w:rPr>
              <w:t>StartTime</w:t>
            </w:r>
          </w:p>
        </w:tc>
        <w:tc>
          <w:tcPr>
            <w:tcW w:w="0" w:type="auto"/>
          </w:tcPr>
          <w:p w14:paraId="6D91ED28" w14:textId="02347EC8" w:rsidR="009F76F6" w:rsidRPr="00E52B2B" w:rsidRDefault="009F76F6" w:rsidP="0027034E">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E52B2B">
              <w:rPr>
                <w:rFonts w:ascii="Consolas" w:hAnsi="Consolas" w:cs="Consolas"/>
              </w:rPr>
              <w:t>EndTime</w:t>
            </w:r>
          </w:p>
        </w:tc>
        <w:tc>
          <w:tcPr>
            <w:tcW w:w="0" w:type="auto"/>
          </w:tcPr>
          <w:p w14:paraId="124402FB" w14:textId="563B3FFD" w:rsidR="009F76F6" w:rsidRPr="009B3C69" w:rsidRDefault="009F76F6" w:rsidP="0027034E">
            <w:pPr>
              <w:cnfStyle w:val="100000000000" w:firstRow="1" w:lastRow="0" w:firstColumn="0" w:lastColumn="0" w:oddVBand="0" w:evenVBand="0" w:oddHBand="0" w:evenHBand="0" w:firstRowFirstColumn="0" w:firstRowLastColumn="0" w:lastRowFirstColumn="0" w:lastRowLastColumn="0"/>
              <w:rPr>
                <w:rFonts w:ascii="Consolas" w:hAnsi="Consolas" w:cs="Consolas"/>
              </w:rPr>
            </w:pPr>
            <w:del w:id="6181" w:author="Peter Freiling" w:date="2018-12-03T10:33:00Z">
              <w:r w:rsidRPr="009B3C69" w:rsidDel="00D77883">
                <w:rPr>
                  <w:rFonts w:ascii="Consolas" w:hAnsi="Consolas" w:cs="Consolas"/>
                </w:rPr>
                <w:delText>CID</w:delText>
              </w:r>
            </w:del>
            <w:ins w:id="6182" w:author="Peter Freiling" w:date="2018-12-03T10:33:00Z">
              <w:r w:rsidR="00D77883">
                <w:rPr>
                  <w:rFonts w:ascii="Consolas" w:hAnsi="Consolas" w:cs="Consolas"/>
                </w:rPr>
                <w:t>CpuId</w:t>
              </w:r>
            </w:ins>
          </w:p>
        </w:tc>
        <w:tc>
          <w:tcPr>
            <w:tcW w:w="0" w:type="auto"/>
          </w:tcPr>
          <w:p w14:paraId="56331CF1" w14:textId="31F0E957" w:rsidR="009F76F6" w:rsidRPr="009B3C69" w:rsidRDefault="009F76F6" w:rsidP="0027034E">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Name</w:t>
            </w:r>
          </w:p>
        </w:tc>
        <w:tc>
          <w:tcPr>
            <w:tcW w:w="0" w:type="auto"/>
          </w:tcPr>
          <w:p w14:paraId="01EA2784" w14:textId="77777777" w:rsidR="009F76F6" w:rsidRDefault="009F76F6" w:rsidP="0027034E">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TotalTime</w:t>
            </w:r>
          </w:p>
        </w:tc>
      </w:tr>
      <w:tr w:rsidR="009F76F6" w:rsidRPr="007B60C3" w14:paraId="0C515DAA" w14:textId="77777777" w:rsidTr="0027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87EA61" w14:textId="77777777" w:rsidR="009F76F6" w:rsidRPr="007B60C3" w:rsidRDefault="009F76F6" w:rsidP="0027034E">
            <w:pPr>
              <w:rPr>
                <w:rFonts w:ascii="Consolas" w:hAnsi="Consolas" w:cs="Consolas"/>
                <w:b w:val="0"/>
              </w:rPr>
            </w:pPr>
            <w:r>
              <w:rPr>
                <w:rFonts w:ascii="Consolas" w:hAnsi="Consolas" w:cs="Consolas"/>
                <w:b w:val="0"/>
              </w:rPr>
              <w:t>3600</w:t>
            </w:r>
          </w:p>
        </w:tc>
        <w:tc>
          <w:tcPr>
            <w:tcW w:w="0" w:type="auto"/>
          </w:tcPr>
          <w:p w14:paraId="5C375EB5" w14:textId="77777777" w:rsidR="009F76F6" w:rsidRPr="00E52B2B" w:rsidRDefault="009F76F6" w:rsidP="0027034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color w:val="000000"/>
              </w:rPr>
              <w:t>7200</w:t>
            </w:r>
          </w:p>
        </w:tc>
        <w:tc>
          <w:tcPr>
            <w:tcW w:w="0" w:type="auto"/>
          </w:tcPr>
          <w:p w14:paraId="53392CEE" w14:textId="77777777" w:rsidR="009F76F6" w:rsidRPr="007B60C3" w:rsidRDefault="009F76F6" w:rsidP="0027034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537D84DF" w14:textId="77777777" w:rsidR="009F76F6" w:rsidRPr="007B60C3" w:rsidRDefault="009F76F6" w:rsidP="0027034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Word</w:t>
            </w:r>
          </w:p>
        </w:tc>
        <w:tc>
          <w:tcPr>
            <w:tcW w:w="0" w:type="auto"/>
          </w:tcPr>
          <w:p w14:paraId="115F33C2" w14:textId="77777777" w:rsidR="009F76F6" w:rsidRDefault="009F76F6" w:rsidP="0027034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3360</w:t>
            </w:r>
          </w:p>
        </w:tc>
      </w:tr>
      <w:tr w:rsidR="009F76F6" w:rsidRPr="007B60C3" w14:paraId="10212E85" w14:textId="77777777" w:rsidTr="0027034E">
        <w:tc>
          <w:tcPr>
            <w:cnfStyle w:val="001000000000" w:firstRow="0" w:lastRow="0" w:firstColumn="1" w:lastColumn="0" w:oddVBand="0" w:evenVBand="0" w:oddHBand="0" w:evenHBand="0" w:firstRowFirstColumn="0" w:firstRowLastColumn="0" w:lastRowFirstColumn="0" w:lastRowLastColumn="0"/>
            <w:tcW w:w="0" w:type="auto"/>
          </w:tcPr>
          <w:p w14:paraId="28830179" w14:textId="77777777" w:rsidR="009F76F6" w:rsidRPr="007B60C3" w:rsidRDefault="009F76F6" w:rsidP="0027034E">
            <w:pPr>
              <w:rPr>
                <w:rFonts w:ascii="Consolas" w:hAnsi="Consolas" w:cs="Consolas"/>
                <w:b w:val="0"/>
              </w:rPr>
            </w:pPr>
            <w:r>
              <w:rPr>
                <w:rFonts w:ascii="Consolas" w:hAnsi="Consolas" w:cs="Consolas"/>
                <w:b w:val="0"/>
              </w:rPr>
              <w:t>3600</w:t>
            </w:r>
          </w:p>
        </w:tc>
        <w:tc>
          <w:tcPr>
            <w:tcW w:w="0" w:type="auto"/>
          </w:tcPr>
          <w:p w14:paraId="44DC5A12" w14:textId="77777777" w:rsidR="009F76F6" w:rsidRPr="00E52B2B" w:rsidRDefault="009F76F6" w:rsidP="0027034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color w:val="000000"/>
              </w:rPr>
              <w:t>7200</w:t>
            </w:r>
          </w:p>
        </w:tc>
        <w:tc>
          <w:tcPr>
            <w:tcW w:w="0" w:type="auto"/>
          </w:tcPr>
          <w:p w14:paraId="54783995" w14:textId="77777777" w:rsidR="009F76F6" w:rsidRPr="007B60C3" w:rsidRDefault="009F76F6" w:rsidP="0027034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7B60C3">
              <w:rPr>
                <w:rFonts w:ascii="Consolas" w:hAnsi="Consolas" w:cs="Consolas"/>
              </w:rPr>
              <w:t>1</w:t>
            </w:r>
          </w:p>
        </w:tc>
        <w:tc>
          <w:tcPr>
            <w:tcW w:w="0" w:type="auto"/>
          </w:tcPr>
          <w:p w14:paraId="2345E930" w14:textId="77777777" w:rsidR="009F76F6" w:rsidRPr="007B60C3" w:rsidRDefault="009F76F6" w:rsidP="0027034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Internet Explorer</w:t>
            </w:r>
          </w:p>
        </w:tc>
        <w:tc>
          <w:tcPr>
            <w:tcW w:w="0" w:type="auto"/>
          </w:tcPr>
          <w:p w14:paraId="4C0FAB08" w14:textId="77777777" w:rsidR="009F76F6" w:rsidRDefault="009F76F6" w:rsidP="0027034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240</w:t>
            </w:r>
          </w:p>
        </w:tc>
      </w:tr>
      <w:tr w:rsidR="009F76F6" w:rsidRPr="007B60C3" w14:paraId="6AD6439C" w14:textId="77777777" w:rsidTr="0027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026B46" w14:textId="77777777" w:rsidR="009F76F6" w:rsidRPr="007B60C3" w:rsidRDefault="009F76F6" w:rsidP="0027034E">
            <w:pPr>
              <w:rPr>
                <w:rFonts w:ascii="Consolas" w:hAnsi="Consolas" w:cs="Consolas"/>
                <w:b w:val="0"/>
              </w:rPr>
            </w:pPr>
            <w:r>
              <w:rPr>
                <w:rFonts w:ascii="Consolas" w:hAnsi="Consolas" w:cs="Consolas"/>
                <w:b w:val="0"/>
              </w:rPr>
              <w:t>3600</w:t>
            </w:r>
          </w:p>
        </w:tc>
        <w:tc>
          <w:tcPr>
            <w:tcW w:w="0" w:type="auto"/>
          </w:tcPr>
          <w:p w14:paraId="4BDA36CB" w14:textId="77777777" w:rsidR="009F76F6" w:rsidRPr="00E52B2B" w:rsidRDefault="009F76F6" w:rsidP="0027034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color w:val="000000"/>
              </w:rPr>
              <w:t>7200</w:t>
            </w:r>
          </w:p>
        </w:tc>
        <w:tc>
          <w:tcPr>
            <w:tcW w:w="0" w:type="auto"/>
          </w:tcPr>
          <w:p w14:paraId="0D74E5D6" w14:textId="77777777" w:rsidR="009F76F6" w:rsidRPr="007B60C3" w:rsidRDefault="009F76F6" w:rsidP="0027034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B60C3">
              <w:rPr>
                <w:rFonts w:ascii="Consolas" w:hAnsi="Consolas" w:cs="Consolas"/>
              </w:rPr>
              <w:t>2</w:t>
            </w:r>
          </w:p>
        </w:tc>
        <w:tc>
          <w:tcPr>
            <w:tcW w:w="0" w:type="auto"/>
          </w:tcPr>
          <w:p w14:paraId="58A1FF48" w14:textId="77777777" w:rsidR="009F76F6" w:rsidRPr="007B60C3" w:rsidRDefault="009F76F6" w:rsidP="0027034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Excel</w:t>
            </w:r>
          </w:p>
        </w:tc>
        <w:tc>
          <w:tcPr>
            <w:tcW w:w="0" w:type="auto"/>
          </w:tcPr>
          <w:p w14:paraId="59CB645E" w14:textId="77777777" w:rsidR="009F76F6" w:rsidRDefault="009F76F6" w:rsidP="0027034E">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1800</w:t>
            </w:r>
          </w:p>
        </w:tc>
      </w:tr>
      <w:tr w:rsidR="00DE2BE9" w:rsidRPr="007B60C3" w14:paraId="116B8234" w14:textId="77777777" w:rsidTr="0027034E">
        <w:tc>
          <w:tcPr>
            <w:cnfStyle w:val="001000000000" w:firstRow="0" w:lastRow="0" w:firstColumn="1" w:lastColumn="0" w:oddVBand="0" w:evenVBand="0" w:oddHBand="0" w:evenHBand="0" w:firstRowFirstColumn="0" w:firstRowLastColumn="0" w:lastRowFirstColumn="0" w:lastRowLastColumn="0"/>
            <w:tcW w:w="0" w:type="auto"/>
          </w:tcPr>
          <w:p w14:paraId="43232E10" w14:textId="3488EBAD" w:rsidR="00DE2BE9" w:rsidRDefault="00DE2BE9" w:rsidP="0027034E">
            <w:pPr>
              <w:rPr>
                <w:rFonts w:ascii="Consolas" w:hAnsi="Consolas" w:cs="Consolas"/>
                <w:b w:val="0"/>
              </w:rPr>
            </w:pPr>
            <w:r>
              <w:rPr>
                <w:rFonts w:ascii="Consolas" w:hAnsi="Consolas" w:cs="Consolas"/>
                <w:b w:val="0"/>
              </w:rPr>
              <w:t>7200</w:t>
            </w:r>
          </w:p>
        </w:tc>
        <w:tc>
          <w:tcPr>
            <w:tcW w:w="0" w:type="auto"/>
          </w:tcPr>
          <w:p w14:paraId="37AAE8B1" w14:textId="03C621A5" w:rsidR="00DE2BE9" w:rsidRDefault="00DE2BE9" w:rsidP="0027034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rPr>
            </w:pPr>
            <w:r>
              <w:rPr>
                <w:rFonts w:ascii="Consolas" w:hAnsi="Consolas" w:cs="Consolas"/>
                <w:color w:val="000000"/>
              </w:rPr>
              <w:t>10800</w:t>
            </w:r>
          </w:p>
        </w:tc>
        <w:tc>
          <w:tcPr>
            <w:tcW w:w="0" w:type="auto"/>
          </w:tcPr>
          <w:p w14:paraId="32AD8FB7" w14:textId="54748D16" w:rsidR="00DE2BE9" w:rsidRPr="007B60C3" w:rsidRDefault="00DE2BE9" w:rsidP="0027034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2</w:t>
            </w:r>
          </w:p>
        </w:tc>
        <w:tc>
          <w:tcPr>
            <w:tcW w:w="0" w:type="auto"/>
          </w:tcPr>
          <w:p w14:paraId="476F28E9" w14:textId="6787FBFE" w:rsidR="00DE2BE9" w:rsidRDefault="00DE2BE9" w:rsidP="0027034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Visual Studio</w:t>
            </w:r>
          </w:p>
        </w:tc>
        <w:tc>
          <w:tcPr>
            <w:tcW w:w="0" w:type="auto"/>
          </w:tcPr>
          <w:p w14:paraId="0E814CC9" w14:textId="66DB2E17" w:rsidR="00DE2BE9" w:rsidRDefault="00DE2BE9" w:rsidP="0027034E">
            <w:pPr>
              <w:keepNext/>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3600</w:t>
            </w:r>
          </w:p>
        </w:tc>
      </w:tr>
      <w:tr w:rsidR="00DE2BE9" w:rsidRPr="007B60C3" w14:paraId="1C3B9326" w14:textId="77777777" w:rsidTr="0027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646B45" w14:textId="63056997" w:rsidR="00DE2BE9" w:rsidRDefault="00DE2BE9" w:rsidP="0027034E">
            <w:pPr>
              <w:rPr>
                <w:rFonts w:ascii="Consolas" w:hAnsi="Consolas" w:cs="Consolas"/>
                <w:b w:val="0"/>
              </w:rPr>
            </w:pPr>
            <w:r>
              <w:rPr>
                <w:rFonts w:ascii="Consolas" w:hAnsi="Consolas" w:cs="Consolas"/>
                <w:b w:val="0"/>
              </w:rPr>
              <w:t>7200</w:t>
            </w:r>
          </w:p>
        </w:tc>
        <w:tc>
          <w:tcPr>
            <w:tcW w:w="0" w:type="auto"/>
          </w:tcPr>
          <w:p w14:paraId="2274159A" w14:textId="61B0BDF7" w:rsidR="00DE2BE9" w:rsidRDefault="00DE2BE9" w:rsidP="0027034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rPr>
            </w:pPr>
            <w:r>
              <w:rPr>
                <w:rFonts w:ascii="Consolas" w:hAnsi="Consolas" w:cs="Consolas"/>
                <w:color w:val="000000"/>
              </w:rPr>
              <w:t>10800</w:t>
            </w:r>
          </w:p>
        </w:tc>
        <w:tc>
          <w:tcPr>
            <w:tcW w:w="0" w:type="auto"/>
          </w:tcPr>
          <w:p w14:paraId="5A6D7F1F" w14:textId="16557576" w:rsidR="00DE2BE9" w:rsidRPr="007B60C3" w:rsidRDefault="00DE2BE9" w:rsidP="0027034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2</w:t>
            </w:r>
          </w:p>
        </w:tc>
        <w:tc>
          <w:tcPr>
            <w:tcW w:w="0" w:type="auto"/>
          </w:tcPr>
          <w:p w14:paraId="35B2C1B9" w14:textId="01841B00" w:rsidR="00DE2BE9" w:rsidRDefault="00DE2BE9" w:rsidP="0027034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Excel</w:t>
            </w:r>
          </w:p>
        </w:tc>
        <w:tc>
          <w:tcPr>
            <w:tcW w:w="0" w:type="auto"/>
          </w:tcPr>
          <w:p w14:paraId="25BE9A8B" w14:textId="440C7F07" w:rsidR="00DE2BE9" w:rsidRDefault="00DE2BE9" w:rsidP="00DE2BE9">
            <w:pPr>
              <w:keepNext/>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1800</w:t>
            </w:r>
          </w:p>
        </w:tc>
      </w:tr>
    </w:tbl>
    <w:p w14:paraId="1CEA7ADF" w14:textId="2EC3738D" w:rsidR="00DE2BE9" w:rsidRDefault="00DE2BE9">
      <w:pPr>
        <w:pStyle w:val="Caption"/>
      </w:pPr>
      <w:bookmarkStart w:id="6183" w:name="_Ref364945725"/>
      <w:r>
        <w:t xml:space="preserve">Figure </w:t>
      </w:r>
      <w:r w:rsidR="00904F8B">
        <w:rPr>
          <w:noProof/>
        </w:rPr>
        <w:fldChar w:fldCharType="begin"/>
      </w:r>
      <w:r w:rsidR="00904F8B">
        <w:rPr>
          <w:noProof/>
        </w:rPr>
        <w:instrText xml:space="preserve"> SEQ Figure \* ARABIC </w:instrText>
      </w:r>
      <w:r w:rsidR="00904F8B">
        <w:rPr>
          <w:noProof/>
        </w:rPr>
        <w:fldChar w:fldCharType="separate"/>
      </w:r>
      <w:r w:rsidR="00B17340">
        <w:rPr>
          <w:noProof/>
        </w:rPr>
        <w:t>49</w:t>
      </w:r>
      <w:r w:rsidR="00904F8B">
        <w:rPr>
          <w:noProof/>
        </w:rPr>
        <w:fldChar w:fldCharType="end"/>
      </w:r>
      <w:bookmarkEnd w:id="6183"/>
      <w:r>
        <w:t>: Alternate Group and Apply Query Result</w:t>
      </w:r>
    </w:p>
    <w:p w14:paraId="5874F62C" w14:textId="7DB1732F" w:rsidR="009F76F6" w:rsidRDefault="003650B1" w:rsidP="00DE5468">
      <w:r>
        <w:t xml:space="preserve">There are two problems with the output shown in </w:t>
      </w:r>
      <w:r>
        <w:fldChar w:fldCharType="begin"/>
      </w:r>
      <w:r>
        <w:instrText xml:space="preserve"> REF _Ref364945725 \h </w:instrText>
      </w:r>
      <w:r>
        <w:fldChar w:fldCharType="separate"/>
      </w:r>
      <w:r w:rsidR="00904F8B">
        <w:t xml:space="preserve">Figure </w:t>
      </w:r>
      <w:r w:rsidR="00904F8B">
        <w:rPr>
          <w:noProof/>
        </w:rPr>
        <w:t>49</w:t>
      </w:r>
      <w:r>
        <w:fldChar w:fldCharType="end"/>
      </w:r>
      <w:r w:rsidR="00F475F9">
        <w:t>:</w:t>
      </w:r>
    </w:p>
    <w:p w14:paraId="1C901BBE" w14:textId="0B542979" w:rsidR="00F475F9" w:rsidRDefault="008841A3" w:rsidP="008841A3">
      <w:pPr>
        <w:pStyle w:val="ListParagraph"/>
        <w:numPr>
          <w:ilvl w:val="0"/>
          <w:numId w:val="14"/>
        </w:numPr>
      </w:pPr>
      <w:r>
        <w:t xml:space="preserve">Incorrect output: Note that according to the output, Visual Studio and Excel collectively consumed 5400 cycles of the 3600 available cycles. </w:t>
      </w:r>
      <w:commentRangeStart w:id="6184"/>
      <w:r>
        <w:t xml:space="preserve">This </w:t>
      </w:r>
      <w:commentRangeEnd w:id="6184"/>
      <w:r w:rsidR="00B37DFE">
        <w:rPr>
          <w:rStyle w:val="CommentReference"/>
        </w:rPr>
        <w:commentReference w:id="6184"/>
      </w:r>
      <w:r w:rsidR="00E53B4F">
        <w:t xml:space="preserve">impossibility </w:t>
      </w:r>
      <w:r>
        <w:t xml:space="preserve">happened because 1800 of the Visual Studio cycles were incorrectly </w:t>
      </w:r>
      <w:r w:rsidR="00E834A4">
        <w:t>attributed</w:t>
      </w:r>
      <w:r>
        <w:t xml:space="preserve"> to the last reported period. They should, instead, have been correctly billed to the previous reporting period.</w:t>
      </w:r>
      <w:r w:rsidR="00F0659D">
        <w:t xml:space="preserve"> This occurred because all cycles for a context switch are </w:t>
      </w:r>
      <w:r w:rsidR="00E834A4">
        <w:t>attributed</w:t>
      </w:r>
      <w:r w:rsidR="00E834A4">
        <w:t xml:space="preserve"> </w:t>
      </w:r>
      <w:r w:rsidR="00F0659D">
        <w:t>to the time period when the process is switched out.</w:t>
      </w:r>
    </w:p>
    <w:p w14:paraId="305A23FA" w14:textId="1A266288" w:rsidR="00F0659D" w:rsidRDefault="00F0659D" w:rsidP="00F0659D">
      <w:pPr>
        <w:pStyle w:val="ListParagraph"/>
        <w:numPr>
          <w:ilvl w:val="0"/>
          <w:numId w:val="14"/>
        </w:numPr>
      </w:pPr>
      <w:r>
        <w:t xml:space="preserve">Missing output: What happened to the output for core 3? We’re issuing output for the second time period, but are completely missing the output for core 3 for the first time period. It’s actually highly related to the incorrect output problem. Since there has only been one context switch on core 3, we are waiting for the next context switch </w:t>
      </w:r>
      <w:r w:rsidR="00EB6E41">
        <w:t xml:space="preserve">before attributing </w:t>
      </w:r>
      <w:r>
        <w:t>the time for the long running process.</w:t>
      </w:r>
    </w:p>
    <w:p w14:paraId="4CEA8DD2" w14:textId="34721F5F" w:rsidR="00F0659D" w:rsidRDefault="00F0659D" w:rsidP="00F0659D">
      <w:r>
        <w:t xml:space="preserve">Both problems above can be addressed by introducing an artificial context switch at every reporting boundary for every core. More specifically, if there isn’t already a context switch at the reporting period boundary, we logically introduce one by context switching the current process to itself. </w:t>
      </w:r>
      <w:commentRangeStart w:id="6185"/>
      <w:r>
        <w:t>This</w:t>
      </w:r>
      <w:r w:rsidR="00BB36EE">
        <w:t xml:space="preserve"> approach</w:t>
      </w:r>
      <w:r>
        <w:t xml:space="preserve"> </w:t>
      </w:r>
      <w:commentRangeEnd w:id="6185"/>
      <w:r w:rsidR="00B37DFE">
        <w:rPr>
          <w:rStyle w:val="CommentReference"/>
        </w:rPr>
        <w:commentReference w:id="6185"/>
      </w:r>
      <w:r>
        <w:t>addresses both problems above.</w:t>
      </w:r>
    </w:p>
    <w:p w14:paraId="3D7D50A7" w14:textId="54A54AF1" w:rsidR="00D25B17" w:rsidRDefault="0021565E" w:rsidP="00F0659D">
      <w:r>
        <w:rPr>
          <w:noProof/>
        </w:rPr>
        <mc:AlternateContent>
          <mc:Choice Requires="wpg">
            <w:drawing>
              <wp:anchor distT="0" distB="0" distL="114300" distR="114300" simplePos="0" relativeHeight="251641917" behindDoc="0" locked="0" layoutInCell="1" allowOverlap="1" wp14:anchorId="6438CFB9" wp14:editId="2B8AB14C">
                <wp:simplePos x="0" y="0"/>
                <wp:positionH relativeFrom="column">
                  <wp:posOffset>0</wp:posOffset>
                </wp:positionH>
                <wp:positionV relativeFrom="paragraph">
                  <wp:posOffset>1152525</wp:posOffset>
                </wp:positionV>
                <wp:extent cx="6381750" cy="1457325"/>
                <wp:effectExtent l="0" t="0" r="19050" b="9525"/>
                <wp:wrapSquare wrapText="bothSides"/>
                <wp:docPr id="274" name="Group 274"/>
                <wp:cNvGraphicFramePr/>
                <a:graphic xmlns:a="http://schemas.openxmlformats.org/drawingml/2006/main">
                  <a:graphicData uri="http://schemas.microsoft.com/office/word/2010/wordprocessingGroup">
                    <wpg:wgp>
                      <wpg:cNvGrpSpPr/>
                      <wpg:grpSpPr>
                        <a:xfrm>
                          <a:off x="0" y="0"/>
                          <a:ext cx="6381750" cy="1457325"/>
                          <a:chOff x="0" y="0"/>
                          <a:chExt cx="6381750" cy="1457325"/>
                        </a:xfrm>
                      </wpg:grpSpPr>
                      <wps:wsp>
                        <wps:cNvPr id="221" name="Text Box 221"/>
                        <wps:cNvSpPr txBox="1">
                          <a:spLocks noChangeArrowheads="1"/>
                        </wps:cNvSpPr>
                        <wps:spPr bwMode="auto">
                          <a:xfrm>
                            <a:off x="0" y="0"/>
                            <a:ext cx="6381750" cy="1143000"/>
                          </a:xfrm>
                          <a:prstGeom prst="rect">
                            <a:avLst/>
                          </a:prstGeom>
                          <a:solidFill>
                            <a:srgbClr val="FFFFFF"/>
                          </a:solidFill>
                          <a:ln w="9525">
                            <a:solidFill>
                              <a:srgbClr val="000000"/>
                            </a:solidFill>
                            <a:miter lim="800000"/>
                            <a:headEnd/>
                            <a:tailEnd/>
                          </a:ln>
                        </wps:spPr>
                        <wps:txbx>
                          <w:txbxContent>
                            <w:p w14:paraId="5173EB20" w14:textId="23DE7231"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FF"/>
                                  <w:sz w:val="19"/>
                                  <w:szCs w:val="19"/>
                                </w:rPr>
                                <w:t>var</w:t>
                              </w:r>
                              <w:r w:rsidRPr="0021565E">
                                <w:rPr>
                                  <w:rFonts w:ascii="Consolas" w:hAnsi="Consolas"/>
                                  <w:color w:val="000000"/>
                                  <w:sz w:val="19"/>
                                  <w:szCs w:val="19"/>
                                </w:rPr>
                                <w:t> contextSwitchChopped</w:t>
                              </w:r>
                              <w:r w:rsidR="005F20B5">
                                <w:rPr>
                                  <w:rFonts w:ascii="Consolas" w:hAnsi="Consolas"/>
                                  <w:color w:val="000000"/>
                                  <w:sz w:val="19"/>
                                  <w:szCs w:val="19"/>
                                </w:rPr>
                                <w:t>Unbounded</w:t>
                              </w:r>
                              <w:r w:rsidRPr="0021565E">
                                <w:rPr>
                                  <w:rFonts w:ascii="Consolas" w:hAnsi="Consolas"/>
                                  <w:color w:val="000000"/>
                                  <w:sz w:val="19"/>
                                  <w:szCs w:val="19"/>
                                </w:rPr>
                                <w:t> = alternativeContextSwitchStream</w:t>
                              </w:r>
                            </w:p>
                            <w:p w14:paraId="671019D1" w14:textId="77777777"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00"/>
                                  <w:sz w:val="19"/>
                                  <w:szCs w:val="19"/>
                                </w:rPr>
                                <w:t>    .AlterEventDuration(</w:t>
                              </w:r>
                              <w:r w:rsidRPr="0021565E">
                                <w:rPr>
                                  <w:rFonts w:ascii="Consolas" w:hAnsi="Consolas"/>
                                  <w:color w:val="2B91AF"/>
                                  <w:sz w:val="19"/>
                                  <w:szCs w:val="19"/>
                                </w:rPr>
                                <w:t>StreamEvent</w:t>
                              </w:r>
                              <w:r w:rsidRPr="0021565E">
                                <w:rPr>
                                  <w:rFonts w:ascii="Consolas" w:hAnsi="Consolas"/>
                                  <w:color w:val="000000"/>
                                  <w:sz w:val="19"/>
                                  <w:szCs w:val="19"/>
                                </w:rPr>
                                <w:t>.InfinitySyncTime)</w:t>
                              </w:r>
                            </w:p>
                            <w:p w14:paraId="6FBB560B" w14:textId="77777777"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00"/>
                                  <w:sz w:val="19"/>
                                  <w:szCs w:val="19"/>
                                </w:rPr>
                                <w:t>    .Multicast(s =&gt; s.ClipEventDuration(s, e =&gt; e.CpuId, e =&gt; e.CpuId))</w:t>
                              </w:r>
                            </w:p>
                            <w:p w14:paraId="00E0CC27" w14:textId="77777777"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00"/>
                                  <w:sz w:val="19"/>
                                  <w:szCs w:val="19"/>
                                </w:rPr>
                                <w:t>    .Chop(0, 3600)</w:t>
                              </w:r>
                            </w:p>
                            <w:p w14:paraId="4B0493DD" w14:textId="77777777"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00"/>
                                  <w:sz w:val="19"/>
                                  <w:szCs w:val="19"/>
                                </w:rPr>
                                <w:t>    .Select((origStartTime, e) =&gt;</w:t>
                              </w:r>
                            </w:p>
                            <w:p w14:paraId="09A958C3" w14:textId="77777777"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00"/>
                                  <w:sz w:val="19"/>
                                  <w:szCs w:val="19"/>
                                </w:rPr>
                                <w:t>        </w:t>
                              </w:r>
                              <w:r w:rsidRPr="0021565E">
                                <w:rPr>
                                  <w:rFonts w:ascii="Consolas" w:hAnsi="Consolas"/>
                                  <w:color w:val="0000FF"/>
                                  <w:sz w:val="19"/>
                                  <w:szCs w:val="19"/>
                                </w:rPr>
                                <w:t>new</w:t>
                              </w:r>
                              <w:r w:rsidRPr="0021565E">
                                <w:rPr>
                                  <w:rFonts w:ascii="Consolas" w:hAnsi="Consolas"/>
                                  <w:color w:val="000000"/>
                                  <w:sz w:val="19"/>
                                  <w:szCs w:val="19"/>
                                </w:rPr>
                                <w:t> { Tick = origStartTime, e.ProcessId, e.CpuId, e.CpuTemp })</w:t>
                              </w:r>
                            </w:p>
                            <w:p w14:paraId="40BED6C1" w14:textId="77777777"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00"/>
                                  <w:sz w:val="19"/>
                                  <w:szCs w:val="19"/>
                                </w:rPr>
                                <w:t>    .AlterEventDuration(1);</w:t>
                              </w:r>
                            </w:p>
                            <w:p w14:paraId="76675D3C" w14:textId="77777777" w:rsidR="00E80C46" w:rsidRPr="0021565E" w:rsidRDefault="00E80C46" w:rsidP="0027034E">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s:wsp>
                        <wps:cNvPr id="225" name="Text Box 225"/>
                        <wps:cNvSpPr txBox="1"/>
                        <wps:spPr>
                          <a:xfrm>
                            <a:off x="0" y="1190625"/>
                            <a:ext cx="6381750" cy="266700"/>
                          </a:xfrm>
                          <a:prstGeom prst="rect">
                            <a:avLst/>
                          </a:prstGeom>
                          <a:solidFill>
                            <a:prstClr val="white"/>
                          </a:solidFill>
                          <a:ln>
                            <a:noFill/>
                          </a:ln>
                          <a:effectLst/>
                        </wps:spPr>
                        <wps:txbx>
                          <w:txbxContent>
                            <w:p w14:paraId="730E5DFD" w14:textId="3241C5D2" w:rsidR="00E80C46" w:rsidRDefault="00E80C46" w:rsidP="00777EEE">
                              <w:pPr>
                                <w:pStyle w:val="Caption"/>
                                <w:rPr>
                                  <w:noProof/>
                                </w:rPr>
                              </w:pPr>
                              <w:bookmarkStart w:id="6186" w:name="_Ref365363361"/>
                              <w:ins w:id="6187" w:author="Jonathan Goldstein" w:date="2013-08-27T10:23:00Z">
                                <w:r>
                                  <w:t xml:space="preserve">Figure </w:t>
                                </w:r>
                                <w:r>
                                  <w:fldChar w:fldCharType="begin"/>
                                </w:r>
                                <w:r>
                                  <w:instrText xml:space="preserve"> SEQ Figure \* ARABIC </w:instrText>
                                </w:r>
                              </w:ins>
                              <w:r>
                                <w:fldChar w:fldCharType="separate"/>
                              </w:r>
                              <w:r w:rsidR="00B17340">
                                <w:rPr>
                                  <w:noProof/>
                                </w:rPr>
                                <w:t>50</w:t>
                              </w:r>
                              <w:ins w:id="6188" w:author="Jonathan Goldstein" w:date="2013-08-27T10:23:00Z">
                                <w:r>
                                  <w:fldChar w:fldCharType="end"/>
                                </w:r>
                                <w:bookmarkEnd w:id="6186"/>
                                <w:r>
                                  <w:t>: Chop Query Code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438CFB9" id="Group 274" o:spid="_x0000_s1105" style="position:absolute;margin-left:0;margin-top:90.75pt;width:502.5pt;height:114.75pt;z-index:251641917;mso-position-horizontal-relative:text;mso-position-vertical-relative:text" coordsize="63817,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">
                <v:shape id="Text Box 221" o:spid="_x0000_s1106" type="#_x0000_t202" style="position:absolute;width:63817;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Sh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0AH9n4hGQi18AAAD//wMAUEsBAi0AFAAGAAgAAAAhANvh9svuAAAAhQEAABMAAAAAAAAA&#10;AAAAAAAAAAAAAFtDb250ZW50X1R5cGVzXS54bWxQSwECLQAUAAYACAAAACEAWvQsW78AAAAVAQAA&#10;CwAAAAAAAAAAAAAAAAAfAQAAX3JlbHMvLnJlbHNQSwECLQAUAAYACAAAACEAVgykocYAAADcAAAA&#10;DwAAAAAAAAAAAAAAAAAHAgAAZHJzL2Rvd25yZXYueG1sUEsFBgAAAAADAAMAtwAAAPoCAAAAAA==&#10;">
                  <v:textbox>
                    <w:txbxContent>
                      <w:p w14:paraId="5173EB20" w14:textId="23DE7231"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FF"/>
                            <w:sz w:val="19"/>
                            <w:szCs w:val="19"/>
                          </w:rPr>
                          <w:t>var</w:t>
                        </w:r>
                        <w:r w:rsidRPr="0021565E">
                          <w:rPr>
                            <w:rFonts w:ascii="Consolas" w:hAnsi="Consolas"/>
                            <w:color w:val="000000"/>
                            <w:sz w:val="19"/>
                            <w:szCs w:val="19"/>
                          </w:rPr>
                          <w:t> contextSwitchChopped</w:t>
                        </w:r>
                        <w:r w:rsidR="005F20B5">
                          <w:rPr>
                            <w:rFonts w:ascii="Consolas" w:hAnsi="Consolas"/>
                            <w:color w:val="000000"/>
                            <w:sz w:val="19"/>
                            <w:szCs w:val="19"/>
                          </w:rPr>
                          <w:t>Unbounded</w:t>
                        </w:r>
                        <w:r w:rsidRPr="0021565E">
                          <w:rPr>
                            <w:rFonts w:ascii="Consolas" w:hAnsi="Consolas"/>
                            <w:color w:val="000000"/>
                            <w:sz w:val="19"/>
                            <w:szCs w:val="19"/>
                          </w:rPr>
                          <w:t> = alternativeContextSwitchStream</w:t>
                        </w:r>
                      </w:p>
                      <w:p w14:paraId="671019D1" w14:textId="77777777"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00"/>
                            <w:sz w:val="19"/>
                            <w:szCs w:val="19"/>
                          </w:rPr>
                          <w:t>    .AlterEventDuration(</w:t>
                        </w:r>
                        <w:r w:rsidRPr="0021565E">
                          <w:rPr>
                            <w:rFonts w:ascii="Consolas" w:hAnsi="Consolas"/>
                            <w:color w:val="2B91AF"/>
                            <w:sz w:val="19"/>
                            <w:szCs w:val="19"/>
                          </w:rPr>
                          <w:t>StreamEvent</w:t>
                        </w:r>
                        <w:r w:rsidRPr="0021565E">
                          <w:rPr>
                            <w:rFonts w:ascii="Consolas" w:hAnsi="Consolas"/>
                            <w:color w:val="000000"/>
                            <w:sz w:val="19"/>
                            <w:szCs w:val="19"/>
                          </w:rPr>
                          <w:t>.InfinitySyncTime)</w:t>
                        </w:r>
                      </w:p>
                      <w:p w14:paraId="6FBB560B" w14:textId="77777777"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00"/>
                            <w:sz w:val="19"/>
                            <w:szCs w:val="19"/>
                          </w:rPr>
                          <w:t>    .Multicast(s =&gt; s.ClipEventDuration(s, e =&gt; e.CpuId, e =&gt; e.CpuId))</w:t>
                        </w:r>
                      </w:p>
                      <w:p w14:paraId="00E0CC27" w14:textId="77777777"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00"/>
                            <w:sz w:val="19"/>
                            <w:szCs w:val="19"/>
                          </w:rPr>
                          <w:t>    .Chop(0, 3600)</w:t>
                        </w:r>
                      </w:p>
                      <w:p w14:paraId="4B0493DD" w14:textId="77777777"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00"/>
                            <w:sz w:val="19"/>
                            <w:szCs w:val="19"/>
                          </w:rPr>
                          <w:t>    .Select((origStartTime, e) =&gt;</w:t>
                        </w:r>
                      </w:p>
                      <w:p w14:paraId="09A958C3" w14:textId="77777777"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00"/>
                            <w:sz w:val="19"/>
                            <w:szCs w:val="19"/>
                          </w:rPr>
                          <w:t>        </w:t>
                        </w:r>
                        <w:r w:rsidRPr="0021565E">
                          <w:rPr>
                            <w:rFonts w:ascii="Consolas" w:hAnsi="Consolas"/>
                            <w:color w:val="0000FF"/>
                            <w:sz w:val="19"/>
                            <w:szCs w:val="19"/>
                          </w:rPr>
                          <w:t>new</w:t>
                        </w:r>
                        <w:r w:rsidRPr="0021565E">
                          <w:rPr>
                            <w:rFonts w:ascii="Consolas" w:hAnsi="Consolas"/>
                            <w:color w:val="000000"/>
                            <w:sz w:val="19"/>
                            <w:szCs w:val="19"/>
                          </w:rPr>
                          <w:t> { Tick = origStartTime, e.ProcessId, e.CpuId, e.CpuTemp })</w:t>
                        </w:r>
                      </w:p>
                      <w:p w14:paraId="40BED6C1" w14:textId="77777777" w:rsidR="0021565E" w:rsidRPr="0021565E" w:rsidRDefault="0021565E" w:rsidP="0021565E">
                        <w:pPr>
                          <w:pStyle w:val="HTMLPreformatted"/>
                          <w:shd w:val="clear" w:color="auto" w:fill="FFFFFF"/>
                          <w:rPr>
                            <w:rFonts w:ascii="Consolas" w:hAnsi="Consolas"/>
                            <w:color w:val="000000"/>
                            <w:sz w:val="19"/>
                            <w:szCs w:val="19"/>
                          </w:rPr>
                        </w:pPr>
                        <w:r w:rsidRPr="0021565E">
                          <w:rPr>
                            <w:rFonts w:ascii="Consolas" w:hAnsi="Consolas"/>
                            <w:color w:val="000000"/>
                            <w:sz w:val="19"/>
                            <w:szCs w:val="19"/>
                          </w:rPr>
                          <w:t>    .AlterEventDuration(1);</w:t>
                        </w:r>
                      </w:p>
                      <w:p w14:paraId="76675D3C" w14:textId="77777777" w:rsidR="00E80C46" w:rsidRPr="0021565E" w:rsidRDefault="00E80C46" w:rsidP="0027034E">
                        <w:pPr>
                          <w:autoSpaceDE w:val="0"/>
                          <w:autoSpaceDN w:val="0"/>
                          <w:adjustRightInd w:val="0"/>
                          <w:spacing w:after="0" w:line="240" w:lineRule="auto"/>
                          <w:rPr>
                            <w:rFonts w:ascii="Consolas" w:hAnsi="Consolas" w:cs="Consolas"/>
                            <w:color w:val="000000"/>
                            <w:sz w:val="19"/>
                            <w:szCs w:val="19"/>
                            <w:highlight w:val="white"/>
                          </w:rPr>
                        </w:pPr>
                      </w:p>
                    </w:txbxContent>
                  </v:textbox>
                </v:shape>
                <v:shape id="Text Box 225" o:spid="_x0000_s1107" type="#_x0000_t202" style="position:absolute;top:11906;width:638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" stroked="f">
                  <v:textbox style="mso-fit-shape-to-text:t" inset="0,0,0,0">
                    <w:txbxContent>
                      <w:p w14:paraId="730E5DFD" w14:textId="3241C5D2" w:rsidR="00E80C46" w:rsidRDefault="00E80C46" w:rsidP="00777EEE">
                        <w:pPr>
                          <w:pStyle w:val="Caption"/>
                          <w:rPr>
                            <w:noProof/>
                          </w:rPr>
                        </w:pPr>
                        <w:bookmarkStart w:id="6189" w:name="_Ref365363361"/>
                        <w:ins w:id="6190" w:author="Jonathan Goldstein" w:date="2013-08-27T10:23:00Z">
                          <w:r>
                            <w:t xml:space="preserve">Figure </w:t>
                          </w:r>
                          <w:r>
                            <w:fldChar w:fldCharType="begin"/>
                          </w:r>
                          <w:r>
                            <w:instrText xml:space="preserve"> SEQ Figure \* ARABIC </w:instrText>
                          </w:r>
                        </w:ins>
                        <w:r>
                          <w:fldChar w:fldCharType="separate"/>
                        </w:r>
                        <w:r w:rsidR="00B17340">
                          <w:rPr>
                            <w:noProof/>
                          </w:rPr>
                          <w:t>50</w:t>
                        </w:r>
                        <w:ins w:id="6191" w:author="Jonathan Goldstein" w:date="2013-08-27T10:23:00Z">
                          <w:r>
                            <w:fldChar w:fldCharType="end"/>
                          </w:r>
                          <w:bookmarkEnd w:id="6189"/>
                          <w:r>
                            <w:t>: Chop Query Code</w:t>
                          </w:r>
                        </w:ins>
                      </w:p>
                    </w:txbxContent>
                  </v:textbox>
                </v:shape>
                <w10:wrap type="square"/>
              </v:group>
            </w:pict>
          </mc:Fallback>
        </mc:AlternateContent>
      </w:r>
      <w:r w:rsidR="00A35967">
        <w:t xml:space="preserve">We create these extra context switches using an operation called </w:t>
      </w:r>
      <w:r w:rsidR="00706A72">
        <w:t>Chop</w:t>
      </w:r>
      <w:r w:rsidR="0085120C">
        <w:t xml:space="preserve">. </w:t>
      </w:r>
      <w:r w:rsidR="00706A72">
        <w:t>Chop</w:t>
      </w:r>
      <w:r w:rsidR="00706A72">
        <w:t xml:space="preserve"> </w:t>
      </w:r>
      <w:r w:rsidR="00A35967">
        <w:t>creates, from a single event, multiple events with identical payloads and consecutive lifetimes</w:t>
      </w:r>
      <w:r w:rsidR="002445FB">
        <w:t xml:space="preserve"> that, c</w:t>
      </w:r>
      <w:r w:rsidR="00A35967">
        <w:t xml:space="preserve">ollectively, cover the </w:t>
      </w:r>
      <w:r w:rsidR="002445FB">
        <w:t xml:space="preserve">entire </w:t>
      </w:r>
      <w:r w:rsidR="00A35967">
        <w:t>lifetime of the original event. Therefore, we are creating the new lifetimes by “chopping” the original lifetime. The chop locations are periodic and are specified using a period and an offset. Therefore, if we take the original context switches, create lifetimes to the next context switch on that core, and then chop these lifetimes with a period equal to our reporting period, we will generate the needed extra context switches.</w:t>
      </w:r>
      <w:ins w:id="6192" w:author="Jonathan Goldstein" w:date="2013-08-27T10:41:00Z">
        <w:r w:rsidR="006C0822" w:rsidDel="006C0822">
          <w:t xml:space="preserve"> </w:t>
        </w:r>
      </w:ins>
    </w:p>
    <w:p w14:paraId="747312CD" w14:textId="54484F10" w:rsidR="00485231" w:rsidRDefault="006C0822" w:rsidP="00F0659D">
      <w:ins w:id="6193" w:author="Jonathan Goldstein" w:date="2013-08-27T10:42:00Z">
        <w:r>
          <w:fldChar w:fldCharType="begin"/>
        </w:r>
        <w:r>
          <w:instrText xml:space="preserve"> REF _Ref365363361 \h </w:instrText>
        </w:r>
      </w:ins>
      <w:ins w:id="6194" w:author="Jonathan Goldstein" w:date="2013-08-27T10:42:00Z">
        <w:r>
          <w:fldChar w:fldCharType="separate"/>
        </w:r>
      </w:ins>
      <w:ins w:id="6195" w:author="Jonathan Goldstein" w:date="2013-08-27T10:23:00Z">
        <w:r w:rsidR="00904F8B">
          <w:t xml:space="preserve">Figure </w:t>
        </w:r>
      </w:ins>
      <w:r w:rsidR="00904F8B">
        <w:rPr>
          <w:noProof/>
        </w:rPr>
        <w:t>50</w:t>
      </w:r>
      <w:ins w:id="6196" w:author="Jonathan Goldstein" w:date="2013-08-27T10:42:00Z">
        <w:r>
          <w:fldChar w:fldCharType="end"/>
        </w:r>
        <w:r>
          <w:t xml:space="preserve"> shows how these extra context switches are created. Note that we first need to generate the lifetimes using AlterEventDuration, Multicast, and ClipEventDuration. We then Chop </w:t>
        </w:r>
      </w:ins>
      <w:ins w:id="6197" w:author="Jonathan Goldstein" w:date="2013-08-27T10:43:00Z">
        <w:r>
          <w:t>these lifetimes every 3600 ticks aligned to a chop on the 0</w:t>
        </w:r>
        <w:r w:rsidRPr="006C0822">
          <w:rPr>
            <w:vertAlign w:val="superscript"/>
            <w:rPrChange w:id="6198" w:author="Jonathan Goldstein" w:date="2013-08-27T10:43:00Z">
              <w:rPr/>
            </w:rPrChange>
          </w:rPr>
          <w:t>th</w:t>
        </w:r>
        <w:r>
          <w:t xml:space="preserve"> tick. </w:t>
        </w:r>
        <w:r w:rsidR="00F87674">
          <w:t xml:space="preserve">Finally, we replace the original </w:t>
        </w:r>
        <w:del w:id="6199" w:author="Peter Freiling" w:date="2018-12-03T10:06:00Z">
          <w:r w:rsidR="00F87674" w:rsidDel="008B1166">
            <w:delText>CSTicks</w:delText>
          </w:r>
        </w:del>
      </w:ins>
      <w:ins w:id="6200" w:author="Peter Freiling" w:date="2018-12-03T10:06:00Z">
        <w:r w:rsidR="008B1166">
          <w:t>ContextSwitch</w:t>
        </w:r>
      </w:ins>
      <w:ins w:id="6201" w:author="Peter Freiling" w:date="2018-12-03T10:12:00Z">
        <w:r w:rsidR="00AE44CC">
          <w:t>.</w:t>
        </w:r>
      </w:ins>
      <w:ins w:id="6202" w:author="Peter Freiling" w:date="2018-12-03T10:06:00Z">
        <w:r w:rsidR="008B1166">
          <w:t>Tick</w:t>
        </w:r>
      </w:ins>
      <w:ins w:id="6203" w:author="Jonathan Goldstein" w:date="2013-08-27T10:43:00Z">
        <w:r w:rsidR="00F87674">
          <w:t xml:space="preserve"> value with the start times of the events. This ensures that the extra events created by the chop no longer have the original </w:t>
        </w:r>
        <w:del w:id="6204" w:author="Peter Freiling" w:date="2018-12-03T10:06:00Z">
          <w:r w:rsidR="00F87674" w:rsidDel="008B1166">
            <w:delText>CSTicks</w:delText>
          </w:r>
        </w:del>
      </w:ins>
      <w:ins w:id="6205" w:author="Peter Freiling" w:date="2018-12-03T10:06:00Z">
        <w:r w:rsidR="008B1166">
          <w:t>ContextSwitch</w:t>
        </w:r>
      </w:ins>
      <w:ins w:id="6206" w:author="Peter Freiling" w:date="2018-12-03T10:12:00Z">
        <w:r w:rsidR="00AE44CC">
          <w:t>.</w:t>
        </w:r>
      </w:ins>
      <w:ins w:id="6207" w:author="Peter Freiling" w:date="2018-12-03T10:06:00Z">
        <w:r w:rsidR="008B1166">
          <w:t>Tick</w:t>
        </w:r>
      </w:ins>
      <w:ins w:id="6208" w:author="Jonathan Goldstein" w:date="2013-08-27T10:43:00Z">
        <w:r w:rsidR="00F87674">
          <w:t xml:space="preserve"> value, but rather have the beginning of the new lifetime after chopping. Finally, we change the lifetimes back to 1 chronon, resulting in context switch data just like the original </w:t>
        </w:r>
        <w:del w:id="6209" w:author="Peter Freiling" w:date="2018-12-03T10:06:00Z">
          <w:r w:rsidR="00F87674" w:rsidRPr="000B6AA1" w:rsidDel="008B1166">
            <w:rPr>
              <w:rFonts w:ascii="Consolas" w:hAnsi="Consolas"/>
              <w:color w:val="000000"/>
              <w:sz w:val="19"/>
              <w:szCs w:val="19"/>
            </w:rPr>
            <w:delText>cSTickS</w:delText>
          </w:r>
        </w:del>
        <w:del w:id="6210" w:author="Peter Freiling" w:date="2018-12-03T11:10:00Z">
          <w:r w:rsidR="00F87674" w:rsidRPr="000B6AA1" w:rsidDel="00E05C25">
            <w:rPr>
              <w:rFonts w:ascii="Consolas" w:hAnsi="Consolas"/>
              <w:color w:val="000000"/>
              <w:sz w:val="19"/>
              <w:szCs w:val="19"/>
            </w:rPr>
            <w:delText>tream</w:delText>
          </w:r>
        </w:del>
      </w:ins>
      <w:ins w:id="6211" w:author="Peter Freiling" w:date="2018-12-03T11:10:00Z">
        <w:r w:rsidR="00E05C25" w:rsidRPr="000B6AA1">
          <w:rPr>
            <w:rFonts w:ascii="Consolas" w:hAnsi="Consolas"/>
            <w:color w:val="000000"/>
            <w:sz w:val="19"/>
            <w:szCs w:val="19"/>
          </w:rPr>
          <w:t>contextSwitchStreamable</w:t>
        </w:r>
      </w:ins>
      <w:ins w:id="6212" w:author="Jonathan Goldstein" w:date="2013-08-27T10:46:00Z">
        <w:r w:rsidR="00F87674">
          <w:t>, but with the extra context switches.</w:t>
        </w:r>
      </w:ins>
      <w:ins w:id="6213" w:author="Jonathan Goldstein" w:date="2013-08-27T13:07:00Z">
        <w:r w:rsidR="00485231">
          <w:t xml:space="preserve"> The contents of </w:t>
        </w:r>
      </w:ins>
      <w:r w:rsidR="000B6AA1" w:rsidRPr="0021565E">
        <w:rPr>
          <w:rFonts w:ascii="Consolas" w:hAnsi="Consolas"/>
          <w:color w:val="000000"/>
          <w:sz w:val="19"/>
          <w:szCs w:val="19"/>
        </w:rPr>
        <w:t>contextSwitchChopped</w:t>
      </w:r>
      <w:r w:rsidR="000B6AA1">
        <w:rPr>
          <w:rFonts w:ascii="Consolas" w:hAnsi="Consolas"/>
          <w:color w:val="000000"/>
          <w:sz w:val="19"/>
          <w:szCs w:val="19"/>
        </w:rPr>
        <w:t>Unbounded</w:t>
      </w:r>
      <w:r w:rsidR="000B6AA1">
        <w:rPr>
          <w:rFonts w:ascii="Consolas" w:hAnsi="Consolas"/>
          <w:color w:val="000000"/>
          <w:sz w:val="19"/>
          <w:szCs w:val="19"/>
        </w:rPr>
        <w:t xml:space="preserve"> </w:t>
      </w:r>
      <w:ins w:id="6214" w:author="Jonathan Goldstein" w:date="2013-08-27T13:07:00Z">
        <w:r w:rsidR="00485231">
          <w:t>is shown in</w:t>
        </w:r>
      </w:ins>
      <w:ins w:id="6215" w:author="Jonathan Goldstein" w:date="2013-08-28T11:02:00Z">
        <w:r w:rsidR="00C45D51">
          <w:t xml:space="preserve"> </w:t>
        </w:r>
      </w:ins>
      <w:ins w:id="6216" w:author="Jonathan Goldstein" w:date="2013-08-28T11:03:00Z">
        <w:r w:rsidR="00C45D51">
          <w:fldChar w:fldCharType="begin"/>
        </w:r>
        <w:r w:rsidR="00C45D51">
          <w:instrText xml:space="preserve"> REF _Ref365451114 \h </w:instrText>
        </w:r>
      </w:ins>
      <w:r w:rsidR="00C45D51">
        <w:fldChar w:fldCharType="separate"/>
      </w:r>
      <w:ins w:id="6217" w:author="Jonathan Goldstein" w:date="2013-08-28T11:02:00Z">
        <w:r w:rsidR="00904F8B">
          <w:t xml:space="preserve">Figure </w:t>
        </w:r>
      </w:ins>
      <w:r w:rsidR="00904F8B">
        <w:rPr>
          <w:noProof/>
        </w:rPr>
        <w:t>51</w:t>
      </w:r>
      <w:ins w:id="6218" w:author="Jonathan Goldstein" w:date="2013-08-28T11:03:00Z">
        <w:r w:rsidR="00C45D51">
          <w:fldChar w:fldCharType="end"/>
        </w:r>
        <w:r w:rsidR="00C45D51">
          <w:t>.</w:t>
        </w:r>
      </w:ins>
    </w:p>
    <w:tbl>
      <w:tblPr>
        <w:tblStyle w:val="GridTable4-Accent4"/>
        <w:tblW w:w="0" w:type="auto"/>
        <w:tblLook w:val="04A0" w:firstRow="1" w:lastRow="0" w:firstColumn="1" w:lastColumn="0" w:noHBand="0" w:noVBand="1"/>
      </w:tblPr>
      <w:tblGrid>
        <w:gridCol w:w="1547"/>
        <w:gridCol w:w="1668"/>
        <w:gridCol w:w="1184"/>
        <w:gridCol w:w="1910"/>
      </w:tblGrid>
      <w:tr w:rsidR="00485231" w14:paraId="4DC6CCD8" w14:textId="77777777" w:rsidTr="0030081F">
        <w:trPr>
          <w:cnfStyle w:val="100000000000" w:firstRow="1" w:lastRow="0" w:firstColumn="0" w:lastColumn="0" w:oddVBand="0" w:evenVBand="0" w:oddHBand="0" w:evenHBand="0" w:firstRowFirstColumn="0" w:firstRowLastColumn="0" w:lastRowFirstColumn="0" w:lastRowLastColumn="0"/>
          <w:ins w:id="6219" w:author="Jonathan Goldstein" w:date="2013-08-27T13:14:00Z"/>
        </w:trPr>
        <w:tc>
          <w:tcPr>
            <w:cnfStyle w:val="001000000000" w:firstRow="0" w:lastRow="0" w:firstColumn="1" w:lastColumn="0" w:oddVBand="0" w:evenVBand="0" w:oddHBand="0" w:evenHBand="0" w:firstRowFirstColumn="0" w:firstRowLastColumn="0" w:lastRowFirstColumn="0" w:lastRowLastColumn="0"/>
            <w:tcW w:w="0" w:type="auto"/>
          </w:tcPr>
          <w:p w14:paraId="2B1FF973" w14:textId="56A9FB08" w:rsidR="00485231" w:rsidRPr="009B3C69" w:rsidRDefault="00485231" w:rsidP="0030081F">
            <w:pPr>
              <w:rPr>
                <w:ins w:id="6220" w:author="Jonathan Goldstein" w:date="2013-08-27T13:14:00Z"/>
                <w:rFonts w:ascii="Consolas" w:hAnsi="Consolas" w:cs="Consolas"/>
              </w:rPr>
            </w:pPr>
            <w:ins w:id="6221" w:author="Jonathan Goldstein" w:date="2013-08-27T13:14:00Z">
              <w:del w:id="6222" w:author="Peter Freiling" w:date="2018-12-03T10:06:00Z">
                <w:r w:rsidRPr="009B3C69" w:rsidDel="008B1166">
                  <w:rPr>
                    <w:rFonts w:ascii="Consolas" w:hAnsi="Consolas" w:cs="Consolas"/>
                  </w:rPr>
                  <w:delText>CSTicks</w:delText>
                </w:r>
              </w:del>
            </w:ins>
            <w:ins w:id="6223" w:author="Peter Freiling" w:date="2018-12-03T10:12:00Z">
              <w:r w:rsidR="00AE44CC">
                <w:rPr>
                  <w:rFonts w:ascii="Consolas" w:hAnsi="Consolas" w:cs="Consolas"/>
                </w:rPr>
                <w:t>Tick</w:t>
              </w:r>
            </w:ins>
          </w:p>
        </w:tc>
        <w:tc>
          <w:tcPr>
            <w:tcW w:w="0" w:type="auto"/>
          </w:tcPr>
          <w:p w14:paraId="04B18C28" w14:textId="4204B0B4" w:rsidR="00485231" w:rsidRPr="009B3C69" w:rsidRDefault="00485231" w:rsidP="0030081F">
            <w:pPr>
              <w:cnfStyle w:val="100000000000" w:firstRow="1" w:lastRow="0" w:firstColumn="0" w:lastColumn="0" w:oddVBand="0" w:evenVBand="0" w:oddHBand="0" w:evenHBand="0" w:firstRowFirstColumn="0" w:firstRowLastColumn="0" w:lastRowFirstColumn="0" w:lastRowLastColumn="0"/>
              <w:rPr>
                <w:ins w:id="6224" w:author="Jonathan Goldstein" w:date="2013-08-27T13:14:00Z"/>
                <w:rFonts w:ascii="Consolas" w:hAnsi="Consolas" w:cs="Consolas"/>
              </w:rPr>
            </w:pPr>
            <w:ins w:id="6225" w:author="Jonathan Goldstein" w:date="2013-08-27T13:14:00Z">
              <w:del w:id="6226" w:author="Peter Freiling" w:date="2018-12-03T10:33:00Z">
                <w:r w:rsidRPr="009B3C69" w:rsidDel="00D77883">
                  <w:rPr>
                    <w:rFonts w:ascii="Consolas" w:hAnsi="Consolas" w:cs="Consolas"/>
                  </w:rPr>
                  <w:delText>PID</w:delText>
                </w:r>
              </w:del>
            </w:ins>
            <w:ins w:id="6227" w:author="Peter Freiling" w:date="2018-12-03T10:33:00Z">
              <w:r w:rsidR="00D77883">
                <w:rPr>
                  <w:rFonts w:ascii="Consolas" w:hAnsi="Consolas" w:cs="Consolas"/>
                </w:rPr>
                <w:t>ProcessId</w:t>
              </w:r>
            </w:ins>
          </w:p>
        </w:tc>
        <w:tc>
          <w:tcPr>
            <w:tcW w:w="0" w:type="auto"/>
          </w:tcPr>
          <w:p w14:paraId="2A5A8E6C" w14:textId="3A12C180" w:rsidR="00485231" w:rsidRPr="009B3C69" w:rsidRDefault="00485231" w:rsidP="0030081F">
            <w:pPr>
              <w:cnfStyle w:val="100000000000" w:firstRow="1" w:lastRow="0" w:firstColumn="0" w:lastColumn="0" w:oddVBand="0" w:evenVBand="0" w:oddHBand="0" w:evenHBand="0" w:firstRowFirstColumn="0" w:firstRowLastColumn="0" w:lastRowFirstColumn="0" w:lastRowLastColumn="0"/>
              <w:rPr>
                <w:ins w:id="6228" w:author="Jonathan Goldstein" w:date="2013-08-27T13:14:00Z"/>
                <w:rFonts w:ascii="Consolas" w:hAnsi="Consolas" w:cs="Consolas"/>
              </w:rPr>
            </w:pPr>
            <w:ins w:id="6229" w:author="Jonathan Goldstein" w:date="2013-08-27T13:14:00Z">
              <w:del w:id="6230" w:author="Peter Freiling" w:date="2018-12-03T10:33:00Z">
                <w:r w:rsidRPr="009B3C69" w:rsidDel="00D77883">
                  <w:rPr>
                    <w:rFonts w:ascii="Consolas" w:hAnsi="Consolas" w:cs="Consolas"/>
                  </w:rPr>
                  <w:delText>CID</w:delText>
                </w:r>
              </w:del>
            </w:ins>
            <w:ins w:id="6231" w:author="Peter Freiling" w:date="2018-12-03T10:33:00Z">
              <w:r w:rsidR="00D77883">
                <w:rPr>
                  <w:rFonts w:ascii="Consolas" w:hAnsi="Consolas" w:cs="Consolas"/>
                </w:rPr>
                <w:t>CpuId</w:t>
              </w:r>
            </w:ins>
          </w:p>
        </w:tc>
        <w:tc>
          <w:tcPr>
            <w:tcW w:w="0" w:type="auto"/>
          </w:tcPr>
          <w:p w14:paraId="6F1683AF" w14:textId="0E627501" w:rsidR="00485231" w:rsidRPr="009B3C69" w:rsidRDefault="00485231" w:rsidP="0030081F">
            <w:pPr>
              <w:cnfStyle w:val="100000000000" w:firstRow="1" w:lastRow="0" w:firstColumn="0" w:lastColumn="0" w:oddVBand="0" w:evenVBand="0" w:oddHBand="0" w:evenHBand="0" w:firstRowFirstColumn="0" w:firstRowLastColumn="0" w:lastRowFirstColumn="0" w:lastRowLastColumn="0"/>
              <w:rPr>
                <w:ins w:id="6232" w:author="Jonathan Goldstein" w:date="2013-08-27T13:14:00Z"/>
                <w:rFonts w:ascii="Consolas" w:hAnsi="Consolas" w:cs="Consolas"/>
              </w:rPr>
            </w:pPr>
            <w:ins w:id="6233" w:author="Jonathan Goldstein" w:date="2013-08-27T13:14:00Z">
              <w:del w:id="6234" w:author="Peter Freiling" w:date="2018-12-03T10:31:00Z">
                <w:r w:rsidDel="000D2C0B">
                  <w:rPr>
                    <w:rFonts w:ascii="Consolas" w:hAnsi="Consolas" w:cs="Consolas"/>
                  </w:rPr>
                  <w:delText>CPUTemp</w:delText>
                </w:r>
              </w:del>
            </w:ins>
            <w:ins w:id="6235" w:author="Peter Freiling" w:date="2018-12-03T10:31:00Z">
              <w:r w:rsidR="000D2C0B">
                <w:rPr>
                  <w:rFonts w:ascii="Consolas" w:hAnsi="Consolas" w:cs="Consolas"/>
                </w:rPr>
                <w:t>CpuTemp</w:t>
              </w:r>
            </w:ins>
          </w:p>
        </w:tc>
      </w:tr>
      <w:tr w:rsidR="00485231" w14:paraId="7EF7EBB2" w14:textId="77777777" w:rsidTr="0030081F">
        <w:trPr>
          <w:cnfStyle w:val="000000100000" w:firstRow="0" w:lastRow="0" w:firstColumn="0" w:lastColumn="0" w:oddVBand="0" w:evenVBand="0" w:oddHBand="1" w:evenHBand="0" w:firstRowFirstColumn="0" w:firstRowLastColumn="0" w:lastRowFirstColumn="0" w:lastRowLastColumn="0"/>
          <w:ins w:id="6236" w:author="Jonathan Goldstein" w:date="2013-08-27T13:14:00Z"/>
        </w:trPr>
        <w:tc>
          <w:tcPr>
            <w:cnfStyle w:val="001000000000" w:firstRow="0" w:lastRow="0" w:firstColumn="1" w:lastColumn="0" w:oddVBand="0" w:evenVBand="0" w:oddHBand="0" w:evenHBand="0" w:firstRowFirstColumn="0" w:firstRowLastColumn="0" w:lastRowFirstColumn="0" w:lastRowLastColumn="0"/>
            <w:tcW w:w="0" w:type="auto"/>
          </w:tcPr>
          <w:p w14:paraId="5EAD4ADE" w14:textId="77777777" w:rsidR="00485231" w:rsidRPr="009B3C69" w:rsidRDefault="00485231" w:rsidP="0030081F">
            <w:pPr>
              <w:rPr>
                <w:ins w:id="6237" w:author="Jonathan Goldstein" w:date="2013-08-27T13:14:00Z"/>
                <w:rFonts w:ascii="Consolas" w:hAnsi="Consolas" w:cs="Consolas"/>
                <w:b w:val="0"/>
              </w:rPr>
            </w:pPr>
            <w:ins w:id="6238" w:author="Jonathan Goldstein" w:date="2013-08-27T13:14:00Z">
              <w:r w:rsidRPr="009B3C69">
                <w:rPr>
                  <w:rFonts w:ascii="Consolas" w:hAnsi="Consolas" w:cs="Consolas"/>
                  <w:b w:val="0"/>
                </w:rPr>
                <w:t>0</w:t>
              </w:r>
            </w:ins>
          </w:p>
        </w:tc>
        <w:tc>
          <w:tcPr>
            <w:tcW w:w="0" w:type="auto"/>
          </w:tcPr>
          <w:p w14:paraId="391DFCAB" w14:textId="77777777" w:rsidR="00485231" w:rsidRPr="009B3C69" w:rsidRDefault="00485231" w:rsidP="0030081F">
            <w:pPr>
              <w:cnfStyle w:val="000000100000" w:firstRow="0" w:lastRow="0" w:firstColumn="0" w:lastColumn="0" w:oddVBand="0" w:evenVBand="0" w:oddHBand="1" w:evenHBand="0" w:firstRowFirstColumn="0" w:firstRowLastColumn="0" w:lastRowFirstColumn="0" w:lastRowLastColumn="0"/>
              <w:rPr>
                <w:ins w:id="6239" w:author="Jonathan Goldstein" w:date="2013-08-27T13:14:00Z"/>
                <w:rFonts w:ascii="Consolas" w:hAnsi="Consolas" w:cs="Consolas"/>
              </w:rPr>
            </w:pPr>
            <w:ins w:id="6240" w:author="Jonathan Goldstein" w:date="2013-08-27T13:14:00Z">
              <w:r w:rsidRPr="009B3C69">
                <w:rPr>
                  <w:rFonts w:ascii="Consolas" w:hAnsi="Consolas" w:cs="Consolas"/>
                </w:rPr>
                <w:t>1</w:t>
              </w:r>
            </w:ins>
          </w:p>
        </w:tc>
        <w:tc>
          <w:tcPr>
            <w:tcW w:w="0" w:type="auto"/>
          </w:tcPr>
          <w:p w14:paraId="4E72F3AD" w14:textId="77777777" w:rsidR="00485231" w:rsidRPr="009B3C69" w:rsidRDefault="00485231" w:rsidP="0030081F">
            <w:pPr>
              <w:cnfStyle w:val="000000100000" w:firstRow="0" w:lastRow="0" w:firstColumn="0" w:lastColumn="0" w:oddVBand="0" w:evenVBand="0" w:oddHBand="1" w:evenHBand="0" w:firstRowFirstColumn="0" w:firstRowLastColumn="0" w:lastRowFirstColumn="0" w:lastRowLastColumn="0"/>
              <w:rPr>
                <w:ins w:id="6241" w:author="Jonathan Goldstein" w:date="2013-08-27T13:14:00Z"/>
                <w:rFonts w:ascii="Consolas" w:hAnsi="Consolas" w:cs="Consolas"/>
              </w:rPr>
            </w:pPr>
            <w:ins w:id="6242" w:author="Jonathan Goldstein" w:date="2013-08-27T13:14:00Z">
              <w:r w:rsidRPr="009B3C69">
                <w:rPr>
                  <w:rFonts w:ascii="Consolas" w:hAnsi="Consolas" w:cs="Consolas"/>
                </w:rPr>
                <w:t>1</w:t>
              </w:r>
            </w:ins>
          </w:p>
        </w:tc>
        <w:tc>
          <w:tcPr>
            <w:tcW w:w="0" w:type="auto"/>
          </w:tcPr>
          <w:p w14:paraId="2AFB1F99" w14:textId="77777777" w:rsidR="00485231" w:rsidRPr="009B3C69" w:rsidRDefault="00485231" w:rsidP="0030081F">
            <w:pPr>
              <w:cnfStyle w:val="000000100000" w:firstRow="0" w:lastRow="0" w:firstColumn="0" w:lastColumn="0" w:oddVBand="0" w:evenVBand="0" w:oddHBand="1" w:evenHBand="0" w:firstRowFirstColumn="0" w:firstRowLastColumn="0" w:lastRowFirstColumn="0" w:lastRowLastColumn="0"/>
              <w:rPr>
                <w:ins w:id="6243" w:author="Jonathan Goldstein" w:date="2013-08-27T13:14:00Z"/>
                <w:rFonts w:ascii="Consolas" w:hAnsi="Consolas" w:cs="Consolas"/>
              </w:rPr>
            </w:pPr>
            <w:ins w:id="6244" w:author="Jonathan Goldstein" w:date="2013-08-27T13:14:00Z">
              <w:r>
                <w:rPr>
                  <w:rFonts w:ascii="Consolas" w:hAnsi="Consolas" w:cs="Consolas"/>
                </w:rPr>
                <w:t>120</w:t>
              </w:r>
            </w:ins>
          </w:p>
        </w:tc>
      </w:tr>
      <w:tr w:rsidR="00485231" w14:paraId="1E4B832B" w14:textId="77777777" w:rsidTr="0030081F">
        <w:trPr>
          <w:ins w:id="6245" w:author="Jonathan Goldstein" w:date="2013-08-27T13:14:00Z"/>
        </w:trPr>
        <w:tc>
          <w:tcPr>
            <w:cnfStyle w:val="001000000000" w:firstRow="0" w:lastRow="0" w:firstColumn="1" w:lastColumn="0" w:oddVBand="0" w:evenVBand="0" w:oddHBand="0" w:evenHBand="0" w:firstRowFirstColumn="0" w:firstRowLastColumn="0" w:lastRowFirstColumn="0" w:lastRowLastColumn="0"/>
            <w:tcW w:w="0" w:type="auto"/>
          </w:tcPr>
          <w:p w14:paraId="081A17EF" w14:textId="77777777" w:rsidR="00485231" w:rsidRPr="009B3C69" w:rsidRDefault="00485231" w:rsidP="0030081F">
            <w:pPr>
              <w:rPr>
                <w:ins w:id="6246" w:author="Jonathan Goldstein" w:date="2013-08-27T13:14:00Z"/>
                <w:rFonts w:ascii="Consolas" w:hAnsi="Consolas" w:cs="Consolas"/>
                <w:b w:val="0"/>
              </w:rPr>
            </w:pPr>
            <w:ins w:id="6247" w:author="Jonathan Goldstein" w:date="2013-08-27T13:14:00Z">
              <w:r w:rsidRPr="009B3C69">
                <w:rPr>
                  <w:rFonts w:ascii="Consolas" w:hAnsi="Consolas" w:cs="Consolas"/>
                  <w:b w:val="0"/>
                </w:rPr>
                <w:t>0</w:t>
              </w:r>
            </w:ins>
          </w:p>
        </w:tc>
        <w:tc>
          <w:tcPr>
            <w:tcW w:w="0" w:type="auto"/>
          </w:tcPr>
          <w:p w14:paraId="6C14E07F" w14:textId="77777777" w:rsidR="00485231" w:rsidRPr="009B3C69" w:rsidRDefault="00485231" w:rsidP="0030081F">
            <w:pPr>
              <w:cnfStyle w:val="000000000000" w:firstRow="0" w:lastRow="0" w:firstColumn="0" w:lastColumn="0" w:oddVBand="0" w:evenVBand="0" w:oddHBand="0" w:evenHBand="0" w:firstRowFirstColumn="0" w:firstRowLastColumn="0" w:lastRowFirstColumn="0" w:lastRowLastColumn="0"/>
              <w:rPr>
                <w:ins w:id="6248" w:author="Jonathan Goldstein" w:date="2013-08-27T13:14:00Z"/>
                <w:rFonts w:ascii="Consolas" w:hAnsi="Consolas" w:cs="Consolas"/>
              </w:rPr>
            </w:pPr>
            <w:ins w:id="6249" w:author="Jonathan Goldstein" w:date="2013-08-27T13:14:00Z">
              <w:r w:rsidRPr="009B3C69">
                <w:rPr>
                  <w:rFonts w:ascii="Consolas" w:hAnsi="Consolas" w:cs="Consolas"/>
                </w:rPr>
                <w:t>3</w:t>
              </w:r>
            </w:ins>
          </w:p>
        </w:tc>
        <w:tc>
          <w:tcPr>
            <w:tcW w:w="0" w:type="auto"/>
          </w:tcPr>
          <w:p w14:paraId="77F55C92" w14:textId="77777777" w:rsidR="00485231" w:rsidRPr="009B3C69" w:rsidRDefault="00485231" w:rsidP="0030081F">
            <w:pPr>
              <w:cnfStyle w:val="000000000000" w:firstRow="0" w:lastRow="0" w:firstColumn="0" w:lastColumn="0" w:oddVBand="0" w:evenVBand="0" w:oddHBand="0" w:evenHBand="0" w:firstRowFirstColumn="0" w:firstRowLastColumn="0" w:lastRowFirstColumn="0" w:lastRowLastColumn="0"/>
              <w:rPr>
                <w:ins w:id="6250" w:author="Jonathan Goldstein" w:date="2013-08-27T13:14:00Z"/>
                <w:rFonts w:ascii="Consolas" w:hAnsi="Consolas" w:cs="Consolas"/>
              </w:rPr>
            </w:pPr>
            <w:ins w:id="6251" w:author="Jonathan Goldstein" w:date="2013-08-27T13:14:00Z">
              <w:r w:rsidRPr="009B3C69">
                <w:rPr>
                  <w:rFonts w:ascii="Consolas" w:hAnsi="Consolas" w:cs="Consolas"/>
                </w:rPr>
                <w:t>2</w:t>
              </w:r>
            </w:ins>
          </w:p>
        </w:tc>
        <w:tc>
          <w:tcPr>
            <w:tcW w:w="0" w:type="auto"/>
          </w:tcPr>
          <w:p w14:paraId="1AED57BC" w14:textId="77777777" w:rsidR="00485231" w:rsidRPr="009B3C69" w:rsidRDefault="00485231" w:rsidP="0030081F">
            <w:pPr>
              <w:cnfStyle w:val="000000000000" w:firstRow="0" w:lastRow="0" w:firstColumn="0" w:lastColumn="0" w:oddVBand="0" w:evenVBand="0" w:oddHBand="0" w:evenHBand="0" w:firstRowFirstColumn="0" w:firstRowLastColumn="0" w:lastRowFirstColumn="0" w:lastRowLastColumn="0"/>
              <w:rPr>
                <w:ins w:id="6252" w:author="Jonathan Goldstein" w:date="2013-08-27T13:14:00Z"/>
                <w:rFonts w:ascii="Consolas" w:hAnsi="Consolas" w:cs="Consolas"/>
              </w:rPr>
            </w:pPr>
            <w:ins w:id="6253" w:author="Jonathan Goldstein" w:date="2013-08-27T13:14:00Z">
              <w:r>
                <w:rPr>
                  <w:rFonts w:ascii="Consolas" w:hAnsi="Consolas" w:cs="Consolas"/>
                </w:rPr>
                <w:t>121</w:t>
              </w:r>
            </w:ins>
          </w:p>
        </w:tc>
      </w:tr>
      <w:tr w:rsidR="00485231" w14:paraId="3CB74BD5" w14:textId="77777777" w:rsidTr="0030081F">
        <w:trPr>
          <w:cnfStyle w:val="000000100000" w:firstRow="0" w:lastRow="0" w:firstColumn="0" w:lastColumn="0" w:oddVBand="0" w:evenVBand="0" w:oddHBand="1" w:evenHBand="0" w:firstRowFirstColumn="0" w:firstRowLastColumn="0" w:lastRowFirstColumn="0" w:lastRowLastColumn="0"/>
          <w:ins w:id="6254" w:author="Jonathan Goldstein" w:date="2013-08-27T13:14:00Z"/>
        </w:trPr>
        <w:tc>
          <w:tcPr>
            <w:cnfStyle w:val="001000000000" w:firstRow="0" w:lastRow="0" w:firstColumn="1" w:lastColumn="0" w:oddVBand="0" w:evenVBand="0" w:oddHBand="0" w:evenHBand="0" w:firstRowFirstColumn="0" w:firstRowLastColumn="0" w:lastRowFirstColumn="0" w:lastRowLastColumn="0"/>
            <w:tcW w:w="0" w:type="auto"/>
          </w:tcPr>
          <w:p w14:paraId="51F3C11E" w14:textId="77777777" w:rsidR="00485231" w:rsidRPr="009B3C69" w:rsidRDefault="00485231" w:rsidP="0030081F">
            <w:pPr>
              <w:rPr>
                <w:ins w:id="6255" w:author="Jonathan Goldstein" w:date="2013-08-27T13:14:00Z"/>
                <w:rFonts w:ascii="Consolas" w:hAnsi="Consolas" w:cs="Consolas"/>
                <w:b w:val="0"/>
              </w:rPr>
            </w:pPr>
            <w:ins w:id="6256" w:author="Jonathan Goldstein" w:date="2013-08-27T13:14:00Z">
              <w:r w:rsidRPr="009B3C69">
                <w:rPr>
                  <w:rFonts w:ascii="Consolas" w:hAnsi="Consolas" w:cs="Consolas"/>
                  <w:b w:val="0"/>
                </w:rPr>
                <w:t>0</w:t>
              </w:r>
            </w:ins>
          </w:p>
        </w:tc>
        <w:tc>
          <w:tcPr>
            <w:tcW w:w="0" w:type="auto"/>
          </w:tcPr>
          <w:p w14:paraId="0F447418" w14:textId="77777777" w:rsidR="00485231" w:rsidRPr="009B3C69" w:rsidRDefault="00485231" w:rsidP="0030081F">
            <w:pPr>
              <w:cnfStyle w:val="000000100000" w:firstRow="0" w:lastRow="0" w:firstColumn="0" w:lastColumn="0" w:oddVBand="0" w:evenVBand="0" w:oddHBand="1" w:evenHBand="0" w:firstRowFirstColumn="0" w:firstRowLastColumn="0" w:lastRowFirstColumn="0" w:lastRowLastColumn="0"/>
              <w:rPr>
                <w:ins w:id="6257" w:author="Jonathan Goldstein" w:date="2013-08-27T13:14:00Z"/>
                <w:rFonts w:ascii="Consolas" w:hAnsi="Consolas" w:cs="Consolas"/>
              </w:rPr>
            </w:pPr>
            <w:ins w:id="6258" w:author="Jonathan Goldstein" w:date="2013-08-27T13:14:00Z">
              <w:r w:rsidRPr="009B3C69">
                <w:rPr>
                  <w:rFonts w:ascii="Consolas" w:hAnsi="Consolas" w:cs="Consolas"/>
                </w:rPr>
                <w:t>5</w:t>
              </w:r>
            </w:ins>
          </w:p>
        </w:tc>
        <w:tc>
          <w:tcPr>
            <w:tcW w:w="0" w:type="auto"/>
          </w:tcPr>
          <w:p w14:paraId="5026682D" w14:textId="77777777" w:rsidR="00485231" w:rsidRPr="009B3C69" w:rsidRDefault="00485231" w:rsidP="0030081F">
            <w:pPr>
              <w:cnfStyle w:val="000000100000" w:firstRow="0" w:lastRow="0" w:firstColumn="0" w:lastColumn="0" w:oddVBand="0" w:evenVBand="0" w:oddHBand="1" w:evenHBand="0" w:firstRowFirstColumn="0" w:firstRowLastColumn="0" w:lastRowFirstColumn="0" w:lastRowLastColumn="0"/>
              <w:rPr>
                <w:ins w:id="6259" w:author="Jonathan Goldstein" w:date="2013-08-27T13:14:00Z"/>
                <w:rFonts w:ascii="Consolas" w:hAnsi="Consolas" w:cs="Consolas"/>
              </w:rPr>
            </w:pPr>
            <w:ins w:id="6260" w:author="Jonathan Goldstein" w:date="2013-08-27T13:14:00Z">
              <w:r w:rsidRPr="009B3C69">
                <w:rPr>
                  <w:rFonts w:ascii="Consolas" w:hAnsi="Consolas" w:cs="Consolas"/>
                </w:rPr>
                <w:t>3</w:t>
              </w:r>
            </w:ins>
          </w:p>
        </w:tc>
        <w:tc>
          <w:tcPr>
            <w:tcW w:w="0" w:type="auto"/>
          </w:tcPr>
          <w:p w14:paraId="6C776DAC" w14:textId="77777777" w:rsidR="00485231" w:rsidRPr="009B3C69" w:rsidRDefault="00485231" w:rsidP="0030081F">
            <w:pPr>
              <w:cnfStyle w:val="000000100000" w:firstRow="0" w:lastRow="0" w:firstColumn="0" w:lastColumn="0" w:oddVBand="0" w:evenVBand="0" w:oddHBand="1" w:evenHBand="0" w:firstRowFirstColumn="0" w:firstRowLastColumn="0" w:lastRowFirstColumn="0" w:lastRowLastColumn="0"/>
              <w:rPr>
                <w:ins w:id="6261" w:author="Jonathan Goldstein" w:date="2013-08-27T13:14:00Z"/>
                <w:rFonts w:ascii="Consolas" w:hAnsi="Consolas" w:cs="Consolas"/>
              </w:rPr>
            </w:pPr>
            <w:ins w:id="6262" w:author="Jonathan Goldstein" w:date="2013-08-27T13:14:00Z">
              <w:r>
                <w:rPr>
                  <w:rFonts w:ascii="Consolas" w:hAnsi="Consolas" w:cs="Consolas"/>
                </w:rPr>
                <w:t>124</w:t>
              </w:r>
            </w:ins>
          </w:p>
        </w:tc>
      </w:tr>
      <w:tr w:rsidR="00485231" w14:paraId="126B377A" w14:textId="77777777" w:rsidTr="0030081F">
        <w:trPr>
          <w:ins w:id="6263" w:author="Jonathan Goldstein" w:date="2013-08-27T13:14:00Z"/>
        </w:trPr>
        <w:tc>
          <w:tcPr>
            <w:cnfStyle w:val="001000000000" w:firstRow="0" w:lastRow="0" w:firstColumn="1" w:lastColumn="0" w:oddVBand="0" w:evenVBand="0" w:oddHBand="0" w:evenHBand="0" w:firstRowFirstColumn="0" w:firstRowLastColumn="0" w:lastRowFirstColumn="0" w:lastRowLastColumn="0"/>
            <w:tcW w:w="0" w:type="auto"/>
          </w:tcPr>
          <w:p w14:paraId="5EE4F707" w14:textId="77777777" w:rsidR="00485231" w:rsidRPr="009B3C69" w:rsidRDefault="00485231" w:rsidP="0030081F">
            <w:pPr>
              <w:rPr>
                <w:ins w:id="6264" w:author="Jonathan Goldstein" w:date="2013-08-27T13:14:00Z"/>
                <w:rFonts w:ascii="Consolas" w:hAnsi="Consolas" w:cs="Consolas"/>
                <w:b w:val="0"/>
              </w:rPr>
            </w:pPr>
            <w:ins w:id="6265" w:author="Jonathan Goldstein" w:date="2013-08-27T13:14:00Z">
              <w:r>
                <w:rPr>
                  <w:rFonts w:ascii="Consolas" w:hAnsi="Consolas" w:cs="Consolas"/>
                  <w:b w:val="0"/>
                </w:rPr>
                <w:t>120</w:t>
              </w:r>
            </w:ins>
          </w:p>
        </w:tc>
        <w:tc>
          <w:tcPr>
            <w:tcW w:w="0" w:type="auto"/>
          </w:tcPr>
          <w:p w14:paraId="10E5C0C8" w14:textId="77777777" w:rsidR="00485231" w:rsidRPr="009B3C69" w:rsidRDefault="00485231" w:rsidP="0030081F">
            <w:pPr>
              <w:cnfStyle w:val="000000000000" w:firstRow="0" w:lastRow="0" w:firstColumn="0" w:lastColumn="0" w:oddVBand="0" w:evenVBand="0" w:oddHBand="0" w:evenHBand="0" w:firstRowFirstColumn="0" w:firstRowLastColumn="0" w:lastRowFirstColumn="0" w:lastRowLastColumn="0"/>
              <w:rPr>
                <w:ins w:id="6266" w:author="Jonathan Goldstein" w:date="2013-08-27T13:14:00Z"/>
                <w:rFonts w:ascii="Consolas" w:hAnsi="Consolas" w:cs="Consolas"/>
              </w:rPr>
            </w:pPr>
            <w:ins w:id="6267" w:author="Jonathan Goldstein" w:date="2013-08-27T13:14:00Z">
              <w:r>
                <w:rPr>
                  <w:rFonts w:ascii="Consolas" w:hAnsi="Consolas" w:cs="Consolas"/>
                </w:rPr>
                <w:t>2</w:t>
              </w:r>
            </w:ins>
          </w:p>
        </w:tc>
        <w:tc>
          <w:tcPr>
            <w:tcW w:w="0" w:type="auto"/>
          </w:tcPr>
          <w:p w14:paraId="59216816" w14:textId="77777777" w:rsidR="00485231" w:rsidRPr="009B3C69" w:rsidRDefault="00485231" w:rsidP="0030081F">
            <w:pPr>
              <w:cnfStyle w:val="000000000000" w:firstRow="0" w:lastRow="0" w:firstColumn="0" w:lastColumn="0" w:oddVBand="0" w:evenVBand="0" w:oddHBand="0" w:evenHBand="0" w:firstRowFirstColumn="0" w:firstRowLastColumn="0" w:lastRowFirstColumn="0" w:lastRowLastColumn="0"/>
              <w:rPr>
                <w:ins w:id="6268" w:author="Jonathan Goldstein" w:date="2013-08-27T13:14:00Z"/>
                <w:rFonts w:ascii="Consolas" w:hAnsi="Consolas" w:cs="Consolas"/>
              </w:rPr>
            </w:pPr>
            <w:ins w:id="6269" w:author="Jonathan Goldstein" w:date="2013-08-27T13:14:00Z">
              <w:r>
                <w:rPr>
                  <w:rFonts w:ascii="Consolas" w:hAnsi="Consolas" w:cs="Consolas"/>
                </w:rPr>
                <w:t>1</w:t>
              </w:r>
            </w:ins>
          </w:p>
        </w:tc>
        <w:tc>
          <w:tcPr>
            <w:tcW w:w="0" w:type="auto"/>
          </w:tcPr>
          <w:p w14:paraId="71A2ED01" w14:textId="77777777" w:rsidR="00485231" w:rsidRDefault="00485231" w:rsidP="0030081F">
            <w:pPr>
              <w:cnfStyle w:val="000000000000" w:firstRow="0" w:lastRow="0" w:firstColumn="0" w:lastColumn="0" w:oddVBand="0" w:evenVBand="0" w:oddHBand="0" w:evenHBand="0" w:firstRowFirstColumn="0" w:firstRowLastColumn="0" w:lastRowFirstColumn="0" w:lastRowLastColumn="0"/>
              <w:rPr>
                <w:ins w:id="6270" w:author="Jonathan Goldstein" w:date="2013-08-27T13:14:00Z"/>
                <w:rFonts w:ascii="Consolas" w:hAnsi="Consolas" w:cs="Consolas"/>
              </w:rPr>
            </w:pPr>
            <w:ins w:id="6271" w:author="Jonathan Goldstein" w:date="2013-08-27T13:14:00Z">
              <w:r>
                <w:rPr>
                  <w:rFonts w:ascii="Consolas" w:hAnsi="Consolas" w:cs="Consolas"/>
                </w:rPr>
                <w:t>123</w:t>
              </w:r>
            </w:ins>
          </w:p>
        </w:tc>
      </w:tr>
      <w:tr w:rsidR="00485231" w14:paraId="2E5EE7B8" w14:textId="77777777" w:rsidTr="0030081F">
        <w:trPr>
          <w:cnfStyle w:val="000000100000" w:firstRow="0" w:lastRow="0" w:firstColumn="0" w:lastColumn="0" w:oddVBand="0" w:evenVBand="0" w:oddHBand="1" w:evenHBand="0" w:firstRowFirstColumn="0" w:firstRowLastColumn="0" w:lastRowFirstColumn="0" w:lastRowLastColumn="0"/>
          <w:ins w:id="6272" w:author="Jonathan Goldstein" w:date="2013-08-27T13:14:00Z"/>
        </w:trPr>
        <w:tc>
          <w:tcPr>
            <w:cnfStyle w:val="001000000000" w:firstRow="0" w:lastRow="0" w:firstColumn="1" w:lastColumn="0" w:oddVBand="0" w:evenVBand="0" w:oddHBand="0" w:evenHBand="0" w:firstRowFirstColumn="0" w:firstRowLastColumn="0" w:lastRowFirstColumn="0" w:lastRowLastColumn="0"/>
            <w:tcW w:w="0" w:type="auto"/>
          </w:tcPr>
          <w:p w14:paraId="363BFD64" w14:textId="77777777" w:rsidR="00485231" w:rsidRPr="009B3C69" w:rsidRDefault="00485231" w:rsidP="0030081F">
            <w:pPr>
              <w:rPr>
                <w:ins w:id="6273" w:author="Jonathan Goldstein" w:date="2013-08-27T13:14:00Z"/>
                <w:rFonts w:ascii="Consolas" w:hAnsi="Consolas" w:cs="Consolas"/>
                <w:b w:val="0"/>
              </w:rPr>
            </w:pPr>
            <w:ins w:id="6274" w:author="Jonathan Goldstein" w:date="2013-08-27T13:14:00Z">
              <w:r>
                <w:rPr>
                  <w:rFonts w:ascii="Consolas" w:hAnsi="Consolas" w:cs="Consolas"/>
                  <w:b w:val="0"/>
                </w:rPr>
                <w:t>300</w:t>
              </w:r>
            </w:ins>
          </w:p>
        </w:tc>
        <w:tc>
          <w:tcPr>
            <w:tcW w:w="0" w:type="auto"/>
          </w:tcPr>
          <w:p w14:paraId="3674B667" w14:textId="77777777" w:rsidR="00485231" w:rsidRPr="009B3C69" w:rsidRDefault="00485231" w:rsidP="0030081F">
            <w:pPr>
              <w:cnfStyle w:val="000000100000" w:firstRow="0" w:lastRow="0" w:firstColumn="0" w:lastColumn="0" w:oddVBand="0" w:evenVBand="0" w:oddHBand="1" w:evenHBand="0" w:firstRowFirstColumn="0" w:firstRowLastColumn="0" w:lastRowFirstColumn="0" w:lastRowLastColumn="0"/>
              <w:rPr>
                <w:ins w:id="6275" w:author="Jonathan Goldstein" w:date="2013-08-27T13:14:00Z"/>
                <w:rFonts w:ascii="Consolas" w:hAnsi="Consolas" w:cs="Consolas"/>
              </w:rPr>
            </w:pPr>
            <w:ins w:id="6276" w:author="Jonathan Goldstein" w:date="2013-08-27T13:14:00Z">
              <w:r>
                <w:rPr>
                  <w:rFonts w:ascii="Consolas" w:hAnsi="Consolas" w:cs="Consolas"/>
                </w:rPr>
                <w:t>1</w:t>
              </w:r>
            </w:ins>
          </w:p>
        </w:tc>
        <w:tc>
          <w:tcPr>
            <w:tcW w:w="0" w:type="auto"/>
          </w:tcPr>
          <w:p w14:paraId="3686556D" w14:textId="77777777" w:rsidR="00485231" w:rsidRPr="009B3C69" w:rsidRDefault="00485231" w:rsidP="0030081F">
            <w:pPr>
              <w:cnfStyle w:val="000000100000" w:firstRow="0" w:lastRow="0" w:firstColumn="0" w:lastColumn="0" w:oddVBand="0" w:evenVBand="0" w:oddHBand="1" w:evenHBand="0" w:firstRowFirstColumn="0" w:firstRowLastColumn="0" w:lastRowFirstColumn="0" w:lastRowLastColumn="0"/>
              <w:rPr>
                <w:ins w:id="6277" w:author="Jonathan Goldstein" w:date="2013-08-27T13:14:00Z"/>
                <w:rFonts w:ascii="Consolas" w:hAnsi="Consolas" w:cs="Consolas"/>
              </w:rPr>
            </w:pPr>
            <w:ins w:id="6278" w:author="Jonathan Goldstein" w:date="2013-08-27T13:14:00Z">
              <w:r>
                <w:rPr>
                  <w:rFonts w:ascii="Consolas" w:hAnsi="Consolas" w:cs="Consolas"/>
                </w:rPr>
                <w:t>1</w:t>
              </w:r>
            </w:ins>
          </w:p>
        </w:tc>
        <w:tc>
          <w:tcPr>
            <w:tcW w:w="0" w:type="auto"/>
          </w:tcPr>
          <w:p w14:paraId="5A87FF6D" w14:textId="77777777" w:rsidR="00485231" w:rsidRDefault="00485231" w:rsidP="0030081F">
            <w:pPr>
              <w:cnfStyle w:val="000000100000" w:firstRow="0" w:lastRow="0" w:firstColumn="0" w:lastColumn="0" w:oddVBand="0" w:evenVBand="0" w:oddHBand="1" w:evenHBand="0" w:firstRowFirstColumn="0" w:firstRowLastColumn="0" w:lastRowFirstColumn="0" w:lastRowLastColumn="0"/>
              <w:rPr>
                <w:ins w:id="6279" w:author="Jonathan Goldstein" w:date="2013-08-27T13:14:00Z"/>
                <w:rFonts w:ascii="Consolas" w:hAnsi="Consolas" w:cs="Consolas"/>
              </w:rPr>
            </w:pPr>
            <w:ins w:id="6280" w:author="Jonathan Goldstein" w:date="2013-08-27T13:14:00Z">
              <w:r>
                <w:rPr>
                  <w:rFonts w:ascii="Consolas" w:hAnsi="Consolas" w:cs="Consolas"/>
                </w:rPr>
                <w:t>122</w:t>
              </w:r>
            </w:ins>
          </w:p>
        </w:tc>
      </w:tr>
      <w:tr w:rsidR="00485231" w14:paraId="3741401F" w14:textId="77777777" w:rsidTr="0030081F">
        <w:trPr>
          <w:ins w:id="6281" w:author="Jonathan Goldstein" w:date="2013-08-27T13:14:00Z"/>
        </w:trPr>
        <w:tc>
          <w:tcPr>
            <w:cnfStyle w:val="001000000000" w:firstRow="0" w:lastRow="0" w:firstColumn="1" w:lastColumn="0" w:oddVBand="0" w:evenVBand="0" w:oddHBand="0" w:evenHBand="0" w:firstRowFirstColumn="0" w:firstRowLastColumn="0" w:lastRowFirstColumn="0" w:lastRowLastColumn="0"/>
            <w:tcW w:w="0" w:type="auto"/>
          </w:tcPr>
          <w:p w14:paraId="09EC3FA2" w14:textId="77777777" w:rsidR="00485231" w:rsidRPr="009B3C69" w:rsidRDefault="00485231" w:rsidP="0030081F">
            <w:pPr>
              <w:rPr>
                <w:ins w:id="6282" w:author="Jonathan Goldstein" w:date="2013-08-27T13:14:00Z"/>
                <w:rFonts w:ascii="Consolas" w:hAnsi="Consolas" w:cs="Consolas"/>
                <w:b w:val="0"/>
              </w:rPr>
            </w:pPr>
            <w:ins w:id="6283" w:author="Jonathan Goldstein" w:date="2013-08-27T13:14:00Z">
              <w:r w:rsidRPr="009B3C69">
                <w:rPr>
                  <w:rFonts w:ascii="Consolas" w:hAnsi="Consolas" w:cs="Consolas"/>
                  <w:b w:val="0"/>
                </w:rPr>
                <w:t>1800</w:t>
              </w:r>
            </w:ins>
          </w:p>
        </w:tc>
        <w:tc>
          <w:tcPr>
            <w:tcW w:w="0" w:type="auto"/>
          </w:tcPr>
          <w:p w14:paraId="4751EFC2" w14:textId="77777777" w:rsidR="00485231" w:rsidRPr="009B3C69" w:rsidRDefault="00485231" w:rsidP="0030081F">
            <w:pPr>
              <w:cnfStyle w:val="000000000000" w:firstRow="0" w:lastRow="0" w:firstColumn="0" w:lastColumn="0" w:oddVBand="0" w:evenVBand="0" w:oddHBand="0" w:evenHBand="0" w:firstRowFirstColumn="0" w:firstRowLastColumn="0" w:lastRowFirstColumn="0" w:lastRowLastColumn="0"/>
              <w:rPr>
                <w:ins w:id="6284" w:author="Jonathan Goldstein" w:date="2013-08-27T13:14:00Z"/>
                <w:rFonts w:ascii="Consolas" w:hAnsi="Consolas" w:cs="Consolas"/>
              </w:rPr>
            </w:pPr>
            <w:ins w:id="6285" w:author="Jonathan Goldstein" w:date="2013-08-27T13:14:00Z">
              <w:r w:rsidRPr="009B3C69">
                <w:rPr>
                  <w:rFonts w:ascii="Consolas" w:hAnsi="Consolas" w:cs="Consolas"/>
                </w:rPr>
                <w:t>4</w:t>
              </w:r>
            </w:ins>
          </w:p>
        </w:tc>
        <w:tc>
          <w:tcPr>
            <w:tcW w:w="0" w:type="auto"/>
          </w:tcPr>
          <w:p w14:paraId="2D67D160" w14:textId="77777777" w:rsidR="00485231" w:rsidRPr="009B3C69" w:rsidRDefault="00485231" w:rsidP="0030081F">
            <w:pPr>
              <w:cnfStyle w:val="000000000000" w:firstRow="0" w:lastRow="0" w:firstColumn="0" w:lastColumn="0" w:oddVBand="0" w:evenVBand="0" w:oddHBand="0" w:evenHBand="0" w:firstRowFirstColumn="0" w:firstRowLastColumn="0" w:lastRowFirstColumn="0" w:lastRowLastColumn="0"/>
              <w:rPr>
                <w:ins w:id="6286" w:author="Jonathan Goldstein" w:date="2013-08-27T13:14:00Z"/>
                <w:rFonts w:ascii="Consolas" w:hAnsi="Consolas" w:cs="Consolas"/>
              </w:rPr>
            </w:pPr>
            <w:ins w:id="6287" w:author="Jonathan Goldstein" w:date="2013-08-27T13:14:00Z">
              <w:r w:rsidRPr="009B3C69">
                <w:rPr>
                  <w:rFonts w:ascii="Consolas" w:hAnsi="Consolas" w:cs="Consolas"/>
                </w:rPr>
                <w:t>2</w:t>
              </w:r>
            </w:ins>
          </w:p>
        </w:tc>
        <w:tc>
          <w:tcPr>
            <w:tcW w:w="0" w:type="auto"/>
          </w:tcPr>
          <w:p w14:paraId="02D818EF" w14:textId="77777777" w:rsidR="00485231" w:rsidRPr="009B3C69" w:rsidRDefault="00485231" w:rsidP="0030081F">
            <w:pPr>
              <w:cnfStyle w:val="000000000000" w:firstRow="0" w:lastRow="0" w:firstColumn="0" w:lastColumn="0" w:oddVBand="0" w:evenVBand="0" w:oddHBand="0" w:evenHBand="0" w:firstRowFirstColumn="0" w:firstRowLastColumn="0" w:lastRowFirstColumn="0" w:lastRowLastColumn="0"/>
              <w:rPr>
                <w:ins w:id="6288" w:author="Jonathan Goldstein" w:date="2013-08-27T13:14:00Z"/>
                <w:rFonts w:ascii="Consolas" w:hAnsi="Consolas" w:cs="Consolas"/>
              </w:rPr>
            </w:pPr>
            <w:ins w:id="6289" w:author="Jonathan Goldstein" w:date="2013-08-27T13:14:00Z">
              <w:r>
                <w:rPr>
                  <w:rFonts w:ascii="Consolas" w:hAnsi="Consolas" w:cs="Consolas"/>
                </w:rPr>
                <w:t>125</w:t>
              </w:r>
            </w:ins>
          </w:p>
        </w:tc>
      </w:tr>
      <w:tr w:rsidR="00485231" w14:paraId="5742D6C4" w14:textId="77777777" w:rsidTr="0030081F">
        <w:trPr>
          <w:cnfStyle w:val="000000100000" w:firstRow="0" w:lastRow="0" w:firstColumn="0" w:lastColumn="0" w:oddVBand="0" w:evenVBand="0" w:oddHBand="1" w:evenHBand="0" w:firstRowFirstColumn="0" w:firstRowLastColumn="0" w:lastRowFirstColumn="0" w:lastRowLastColumn="0"/>
          <w:ins w:id="6290" w:author="Jonathan Goldstein" w:date="2013-08-27T13:14:00Z"/>
        </w:trPr>
        <w:tc>
          <w:tcPr>
            <w:cnfStyle w:val="001000000000" w:firstRow="0" w:lastRow="0" w:firstColumn="1" w:lastColumn="0" w:oddVBand="0" w:evenVBand="0" w:oddHBand="0" w:evenHBand="0" w:firstRowFirstColumn="0" w:firstRowLastColumn="0" w:lastRowFirstColumn="0" w:lastRowLastColumn="0"/>
            <w:tcW w:w="0" w:type="auto"/>
          </w:tcPr>
          <w:p w14:paraId="5D45C10D" w14:textId="77777777" w:rsidR="00485231" w:rsidRPr="009B3C69" w:rsidRDefault="00485231" w:rsidP="0030081F">
            <w:pPr>
              <w:rPr>
                <w:ins w:id="6291" w:author="Jonathan Goldstein" w:date="2013-08-27T13:14:00Z"/>
                <w:rFonts w:ascii="Consolas" w:hAnsi="Consolas" w:cs="Consolas"/>
                <w:b w:val="0"/>
              </w:rPr>
            </w:pPr>
            <w:ins w:id="6292" w:author="Jonathan Goldstein" w:date="2013-08-27T13:14:00Z">
              <w:r w:rsidRPr="009B3C69">
                <w:rPr>
                  <w:rFonts w:ascii="Consolas" w:hAnsi="Consolas" w:cs="Consolas"/>
                  <w:b w:val="0"/>
                </w:rPr>
                <w:t>3540</w:t>
              </w:r>
            </w:ins>
          </w:p>
        </w:tc>
        <w:tc>
          <w:tcPr>
            <w:tcW w:w="0" w:type="auto"/>
          </w:tcPr>
          <w:p w14:paraId="580BEDC2" w14:textId="77777777" w:rsidR="00485231" w:rsidRPr="009B3C69" w:rsidRDefault="00485231" w:rsidP="0030081F">
            <w:pPr>
              <w:cnfStyle w:val="000000100000" w:firstRow="0" w:lastRow="0" w:firstColumn="0" w:lastColumn="0" w:oddVBand="0" w:evenVBand="0" w:oddHBand="1" w:evenHBand="0" w:firstRowFirstColumn="0" w:firstRowLastColumn="0" w:lastRowFirstColumn="0" w:lastRowLastColumn="0"/>
              <w:rPr>
                <w:ins w:id="6293" w:author="Jonathan Goldstein" w:date="2013-08-27T13:14:00Z"/>
                <w:rFonts w:ascii="Consolas" w:hAnsi="Consolas" w:cs="Consolas"/>
              </w:rPr>
            </w:pPr>
            <w:ins w:id="6294" w:author="Jonathan Goldstein" w:date="2013-08-27T13:14:00Z">
              <w:r w:rsidRPr="009B3C69">
                <w:rPr>
                  <w:rFonts w:ascii="Consolas" w:hAnsi="Consolas" w:cs="Consolas"/>
                </w:rPr>
                <w:t>2</w:t>
              </w:r>
            </w:ins>
          </w:p>
        </w:tc>
        <w:tc>
          <w:tcPr>
            <w:tcW w:w="0" w:type="auto"/>
          </w:tcPr>
          <w:p w14:paraId="5CAD03BE" w14:textId="77777777" w:rsidR="00485231" w:rsidRPr="009B3C69" w:rsidRDefault="00485231" w:rsidP="0030081F">
            <w:pPr>
              <w:cnfStyle w:val="000000100000" w:firstRow="0" w:lastRow="0" w:firstColumn="0" w:lastColumn="0" w:oddVBand="0" w:evenVBand="0" w:oddHBand="1" w:evenHBand="0" w:firstRowFirstColumn="0" w:firstRowLastColumn="0" w:lastRowFirstColumn="0" w:lastRowLastColumn="0"/>
              <w:rPr>
                <w:ins w:id="6295" w:author="Jonathan Goldstein" w:date="2013-08-27T13:14:00Z"/>
                <w:rFonts w:ascii="Consolas" w:hAnsi="Consolas" w:cs="Consolas"/>
              </w:rPr>
            </w:pPr>
            <w:ins w:id="6296" w:author="Jonathan Goldstein" w:date="2013-08-27T13:14:00Z">
              <w:r w:rsidRPr="009B3C69">
                <w:rPr>
                  <w:rFonts w:ascii="Consolas" w:hAnsi="Consolas" w:cs="Consolas"/>
                </w:rPr>
                <w:t>1</w:t>
              </w:r>
            </w:ins>
          </w:p>
        </w:tc>
        <w:tc>
          <w:tcPr>
            <w:tcW w:w="0" w:type="auto"/>
          </w:tcPr>
          <w:p w14:paraId="747568D0" w14:textId="77777777" w:rsidR="00485231" w:rsidRPr="009B3C69" w:rsidRDefault="00485231" w:rsidP="0030081F">
            <w:pPr>
              <w:cnfStyle w:val="000000100000" w:firstRow="0" w:lastRow="0" w:firstColumn="0" w:lastColumn="0" w:oddVBand="0" w:evenVBand="0" w:oddHBand="1" w:evenHBand="0" w:firstRowFirstColumn="0" w:firstRowLastColumn="0" w:lastRowFirstColumn="0" w:lastRowLastColumn="0"/>
              <w:rPr>
                <w:ins w:id="6297" w:author="Jonathan Goldstein" w:date="2013-08-27T13:14:00Z"/>
                <w:rFonts w:ascii="Consolas" w:hAnsi="Consolas" w:cs="Consolas"/>
              </w:rPr>
            </w:pPr>
            <w:ins w:id="6298" w:author="Jonathan Goldstein" w:date="2013-08-27T13:14:00Z">
              <w:r>
                <w:rPr>
                  <w:rFonts w:ascii="Consolas" w:hAnsi="Consolas" w:cs="Consolas"/>
                </w:rPr>
                <w:t>119</w:t>
              </w:r>
            </w:ins>
          </w:p>
        </w:tc>
      </w:tr>
      <w:tr w:rsidR="00485231" w14:paraId="51FC6CAA" w14:textId="77777777" w:rsidTr="0030081F">
        <w:trPr>
          <w:ins w:id="6299" w:author="Jonathan Goldstein" w:date="2013-08-27T13:14:00Z"/>
        </w:trPr>
        <w:tc>
          <w:tcPr>
            <w:cnfStyle w:val="001000000000" w:firstRow="0" w:lastRow="0" w:firstColumn="1" w:lastColumn="0" w:oddVBand="0" w:evenVBand="0" w:oddHBand="0" w:evenHBand="0" w:firstRowFirstColumn="0" w:firstRowLastColumn="0" w:lastRowFirstColumn="0" w:lastRowLastColumn="0"/>
            <w:tcW w:w="0" w:type="auto"/>
          </w:tcPr>
          <w:p w14:paraId="3A3609ED" w14:textId="77777777" w:rsidR="00485231" w:rsidRPr="009B3C69" w:rsidRDefault="00485231" w:rsidP="0030081F">
            <w:pPr>
              <w:rPr>
                <w:ins w:id="6300" w:author="Jonathan Goldstein" w:date="2013-08-27T13:14:00Z"/>
                <w:rFonts w:ascii="Consolas" w:hAnsi="Consolas" w:cs="Consolas"/>
                <w:b w:val="0"/>
              </w:rPr>
            </w:pPr>
            <w:ins w:id="6301" w:author="Jonathan Goldstein" w:date="2013-08-27T13:14:00Z">
              <w:r w:rsidRPr="009B3C69">
                <w:rPr>
                  <w:rFonts w:ascii="Consolas" w:hAnsi="Consolas" w:cs="Consolas"/>
                  <w:b w:val="0"/>
                </w:rPr>
                <w:t>3600</w:t>
              </w:r>
            </w:ins>
          </w:p>
        </w:tc>
        <w:tc>
          <w:tcPr>
            <w:tcW w:w="0" w:type="auto"/>
          </w:tcPr>
          <w:p w14:paraId="46279214" w14:textId="77777777" w:rsidR="00485231" w:rsidRPr="009B3C69" w:rsidRDefault="00485231" w:rsidP="0030081F">
            <w:pPr>
              <w:cnfStyle w:val="000000000000" w:firstRow="0" w:lastRow="0" w:firstColumn="0" w:lastColumn="0" w:oddVBand="0" w:evenVBand="0" w:oddHBand="0" w:evenHBand="0" w:firstRowFirstColumn="0" w:firstRowLastColumn="0" w:lastRowFirstColumn="0" w:lastRowLastColumn="0"/>
              <w:rPr>
                <w:ins w:id="6302" w:author="Jonathan Goldstein" w:date="2013-08-27T13:14:00Z"/>
                <w:rFonts w:ascii="Consolas" w:hAnsi="Consolas" w:cs="Consolas"/>
              </w:rPr>
            </w:pPr>
            <w:ins w:id="6303" w:author="Jonathan Goldstein" w:date="2013-08-27T13:14:00Z">
              <w:r w:rsidRPr="009B3C69">
                <w:rPr>
                  <w:rFonts w:ascii="Consolas" w:hAnsi="Consolas" w:cs="Consolas"/>
                </w:rPr>
                <w:t>1</w:t>
              </w:r>
            </w:ins>
          </w:p>
        </w:tc>
        <w:tc>
          <w:tcPr>
            <w:tcW w:w="0" w:type="auto"/>
          </w:tcPr>
          <w:p w14:paraId="771BDFF4" w14:textId="77777777" w:rsidR="00485231" w:rsidRPr="009B3C69" w:rsidRDefault="00485231" w:rsidP="0030081F">
            <w:pPr>
              <w:keepNext/>
              <w:cnfStyle w:val="000000000000" w:firstRow="0" w:lastRow="0" w:firstColumn="0" w:lastColumn="0" w:oddVBand="0" w:evenVBand="0" w:oddHBand="0" w:evenHBand="0" w:firstRowFirstColumn="0" w:firstRowLastColumn="0" w:lastRowFirstColumn="0" w:lastRowLastColumn="0"/>
              <w:rPr>
                <w:ins w:id="6304" w:author="Jonathan Goldstein" w:date="2013-08-27T13:14:00Z"/>
                <w:rFonts w:ascii="Consolas" w:hAnsi="Consolas" w:cs="Consolas"/>
              </w:rPr>
            </w:pPr>
            <w:ins w:id="6305" w:author="Jonathan Goldstein" w:date="2013-08-27T13:14:00Z">
              <w:r w:rsidRPr="009B3C69">
                <w:rPr>
                  <w:rFonts w:ascii="Consolas" w:hAnsi="Consolas" w:cs="Consolas"/>
                </w:rPr>
                <w:t>1</w:t>
              </w:r>
            </w:ins>
          </w:p>
        </w:tc>
        <w:tc>
          <w:tcPr>
            <w:tcW w:w="0" w:type="auto"/>
          </w:tcPr>
          <w:p w14:paraId="036B99EB" w14:textId="77777777" w:rsidR="00485231" w:rsidRPr="009B3C69" w:rsidRDefault="00485231" w:rsidP="0030081F">
            <w:pPr>
              <w:keepNext/>
              <w:cnfStyle w:val="000000000000" w:firstRow="0" w:lastRow="0" w:firstColumn="0" w:lastColumn="0" w:oddVBand="0" w:evenVBand="0" w:oddHBand="0" w:evenHBand="0" w:firstRowFirstColumn="0" w:firstRowLastColumn="0" w:lastRowFirstColumn="0" w:lastRowLastColumn="0"/>
              <w:rPr>
                <w:ins w:id="6306" w:author="Jonathan Goldstein" w:date="2013-08-27T13:14:00Z"/>
                <w:rFonts w:ascii="Consolas" w:hAnsi="Consolas" w:cs="Consolas"/>
              </w:rPr>
            </w:pPr>
            <w:ins w:id="6307" w:author="Jonathan Goldstein" w:date="2013-08-27T13:14:00Z">
              <w:r>
                <w:rPr>
                  <w:rFonts w:ascii="Consolas" w:hAnsi="Consolas" w:cs="Consolas"/>
                </w:rPr>
                <w:t>120</w:t>
              </w:r>
            </w:ins>
          </w:p>
        </w:tc>
      </w:tr>
      <w:tr w:rsidR="00485231" w14:paraId="7560DF45" w14:textId="77777777" w:rsidTr="0030081F">
        <w:trPr>
          <w:cnfStyle w:val="000000100000" w:firstRow="0" w:lastRow="0" w:firstColumn="0" w:lastColumn="0" w:oddVBand="0" w:evenVBand="0" w:oddHBand="1" w:evenHBand="0" w:firstRowFirstColumn="0" w:firstRowLastColumn="0" w:lastRowFirstColumn="0" w:lastRowLastColumn="0"/>
          <w:ins w:id="6308" w:author="Jonathan Goldstein" w:date="2013-08-27T13:18:00Z"/>
        </w:trPr>
        <w:tc>
          <w:tcPr>
            <w:cnfStyle w:val="001000000000" w:firstRow="0" w:lastRow="0" w:firstColumn="1" w:lastColumn="0" w:oddVBand="0" w:evenVBand="0" w:oddHBand="0" w:evenHBand="0" w:firstRowFirstColumn="0" w:firstRowLastColumn="0" w:lastRowFirstColumn="0" w:lastRowLastColumn="0"/>
            <w:tcW w:w="0" w:type="auto"/>
          </w:tcPr>
          <w:p w14:paraId="1EBE109C" w14:textId="17722FB7" w:rsidR="00485231" w:rsidRPr="009B3C69" w:rsidRDefault="00415D49" w:rsidP="0030081F">
            <w:pPr>
              <w:rPr>
                <w:ins w:id="6309" w:author="Jonathan Goldstein" w:date="2013-08-27T13:18:00Z"/>
                <w:rFonts w:ascii="Consolas" w:hAnsi="Consolas" w:cs="Consolas"/>
                <w:b w:val="0"/>
              </w:rPr>
            </w:pPr>
            <w:ins w:id="6310" w:author="Jonathan Goldstein" w:date="2013-08-27T13:18:00Z">
              <w:r>
                <w:rPr>
                  <w:rFonts w:ascii="Consolas" w:hAnsi="Consolas" w:cs="Consolas"/>
                  <w:b w:val="0"/>
                </w:rPr>
                <w:t>3600</w:t>
              </w:r>
            </w:ins>
          </w:p>
        </w:tc>
        <w:tc>
          <w:tcPr>
            <w:tcW w:w="0" w:type="auto"/>
          </w:tcPr>
          <w:p w14:paraId="7C8FE3D8" w14:textId="3B707D30" w:rsidR="00485231" w:rsidRPr="009B3C69" w:rsidRDefault="00415D49" w:rsidP="0030081F">
            <w:pPr>
              <w:cnfStyle w:val="000000100000" w:firstRow="0" w:lastRow="0" w:firstColumn="0" w:lastColumn="0" w:oddVBand="0" w:evenVBand="0" w:oddHBand="1" w:evenHBand="0" w:firstRowFirstColumn="0" w:firstRowLastColumn="0" w:lastRowFirstColumn="0" w:lastRowLastColumn="0"/>
              <w:rPr>
                <w:ins w:id="6311" w:author="Jonathan Goldstein" w:date="2013-08-27T13:18:00Z"/>
                <w:rFonts w:ascii="Consolas" w:hAnsi="Consolas" w:cs="Consolas"/>
              </w:rPr>
            </w:pPr>
            <w:ins w:id="6312" w:author="Jonathan Goldstein" w:date="2013-08-27T13:19:00Z">
              <w:r>
                <w:rPr>
                  <w:rFonts w:ascii="Consolas" w:hAnsi="Consolas" w:cs="Consolas"/>
                </w:rPr>
                <w:t>4</w:t>
              </w:r>
            </w:ins>
          </w:p>
        </w:tc>
        <w:tc>
          <w:tcPr>
            <w:tcW w:w="0" w:type="auto"/>
          </w:tcPr>
          <w:p w14:paraId="3724D7FF" w14:textId="65ADD8B0" w:rsidR="00485231" w:rsidRPr="009B3C69" w:rsidRDefault="00415D49" w:rsidP="0030081F">
            <w:pPr>
              <w:keepNext/>
              <w:cnfStyle w:val="000000100000" w:firstRow="0" w:lastRow="0" w:firstColumn="0" w:lastColumn="0" w:oddVBand="0" w:evenVBand="0" w:oddHBand="1" w:evenHBand="0" w:firstRowFirstColumn="0" w:firstRowLastColumn="0" w:lastRowFirstColumn="0" w:lastRowLastColumn="0"/>
              <w:rPr>
                <w:ins w:id="6313" w:author="Jonathan Goldstein" w:date="2013-08-27T13:18:00Z"/>
                <w:rFonts w:ascii="Consolas" w:hAnsi="Consolas" w:cs="Consolas"/>
              </w:rPr>
            </w:pPr>
            <w:ins w:id="6314" w:author="Jonathan Goldstein" w:date="2013-08-27T13:19:00Z">
              <w:r>
                <w:rPr>
                  <w:rFonts w:ascii="Consolas" w:hAnsi="Consolas" w:cs="Consolas"/>
                </w:rPr>
                <w:t>2</w:t>
              </w:r>
            </w:ins>
          </w:p>
        </w:tc>
        <w:tc>
          <w:tcPr>
            <w:tcW w:w="0" w:type="auto"/>
          </w:tcPr>
          <w:p w14:paraId="1B7F154D" w14:textId="595EBEF6" w:rsidR="00485231" w:rsidRDefault="00415D49" w:rsidP="0030081F">
            <w:pPr>
              <w:keepNext/>
              <w:cnfStyle w:val="000000100000" w:firstRow="0" w:lastRow="0" w:firstColumn="0" w:lastColumn="0" w:oddVBand="0" w:evenVBand="0" w:oddHBand="1" w:evenHBand="0" w:firstRowFirstColumn="0" w:firstRowLastColumn="0" w:lastRowFirstColumn="0" w:lastRowLastColumn="0"/>
              <w:rPr>
                <w:ins w:id="6315" w:author="Jonathan Goldstein" w:date="2013-08-27T13:18:00Z"/>
                <w:rFonts w:ascii="Consolas" w:hAnsi="Consolas" w:cs="Consolas"/>
              </w:rPr>
            </w:pPr>
            <w:ins w:id="6316" w:author="Jonathan Goldstein" w:date="2013-08-27T13:19:00Z">
              <w:r>
                <w:rPr>
                  <w:rFonts w:ascii="Consolas" w:hAnsi="Consolas" w:cs="Consolas"/>
                </w:rPr>
                <w:t>125</w:t>
              </w:r>
            </w:ins>
          </w:p>
        </w:tc>
      </w:tr>
      <w:tr w:rsidR="00415D49" w14:paraId="795044F4" w14:textId="77777777" w:rsidTr="0030081F">
        <w:trPr>
          <w:ins w:id="6317" w:author="Jonathan Goldstein" w:date="2013-08-27T13:18:00Z"/>
        </w:trPr>
        <w:tc>
          <w:tcPr>
            <w:cnfStyle w:val="001000000000" w:firstRow="0" w:lastRow="0" w:firstColumn="1" w:lastColumn="0" w:oddVBand="0" w:evenVBand="0" w:oddHBand="0" w:evenHBand="0" w:firstRowFirstColumn="0" w:firstRowLastColumn="0" w:lastRowFirstColumn="0" w:lastRowLastColumn="0"/>
            <w:tcW w:w="0" w:type="auto"/>
          </w:tcPr>
          <w:p w14:paraId="4939E3C0" w14:textId="22D0DA35" w:rsidR="00415D49" w:rsidRPr="009B3C69" w:rsidRDefault="00415D49" w:rsidP="0030081F">
            <w:pPr>
              <w:rPr>
                <w:ins w:id="6318" w:author="Jonathan Goldstein" w:date="2013-08-27T13:18:00Z"/>
                <w:rFonts w:ascii="Consolas" w:hAnsi="Consolas" w:cs="Consolas"/>
                <w:b w:val="0"/>
              </w:rPr>
            </w:pPr>
            <w:ins w:id="6319" w:author="Jonathan Goldstein" w:date="2013-08-27T13:20:00Z">
              <w:r>
                <w:rPr>
                  <w:rFonts w:ascii="Consolas" w:hAnsi="Consolas" w:cs="Consolas"/>
                  <w:b w:val="0"/>
                </w:rPr>
                <w:t>3600</w:t>
              </w:r>
            </w:ins>
          </w:p>
        </w:tc>
        <w:tc>
          <w:tcPr>
            <w:tcW w:w="0" w:type="auto"/>
          </w:tcPr>
          <w:p w14:paraId="4CE316BD" w14:textId="414FD9E0" w:rsidR="00415D49" w:rsidRPr="009B3C69" w:rsidRDefault="00415D49" w:rsidP="0030081F">
            <w:pPr>
              <w:cnfStyle w:val="000000000000" w:firstRow="0" w:lastRow="0" w:firstColumn="0" w:lastColumn="0" w:oddVBand="0" w:evenVBand="0" w:oddHBand="0" w:evenHBand="0" w:firstRowFirstColumn="0" w:firstRowLastColumn="0" w:lastRowFirstColumn="0" w:lastRowLastColumn="0"/>
              <w:rPr>
                <w:ins w:id="6320" w:author="Jonathan Goldstein" w:date="2013-08-27T13:18:00Z"/>
                <w:rFonts w:ascii="Consolas" w:hAnsi="Consolas" w:cs="Consolas"/>
              </w:rPr>
            </w:pPr>
            <w:ins w:id="6321" w:author="Jonathan Goldstein" w:date="2013-08-27T13:20:00Z">
              <w:r>
                <w:rPr>
                  <w:rFonts w:ascii="Consolas" w:hAnsi="Consolas" w:cs="Consolas"/>
                </w:rPr>
                <w:t>5</w:t>
              </w:r>
            </w:ins>
          </w:p>
        </w:tc>
        <w:tc>
          <w:tcPr>
            <w:tcW w:w="0" w:type="auto"/>
          </w:tcPr>
          <w:p w14:paraId="3EEC3045" w14:textId="2F66502D" w:rsidR="00415D49" w:rsidRPr="009B3C69" w:rsidRDefault="00415D49" w:rsidP="0030081F">
            <w:pPr>
              <w:keepNext/>
              <w:cnfStyle w:val="000000000000" w:firstRow="0" w:lastRow="0" w:firstColumn="0" w:lastColumn="0" w:oddVBand="0" w:evenVBand="0" w:oddHBand="0" w:evenHBand="0" w:firstRowFirstColumn="0" w:firstRowLastColumn="0" w:lastRowFirstColumn="0" w:lastRowLastColumn="0"/>
              <w:rPr>
                <w:ins w:id="6322" w:author="Jonathan Goldstein" w:date="2013-08-27T13:18:00Z"/>
                <w:rFonts w:ascii="Consolas" w:hAnsi="Consolas" w:cs="Consolas"/>
              </w:rPr>
            </w:pPr>
            <w:ins w:id="6323" w:author="Jonathan Goldstein" w:date="2013-08-27T13:20:00Z">
              <w:r>
                <w:rPr>
                  <w:rFonts w:ascii="Consolas" w:hAnsi="Consolas" w:cs="Consolas"/>
                </w:rPr>
                <w:t>3</w:t>
              </w:r>
            </w:ins>
          </w:p>
        </w:tc>
        <w:tc>
          <w:tcPr>
            <w:tcW w:w="0" w:type="auto"/>
          </w:tcPr>
          <w:p w14:paraId="06049838" w14:textId="031E941C" w:rsidR="00415D49" w:rsidRDefault="00415D49" w:rsidP="0030081F">
            <w:pPr>
              <w:keepNext/>
              <w:cnfStyle w:val="000000000000" w:firstRow="0" w:lastRow="0" w:firstColumn="0" w:lastColumn="0" w:oddVBand="0" w:evenVBand="0" w:oddHBand="0" w:evenHBand="0" w:firstRowFirstColumn="0" w:firstRowLastColumn="0" w:lastRowFirstColumn="0" w:lastRowLastColumn="0"/>
              <w:rPr>
                <w:ins w:id="6324" w:author="Jonathan Goldstein" w:date="2013-08-27T13:18:00Z"/>
                <w:rFonts w:ascii="Consolas" w:hAnsi="Consolas" w:cs="Consolas"/>
              </w:rPr>
            </w:pPr>
            <w:ins w:id="6325" w:author="Jonathan Goldstein" w:date="2013-08-27T13:20:00Z">
              <w:r>
                <w:rPr>
                  <w:rFonts w:ascii="Consolas" w:hAnsi="Consolas" w:cs="Consolas"/>
                </w:rPr>
                <w:t>124</w:t>
              </w:r>
            </w:ins>
          </w:p>
        </w:tc>
      </w:tr>
      <w:tr w:rsidR="00485231" w14:paraId="4A3CC4ED" w14:textId="77777777" w:rsidTr="0030081F">
        <w:trPr>
          <w:cnfStyle w:val="000000100000" w:firstRow="0" w:lastRow="0" w:firstColumn="0" w:lastColumn="0" w:oddVBand="0" w:evenVBand="0" w:oddHBand="1" w:evenHBand="0" w:firstRowFirstColumn="0" w:firstRowLastColumn="0" w:lastRowFirstColumn="0" w:lastRowLastColumn="0"/>
          <w:ins w:id="6326" w:author="Jonathan Goldstein" w:date="2013-08-27T13:14:00Z"/>
        </w:trPr>
        <w:tc>
          <w:tcPr>
            <w:cnfStyle w:val="001000000000" w:firstRow="0" w:lastRow="0" w:firstColumn="1" w:lastColumn="0" w:oddVBand="0" w:evenVBand="0" w:oddHBand="0" w:evenHBand="0" w:firstRowFirstColumn="0" w:firstRowLastColumn="0" w:lastRowFirstColumn="0" w:lastRowLastColumn="0"/>
            <w:tcW w:w="0" w:type="auto"/>
          </w:tcPr>
          <w:p w14:paraId="5BE19A9C" w14:textId="77777777" w:rsidR="00485231" w:rsidRPr="009B3C69" w:rsidRDefault="00485231" w:rsidP="0030081F">
            <w:pPr>
              <w:rPr>
                <w:ins w:id="6327" w:author="Jonathan Goldstein" w:date="2013-08-27T13:14:00Z"/>
                <w:rFonts w:ascii="Consolas" w:hAnsi="Consolas" w:cs="Consolas"/>
                <w:b w:val="0"/>
              </w:rPr>
            </w:pPr>
            <w:ins w:id="6328" w:author="Jonathan Goldstein" w:date="2013-08-27T13:14:00Z">
              <w:r>
                <w:rPr>
                  <w:rFonts w:ascii="Consolas" w:hAnsi="Consolas" w:cs="Consolas"/>
                  <w:b w:val="0"/>
                </w:rPr>
                <w:t>5400</w:t>
              </w:r>
            </w:ins>
          </w:p>
        </w:tc>
        <w:tc>
          <w:tcPr>
            <w:tcW w:w="0" w:type="auto"/>
          </w:tcPr>
          <w:p w14:paraId="78F53F3D" w14:textId="77777777" w:rsidR="00485231" w:rsidRPr="009B3C69" w:rsidRDefault="00485231" w:rsidP="0030081F">
            <w:pPr>
              <w:cnfStyle w:val="000000100000" w:firstRow="0" w:lastRow="0" w:firstColumn="0" w:lastColumn="0" w:oddVBand="0" w:evenVBand="0" w:oddHBand="1" w:evenHBand="0" w:firstRowFirstColumn="0" w:firstRowLastColumn="0" w:lastRowFirstColumn="0" w:lastRowLastColumn="0"/>
              <w:rPr>
                <w:ins w:id="6329" w:author="Jonathan Goldstein" w:date="2013-08-27T13:14:00Z"/>
                <w:rFonts w:ascii="Consolas" w:hAnsi="Consolas" w:cs="Consolas"/>
              </w:rPr>
            </w:pPr>
            <w:ins w:id="6330" w:author="Jonathan Goldstein" w:date="2013-08-27T13:14:00Z">
              <w:r>
                <w:rPr>
                  <w:rFonts w:ascii="Consolas" w:hAnsi="Consolas" w:cs="Consolas"/>
                </w:rPr>
                <w:t>3</w:t>
              </w:r>
            </w:ins>
          </w:p>
        </w:tc>
        <w:tc>
          <w:tcPr>
            <w:tcW w:w="0" w:type="auto"/>
          </w:tcPr>
          <w:p w14:paraId="73880EED" w14:textId="77777777" w:rsidR="00485231" w:rsidRPr="009B3C69" w:rsidRDefault="00485231" w:rsidP="0030081F">
            <w:pPr>
              <w:keepNext/>
              <w:cnfStyle w:val="000000100000" w:firstRow="0" w:lastRow="0" w:firstColumn="0" w:lastColumn="0" w:oddVBand="0" w:evenVBand="0" w:oddHBand="1" w:evenHBand="0" w:firstRowFirstColumn="0" w:firstRowLastColumn="0" w:lastRowFirstColumn="0" w:lastRowLastColumn="0"/>
              <w:rPr>
                <w:ins w:id="6331" w:author="Jonathan Goldstein" w:date="2013-08-27T13:14:00Z"/>
                <w:rFonts w:ascii="Consolas" w:hAnsi="Consolas" w:cs="Consolas"/>
              </w:rPr>
            </w:pPr>
            <w:ins w:id="6332" w:author="Jonathan Goldstein" w:date="2013-08-27T13:14:00Z">
              <w:r>
                <w:rPr>
                  <w:rFonts w:ascii="Consolas" w:hAnsi="Consolas" w:cs="Consolas"/>
                </w:rPr>
                <w:t>2</w:t>
              </w:r>
            </w:ins>
          </w:p>
        </w:tc>
        <w:tc>
          <w:tcPr>
            <w:tcW w:w="0" w:type="auto"/>
          </w:tcPr>
          <w:p w14:paraId="45B19F65" w14:textId="77777777" w:rsidR="00485231" w:rsidRDefault="00485231" w:rsidP="0030081F">
            <w:pPr>
              <w:keepNext/>
              <w:cnfStyle w:val="000000100000" w:firstRow="0" w:lastRow="0" w:firstColumn="0" w:lastColumn="0" w:oddVBand="0" w:evenVBand="0" w:oddHBand="1" w:evenHBand="0" w:firstRowFirstColumn="0" w:firstRowLastColumn="0" w:lastRowFirstColumn="0" w:lastRowLastColumn="0"/>
              <w:rPr>
                <w:ins w:id="6333" w:author="Jonathan Goldstein" w:date="2013-08-27T13:14:00Z"/>
                <w:rFonts w:ascii="Consolas" w:hAnsi="Consolas" w:cs="Consolas"/>
              </w:rPr>
            </w:pPr>
            <w:ins w:id="6334" w:author="Jonathan Goldstein" w:date="2013-08-27T13:14:00Z">
              <w:r>
                <w:rPr>
                  <w:rFonts w:ascii="Consolas" w:hAnsi="Consolas" w:cs="Consolas"/>
                </w:rPr>
                <w:t>122</w:t>
              </w:r>
            </w:ins>
          </w:p>
        </w:tc>
      </w:tr>
      <w:tr w:rsidR="00485231" w14:paraId="4773F72D" w14:textId="77777777" w:rsidTr="0030081F">
        <w:trPr>
          <w:ins w:id="6335" w:author="Jonathan Goldstein" w:date="2013-08-27T13:14:00Z"/>
        </w:trPr>
        <w:tc>
          <w:tcPr>
            <w:cnfStyle w:val="001000000000" w:firstRow="0" w:lastRow="0" w:firstColumn="1" w:lastColumn="0" w:oddVBand="0" w:evenVBand="0" w:oddHBand="0" w:evenHBand="0" w:firstRowFirstColumn="0" w:firstRowLastColumn="0" w:lastRowFirstColumn="0" w:lastRowLastColumn="0"/>
            <w:tcW w:w="0" w:type="auto"/>
          </w:tcPr>
          <w:p w14:paraId="185B8CC5" w14:textId="77777777" w:rsidR="00485231" w:rsidRDefault="00485231" w:rsidP="0030081F">
            <w:pPr>
              <w:rPr>
                <w:ins w:id="6336" w:author="Jonathan Goldstein" w:date="2013-08-27T13:14:00Z"/>
                <w:rFonts w:ascii="Consolas" w:hAnsi="Consolas" w:cs="Consolas"/>
                <w:b w:val="0"/>
              </w:rPr>
            </w:pPr>
            <w:ins w:id="6337" w:author="Jonathan Goldstein" w:date="2013-08-27T13:14:00Z">
              <w:r>
                <w:rPr>
                  <w:rFonts w:ascii="Consolas" w:hAnsi="Consolas" w:cs="Consolas"/>
                  <w:b w:val="0"/>
                </w:rPr>
                <w:t>7200</w:t>
              </w:r>
            </w:ins>
          </w:p>
        </w:tc>
        <w:tc>
          <w:tcPr>
            <w:tcW w:w="0" w:type="auto"/>
          </w:tcPr>
          <w:p w14:paraId="0B341EC9" w14:textId="68F61A6C" w:rsidR="00485231" w:rsidRDefault="00415D49" w:rsidP="0030081F">
            <w:pPr>
              <w:cnfStyle w:val="000000000000" w:firstRow="0" w:lastRow="0" w:firstColumn="0" w:lastColumn="0" w:oddVBand="0" w:evenVBand="0" w:oddHBand="0" w:evenHBand="0" w:firstRowFirstColumn="0" w:firstRowLastColumn="0" w:lastRowFirstColumn="0" w:lastRowLastColumn="0"/>
              <w:rPr>
                <w:ins w:id="6338" w:author="Jonathan Goldstein" w:date="2013-08-27T13:14:00Z"/>
                <w:rFonts w:ascii="Consolas" w:hAnsi="Consolas" w:cs="Consolas"/>
              </w:rPr>
            </w:pPr>
            <w:ins w:id="6339" w:author="Jonathan Goldstein" w:date="2013-08-27T13:21:00Z">
              <w:r>
                <w:rPr>
                  <w:rFonts w:ascii="Consolas" w:hAnsi="Consolas" w:cs="Consolas"/>
                </w:rPr>
                <w:t>1</w:t>
              </w:r>
            </w:ins>
          </w:p>
        </w:tc>
        <w:tc>
          <w:tcPr>
            <w:tcW w:w="0" w:type="auto"/>
          </w:tcPr>
          <w:p w14:paraId="698DC7DA" w14:textId="48AE27EA" w:rsidR="00485231" w:rsidRDefault="00415D49" w:rsidP="0030081F">
            <w:pPr>
              <w:keepNext/>
              <w:cnfStyle w:val="000000000000" w:firstRow="0" w:lastRow="0" w:firstColumn="0" w:lastColumn="0" w:oddVBand="0" w:evenVBand="0" w:oddHBand="0" w:evenHBand="0" w:firstRowFirstColumn="0" w:firstRowLastColumn="0" w:lastRowFirstColumn="0" w:lastRowLastColumn="0"/>
              <w:rPr>
                <w:ins w:id="6340" w:author="Jonathan Goldstein" w:date="2013-08-27T13:14:00Z"/>
                <w:rFonts w:ascii="Consolas" w:hAnsi="Consolas" w:cs="Consolas"/>
              </w:rPr>
            </w:pPr>
            <w:ins w:id="6341" w:author="Jonathan Goldstein" w:date="2013-08-27T13:21:00Z">
              <w:r>
                <w:rPr>
                  <w:rFonts w:ascii="Consolas" w:hAnsi="Consolas" w:cs="Consolas"/>
                </w:rPr>
                <w:t>1</w:t>
              </w:r>
            </w:ins>
          </w:p>
        </w:tc>
        <w:tc>
          <w:tcPr>
            <w:tcW w:w="0" w:type="auto"/>
          </w:tcPr>
          <w:p w14:paraId="7F38F74B" w14:textId="69C07BE7" w:rsidR="00485231" w:rsidRDefault="00415D49" w:rsidP="0030081F">
            <w:pPr>
              <w:keepNext/>
              <w:cnfStyle w:val="000000000000" w:firstRow="0" w:lastRow="0" w:firstColumn="0" w:lastColumn="0" w:oddVBand="0" w:evenVBand="0" w:oddHBand="0" w:evenHBand="0" w:firstRowFirstColumn="0" w:firstRowLastColumn="0" w:lastRowFirstColumn="0" w:lastRowLastColumn="0"/>
              <w:rPr>
                <w:ins w:id="6342" w:author="Jonathan Goldstein" w:date="2013-08-27T13:14:00Z"/>
                <w:rFonts w:ascii="Consolas" w:hAnsi="Consolas" w:cs="Consolas"/>
              </w:rPr>
            </w:pPr>
            <w:ins w:id="6343" w:author="Jonathan Goldstein" w:date="2013-08-27T13:21:00Z">
              <w:r>
                <w:rPr>
                  <w:rFonts w:ascii="Consolas" w:hAnsi="Consolas" w:cs="Consolas"/>
                </w:rPr>
                <w:t>120</w:t>
              </w:r>
            </w:ins>
          </w:p>
        </w:tc>
      </w:tr>
      <w:tr w:rsidR="00415D49" w14:paraId="05CB5420" w14:textId="77777777" w:rsidTr="0030081F">
        <w:trPr>
          <w:cnfStyle w:val="000000100000" w:firstRow="0" w:lastRow="0" w:firstColumn="0" w:lastColumn="0" w:oddVBand="0" w:evenVBand="0" w:oddHBand="1" w:evenHBand="0" w:firstRowFirstColumn="0" w:firstRowLastColumn="0" w:lastRowFirstColumn="0" w:lastRowLastColumn="0"/>
          <w:ins w:id="6344" w:author="Jonathan Goldstein" w:date="2013-08-27T13:21:00Z"/>
        </w:trPr>
        <w:tc>
          <w:tcPr>
            <w:cnfStyle w:val="001000000000" w:firstRow="0" w:lastRow="0" w:firstColumn="1" w:lastColumn="0" w:oddVBand="0" w:evenVBand="0" w:oddHBand="0" w:evenHBand="0" w:firstRowFirstColumn="0" w:firstRowLastColumn="0" w:lastRowFirstColumn="0" w:lastRowLastColumn="0"/>
            <w:tcW w:w="0" w:type="auto"/>
          </w:tcPr>
          <w:p w14:paraId="3843DAF3" w14:textId="26285FC4" w:rsidR="00415D49" w:rsidRDefault="00415D49" w:rsidP="0030081F">
            <w:pPr>
              <w:rPr>
                <w:ins w:id="6345" w:author="Jonathan Goldstein" w:date="2013-08-27T13:21:00Z"/>
                <w:rFonts w:ascii="Consolas" w:hAnsi="Consolas" w:cs="Consolas"/>
                <w:b w:val="0"/>
              </w:rPr>
            </w:pPr>
            <w:ins w:id="6346" w:author="Jonathan Goldstein" w:date="2013-08-27T13:21:00Z">
              <w:r>
                <w:rPr>
                  <w:rFonts w:ascii="Consolas" w:hAnsi="Consolas" w:cs="Consolas"/>
                  <w:b w:val="0"/>
                </w:rPr>
                <w:t>7200</w:t>
              </w:r>
            </w:ins>
          </w:p>
        </w:tc>
        <w:tc>
          <w:tcPr>
            <w:tcW w:w="0" w:type="auto"/>
          </w:tcPr>
          <w:p w14:paraId="1E3379CA" w14:textId="5E38B723" w:rsidR="00415D49" w:rsidRDefault="00415D49" w:rsidP="0030081F">
            <w:pPr>
              <w:cnfStyle w:val="000000100000" w:firstRow="0" w:lastRow="0" w:firstColumn="0" w:lastColumn="0" w:oddVBand="0" w:evenVBand="0" w:oddHBand="1" w:evenHBand="0" w:firstRowFirstColumn="0" w:firstRowLastColumn="0" w:lastRowFirstColumn="0" w:lastRowLastColumn="0"/>
              <w:rPr>
                <w:ins w:id="6347" w:author="Jonathan Goldstein" w:date="2013-08-27T13:21:00Z"/>
                <w:rFonts w:ascii="Consolas" w:hAnsi="Consolas" w:cs="Consolas"/>
              </w:rPr>
            </w:pPr>
            <w:ins w:id="6348" w:author="Jonathan Goldstein" w:date="2013-08-27T13:21:00Z">
              <w:r>
                <w:rPr>
                  <w:rFonts w:ascii="Consolas" w:hAnsi="Consolas" w:cs="Consolas"/>
                </w:rPr>
                <w:t>4</w:t>
              </w:r>
            </w:ins>
          </w:p>
        </w:tc>
        <w:tc>
          <w:tcPr>
            <w:tcW w:w="0" w:type="auto"/>
          </w:tcPr>
          <w:p w14:paraId="37D4083C" w14:textId="40D6B007" w:rsidR="00415D49" w:rsidRDefault="00415D49" w:rsidP="0030081F">
            <w:pPr>
              <w:keepNext/>
              <w:cnfStyle w:val="000000100000" w:firstRow="0" w:lastRow="0" w:firstColumn="0" w:lastColumn="0" w:oddVBand="0" w:evenVBand="0" w:oddHBand="1" w:evenHBand="0" w:firstRowFirstColumn="0" w:firstRowLastColumn="0" w:lastRowFirstColumn="0" w:lastRowLastColumn="0"/>
              <w:rPr>
                <w:ins w:id="6349" w:author="Jonathan Goldstein" w:date="2013-08-27T13:21:00Z"/>
                <w:rFonts w:ascii="Consolas" w:hAnsi="Consolas" w:cs="Consolas"/>
              </w:rPr>
            </w:pPr>
            <w:ins w:id="6350" w:author="Jonathan Goldstein" w:date="2013-08-27T13:21:00Z">
              <w:r>
                <w:rPr>
                  <w:rFonts w:ascii="Consolas" w:hAnsi="Consolas" w:cs="Consolas"/>
                </w:rPr>
                <w:t>2</w:t>
              </w:r>
            </w:ins>
          </w:p>
        </w:tc>
        <w:tc>
          <w:tcPr>
            <w:tcW w:w="0" w:type="auto"/>
          </w:tcPr>
          <w:p w14:paraId="5C4CB512" w14:textId="072BCF1E" w:rsidR="00415D49" w:rsidRDefault="00415D49" w:rsidP="0030081F">
            <w:pPr>
              <w:keepNext/>
              <w:cnfStyle w:val="000000100000" w:firstRow="0" w:lastRow="0" w:firstColumn="0" w:lastColumn="0" w:oddVBand="0" w:evenVBand="0" w:oddHBand="1" w:evenHBand="0" w:firstRowFirstColumn="0" w:firstRowLastColumn="0" w:lastRowFirstColumn="0" w:lastRowLastColumn="0"/>
              <w:rPr>
                <w:ins w:id="6351" w:author="Jonathan Goldstein" w:date="2013-08-27T13:21:00Z"/>
                <w:rFonts w:ascii="Consolas" w:hAnsi="Consolas" w:cs="Consolas"/>
              </w:rPr>
            </w:pPr>
            <w:ins w:id="6352" w:author="Jonathan Goldstein" w:date="2013-08-27T13:21:00Z">
              <w:r>
                <w:rPr>
                  <w:rFonts w:ascii="Consolas" w:hAnsi="Consolas" w:cs="Consolas"/>
                </w:rPr>
                <w:t>121</w:t>
              </w:r>
            </w:ins>
          </w:p>
        </w:tc>
      </w:tr>
      <w:tr w:rsidR="00415D49" w14:paraId="4D1F23EA" w14:textId="77777777" w:rsidTr="0030081F">
        <w:trPr>
          <w:ins w:id="6353" w:author="Jonathan Goldstein" w:date="2013-08-27T13:21:00Z"/>
        </w:trPr>
        <w:tc>
          <w:tcPr>
            <w:cnfStyle w:val="001000000000" w:firstRow="0" w:lastRow="0" w:firstColumn="1" w:lastColumn="0" w:oddVBand="0" w:evenVBand="0" w:oddHBand="0" w:evenHBand="0" w:firstRowFirstColumn="0" w:firstRowLastColumn="0" w:lastRowFirstColumn="0" w:lastRowLastColumn="0"/>
            <w:tcW w:w="0" w:type="auto"/>
          </w:tcPr>
          <w:p w14:paraId="5FFF6EEB" w14:textId="75EE9E38" w:rsidR="00415D49" w:rsidRDefault="00415D49" w:rsidP="0030081F">
            <w:pPr>
              <w:rPr>
                <w:ins w:id="6354" w:author="Jonathan Goldstein" w:date="2013-08-27T13:21:00Z"/>
                <w:rFonts w:ascii="Consolas" w:hAnsi="Consolas" w:cs="Consolas"/>
                <w:b w:val="0"/>
              </w:rPr>
            </w:pPr>
            <w:ins w:id="6355" w:author="Jonathan Goldstein" w:date="2013-08-27T13:21:00Z">
              <w:r>
                <w:rPr>
                  <w:rFonts w:ascii="Consolas" w:hAnsi="Consolas" w:cs="Consolas"/>
                  <w:b w:val="0"/>
                </w:rPr>
                <w:t>7200</w:t>
              </w:r>
            </w:ins>
          </w:p>
        </w:tc>
        <w:tc>
          <w:tcPr>
            <w:tcW w:w="0" w:type="auto"/>
          </w:tcPr>
          <w:p w14:paraId="654F08C8" w14:textId="185E35AC" w:rsidR="00415D49" w:rsidRDefault="00415D49" w:rsidP="0030081F">
            <w:pPr>
              <w:cnfStyle w:val="000000000000" w:firstRow="0" w:lastRow="0" w:firstColumn="0" w:lastColumn="0" w:oddVBand="0" w:evenVBand="0" w:oddHBand="0" w:evenHBand="0" w:firstRowFirstColumn="0" w:firstRowLastColumn="0" w:lastRowFirstColumn="0" w:lastRowLastColumn="0"/>
              <w:rPr>
                <w:ins w:id="6356" w:author="Jonathan Goldstein" w:date="2013-08-27T13:21:00Z"/>
                <w:rFonts w:ascii="Consolas" w:hAnsi="Consolas" w:cs="Consolas"/>
              </w:rPr>
            </w:pPr>
            <w:ins w:id="6357" w:author="Jonathan Goldstein" w:date="2013-08-27T13:22:00Z">
              <w:r>
                <w:rPr>
                  <w:rFonts w:ascii="Consolas" w:hAnsi="Consolas" w:cs="Consolas"/>
                </w:rPr>
                <w:t>5</w:t>
              </w:r>
            </w:ins>
          </w:p>
        </w:tc>
        <w:tc>
          <w:tcPr>
            <w:tcW w:w="0" w:type="auto"/>
          </w:tcPr>
          <w:p w14:paraId="2410D193" w14:textId="713DB869" w:rsidR="00415D49" w:rsidRDefault="00415D49" w:rsidP="0030081F">
            <w:pPr>
              <w:keepNext/>
              <w:cnfStyle w:val="000000000000" w:firstRow="0" w:lastRow="0" w:firstColumn="0" w:lastColumn="0" w:oddVBand="0" w:evenVBand="0" w:oddHBand="0" w:evenHBand="0" w:firstRowFirstColumn="0" w:firstRowLastColumn="0" w:lastRowFirstColumn="0" w:lastRowLastColumn="0"/>
              <w:rPr>
                <w:ins w:id="6358" w:author="Jonathan Goldstein" w:date="2013-08-27T13:21:00Z"/>
                <w:rFonts w:ascii="Consolas" w:hAnsi="Consolas" w:cs="Consolas"/>
              </w:rPr>
            </w:pPr>
            <w:ins w:id="6359" w:author="Jonathan Goldstein" w:date="2013-08-27T13:22:00Z">
              <w:r>
                <w:rPr>
                  <w:rFonts w:ascii="Consolas" w:hAnsi="Consolas" w:cs="Consolas"/>
                </w:rPr>
                <w:t>3</w:t>
              </w:r>
            </w:ins>
          </w:p>
        </w:tc>
        <w:tc>
          <w:tcPr>
            <w:tcW w:w="0" w:type="auto"/>
          </w:tcPr>
          <w:p w14:paraId="3444C3FA" w14:textId="67D8856F" w:rsidR="00415D49" w:rsidRDefault="00415D49" w:rsidP="0030081F">
            <w:pPr>
              <w:keepNext/>
              <w:cnfStyle w:val="000000000000" w:firstRow="0" w:lastRow="0" w:firstColumn="0" w:lastColumn="0" w:oddVBand="0" w:evenVBand="0" w:oddHBand="0" w:evenHBand="0" w:firstRowFirstColumn="0" w:firstRowLastColumn="0" w:lastRowFirstColumn="0" w:lastRowLastColumn="0"/>
              <w:rPr>
                <w:ins w:id="6360" w:author="Jonathan Goldstein" w:date="2013-08-27T13:21:00Z"/>
                <w:rFonts w:ascii="Consolas" w:hAnsi="Consolas" w:cs="Consolas"/>
              </w:rPr>
            </w:pPr>
            <w:ins w:id="6361" w:author="Jonathan Goldstein" w:date="2013-08-27T13:22:00Z">
              <w:r>
                <w:rPr>
                  <w:rFonts w:ascii="Consolas" w:hAnsi="Consolas" w:cs="Consolas"/>
                </w:rPr>
                <w:t>124</w:t>
              </w:r>
            </w:ins>
          </w:p>
        </w:tc>
      </w:tr>
      <w:tr w:rsidR="00415D49" w14:paraId="57279450" w14:textId="77777777" w:rsidTr="0030081F">
        <w:trPr>
          <w:cnfStyle w:val="000000100000" w:firstRow="0" w:lastRow="0" w:firstColumn="0" w:lastColumn="0" w:oddVBand="0" w:evenVBand="0" w:oddHBand="1" w:evenHBand="0" w:firstRowFirstColumn="0" w:firstRowLastColumn="0" w:lastRowFirstColumn="0" w:lastRowLastColumn="0"/>
          <w:ins w:id="6362" w:author="Jonathan Goldstein" w:date="2013-08-27T13:22:00Z"/>
        </w:trPr>
        <w:tc>
          <w:tcPr>
            <w:cnfStyle w:val="001000000000" w:firstRow="0" w:lastRow="0" w:firstColumn="1" w:lastColumn="0" w:oddVBand="0" w:evenVBand="0" w:oddHBand="0" w:evenHBand="0" w:firstRowFirstColumn="0" w:firstRowLastColumn="0" w:lastRowFirstColumn="0" w:lastRowLastColumn="0"/>
            <w:tcW w:w="0" w:type="auto"/>
          </w:tcPr>
          <w:p w14:paraId="105E58BF" w14:textId="0E61AAF9" w:rsidR="00415D49" w:rsidRDefault="00415D49" w:rsidP="00415D49">
            <w:pPr>
              <w:rPr>
                <w:ins w:id="6363" w:author="Jonathan Goldstein" w:date="2013-08-27T13:22:00Z"/>
                <w:rFonts w:ascii="Consolas" w:hAnsi="Consolas" w:cs="Consolas"/>
                <w:b w:val="0"/>
              </w:rPr>
            </w:pPr>
            <w:ins w:id="6364" w:author="Jonathan Goldstein" w:date="2013-08-27T13:23:00Z">
              <w:r w:rsidRPr="00415D49">
                <w:rPr>
                  <w:rFonts w:ascii="Consolas" w:hAnsi="Consolas" w:cs="Consolas"/>
                  <w:b w:val="0"/>
                </w:rPr>
                <w:t>10800</w:t>
              </w:r>
            </w:ins>
          </w:p>
        </w:tc>
        <w:tc>
          <w:tcPr>
            <w:tcW w:w="0" w:type="auto"/>
          </w:tcPr>
          <w:p w14:paraId="0E7F6072" w14:textId="316954C3" w:rsidR="00415D49" w:rsidRDefault="00415D49" w:rsidP="00415D49">
            <w:pPr>
              <w:cnfStyle w:val="000000100000" w:firstRow="0" w:lastRow="0" w:firstColumn="0" w:lastColumn="0" w:oddVBand="0" w:evenVBand="0" w:oddHBand="1" w:evenHBand="0" w:firstRowFirstColumn="0" w:firstRowLastColumn="0" w:lastRowFirstColumn="0" w:lastRowLastColumn="0"/>
              <w:rPr>
                <w:ins w:id="6365" w:author="Jonathan Goldstein" w:date="2013-08-27T13:22:00Z"/>
                <w:rFonts w:ascii="Consolas" w:hAnsi="Consolas" w:cs="Consolas"/>
              </w:rPr>
            </w:pPr>
            <w:ins w:id="6366" w:author="Jonathan Goldstein" w:date="2013-08-27T13:23:00Z">
              <w:r>
                <w:rPr>
                  <w:rFonts w:ascii="Consolas" w:hAnsi="Consolas" w:cs="Consolas"/>
                </w:rPr>
                <w:t>1</w:t>
              </w:r>
            </w:ins>
          </w:p>
        </w:tc>
        <w:tc>
          <w:tcPr>
            <w:tcW w:w="0" w:type="auto"/>
          </w:tcPr>
          <w:p w14:paraId="47A3ACB6" w14:textId="30E583A6" w:rsidR="00415D49" w:rsidRDefault="00415D49" w:rsidP="00415D49">
            <w:pPr>
              <w:keepNext/>
              <w:cnfStyle w:val="000000100000" w:firstRow="0" w:lastRow="0" w:firstColumn="0" w:lastColumn="0" w:oddVBand="0" w:evenVBand="0" w:oddHBand="1" w:evenHBand="0" w:firstRowFirstColumn="0" w:firstRowLastColumn="0" w:lastRowFirstColumn="0" w:lastRowLastColumn="0"/>
              <w:rPr>
                <w:ins w:id="6367" w:author="Jonathan Goldstein" w:date="2013-08-27T13:22:00Z"/>
                <w:rFonts w:ascii="Consolas" w:hAnsi="Consolas" w:cs="Consolas"/>
              </w:rPr>
            </w:pPr>
            <w:ins w:id="6368" w:author="Jonathan Goldstein" w:date="2013-08-27T13:23:00Z">
              <w:r>
                <w:rPr>
                  <w:rFonts w:ascii="Consolas" w:hAnsi="Consolas" w:cs="Consolas"/>
                </w:rPr>
                <w:t>1</w:t>
              </w:r>
            </w:ins>
          </w:p>
        </w:tc>
        <w:tc>
          <w:tcPr>
            <w:tcW w:w="0" w:type="auto"/>
          </w:tcPr>
          <w:p w14:paraId="6D259DE7" w14:textId="3C4A9D84" w:rsidR="00415D49" w:rsidRDefault="00415D49" w:rsidP="00415D49">
            <w:pPr>
              <w:keepNext/>
              <w:cnfStyle w:val="000000100000" w:firstRow="0" w:lastRow="0" w:firstColumn="0" w:lastColumn="0" w:oddVBand="0" w:evenVBand="0" w:oddHBand="1" w:evenHBand="0" w:firstRowFirstColumn="0" w:firstRowLastColumn="0" w:lastRowFirstColumn="0" w:lastRowLastColumn="0"/>
              <w:rPr>
                <w:ins w:id="6369" w:author="Jonathan Goldstein" w:date="2013-08-27T13:22:00Z"/>
                <w:rFonts w:ascii="Consolas" w:hAnsi="Consolas" w:cs="Consolas"/>
              </w:rPr>
            </w:pPr>
            <w:ins w:id="6370" w:author="Jonathan Goldstein" w:date="2013-08-27T13:23:00Z">
              <w:r>
                <w:rPr>
                  <w:rFonts w:ascii="Consolas" w:hAnsi="Consolas" w:cs="Consolas"/>
                </w:rPr>
                <w:t>120</w:t>
              </w:r>
            </w:ins>
          </w:p>
        </w:tc>
      </w:tr>
      <w:tr w:rsidR="00415D49" w14:paraId="0F7BDD33" w14:textId="77777777" w:rsidTr="0030081F">
        <w:trPr>
          <w:ins w:id="6371" w:author="Jonathan Goldstein" w:date="2013-08-27T13:22:00Z"/>
        </w:trPr>
        <w:tc>
          <w:tcPr>
            <w:cnfStyle w:val="001000000000" w:firstRow="0" w:lastRow="0" w:firstColumn="1" w:lastColumn="0" w:oddVBand="0" w:evenVBand="0" w:oddHBand="0" w:evenHBand="0" w:firstRowFirstColumn="0" w:firstRowLastColumn="0" w:lastRowFirstColumn="0" w:lastRowLastColumn="0"/>
            <w:tcW w:w="0" w:type="auto"/>
          </w:tcPr>
          <w:p w14:paraId="2AE4E840" w14:textId="19A42735" w:rsidR="00415D49" w:rsidRDefault="00415D49" w:rsidP="00415D49">
            <w:pPr>
              <w:rPr>
                <w:ins w:id="6372" w:author="Jonathan Goldstein" w:date="2013-08-27T13:22:00Z"/>
                <w:rFonts w:ascii="Consolas" w:hAnsi="Consolas" w:cs="Consolas"/>
                <w:b w:val="0"/>
              </w:rPr>
            </w:pPr>
            <w:ins w:id="6373" w:author="Jonathan Goldstein" w:date="2013-08-27T13:23:00Z">
              <w:r w:rsidRPr="00415D49">
                <w:rPr>
                  <w:rFonts w:ascii="Consolas" w:hAnsi="Consolas" w:cs="Consolas"/>
                  <w:b w:val="0"/>
                </w:rPr>
                <w:t>10800</w:t>
              </w:r>
            </w:ins>
          </w:p>
        </w:tc>
        <w:tc>
          <w:tcPr>
            <w:tcW w:w="0" w:type="auto"/>
          </w:tcPr>
          <w:p w14:paraId="2AAEB7AB" w14:textId="6DA443BE" w:rsidR="00415D49" w:rsidRDefault="00415D49" w:rsidP="00415D49">
            <w:pPr>
              <w:cnfStyle w:val="000000000000" w:firstRow="0" w:lastRow="0" w:firstColumn="0" w:lastColumn="0" w:oddVBand="0" w:evenVBand="0" w:oddHBand="0" w:evenHBand="0" w:firstRowFirstColumn="0" w:firstRowLastColumn="0" w:lastRowFirstColumn="0" w:lastRowLastColumn="0"/>
              <w:rPr>
                <w:ins w:id="6374" w:author="Jonathan Goldstein" w:date="2013-08-27T13:22:00Z"/>
                <w:rFonts w:ascii="Consolas" w:hAnsi="Consolas" w:cs="Consolas"/>
              </w:rPr>
            </w:pPr>
            <w:ins w:id="6375" w:author="Jonathan Goldstein" w:date="2013-08-27T13:23:00Z">
              <w:r>
                <w:rPr>
                  <w:rFonts w:ascii="Consolas" w:hAnsi="Consolas" w:cs="Consolas"/>
                </w:rPr>
                <w:t>4</w:t>
              </w:r>
            </w:ins>
          </w:p>
        </w:tc>
        <w:tc>
          <w:tcPr>
            <w:tcW w:w="0" w:type="auto"/>
          </w:tcPr>
          <w:p w14:paraId="0BC8DB7D" w14:textId="51C7C835" w:rsidR="00415D49" w:rsidRDefault="00415D49" w:rsidP="00415D49">
            <w:pPr>
              <w:keepNext/>
              <w:cnfStyle w:val="000000000000" w:firstRow="0" w:lastRow="0" w:firstColumn="0" w:lastColumn="0" w:oddVBand="0" w:evenVBand="0" w:oddHBand="0" w:evenHBand="0" w:firstRowFirstColumn="0" w:firstRowLastColumn="0" w:lastRowFirstColumn="0" w:lastRowLastColumn="0"/>
              <w:rPr>
                <w:ins w:id="6376" w:author="Jonathan Goldstein" w:date="2013-08-27T13:22:00Z"/>
                <w:rFonts w:ascii="Consolas" w:hAnsi="Consolas" w:cs="Consolas"/>
              </w:rPr>
            </w:pPr>
            <w:ins w:id="6377" w:author="Jonathan Goldstein" w:date="2013-08-27T13:23:00Z">
              <w:r>
                <w:rPr>
                  <w:rFonts w:ascii="Consolas" w:hAnsi="Consolas" w:cs="Consolas"/>
                </w:rPr>
                <w:t>2</w:t>
              </w:r>
            </w:ins>
          </w:p>
        </w:tc>
        <w:tc>
          <w:tcPr>
            <w:tcW w:w="0" w:type="auto"/>
          </w:tcPr>
          <w:p w14:paraId="3398FF03" w14:textId="52066DC5" w:rsidR="00415D49" w:rsidRDefault="00415D49" w:rsidP="00415D49">
            <w:pPr>
              <w:keepNext/>
              <w:cnfStyle w:val="000000000000" w:firstRow="0" w:lastRow="0" w:firstColumn="0" w:lastColumn="0" w:oddVBand="0" w:evenVBand="0" w:oddHBand="0" w:evenHBand="0" w:firstRowFirstColumn="0" w:firstRowLastColumn="0" w:lastRowFirstColumn="0" w:lastRowLastColumn="0"/>
              <w:rPr>
                <w:ins w:id="6378" w:author="Jonathan Goldstein" w:date="2013-08-27T13:22:00Z"/>
                <w:rFonts w:ascii="Consolas" w:hAnsi="Consolas" w:cs="Consolas"/>
              </w:rPr>
            </w:pPr>
            <w:ins w:id="6379" w:author="Jonathan Goldstein" w:date="2013-08-27T13:23:00Z">
              <w:r>
                <w:rPr>
                  <w:rFonts w:ascii="Consolas" w:hAnsi="Consolas" w:cs="Consolas"/>
                </w:rPr>
                <w:t>121</w:t>
              </w:r>
            </w:ins>
          </w:p>
        </w:tc>
      </w:tr>
      <w:tr w:rsidR="00415D49" w14:paraId="4E3C4117" w14:textId="77777777" w:rsidTr="0030081F">
        <w:trPr>
          <w:cnfStyle w:val="000000100000" w:firstRow="0" w:lastRow="0" w:firstColumn="0" w:lastColumn="0" w:oddVBand="0" w:evenVBand="0" w:oddHBand="1" w:evenHBand="0" w:firstRowFirstColumn="0" w:firstRowLastColumn="0" w:lastRowFirstColumn="0" w:lastRowLastColumn="0"/>
          <w:ins w:id="6380" w:author="Jonathan Goldstein" w:date="2013-08-27T13:22:00Z"/>
        </w:trPr>
        <w:tc>
          <w:tcPr>
            <w:cnfStyle w:val="001000000000" w:firstRow="0" w:lastRow="0" w:firstColumn="1" w:lastColumn="0" w:oddVBand="0" w:evenVBand="0" w:oddHBand="0" w:evenHBand="0" w:firstRowFirstColumn="0" w:firstRowLastColumn="0" w:lastRowFirstColumn="0" w:lastRowLastColumn="0"/>
            <w:tcW w:w="0" w:type="auto"/>
          </w:tcPr>
          <w:p w14:paraId="2C74CF4D" w14:textId="6EEFFC1E" w:rsidR="00415D49" w:rsidRDefault="00415D49" w:rsidP="00415D49">
            <w:pPr>
              <w:rPr>
                <w:ins w:id="6381" w:author="Jonathan Goldstein" w:date="2013-08-27T13:22:00Z"/>
                <w:rFonts w:ascii="Consolas" w:hAnsi="Consolas" w:cs="Consolas"/>
                <w:b w:val="0"/>
              </w:rPr>
            </w:pPr>
            <w:ins w:id="6382" w:author="Jonathan Goldstein" w:date="2013-08-27T13:23:00Z">
              <w:r w:rsidRPr="00415D49">
                <w:rPr>
                  <w:rFonts w:ascii="Consolas" w:hAnsi="Consolas" w:cs="Consolas"/>
                  <w:b w:val="0"/>
                </w:rPr>
                <w:t>10800</w:t>
              </w:r>
            </w:ins>
          </w:p>
        </w:tc>
        <w:tc>
          <w:tcPr>
            <w:tcW w:w="0" w:type="auto"/>
          </w:tcPr>
          <w:p w14:paraId="1841922B" w14:textId="2B800F5E" w:rsidR="00415D49" w:rsidRDefault="00415D49" w:rsidP="00415D49">
            <w:pPr>
              <w:cnfStyle w:val="000000100000" w:firstRow="0" w:lastRow="0" w:firstColumn="0" w:lastColumn="0" w:oddVBand="0" w:evenVBand="0" w:oddHBand="1" w:evenHBand="0" w:firstRowFirstColumn="0" w:firstRowLastColumn="0" w:lastRowFirstColumn="0" w:lastRowLastColumn="0"/>
              <w:rPr>
                <w:ins w:id="6383" w:author="Jonathan Goldstein" w:date="2013-08-27T13:22:00Z"/>
                <w:rFonts w:ascii="Consolas" w:hAnsi="Consolas" w:cs="Consolas"/>
              </w:rPr>
            </w:pPr>
            <w:ins w:id="6384" w:author="Jonathan Goldstein" w:date="2013-08-27T13:23:00Z">
              <w:r>
                <w:rPr>
                  <w:rFonts w:ascii="Consolas" w:hAnsi="Consolas" w:cs="Consolas"/>
                </w:rPr>
                <w:t>5</w:t>
              </w:r>
            </w:ins>
          </w:p>
        </w:tc>
        <w:tc>
          <w:tcPr>
            <w:tcW w:w="0" w:type="auto"/>
          </w:tcPr>
          <w:p w14:paraId="26914341" w14:textId="6ADA432E" w:rsidR="00415D49" w:rsidRDefault="00415D49" w:rsidP="00415D49">
            <w:pPr>
              <w:keepNext/>
              <w:cnfStyle w:val="000000100000" w:firstRow="0" w:lastRow="0" w:firstColumn="0" w:lastColumn="0" w:oddVBand="0" w:evenVBand="0" w:oddHBand="1" w:evenHBand="0" w:firstRowFirstColumn="0" w:firstRowLastColumn="0" w:lastRowFirstColumn="0" w:lastRowLastColumn="0"/>
              <w:rPr>
                <w:ins w:id="6385" w:author="Jonathan Goldstein" w:date="2013-08-27T13:22:00Z"/>
                <w:rFonts w:ascii="Consolas" w:hAnsi="Consolas" w:cs="Consolas"/>
              </w:rPr>
            </w:pPr>
            <w:ins w:id="6386" w:author="Jonathan Goldstein" w:date="2013-08-27T13:23:00Z">
              <w:r>
                <w:rPr>
                  <w:rFonts w:ascii="Consolas" w:hAnsi="Consolas" w:cs="Consolas"/>
                </w:rPr>
                <w:t>3</w:t>
              </w:r>
            </w:ins>
          </w:p>
        </w:tc>
        <w:tc>
          <w:tcPr>
            <w:tcW w:w="0" w:type="auto"/>
          </w:tcPr>
          <w:p w14:paraId="2DCDE0F7" w14:textId="3B4458C1" w:rsidR="00415D49" w:rsidRDefault="00415D49" w:rsidP="00415D49">
            <w:pPr>
              <w:keepNext/>
              <w:cnfStyle w:val="000000100000" w:firstRow="0" w:lastRow="0" w:firstColumn="0" w:lastColumn="0" w:oddVBand="0" w:evenVBand="0" w:oddHBand="1" w:evenHBand="0" w:firstRowFirstColumn="0" w:firstRowLastColumn="0" w:lastRowFirstColumn="0" w:lastRowLastColumn="0"/>
              <w:rPr>
                <w:ins w:id="6387" w:author="Jonathan Goldstein" w:date="2013-08-27T13:22:00Z"/>
                <w:rFonts w:ascii="Consolas" w:hAnsi="Consolas" w:cs="Consolas"/>
              </w:rPr>
            </w:pPr>
            <w:ins w:id="6388" w:author="Jonathan Goldstein" w:date="2013-08-27T13:23:00Z">
              <w:r>
                <w:rPr>
                  <w:rFonts w:ascii="Consolas" w:hAnsi="Consolas" w:cs="Consolas"/>
                </w:rPr>
                <w:t>124</w:t>
              </w:r>
            </w:ins>
          </w:p>
        </w:tc>
      </w:tr>
      <w:tr w:rsidR="00415D49" w14:paraId="3D359D26" w14:textId="77777777" w:rsidTr="0030081F">
        <w:trPr>
          <w:ins w:id="6389" w:author="Jonathan Goldstein" w:date="2013-08-27T13:24:00Z"/>
        </w:trPr>
        <w:tc>
          <w:tcPr>
            <w:cnfStyle w:val="001000000000" w:firstRow="0" w:lastRow="0" w:firstColumn="1" w:lastColumn="0" w:oddVBand="0" w:evenVBand="0" w:oddHBand="0" w:evenHBand="0" w:firstRowFirstColumn="0" w:firstRowLastColumn="0" w:lastRowFirstColumn="0" w:lastRowLastColumn="0"/>
            <w:tcW w:w="0" w:type="auto"/>
          </w:tcPr>
          <w:p w14:paraId="4EB6A302" w14:textId="55BACAE2" w:rsidR="00415D49" w:rsidRDefault="00415D49" w:rsidP="00415D49">
            <w:pPr>
              <w:rPr>
                <w:ins w:id="6390" w:author="Jonathan Goldstein" w:date="2013-08-27T13:24:00Z"/>
                <w:rFonts w:ascii="Consolas" w:hAnsi="Consolas" w:cs="Consolas"/>
                <w:b w:val="0"/>
              </w:rPr>
            </w:pPr>
            <w:ins w:id="6391" w:author="Jonathan Goldstein" w:date="2013-08-27T13:24:00Z">
              <w:r>
                <w:rPr>
                  <w:rFonts w:ascii="Consolas" w:hAnsi="Consolas" w:cs="Consolas"/>
                  <w:b w:val="0"/>
                </w:rPr>
                <w:t>…</w:t>
              </w:r>
            </w:ins>
          </w:p>
        </w:tc>
        <w:tc>
          <w:tcPr>
            <w:tcW w:w="0" w:type="auto"/>
          </w:tcPr>
          <w:p w14:paraId="4F986B80" w14:textId="7A944C9E" w:rsidR="00415D49" w:rsidRDefault="00415D49" w:rsidP="00415D49">
            <w:pPr>
              <w:cnfStyle w:val="000000000000" w:firstRow="0" w:lastRow="0" w:firstColumn="0" w:lastColumn="0" w:oddVBand="0" w:evenVBand="0" w:oddHBand="0" w:evenHBand="0" w:firstRowFirstColumn="0" w:firstRowLastColumn="0" w:lastRowFirstColumn="0" w:lastRowLastColumn="0"/>
              <w:rPr>
                <w:ins w:id="6392" w:author="Jonathan Goldstein" w:date="2013-08-27T13:24:00Z"/>
                <w:rFonts w:ascii="Consolas" w:hAnsi="Consolas" w:cs="Consolas"/>
              </w:rPr>
            </w:pPr>
            <w:ins w:id="6393" w:author="Jonathan Goldstein" w:date="2013-08-27T13:24:00Z">
              <w:r>
                <w:rPr>
                  <w:rFonts w:ascii="Consolas" w:hAnsi="Consolas" w:cs="Consolas"/>
                </w:rPr>
                <w:t>…</w:t>
              </w:r>
            </w:ins>
          </w:p>
        </w:tc>
        <w:tc>
          <w:tcPr>
            <w:tcW w:w="0" w:type="auto"/>
          </w:tcPr>
          <w:p w14:paraId="2560FD4C" w14:textId="5980E102" w:rsidR="00415D49" w:rsidRDefault="00415D49" w:rsidP="00415D49">
            <w:pPr>
              <w:keepNext/>
              <w:cnfStyle w:val="000000000000" w:firstRow="0" w:lastRow="0" w:firstColumn="0" w:lastColumn="0" w:oddVBand="0" w:evenVBand="0" w:oddHBand="0" w:evenHBand="0" w:firstRowFirstColumn="0" w:firstRowLastColumn="0" w:lastRowFirstColumn="0" w:lastRowLastColumn="0"/>
              <w:rPr>
                <w:ins w:id="6394" w:author="Jonathan Goldstein" w:date="2013-08-27T13:24:00Z"/>
                <w:rFonts w:ascii="Consolas" w:hAnsi="Consolas" w:cs="Consolas"/>
              </w:rPr>
            </w:pPr>
            <w:ins w:id="6395" w:author="Jonathan Goldstein" w:date="2013-08-27T13:24:00Z">
              <w:r>
                <w:rPr>
                  <w:rFonts w:ascii="Consolas" w:hAnsi="Consolas" w:cs="Consolas"/>
                </w:rPr>
                <w:t>…</w:t>
              </w:r>
            </w:ins>
          </w:p>
        </w:tc>
        <w:tc>
          <w:tcPr>
            <w:tcW w:w="0" w:type="auto"/>
          </w:tcPr>
          <w:p w14:paraId="14E20063" w14:textId="3A74B420" w:rsidR="00415D49" w:rsidRDefault="00415D49" w:rsidP="000C7693">
            <w:pPr>
              <w:keepNext/>
              <w:cnfStyle w:val="000000000000" w:firstRow="0" w:lastRow="0" w:firstColumn="0" w:lastColumn="0" w:oddVBand="0" w:evenVBand="0" w:oddHBand="0" w:evenHBand="0" w:firstRowFirstColumn="0" w:firstRowLastColumn="0" w:lastRowFirstColumn="0" w:lastRowLastColumn="0"/>
              <w:rPr>
                <w:ins w:id="6396" w:author="Jonathan Goldstein" w:date="2013-08-27T13:24:00Z"/>
                <w:rFonts w:ascii="Consolas" w:hAnsi="Consolas" w:cs="Consolas"/>
              </w:rPr>
            </w:pPr>
            <w:ins w:id="6397" w:author="Jonathan Goldstein" w:date="2013-08-27T13:24:00Z">
              <w:r>
                <w:rPr>
                  <w:rFonts w:ascii="Consolas" w:hAnsi="Consolas" w:cs="Consolas"/>
                </w:rPr>
                <w:t>…</w:t>
              </w:r>
            </w:ins>
          </w:p>
        </w:tc>
      </w:tr>
    </w:tbl>
    <w:p w14:paraId="3EA93528" w14:textId="23F73818" w:rsidR="0027034E" w:rsidRDefault="000C7693">
      <w:pPr>
        <w:pStyle w:val="Caption"/>
        <w:pPrChange w:id="6398" w:author="Jonathan Goldstein" w:date="2013-08-28T11:02:00Z">
          <w:pPr/>
        </w:pPrChange>
      </w:pPr>
      <w:bookmarkStart w:id="6399" w:name="_Ref365451114"/>
      <w:ins w:id="6400" w:author="Jonathan Goldstein" w:date="2013-08-28T11:02:00Z">
        <w:r>
          <w:t xml:space="preserve">Figure </w:t>
        </w:r>
        <w:r>
          <w:fldChar w:fldCharType="begin"/>
        </w:r>
        <w:r>
          <w:instrText xml:space="preserve"> SEQ Figure \* ARABIC </w:instrText>
        </w:r>
      </w:ins>
      <w:r>
        <w:fldChar w:fldCharType="separate"/>
      </w:r>
      <w:r w:rsidR="00B17340">
        <w:rPr>
          <w:noProof/>
        </w:rPr>
        <w:t>51</w:t>
      </w:r>
      <w:ins w:id="6401" w:author="Jonathan Goldstein" w:date="2013-08-28T11:02:00Z">
        <w:r>
          <w:fldChar w:fldCharType="end"/>
        </w:r>
        <w:bookmarkEnd w:id="6399"/>
        <w:r>
          <w:t>: Chop Query Result</w:t>
        </w:r>
      </w:ins>
    </w:p>
    <w:p w14:paraId="14FB1A11" w14:textId="72CFCCBC" w:rsidR="0027034E" w:rsidRDefault="00BA4961" w:rsidP="00F0659D">
      <w:pPr>
        <w:rPr>
          <w:ins w:id="6402" w:author="Jonathan Goldstein" w:date="2013-08-29T11:46:00Z"/>
        </w:rPr>
      </w:pPr>
      <w:r>
        <w:rPr>
          <w:noProof/>
        </w:rPr>
        <mc:AlternateContent>
          <mc:Choice Requires="wpg">
            <w:drawing>
              <wp:anchor distT="0" distB="0" distL="114300" distR="114300" simplePos="0" relativeHeight="251642943" behindDoc="0" locked="0" layoutInCell="1" allowOverlap="1" wp14:anchorId="0E4931AA" wp14:editId="02C06B48">
                <wp:simplePos x="0" y="0"/>
                <wp:positionH relativeFrom="column">
                  <wp:posOffset>0</wp:posOffset>
                </wp:positionH>
                <wp:positionV relativeFrom="paragraph">
                  <wp:posOffset>1185545</wp:posOffset>
                </wp:positionV>
                <wp:extent cx="6381750" cy="2057400"/>
                <wp:effectExtent l="0" t="0" r="19050" b="0"/>
                <wp:wrapSquare wrapText="bothSides"/>
                <wp:docPr id="275" name="Group 275"/>
                <wp:cNvGraphicFramePr/>
                <a:graphic xmlns:a="http://schemas.openxmlformats.org/drawingml/2006/main">
                  <a:graphicData uri="http://schemas.microsoft.com/office/word/2010/wordprocessingGroup">
                    <wpg:wgp>
                      <wpg:cNvGrpSpPr/>
                      <wpg:grpSpPr>
                        <a:xfrm>
                          <a:off x="0" y="0"/>
                          <a:ext cx="6381750" cy="2057400"/>
                          <a:chOff x="0" y="-1"/>
                          <a:chExt cx="6381750" cy="2057401"/>
                        </a:xfrm>
                      </wpg:grpSpPr>
                      <wps:wsp>
                        <wps:cNvPr id="226" name="Text Box 226"/>
                        <wps:cNvSpPr txBox="1">
                          <a:spLocks noChangeArrowheads="1"/>
                        </wps:cNvSpPr>
                        <wps:spPr bwMode="auto">
                          <a:xfrm>
                            <a:off x="0" y="-1"/>
                            <a:ext cx="6381750" cy="1704975"/>
                          </a:xfrm>
                          <a:prstGeom prst="rect">
                            <a:avLst/>
                          </a:prstGeom>
                          <a:solidFill>
                            <a:srgbClr val="FFFFFF"/>
                          </a:solidFill>
                          <a:ln w="9525">
                            <a:solidFill>
                              <a:srgbClr val="000000"/>
                            </a:solidFill>
                            <a:miter lim="800000"/>
                            <a:headEnd/>
                            <a:tailEnd/>
                          </a:ln>
                        </wps:spPr>
                        <wps:txbx>
                          <w:txbxContent>
                            <w:p w14:paraId="34073CD4" w14:textId="7777777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FF"/>
                                  <w:sz w:val="19"/>
                                  <w:szCs w:val="19"/>
                                </w:rPr>
                                <w:t>var</w:t>
                              </w:r>
                              <w:r w:rsidRPr="00BA4961">
                                <w:rPr>
                                  <w:rFonts w:ascii="Consolas" w:hAnsi="Consolas"/>
                                  <w:color w:val="000000"/>
                                  <w:sz w:val="19"/>
                                  <w:szCs w:val="19"/>
                                </w:rPr>
                                <w:t> fixedInterval = </w:t>
                              </w:r>
                              <w:r w:rsidRPr="00BA4961">
                                <w:rPr>
                                  <w:rFonts w:ascii="Consolas" w:hAnsi="Consolas"/>
                                  <w:color w:val="0000FF"/>
                                  <w:sz w:val="19"/>
                                  <w:szCs w:val="19"/>
                                </w:rPr>
                                <w:t>new</w:t>
                              </w:r>
                              <w:r w:rsidRPr="00BA4961">
                                <w:rPr>
                                  <w:rFonts w:ascii="Consolas" w:hAnsi="Consolas"/>
                                  <w:color w:val="000000"/>
                                  <w:sz w:val="19"/>
                                  <w:szCs w:val="19"/>
                                </w:rPr>
                                <w:t>[] { </w:t>
                              </w:r>
                              <w:r w:rsidRPr="00BA4961">
                                <w:rPr>
                                  <w:rFonts w:ascii="Consolas" w:hAnsi="Consolas"/>
                                  <w:color w:val="2B91AF"/>
                                  <w:sz w:val="19"/>
                                  <w:szCs w:val="19"/>
                                </w:rPr>
                                <w:t>StreamEvent</w:t>
                              </w:r>
                              <w:r w:rsidRPr="00BA4961">
                                <w:rPr>
                                  <w:rFonts w:ascii="Consolas" w:hAnsi="Consolas"/>
                                  <w:color w:val="000000"/>
                                  <w:sz w:val="19"/>
                                  <w:szCs w:val="19"/>
                                </w:rPr>
                                <w:t>.CreateInterval(0, 10800, </w:t>
                              </w:r>
                              <w:r w:rsidRPr="00BA4961">
                                <w:rPr>
                                  <w:rFonts w:ascii="Consolas" w:hAnsi="Consolas"/>
                                  <w:color w:val="2B91AF"/>
                                  <w:sz w:val="19"/>
                                  <w:szCs w:val="19"/>
                                </w:rPr>
                                <w:t>Unit</w:t>
                              </w:r>
                              <w:r w:rsidRPr="00BA4961">
                                <w:rPr>
                                  <w:rFonts w:ascii="Consolas" w:hAnsi="Consolas"/>
                                  <w:color w:val="000000"/>
                                  <w:sz w:val="19"/>
                                  <w:szCs w:val="19"/>
                                </w:rPr>
                                <w:t>.Default) }</w:t>
                              </w:r>
                            </w:p>
                            <w:p w14:paraId="14B54D7C" w14:textId="1C682329" w:rsidR="00BA4961" w:rsidRPr="00BA4961" w:rsidRDefault="00BA4961" w:rsidP="00BA4961">
                              <w:pPr>
                                <w:pStyle w:val="HTMLPreformatted"/>
                                <w:shd w:val="clear" w:color="auto" w:fill="FFFFFF"/>
                                <w:rPr>
                                  <w:rFonts w:ascii="Consolas" w:hAnsi="Consolas"/>
                                  <w:color w:val="000000"/>
                                  <w:sz w:val="19"/>
                                  <w:szCs w:val="19"/>
                                </w:rPr>
                              </w:pPr>
                              <w:r>
                                <w:rPr>
                                  <w:rFonts w:ascii="Consolas" w:hAnsi="Consolas"/>
                                  <w:color w:val="000000"/>
                                  <w:sz w:val="19"/>
                                  <w:szCs w:val="19"/>
                                </w:rPr>
                                <w:t xml:space="preserve">        </w:t>
                              </w:r>
                              <w:r w:rsidRPr="00BA4961">
                                <w:rPr>
                                  <w:rFonts w:ascii="Consolas" w:hAnsi="Consolas"/>
                                  <w:color w:val="000000"/>
                                  <w:sz w:val="19"/>
                                  <w:szCs w:val="19"/>
                                </w:rPr>
                                <w:t>.ToObservable().ToStreamable();</w:t>
                              </w:r>
                            </w:p>
                            <w:p w14:paraId="0A6A57EE" w14:textId="7777777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FF"/>
                                  <w:sz w:val="19"/>
                                  <w:szCs w:val="19"/>
                                </w:rPr>
                                <w:t>var</w:t>
                              </w:r>
                              <w:r w:rsidRPr="00BA4961">
                                <w:rPr>
                                  <w:rFonts w:ascii="Consolas" w:hAnsi="Consolas"/>
                                  <w:color w:val="000000"/>
                                  <w:sz w:val="19"/>
                                  <w:szCs w:val="19"/>
                                </w:rPr>
                                <w:t> contextSwitchChopped = alternativeContextSwitchStream</w:t>
                              </w:r>
                            </w:p>
                            <w:p w14:paraId="2CBBFCAF" w14:textId="7777777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.AlterEventDuration(</w:t>
                              </w:r>
                              <w:r w:rsidRPr="00BA4961">
                                <w:rPr>
                                  <w:rFonts w:ascii="Consolas" w:hAnsi="Consolas"/>
                                  <w:color w:val="2B91AF"/>
                                  <w:sz w:val="19"/>
                                  <w:szCs w:val="19"/>
                                </w:rPr>
                                <w:t>StreamEvent</w:t>
                              </w:r>
                              <w:r w:rsidRPr="00BA4961">
                                <w:rPr>
                                  <w:rFonts w:ascii="Consolas" w:hAnsi="Consolas"/>
                                  <w:color w:val="000000"/>
                                  <w:sz w:val="19"/>
                                  <w:szCs w:val="19"/>
                                </w:rPr>
                                <w:t>.InfinitySyncTime)</w:t>
                              </w:r>
                            </w:p>
                            <w:p w14:paraId="42D99A65" w14:textId="7777777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.Multicast(s =&gt; s.ClipEventDuration(s, e =&gt; e.CpuId, e =&gt; e.CpuId))</w:t>
                              </w:r>
                            </w:p>
                            <w:p w14:paraId="3104DFD9" w14:textId="7777777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.Join(fixedInterval, (left, right) =&gt; left)</w:t>
                              </w:r>
                            </w:p>
                            <w:p w14:paraId="230C426E" w14:textId="78E883A4"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.Chop(0, 3600)</w:t>
                              </w:r>
                            </w:p>
                            <w:p w14:paraId="285D2B16" w14:textId="13A6ACD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.Select((origStartTime, e) =&gt;</w:t>
                              </w:r>
                            </w:p>
                            <w:p w14:paraId="194ABC84" w14:textId="1240672E"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w:t>
                              </w:r>
                              <w:r w:rsidR="00D71536">
                                <w:rPr>
                                  <w:rFonts w:ascii="Consolas" w:hAnsi="Consolas"/>
                                  <w:color w:val="000000"/>
                                  <w:sz w:val="19"/>
                                  <w:szCs w:val="19"/>
                                </w:rPr>
                                <w:t xml:space="preserve">    </w:t>
                              </w:r>
                              <w:r w:rsidRPr="00BA4961">
                                <w:rPr>
                                  <w:rFonts w:ascii="Consolas" w:hAnsi="Consolas"/>
                                  <w:color w:val="0000FF"/>
                                  <w:sz w:val="19"/>
                                  <w:szCs w:val="19"/>
                                </w:rPr>
                                <w:t>new</w:t>
                              </w:r>
                              <w:r w:rsidRPr="00BA4961">
                                <w:rPr>
                                  <w:rFonts w:ascii="Consolas" w:hAnsi="Consolas"/>
                                  <w:color w:val="000000"/>
                                  <w:sz w:val="19"/>
                                  <w:szCs w:val="19"/>
                                </w:rPr>
                                <w:t> { e.CpuId, e.ProcessId, e.CpuTemp, Tick = origStartTime })</w:t>
                              </w:r>
                            </w:p>
                            <w:p w14:paraId="632EDF67" w14:textId="7777777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.AlterEventDuration(1);</w:t>
                              </w:r>
                            </w:p>
                            <w:p w14:paraId="3B3C1D0F" w14:textId="77777777" w:rsidR="00E80C46" w:rsidRPr="00BA4961" w:rsidRDefault="00E80C46" w:rsidP="004640D0">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s:wsp>
                        <wps:cNvPr id="227" name="Text Box 227"/>
                        <wps:cNvSpPr txBox="1"/>
                        <wps:spPr>
                          <a:xfrm>
                            <a:off x="0" y="1771650"/>
                            <a:ext cx="6381750" cy="285750"/>
                          </a:xfrm>
                          <a:prstGeom prst="rect">
                            <a:avLst/>
                          </a:prstGeom>
                          <a:solidFill>
                            <a:prstClr val="white"/>
                          </a:solidFill>
                          <a:ln>
                            <a:noFill/>
                          </a:ln>
                          <a:effectLst/>
                        </wps:spPr>
                        <wps:txbx>
                          <w:txbxContent>
                            <w:p w14:paraId="601A53B9" w14:textId="11A1D758" w:rsidR="00E80C46" w:rsidRDefault="00E80C46">
                              <w:pPr>
                                <w:pStyle w:val="Caption"/>
                                <w:pPrChange w:id="6403" w:author="Jonathan Goldstein" w:date="2013-08-29T11:49:00Z">
                                  <w:pPr/>
                                </w:pPrChange>
                              </w:pPr>
                              <w:bookmarkStart w:id="6404" w:name="_Ref365540338"/>
                              <w:bookmarkStart w:id="6405" w:name="_Ref531699750"/>
                              <w:ins w:id="6406" w:author="Jonathan Goldstein" w:date="2013-08-29T11:49:00Z">
                                <w:r>
                                  <w:t xml:space="preserve">Figure </w:t>
                                </w:r>
                                <w:r>
                                  <w:fldChar w:fldCharType="begin"/>
                                </w:r>
                                <w:r>
                                  <w:instrText xml:space="preserve"> SEQ Figure \* ARABIC </w:instrText>
                                </w:r>
                              </w:ins>
                              <w:r>
                                <w:fldChar w:fldCharType="separate"/>
                              </w:r>
                              <w:r w:rsidR="00B17340">
                                <w:rPr>
                                  <w:noProof/>
                                </w:rPr>
                                <w:t>52</w:t>
                              </w:r>
                              <w:ins w:id="6407" w:author="Jonathan Goldstein" w:date="2013-08-29T11:49:00Z">
                                <w:r>
                                  <w:fldChar w:fldCharType="end"/>
                                </w:r>
                                <w:bookmarkEnd w:id="6404"/>
                                <w:r>
                                  <w:t>:Improved Chop Query Code</w:t>
                                </w:r>
                              </w:ins>
                              <w:bookmarkEnd w:id="640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4931AA" id="Group 275" o:spid="_x0000_s1108" style="position:absolute;margin-left:0;margin-top:93.35pt;width:502.5pt;height:162pt;z-index:251642943;mso-position-horizontal-relative:text;mso-position-vertical-relative:text;mso-height-relative:margin" coordorigin="" coordsize="63817,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">
                <v:shape id="Text Box 226" o:spid="_x0000_s1109" type="#_x0000_t202" style="position:absolute;width:63817;height:1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">
                  <v:textbox>
                    <w:txbxContent>
                      <w:p w14:paraId="34073CD4" w14:textId="7777777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FF"/>
                            <w:sz w:val="19"/>
                            <w:szCs w:val="19"/>
                          </w:rPr>
                          <w:t>var</w:t>
                        </w:r>
                        <w:r w:rsidRPr="00BA4961">
                          <w:rPr>
                            <w:rFonts w:ascii="Consolas" w:hAnsi="Consolas"/>
                            <w:color w:val="000000"/>
                            <w:sz w:val="19"/>
                            <w:szCs w:val="19"/>
                          </w:rPr>
                          <w:t> fixedInterval = </w:t>
                        </w:r>
                        <w:r w:rsidRPr="00BA4961">
                          <w:rPr>
                            <w:rFonts w:ascii="Consolas" w:hAnsi="Consolas"/>
                            <w:color w:val="0000FF"/>
                            <w:sz w:val="19"/>
                            <w:szCs w:val="19"/>
                          </w:rPr>
                          <w:t>new</w:t>
                        </w:r>
                        <w:r w:rsidRPr="00BA4961">
                          <w:rPr>
                            <w:rFonts w:ascii="Consolas" w:hAnsi="Consolas"/>
                            <w:color w:val="000000"/>
                            <w:sz w:val="19"/>
                            <w:szCs w:val="19"/>
                          </w:rPr>
                          <w:t>[] { </w:t>
                        </w:r>
                        <w:r w:rsidRPr="00BA4961">
                          <w:rPr>
                            <w:rFonts w:ascii="Consolas" w:hAnsi="Consolas"/>
                            <w:color w:val="2B91AF"/>
                            <w:sz w:val="19"/>
                            <w:szCs w:val="19"/>
                          </w:rPr>
                          <w:t>StreamEvent</w:t>
                        </w:r>
                        <w:r w:rsidRPr="00BA4961">
                          <w:rPr>
                            <w:rFonts w:ascii="Consolas" w:hAnsi="Consolas"/>
                            <w:color w:val="000000"/>
                            <w:sz w:val="19"/>
                            <w:szCs w:val="19"/>
                          </w:rPr>
                          <w:t>.CreateInterval(0, 10800, </w:t>
                        </w:r>
                        <w:r w:rsidRPr="00BA4961">
                          <w:rPr>
                            <w:rFonts w:ascii="Consolas" w:hAnsi="Consolas"/>
                            <w:color w:val="2B91AF"/>
                            <w:sz w:val="19"/>
                            <w:szCs w:val="19"/>
                          </w:rPr>
                          <w:t>Unit</w:t>
                        </w:r>
                        <w:r w:rsidRPr="00BA4961">
                          <w:rPr>
                            <w:rFonts w:ascii="Consolas" w:hAnsi="Consolas"/>
                            <w:color w:val="000000"/>
                            <w:sz w:val="19"/>
                            <w:szCs w:val="19"/>
                          </w:rPr>
                          <w:t>.Default) }</w:t>
                        </w:r>
                      </w:p>
                      <w:p w14:paraId="14B54D7C" w14:textId="1C682329" w:rsidR="00BA4961" w:rsidRPr="00BA4961" w:rsidRDefault="00BA4961" w:rsidP="00BA4961">
                        <w:pPr>
                          <w:pStyle w:val="HTMLPreformatted"/>
                          <w:shd w:val="clear" w:color="auto" w:fill="FFFFFF"/>
                          <w:rPr>
                            <w:rFonts w:ascii="Consolas" w:hAnsi="Consolas"/>
                            <w:color w:val="000000"/>
                            <w:sz w:val="19"/>
                            <w:szCs w:val="19"/>
                          </w:rPr>
                        </w:pPr>
                        <w:r>
                          <w:rPr>
                            <w:rFonts w:ascii="Consolas" w:hAnsi="Consolas"/>
                            <w:color w:val="000000"/>
                            <w:sz w:val="19"/>
                            <w:szCs w:val="19"/>
                          </w:rPr>
                          <w:t xml:space="preserve">        </w:t>
                        </w:r>
                        <w:r w:rsidRPr="00BA4961">
                          <w:rPr>
                            <w:rFonts w:ascii="Consolas" w:hAnsi="Consolas"/>
                            <w:color w:val="000000"/>
                            <w:sz w:val="19"/>
                            <w:szCs w:val="19"/>
                          </w:rPr>
                          <w:t>.ToObservable().ToStreamable();</w:t>
                        </w:r>
                      </w:p>
                      <w:p w14:paraId="0A6A57EE" w14:textId="7777777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FF"/>
                            <w:sz w:val="19"/>
                            <w:szCs w:val="19"/>
                          </w:rPr>
                          <w:t>var</w:t>
                        </w:r>
                        <w:r w:rsidRPr="00BA4961">
                          <w:rPr>
                            <w:rFonts w:ascii="Consolas" w:hAnsi="Consolas"/>
                            <w:color w:val="000000"/>
                            <w:sz w:val="19"/>
                            <w:szCs w:val="19"/>
                          </w:rPr>
                          <w:t> contextSwitchChopped = alternativeContextSwitchStream</w:t>
                        </w:r>
                      </w:p>
                      <w:p w14:paraId="2CBBFCAF" w14:textId="7777777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.AlterEventDuration(</w:t>
                        </w:r>
                        <w:r w:rsidRPr="00BA4961">
                          <w:rPr>
                            <w:rFonts w:ascii="Consolas" w:hAnsi="Consolas"/>
                            <w:color w:val="2B91AF"/>
                            <w:sz w:val="19"/>
                            <w:szCs w:val="19"/>
                          </w:rPr>
                          <w:t>StreamEvent</w:t>
                        </w:r>
                        <w:r w:rsidRPr="00BA4961">
                          <w:rPr>
                            <w:rFonts w:ascii="Consolas" w:hAnsi="Consolas"/>
                            <w:color w:val="000000"/>
                            <w:sz w:val="19"/>
                            <w:szCs w:val="19"/>
                          </w:rPr>
                          <w:t>.InfinitySyncTime)</w:t>
                        </w:r>
                      </w:p>
                      <w:p w14:paraId="42D99A65" w14:textId="7777777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.Multicast(s =&gt; s.ClipEventDuration(s, e =&gt; e.CpuId, e =&gt; e.CpuId))</w:t>
                        </w:r>
                      </w:p>
                      <w:p w14:paraId="3104DFD9" w14:textId="7777777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.Join(fixedInterval, (left, right) =&gt; left)</w:t>
                        </w:r>
                      </w:p>
                      <w:p w14:paraId="230C426E" w14:textId="78E883A4"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.Chop(0, 3600)</w:t>
                        </w:r>
                      </w:p>
                      <w:p w14:paraId="285D2B16" w14:textId="13A6ACD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.Select((origStartTime, e) =&gt;</w:t>
                        </w:r>
                      </w:p>
                      <w:p w14:paraId="194ABC84" w14:textId="1240672E"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w:t>
                        </w:r>
                        <w:r w:rsidR="00D71536">
                          <w:rPr>
                            <w:rFonts w:ascii="Consolas" w:hAnsi="Consolas"/>
                            <w:color w:val="000000"/>
                            <w:sz w:val="19"/>
                            <w:szCs w:val="19"/>
                          </w:rPr>
                          <w:t xml:space="preserve">    </w:t>
                        </w:r>
                        <w:r w:rsidRPr="00BA4961">
                          <w:rPr>
                            <w:rFonts w:ascii="Consolas" w:hAnsi="Consolas"/>
                            <w:color w:val="0000FF"/>
                            <w:sz w:val="19"/>
                            <w:szCs w:val="19"/>
                          </w:rPr>
                          <w:t>new</w:t>
                        </w:r>
                        <w:r w:rsidRPr="00BA4961">
                          <w:rPr>
                            <w:rFonts w:ascii="Consolas" w:hAnsi="Consolas"/>
                            <w:color w:val="000000"/>
                            <w:sz w:val="19"/>
                            <w:szCs w:val="19"/>
                          </w:rPr>
                          <w:t> { e.CpuId, e.ProcessId, e.CpuTemp, Tick = origStartTime })</w:t>
                        </w:r>
                      </w:p>
                      <w:p w14:paraId="632EDF67" w14:textId="77777777" w:rsidR="00BA4961" w:rsidRPr="00BA4961" w:rsidRDefault="00BA4961" w:rsidP="00BA4961">
                        <w:pPr>
                          <w:pStyle w:val="HTMLPreformatted"/>
                          <w:shd w:val="clear" w:color="auto" w:fill="FFFFFF"/>
                          <w:rPr>
                            <w:rFonts w:ascii="Consolas" w:hAnsi="Consolas"/>
                            <w:color w:val="000000"/>
                            <w:sz w:val="19"/>
                            <w:szCs w:val="19"/>
                          </w:rPr>
                        </w:pPr>
                        <w:r w:rsidRPr="00BA4961">
                          <w:rPr>
                            <w:rFonts w:ascii="Consolas" w:hAnsi="Consolas"/>
                            <w:color w:val="000000"/>
                            <w:sz w:val="19"/>
                            <w:szCs w:val="19"/>
                          </w:rPr>
                          <w:t>        .AlterEventDuration(1);</w:t>
                        </w:r>
                      </w:p>
                      <w:p w14:paraId="3B3C1D0F" w14:textId="77777777" w:rsidR="00E80C46" w:rsidRPr="00BA4961" w:rsidRDefault="00E80C46" w:rsidP="004640D0">
                        <w:pPr>
                          <w:autoSpaceDE w:val="0"/>
                          <w:autoSpaceDN w:val="0"/>
                          <w:adjustRightInd w:val="0"/>
                          <w:spacing w:after="0" w:line="240" w:lineRule="auto"/>
                          <w:rPr>
                            <w:rFonts w:ascii="Consolas" w:hAnsi="Consolas" w:cs="Consolas"/>
                            <w:color w:val="000000"/>
                            <w:sz w:val="19"/>
                            <w:szCs w:val="19"/>
                            <w:highlight w:val="white"/>
                          </w:rPr>
                        </w:pPr>
                      </w:p>
                    </w:txbxContent>
                  </v:textbox>
                </v:shape>
                <v:shape id="Text Box 227" o:spid="_x0000_s1110" type="#_x0000_t202" style="position:absolute;top:17716;width:6381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" stroked="f">
                  <v:textbox inset="0,0,0,0">
                    <w:txbxContent>
                      <w:p w14:paraId="601A53B9" w14:textId="11A1D758" w:rsidR="00E80C46" w:rsidRDefault="00E80C46">
                        <w:pPr>
                          <w:pStyle w:val="Caption"/>
                          <w:pPrChange w:id="6408" w:author="Jonathan Goldstein" w:date="2013-08-29T11:49:00Z">
                            <w:pPr/>
                          </w:pPrChange>
                        </w:pPr>
                        <w:bookmarkStart w:id="6409" w:name="_Ref365540338"/>
                        <w:bookmarkStart w:id="6410" w:name="_Ref531699750"/>
                        <w:ins w:id="6411" w:author="Jonathan Goldstein" w:date="2013-08-29T11:49:00Z">
                          <w:r>
                            <w:t xml:space="preserve">Figure </w:t>
                          </w:r>
                          <w:r>
                            <w:fldChar w:fldCharType="begin"/>
                          </w:r>
                          <w:r>
                            <w:instrText xml:space="preserve"> SEQ Figure \* ARABIC </w:instrText>
                          </w:r>
                        </w:ins>
                        <w:r>
                          <w:fldChar w:fldCharType="separate"/>
                        </w:r>
                        <w:r w:rsidR="00B17340">
                          <w:rPr>
                            <w:noProof/>
                          </w:rPr>
                          <w:t>52</w:t>
                        </w:r>
                        <w:ins w:id="6412" w:author="Jonathan Goldstein" w:date="2013-08-29T11:49:00Z">
                          <w:r>
                            <w:fldChar w:fldCharType="end"/>
                          </w:r>
                          <w:bookmarkEnd w:id="6409"/>
                          <w:r>
                            <w:t>:Improved Chop Query Code</w:t>
                          </w:r>
                        </w:ins>
                        <w:bookmarkEnd w:id="6410"/>
                      </w:p>
                    </w:txbxContent>
                  </v:textbox>
                </v:shape>
                <w10:wrap type="square"/>
              </v:group>
            </w:pict>
          </mc:Fallback>
        </mc:AlternateContent>
      </w:r>
      <w:ins w:id="6413" w:author="Jonathan Goldstein" w:date="2013-08-28T11:05:00Z">
        <w:r w:rsidR="00214C3D">
          <w:t xml:space="preserve">Note the …s at the end of </w:t>
        </w:r>
        <w:r w:rsidR="00214C3D">
          <w:fldChar w:fldCharType="begin"/>
        </w:r>
        <w:r w:rsidR="00214C3D">
          <w:instrText xml:space="preserve"> REF _Ref365451114 \h </w:instrText>
        </w:r>
      </w:ins>
      <w:r w:rsidR="00214C3D">
        <w:fldChar w:fldCharType="separate"/>
      </w:r>
      <w:ins w:id="6414" w:author="Jonathan Goldstein" w:date="2013-08-28T11:02:00Z">
        <w:r w:rsidR="00904F8B">
          <w:t xml:space="preserve">Figure </w:t>
        </w:r>
      </w:ins>
      <w:r w:rsidR="00904F8B">
        <w:rPr>
          <w:noProof/>
        </w:rPr>
        <w:t>51</w:t>
      </w:r>
      <w:ins w:id="6415" w:author="Jonathan Goldstein" w:date="2013-08-28T11:05:00Z">
        <w:r w:rsidR="00214C3D">
          <w:fldChar w:fldCharType="end"/>
        </w:r>
      </w:ins>
      <w:ins w:id="6416" w:author="Jonathan Goldstein" w:date="2013-08-29T11:34:00Z">
        <w:r w:rsidR="00C36308">
          <w:t>. This is to indicate that the three final rows of the table, which represent the processes 1, 4, and 5 running on cores 1, 2, and 3 are repeated for all time, leading</w:t>
        </w:r>
        <w:r w:rsidR="000D28E4">
          <w:t xml:space="preserve"> to a massive amount of output.</w:t>
        </w:r>
      </w:ins>
      <w:ins w:id="6417" w:author="Jonathan Goldstein" w:date="2013-09-24T14:39:00Z">
        <w:r w:rsidR="000D28E4">
          <w:t xml:space="preserve"> </w:t>
        </w:r>
      </w:ins>
      <w:ins w:id="6418" w:author="Jonathan Goldstein" w:date="2013-08-29T11:34:00Z">
        <w:r w:rsidR="00C36308">
          <w:t>This happens because these three lifetimes are not</w:t>
        </w:r>
      </w:ins>
      <w:ins w:id="6419" w:author="Jonathan Goldstein" w:date="2013-08-29T11:36:00Z">
        <w:r w:rsidR="00C36308">
          <w:t xml:space="preserve"> clipped, since they correspond to the final context switch events for each core. To avoid producing infinite output in this case, we simply join the unchopped lifetimes with a stream that has a single element with a fixed time interval</w:t>
        </w:r>
      </w:ins>
      <w:ins w:id="6420" w:author="Jonathan Goldstein" w:date="2013-08-29T11:45:00Z">
        <w:r w:rsidR="00C36308">
          <w:t xml:space="preserve">, </w:t>
        </w:r>
      </w:ins>
      <w:ins w:id="6421" w:author="Jonathan Goldstein" w:date="2013-08-29T11:36:00Z">
        <w:r w:rsidR="00C36308">
          <w:t>limit</w:t>
        </w:r>
      </w:ins>
      <w:ins w:id="6422" w:author="Jonathan Goldstein" w:date="2013-08-29T11:45:00Z">
        <w:r w:rsidR="00C36308">
          <w:t>ing</w:t>
        </w:r>
      </w:ins>
      <w:ins w:id="6423" w:author="Jonathan Goldstein" w:date="2013-08-29T11:36:00Z">
        <w:r w:rsidR="00C36308">
          <w:t xml:space="preserve"> the reporting of output to the period described by that interval</w:t>
        </w:r>
      </w:ins>
      <w:ins w:id="6424" w:author="Jonathan Goldstein" w:date="2013-08-29T11:46:00Z">
        <w:r w:rsidR="00C36308">
          <w:t>.</w:t>
        </w:r>
      </w:ins>
      <w:ins w:id="6425" w:author="Jonathan Goldstein" w:date="2013-08-29T11:36:00Z">
        <w:r w:rsidR="00C36308">
          <w:t xml:space="preserve"> </w:t>
        </w:r>
      </w:ins>
      <w:ins w:id="6426" w:author="Jonathan Goldstein" w:date="2013-08-29T11:46:00Z">
        <w:r w:rsidR="00C36308">
          <w:t>T</w:t>
        </w:r>
      </w:ins>
      <w:ins w:id="6427" w:author="Jonathan Goldstein" w:date="2013-08-29T11:36:00Z">
        <w:r w:rsidR="00C36308">
          <w:t>he resulting code is shown in</w:t>
        </w:r>
      </w:ins>
      <w:ins w:id="6428" w:author="Jonathan Goldstein" w:date="2013-08-29T11:49:00Z">
        <w:r w:rsidR="004640D0">
          <w:t xml:space="preserve"> </w:t>
        </w:r>
      </w:ins>
      <w:ins w:id="6429" w:author="Jonathan Goldstein" w:date="2013-08-29T11:50:00Z">
        <w:r w:rsidR="004640D0">
          <w:fldChar w:fldCharType="begin"/>
        </w:r>
        <w:r w:rsidR="004640D0">
          <w:instrText xml:space="preserve"> REF _Ref365540338 \h </w:instrText>
        </w:r>
      </w:ins>
      <w:r w:rsidR="004640D0">
        <w:fldChar w:fldCharType="separate"/>
      </w:r>
      <w:ins w:id="6430" w:author="Jonathan Goldstein" w:date="2013-08-29T11:49:00Z">
        <w:r w:rsidR="00904F8B">
          <w:t xml:space="preserve">Figure </w:t>
        </w:r>
      </w:ins>
      <w:r w:rsidR="00904F8B">
        <w:rPr>
          <w:noProof/>
        </w:rPr>
        <w:t>52</w:t>
      </w:r>
      <w:ins w:id="6431" w:author="Jonathan Goldstein" w:date="2013-08-29T11:50:00Z">
        <w:r w:rsidR="004640D0">
          <w:fldChar w:fldCharType="end"/>
        </w:r>
        <w:r w:rsidR="004640D0">
          <w:t>.</w:t>
        </w:r>
      </w:ins>
    </w:p>
    <w:p w14:paraId="476250D8" w14:textId="173F220F" w:rsidR="004640D0" w:rsidRDefault="004640D0" w:rsidP="004640D0">
      <w:pPr>
        <w:rPr>
          <w:ins w:id="6432" w:author="Jonathan Goldstein" w:date="2013-08-29T11:51:00Z"/>
        </w:rPr>
      </w:pPr>
      <w:ins w:id="6433" w:author="Jonathan Goldstein" w:date="2013-08-29T11:51:00Z">
        <w:r>
          <w:t xml:space="preserve">The contents of </w:t>
        </w:r>
        <w:del w:id="6434" w:author="Peter Freiling" w:date="2018-12-03T10:06:00Z">
          <w:r w:rsidRPr="00EE153E" w:rsidDel="008B1166">
            <w:rPr>
              <w:rFonts w:ascii="Consolas" w:eastAsia="Times New Roman" w:hAnsi="Consolas" w:cs="Courier New"/>
              <w:color w:val="000000"/>
              <w:sz w:val="19"/>
              <w:szCs w:val="19"/>
              <w:lang w:eastAsia="en-US"/>
            </w:rPr>
            <w:delText>cSTicks</w:delText>
          </w:r>
        </w:del>
      </w:ins>
      <w:r w:rsidR="00EE153E" w:rsidRPr="00EE153E">
        <w:rPr>
          <w:rFonts w:ascii="Consolas" w:eastAsia="Times New Roman" w:hAnsi="Consolas" w:cs="Courier New"/>
          <w:color w:val="000000"/>
          <w:sz w:val="19"/>
          <w:szCs w:val="19"/>
          <w:lang w:eastAsia="en-US"/>
        </w:rPr>
        <w:t>contextSwitchChopped</w:t>
      </w:r>
      <w:ins w:id="6435" w:author="Jonathan Goldstein" w:date="2013-08-29T11:51:00Z">
        <w:r>
          <w:t xml:space="preserve"> is shown in</w:t>
        </w:r>
      </w:ins>
      <w:ins w:id="6436" w:author="Jonathan Goldstein" w:date="2013-08-29T11:52:00Z">
        <w:r>
          <w:t xml:space="preserve"> </w:t>
        </w:r>
        <w:r>
          <w:fldChar w:fldCharType="begin"/>
        </w:r>
        <w:r>
          <w:instrText xml:space="preserve"> REF _Ref365540466 \h </w:instrText>
        </w:r>
      </w:ins>
      <w:r>
        <w:fldChar w:fldCharType="separate"/>
      </w:r>
      <w:ins w:id="6437" w:author="Jonathan Goldstein" w:date="2013-08-29T11:52:00Z">
        <w:r w:rsidR="00904F8B">
          <w:t xml:space="preserve">Figure </w:t>
        </w:r>
      </w:ins>
      <w:r w:rsidR="00904F8B">
        <w:rPr>
          <w:noProof/>
        </w:rPr>
        <w:t>53</w:t>
      </w:r>
      <w:ins w:id="6438" w:author="Jonathan Goldstein" w:date="2013-08-29T11:52:00Z">
        <w:r>
          <w:fldChar w:fldCharType="end"/>
        </w:r>
      </w:ins>
      <w:ins w:id="6439" w:author="Jonathan Goldstein" w:date="2013-08-29T11:51:00Z">
        <w:r>
          <w:t>.</w:t>
        </w:r>
      </w:ins>
    </w:p>
    <w:tbl>
      <w:tblPr>
        <w:tblStyle w:val="GridTable4-Accent4"/>
        <w:tblW w:w="0" w:type="auto"/>
        <w:tblLook w:val="04A0" w:firstRow="1" w:lastRow="0" w:firstColumn="1" w:lastColumn="0" w:noHBand="0" w:noVBand="1"/>
      </w:tblPr>
      <w:tblGrid>
        <w:gridCol w:w="1305"/>
        <w:gridCol w:w="1063"/>
        <w:gridCol w:w="1547"/>
        <w:gridCol w:w="1668"/>
        <w:gridCol w:w="1184"/>
        <w:gridCol w:w="1910"/>
      </w:tblGrid>
      <w:tr w:rsidR="00D53DFE" w:rsidRPr="00D1217E" w14:paraId="4C4B3BA6" w14:textId="77777777" w:rsidTr="0070156D">
        <w:trPr>
          <w:cnfStyle w:val="100000000000" w:firstRow="1" w:lastRow="0" w:firstColumn="0" w:lastColumn="0" w:oddVBand="0" w:evenVBand="0" w:oddHBand="0" w:evenHBand="0" w:firstRowFirstColumn="0" w:firstRowLastColumn="0" w:lastRowFirstColumn="0" w:lastRowLastColumn="0"/>
          <w:ins w:id="6440"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7FE9EFDC" w14:textId="17678CBE" w:rsidR="00D53DFE" w:rsidRPr="00D1217E" w:rsidRDefault="00995628" w:rsidP="0030081F">
            <w:pPr>
              <w:rPr>
                <w:ins w:id="6441" w:author="Jonathan Goldstein" w:date="2013-09-24T17:59:00Z"/>
                <w:rFonts w:ascii="Consolas" w:hAnsi="Consolas" w:cs="Consolas"/>
              </w:rPr>
            </w:pPr>
            <w:ins w:id="6442" w:author="Jonathan Goldstein" w:date="2013-09-25T10:19:00Z">
              <w:r w:rsidRPr="00D1217E">
                <w:rPr>
                  <w:rFonts w:ascii="Consolas" w:hAnsi="Consolas" w:cs="Consolas"/>
                </w:rPr>
                <w:t>StartTime</w:t>
              </w:r>
            </w:ins>
          </w:p>
        </w:tc>
        <w:tc>
          <w:tcPr>
            <w:tcW w:w="0" w:type="auto"/>
          </w:tcPr>
          <w:p w14:paraId="1F026544" w14:textId="7A8F1622" w:rsidR="00D53DFE" w:rsidRPr="00D1217E" w:rsidRDefault="00995628" w:rsidP="0030081F">
            <w:pPr>
              <w:cnfStyle w:val="100000000000" w:firstRow="1" w:lastRow="0" w:firstColumn="0" w:lastColumn="0" w:oddVBand="0" w:evenVBand="0" w:oddHBand="0" w:evenHBand="0" w:firstRowFirstColumn="0" w:firstRowLastColumn="0" w:lastRowFirstColumn="0" w:lastRowLastColumn="0"/>
              <w:rPr>
                <w:ins w:id="6443" w:author="Jonathan Goldstein" w:date="2013-09-24T17:59:00Z"/>
                <w:rFonts w:ascii="Consolas" w:hAnsi="Consolas" w:cs="Consolas"/>
              </w:rPr>
            </w:pPr>
            <w:ins w:id="6444" w:author="Jonathan Goldstein" w:date="2013-09-25T10:19:00Z">
              <w:r w:rsidRPr="00D1217E">
                <w:rPr>
                  <w:rFonts w:ascii="Consolas" w:hAnsi="Consolas" w:cs="Consolas"/>
                </w:rPr>
                <w:t>EndTime</w:t>
              </w:r>
            </w:ins>
          </w:p>
        </w:tc>
        <w:tc>
          <w:tcPr>
            <w:tcW w:w="0" w:type="auto"/>
          </w:tcPr>
          <w:p w14:paraId="21C4429E" w14:textId="0E350514" w:rsidR="00D53DFE" w:rsidRPr="00D1217E" w:rsidRDefault="00D53DFE" w:rsidP="0030081F">
            <w:pPr>
              <w:cnfStyle w:val="100000000000" w:firstRow="1" w:lastRow="0" w:firstColumn="0" w:lastColumn="0" w:oddVBand="0" w:evenVBand="0" w:oddHBand="0" w:evenHBand="0" w:firstRowFirstColumn="0" w:firstRowLastColumn="0" w:lastRowFirstColumn="0" w:lastRowLastColumn="0"/>
              <w:rPr>
                <w:ins w:id="6445" w:author="Jonathan Goldstein" w:date="2013-08-29T11:51:00Z"/>
                <w:rFonts w:ascii="Consolas" w:hAnsi="Consolas" w:cs="Consolas"/>
              </w:rPr>
            </w:pPr>
            <w:ins w:id="6446" w:author="Jonathan Goldstein" w:date="2013-08-29T11:51:00Z">
              <w:del w:id="6447" w:author="Peter Freiling" w:date="2018-12-03T10:06:00Z">
                <w:r w:rsidRPr="00D1217E" w:rsidDel="008B1166">
                  <w:rPr>
                    <w:rFonts w:ascii="Consolas" w:hAnsi="Consolas" w:cs="Consolas"/>
                  </w:rPr>
                  <w:delText>CSTicks</w:delText>
                </w:r>
              </w:del>
            </w:ins>
            <w:ins w:id="6448" w:author="Peter Freiling" w:date="2018-12-03T10:12:00Z">
              <w:r w:rsidR="00AE44CC">
                <w:rPr>
                  <w:rFonts w:ascii="Consolas" w:hAnsi="Consolas" w:cs="Consolas"/>
                </w:rPr>
                <w:t>Tick</w:t>
              </w:r>
            </w:ins>
          </w:p>
        </w:tc>
        <w:tc>
          <w:tcPr>
            <w:tcW w:w="0" w:type="auto"/>
          </w:tcPr>
          <w:p w14:paraId="013C5A34" w14:textId="4FF4EC54" w:rsidR="00D53DFE" w:rsidRPr="00D1217E" w:rsidRDefault="00D53DFE" w:rsidP="0030081F">
            <w:pPr>
              <w:cnfStyle w:val="100000000000" w:firstRow="1" w:lastRow="0" w:firstColumn="0" w:lastColumn="0" w:oddVBand="0" w:evenVBand="0" w:oddHBand="0" w:evenHBand="0" w:firstRowFirstColumn="0" w:firstRowLastColumn="0" w:lastRowFirstColumn="0" w:lastRowLastColumn="0"/>
              <w:rPr>
                <w:ins w:id="6449" w:author="Jonathan Goldstein" w:date="2013-08-29T11:51:00Z"/>
                <w:rFonts w:ascii="Consolas" w:hAnsi="Consolas" w:cs="Consolas"/>
              </w:rPr>
            </w:pPr>
            <w:ins w:id="6450" w:author="Jonathan Goldstein" w:date="2013-08-29T11:51:00Z">
              <w:del w:id="6451" w:author="Peter Freiling" w:date="2018-12-03T10:33:00Z">
                <w:r w:rsidRPr="00D1217E" w:rsidDel="00D77883">
                  <w:rPr>
                    <w:rFonts w:ascii="Consolas" w:hAnsi="Consolas" w:cs="Consolas"/>
                  </w:rPr>
                  <w:delText>PID</w:delText>
                </w:r>
              </w:del>
            </w:ins>
            <w:ins w:id="6452" w:author="Peter Freiling" w:date="2018-12-03T10:33:00Z">
              <w:r w:rsidR="00D77883">
                <w:rPr>
                  <w:rFonts w:ascii="Consolas" w:hAnsi="Consolas" w:cs="Consolas"/>
                </w:rPr>
                <w:t>ProcessId</w:t>
              </w:r>
            </w:ins>
          </w:p>
        </w:tc>
        <w:tc>
          <w:tcPr>
            <w:tcW w:w="0" w:type="auto"/>
          </w:tcPr>
          <w:p w14:paraId="035D3637" w14:textId="7C961740" w:rsidR="00D53DFE" w:rsidRPr="00D1217E" w:rsidRDefault="00D53DFE" w:rsidP="0030081F">
            <w:pPr>
              <w:cnfStyle w:val="100000000000" w:firstRow="1" w:lastRow="0" w:firstColumn="0" w:lastColumn="0" w:oddVBand="0" w:evenVBand="0" w:oddHBand="0" w:evenHBand="0" w:firstRowFirstColumn="0" w:firstRowLastColumn="0" w:lastRowFirstColumn="0" w:lastRowLastColumn="0"/>
              <w:rPr>
                <w:ins w:id="6453" w:author="Jonathan Goldstein" w:date="2013-08-29T11:51:00Z"/>
                <w:rFonts w:ascii="Consolas" w:hAnsi="Consolas" w:cs="Consolas"/>
              </w:rPr>
            </w:pPr>
            <w:ins w:id="6454" w:author="Jonathan Goldstein" w:date="2013-08-29T11:51:00Z">
              <w:del w:id="6455" w:author="Peter Freiling" w:date="2018-12-03T10:33:00Z">
                <w:r w:rsidRPr="00D1217E" w:rsidDel="00D77883">
                  <w:rPr>
                    <w:rFonts w:ascii="Consolas" w:hAnsi="Consolas" w:cs="Consolas"/>
                  </w:rPr>
                  <w:delText>CID</w:delText>
                </w:r>
              </w:del>
            </w:ins>
            <w:ins w:id="6456" w:author="Peter Freiling" w:date="2018-12-03T10:33:00Z">
              <w:r w:rsidR="00D77883">
                <w:rPr>
                  <w:rFonts w:ascii="Consolas" w:hAnsi="Consolas" w:cs="Consolas"/>
                </w:rPr>
                <w:t>CpuId</w:t>
              </w:r>
            </w:ins>
          </w:p>
        </w:tc>
        <w:tc>
          <w:tcPr>
            <w:tcW w:w="0" w:type="auto"/>
          </w:tcPr>
          <w:p w14:paraId="29F58DBC" w14:textId="6041365A" w:rsidR="00D53DFE" w:rsidRPr="00D1217E" w:rsidRDefault="00D53DFE" w:rsidP="0030081F">
            <w:pPr>
              <w:cnfStyle w:val="100000000000" w:firstRow="1" w:lastRow="0" w:firstColumn="0" w:lastColumn="0" w:oddVBand="0" w:evenVBand="0" w:oddHBand="0" w:evenHBand="0" w:firstRowFirstColumn="0" w:firstRowLastColumn="0" w:lastRowFirstColumn="0" w:lastRowLastColumn="0"/>
              <w:rPr>
                <w:ins w:id="6457" w:author="Jonathan Goldstein" w:date="2013-08-29T11:51:00Z"/>
                <w:rFonts w:ascii="Consolas" w:hAnsi="Consolas" w:cs="Consolas"/>
              </w:rPr>
            </w:pPr>
            <w:ins w:id="6458" w:author="Jonathan Goldstein" w:date="2013-08-29T11:51:00Z">
              <w:del w:id="6459" w:author="Peter Freiling" w:date="2018-12-03T10:31:00Z">
                <w:r w:rsidRPr="00D1217E" w:rsidDel="000D2C0B">
                  <w:rPr>
                    <w:rFonts w:ascii="Consolas" w:hAnsi="Consolas" w:cs="Consolas"/>
                  </w:rPr>
                  <w:delText>CPUTemp</w:delText>
                </w:r>
              </w:del>
            </w:ins>
            <w:ins w:id="6460" w:author="Peter Freiling" w:date="2018-12-03T10:31:00Z">
              <w:r w:rsidR="000D2C0B">
                <w:rPr>
                  <w:rFonts w:ascii="Consolas" w:hAnsi="Consolas" w:cs="Consolas"/>
                </w:rPr>
                <w:t>CpuTemp</w:t>
              </w:r>
            </w:ins>
          </w:p>
        </w:tc>
      </w:tr>
      <w:tr w:rsidR="00D53DFE" w:rsidRPr="00D1217E" w14:paraId="402F40BE" w14:textId="77777777" w:rsidTr="0070156D">
        <w:trPr>
          <w:cnfStyle w:val="000000100000" w:firstRow="0" w:lastRow="0" w:firstColumn="0" w:lastColumn="0" w:oddVBand="0" w:evenVBand="0" w:oddHBand="1" w:evenHBand="0" w:firstRowFirstColumn="0" w:firstRowLastColumn="0" w:lastRowFirstColumn="0" w:lastRowLastColumn="0"/>
          <w:ins w:id="6461"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611540C4" w14:textId="1956834C" w:rsidR="00D53DFE" w:rsidRPr="00D1217E" w:rsidRDefault="00D53DFE" w:rsidP="0030081F">
            <w:pPr>
              <w:rPr>
                <w:ins w:id="6462" w:author="Jonathan Goldstein" w:date="2013-09-24T17:59:00Z"/>
                <w:rFonts w:ascii="Consolas" w:hAnsi="Consolas" w:cs="Consolas"/>
                <w:b w:val="0"/>
              </w:rPr>
            </w:pPr>
            <w:ins w:id="6463" w:author="Jonathan Goldstein" w:date="2013-09-24T18:00:00Z">
              <w:r w:rsidRPr="00D1217E">
                <w:rPr>
                  <w:rFonts w:ascii="Consolas" w:hAnsi="Consolas" w:cs="Consolas"/>
                </w:rPr>
                <w:t>0</w:t>
              </w:r>
            </w:ins>
          </w:p>
        </w:tc>
        <w:tc>
          <w:tcPr>
            <w:tcW w:w="0" w:type="auto"/>
          </w:tcPr>
          <w:p w14:paraId="6FAB8D76" w14:textId="1C32F395"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464" w:author="Jonathan Goldstein" w:date="2013-09-24T17:59:00Z"/>
                <w:rFonts w:ascii="Consolas" w:hAnsi="Consolas" w:cs="Consolas"/>
                <w:rPrChange w:id="6465" w:author="Jonathan Goldstein" w:date="2013-09-26T14:26:00Z">
                  <w:rPr>
                    <w:ins w:id="6466" w:author="Jonathan Goldstein" w:date="2013-09-24T17:59:00Z"/>
                    <w:rFonts w:ascii="Consolas" w:hAnsi="Consolas" w:cs="Consolas"/>
                    <w:b/>
                  </w:rPr>
                </w:rPrChange>
              </w:rPr>
            </w:pPr>
            <w:ins w:id="6467" w:author="Jonathan Goldstein" w:date="2013-09-24T18:00:00Z">
              <w:r w:rsidRPr="00D1217E">
                <w:rPr>
                  <w:rFonts w:ascii="Consolas" w:hAnsi="Consolas" w:cs="Consolas"/>
                  <w:rPrChange w:id="6468" w:author="Jonathan Goldstein" w:date="2013-09-26T14:26:00Z">
                    <w:rPr>
                      <w:rFonts w:ascii="Consolas" w:hAnsi="Consolas" w:cs="Consolas"/>
                      <w:b/>
                    </w:rPr>
                  </w:rPrChange>
                </w:rPr>
                <w:t>1</w:t>
              </w:r>
            </w:ins>
          </w:p>
        </w:tc>
        <w:tc>
          <w:tcPr>
            <w:tcW w:w="0" w:type="auto"/>
          </w:tcPr>
          <w:p w14:paraId="7D3C1B64" w14:textId="4273CDD0"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469" w:author="Jonathan Goldstein" w:date="2013-08-29T11:51:00Z"/>
                <w:rFonts w:ascii="Consolas" w:hAnsi="Consolas" w:cs="Consolas"/>
                <w:rPrChange w:id="6470" w:author="Jonathan Goldstein" w:date="2013-09-26T14:26:00Z">
                  <w:rPr>
                    <w:ins w:id="6471" w:author="Jonathan Goldstein" w:date="2013-08-29T11:51:00Z"/>
                    <w:rFonts w:ascii="Consolas" w:hAnsi="Consolas" w:cs="Consolas"/>
                    <w:b/>
                  </w:rPr>
                </w:rPrChange>
              </w:rPr>
            </w:pPr>
            <w:ins w:id="6472" w:author="Jonathan Goldstein" w:date="2013-08-29T11:51:00Z">
              <w:r w:rsidRPr="00D1217E">
                <w:rPr>
                  <w:rFonts w:ascii="Consolas" w:hAnsi="Consolas" w:cs="Consolas"/>
                  <w:rPrChange w:id="6473" w:author="Jonathan Goldstein" w:date="2013-09-26T14:26:00Z">
                    <w:rPr>
                      <w:rFonts w:ascii="Consolas" w:hAnsi="Consolas" w:cs="Consolas"/>
                      <w:b/>
                    </w:rPr>
                  </w:rPrChange>
                </w:rPr>
                <w:t>0</w:t>
              </w:r>
            </w:ins>
          </w:p>
        </w:tc>
        <w:tc>
          <w:tcPr>
            <w:tcW w:w="0" w:type="auto"/>
          </w:tcPr>
          <w:p w14:paraId="05F3C9D0" w14:textId="77777777"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474" w:author="Jonathan Goldstein" w:date="2013-08-29T11:51:00Z"/>
                <w:rFonts w:ascii="Consolas" w:hAnsi="Consolas" w:cs="Consolas"/>
              </w:rPr>
            </w:pPr>
            <w:ins w:id="6475" w:author="Jonathan Goldstein" w:date="2013-08-29T11:51:00Z">
              <w:r w:rsidRPr="00D1217E">
                <w:rPr>
                  <w:rFonts w:ascii="Consolas" w:hAnsi="Consolas" w:cs="Consolas"/>
                </w:rPr>
                <w:t>1</w:t>
              </w:r>
            </w:ins>
          </w:p>
        </w:tc>
        <w:tc>
          <w:tcPr>
            <w:tcW w:w="0" w:type="auto"/>
          </w:tcPr>
          <w:p w14:paraId="7491D50D" w14:textId="77777777"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476" w:author="Jonathan Goldstein" w:date="2013-08-29T11:51:00Z"/>
                <w:rFonts w:ascii="Consolas" w:hAnsi="Consolas" w:cs="Consolas"/>
              </w:rPr>
            </w:pPr>
            <w:ins w:id="6477" w:author="Jonathan Goldstein" w:date="2013-08-29T11:51:00Z">
              <w:r w:rsidRPr="00D1217E">
                <w:rPr>
                  <w:rFonts w:ascii="Consolas" w:hAnsi="Consolas" w:cs="Consolas"/>
                </w:rPr>
                <w:t>1</w:t>
              </w:r>
            </w:ins>
          </w:p>
        </w:tc>
        <w:tc>
          <w:tcPr>
            <w:tcW w:w="0" w:type="auto"/>
          </w:tcPr>
          <w:p w14:paraId="19A73F2C" w14:textId="77777777"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478" w:author="Jonathan Goldstein" w:date="2013-08-29T11:51:00Z"/>
                <w:rFonts w:ascii="Consolas" w:hAnsi="Consolas" w:cs="Consolas"/>
              </w:rPr>
            </w:pPr>
            <w:ins w:id="6479" w:author="Jonathan Goldstein" w:date="2013-08-29T11:51:00Z">
              <w:r w:rsidRPr="00D1217E">
                <w:rPr>
                  <w:rFonts w:ascii="Consolas" w:hAnsi="Consolas" w:cs="Consolas"/>
                </w:rPr>
                <w:t>120</w:t>
              </w:r>
            </w:ins>
          </w:p>
        </w:tc>
      </w:tr>
      <w:tr w:rsidR="00D53DFE" w:rsidRPr="00D1217E" w14:paraId="691ACF4F" w14:textId="77777777" w:rsidTr="0070156D">
        <w:trPr>
          <w:ins w:id="6480"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213D9FCE" w14:textId="69B7513A" w:rsidR="00D53DFE" w:rsidRPr="00D1217E" w:rsidRDefault="00D53DFE" w:rsidP="0030081F">
            <w:pPr>
              <w:rPr>
                <w:ins w:id="6481" w:author="Jonathan Goldstein" w:date="2013-09-24T17:59:00Z"/>
                <w:rFonts w:ascii="Consolas" w:hAnsi="Consolas" w:cs="Consolas"/>
                <w:b w:val="0"/>
              </w:rPr>
            </w:pPr>
            <w:ins w:id="6482" w:author="Jonathan Goldstein" w:date="2013-09-24T18:00:00Z">
              <w:r w:rsidRPr="00D1217E">
                <w:rPr>
                  <w:rFonts w:ascii="Consolas" w:hAnsi="Consolas" w:cs="Consolas"/>
                </w:rPr>
                <w:t>0</w:t>
              </w:r>
            </w:ins>
          </w:p>
        </w:tc>
        <w:tc>
          <w:tcPr>
            <w:tcW w:w="0" w:type="auto"/>
          </w:tcPr>
          <w:p w14:paraId="162174D9" w14:textId="38B3FD74"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483" w:author="Jonathan Goldstein" w:date="2013-09-24T17:59:00Z"/>
                <w:rFonts w:ascii="Consolas" w:hAnsi="Consolas" w:cs="Consolas"/>
                <w:rPrChange w:id="6484" w:author="Jonathan Goldstein" w:date="2013-09-26T14:26:00Z">
                  <w:rPr>
                    <w:ins w:id="6485" w:author="Jonathan Goldstein" w:date="2013-09-24T17:59:00Z"/>
                    <w:rFonts w:ascii="Consolas" w:hAnsi="Consolas" w:cs="Consolas"/>
                    <w:b/>
                  </w:rPr>
                </w:rPrChange>
              </w:rPr>
            </w:pPr>
            <w:ins w:id="6486" w:author="Jonathan Goldstein" w:date="2013-09-24T18:00:00Z">
              <w:r w:rsidRPr="00D1217E">
                <w:rPr>
                  <w:rFonts w:ascii="Consolas" w:hAnsi="Consolas" w:cs="Consolas"/>
                  <w:rPrChange w:id="6487" w:author="Jonathan Goldstein" w:date="2013-09-26T14:26:00Z">
                    <w:rPr>
                      <w:rFonts w:ascii="Consolas" w:hAnsi="Consolas" w:cs="Consolas"/>
                      <w:b/>
                    </w:rPr>
                  </w:rPrChange>
                </w:rPr>
                <w:t>1</w:t>
              </w:r>
            </w:ins>
          </w:p>
        </w:tc>
        <w:tc>
          <w:tcPr>
            <w:tcW w:w="0" w:type="auto"/>
          </w:tcPr>
          <w:p w14:paraId="6FD396FB" w14:textId="191A043E"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488" w:author="Jonathan Goldstein" w:date="2013-08-29T11:51:00Z"/>
                <w:rFonts w:ascii="Consolas" w:hAnsi="Consolas" w:cs="Consolas"/>
                <w:rPrChange w:id="6489" w:author="Jonathan Goldstein" w:date="2013-09-26T14:26:00Z">
                  <w:rPr>
                    <w:ins w:id="6490" w:author="Jonathan Goldstein" w:date="2013-08-29T11:51:00Z"/>
                    <w:rFonts w:ascii="Consolas" w:hAnsi="Consolas" w:cs="Consolas"/>
                    <w:b/>
                  </w:rPr>
                </w:rPrChange>
              </w:rPr>
            </w:pPr>
            <w:ins w:id="6491" w:author="Jonathan Goldstein" w:date="2013-08-29T11:51:00Z">
              <w:r w:rsidRPr="00D1217E">
                <w:rPr>
                  <w:rFonts w:ascii="Consolas" w:hAnsi="Consolas" w:cs="Consolas"/>
                  <w:rPrChange w:id="6492" w:author="Jonathan Goldstein" w:date="2013-09-26T14:26:00Z">
                    <w:rPr>
                      <w:rFonts w:ascii="Consolas" w:hAnsi="Consolas" w:cs="Consolas"/>
                      <w:b/>
                    </w:rPr>
                  </w:rPrChange>
                </w:rPr>
                <w:t>0</w:t>
              </w:r>
            </w:ins>
          </w:p>
        </w:tc>
        <w:tc>
          <w:tcPr>
            <w:tcW w:w="0" w:type="auto"/>
          </w:tcPr>
          <w:p w14:paraId="235412D9" w14:textId="77777777"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493" w:author="Jonathan Goldstein" w:date="2013-08-29T11:51:00Z"/>
                <w:rFonts w:ascii="Consolas" w:hAnsi="Consolas" w:cs="Consolas"/>
              </w:rPr>
            </w:pPr>
            <w:ins w:id="6494" w:author="Jonathan Goldstein" w:date="2013-08-29T11:51:00Z">
              <w:r w:rsidRPr="00D1217E">
                <w:rPr>
                  <w:rFonts w:ascii="Consolas" w:hAnsi="Consolas" w:cs="Consolas"/>
                </w:rPr>
                <w:t>3</w:t>
              </w:r>
            </w:ins>
          </w:p>
        </w:tc>
        <w:tc>
          <w:tcPr>
            <w:tcW w:w="0" w:type="auto"/>
          </w:tcPr>
          <w:p w14:paraId="6B63C574" w14:textId="77777777"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495" w:author="Jonathan Goldstein" w:date="2013-08-29T11:51:00Z"/>
                <w:rFonts w:ascii="Consolas" w:hAnsi="Consolas" w:cs="Consolas"/>
              </w:rPr>
            </w:pPr>
            <w:ins w:id="6496" w:author="Jonathan Goldstein" w:date="2013-08-29T11:51:00Z">
              <w:r w:rsidRPr="00D1217E">
                <w:rPr>
                  <w:rFonts w:ascii="Consolas" w:hAnsi="Consolas" w:cs="Consolas"/>
                </w:rPr>
                <w:t>2</w:t>
              </w:r>
            </w:ins>
          </w:p>
        </w:tc>
        <w:tc>
          <w:tcPr>
            <w:tcW w:w="0" w:type="auto"/>
          </w:tcPr>
          <w:p w14:paraId="6D9ADCF0" w14:textId="77777777"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497" w:author="Jonathan Goldstein" w:date="2013-08-29T11:51:00Z"/>
                <w:rFonts w:ascii="Consolas" w:hAnsi="Consolas" w:cs="Consolas"/>
              </w:rPr>
            </w:pPr>
            <w:ins w:id="6498" w:author="Jonathan Goldstein" w:date="2013-08-29T11:51:00Z">
              <w:r w:rsidRPr="00D1217E">
                <w:rPr>
                  <w:rFonts w:ascii="Consolas" w:hAnsi="Consolas" w:cs="Consolas"/>
                </w:rPr>
                <w:t>121</w:t>
              </w:r>
            </w:ins>
          </w:p>
        </w:tc>
      </w:tr>
      <w:tr w:rsidR="00D53DFE" w:rsidRPr="00D1217E" w14:paraId="17C8B507" w14:textId="77777777" w:rsidTr="0070156D">
        <w:trPr>
          <w:cnfStyle w:val="000000100000" w:firstRow="0" w:lastRow="0" w:firstColumn="0" w:lastColumn="0" w:oddVBand="0" w:evenVBand="0" w:oddHBand="1" w:evenHBand="0" w:firstRowFirstColumn="0" w:firstRowLastColumn="0" w:lastRowFirstColumn="0" w:lastRowLastColumn="0"/>
          <w:ins w:id="6499"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29901FB2" w14:textId="6C0F2DBE" w:rsidR="00D53DFE" w:rsidRPr="00D1217E" w:rsidRDefault="00D53DFE" w:rsidP="0030081F">
            <w:pPr>
              <w:rPr>
                <w:ins w:id="6500" w:author="Jonathan Goldstein" w:date="2013-09-24T17:59:00Z"/>
                <w:rFonts w:ascii="Consolas" w:hAnsi="Consolas" w:cs="Consolas"/>
                <w:b w:val="0"/>
              </w:rPr>
            </w:pPr>
            <w:ins w:id="6501" w:author="Jonathan Goldstein" w:date="2013-09-24T18:00:00Z">
              <w:r w:rsidRPr="00D1217E">
                <w:rPr>
                  <w:rFonts w:ascii="Consolas" w:hAnsi="Consolas" w:cs="Consolas"/>
                </w:rPr>
                <w:t>0</w:t>
              </w:r>
            </w:ins>
          </w:p>
        </w:tc>
        <w:tc>
          <w:tcPr>
            <w:tcW w:w="0" w:type="auto"/>
          </w:tcPr>
          <w:p w14:paraId="69E708E9" w14:textId="1D5AD3BA"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02" w:author="Jonathan Goldstein" w:date="2013-09-24T17:59:00Z"/>
                <w:rFonts w:ascii="Consolas" w:hAnsi="Consolas" w:cs="Consolas"/>
                <w:rPrChange w:id="6503" w:author="Jonathan Goldstein" w:date="2013-09-26T14:26:00Z">
                  <w:rPr>
                    <w:ins w:id="6504" w:author="Jonathan Goldstein" w:date="2013-09-24T17:59:00Z"/>
                    <w:rFonts w:ascii="Consolas" w:hAnsi="Consolas" w:cs="Consolas"/>
                    <w:b/>
                  </w:rPr>
                </w:rPrChange>
              </w:rPr>
            </w:pPr>
            <w:ins w:id="6505" w:author="Jonathan Goldstein" w:date="2013-09-24T18:00:00Z">
              <w:r w:rsidRPr="00D1217E">
                <w:rPr>
                  <w:rFonts w:ascii="Consolas" w:hAnsi="Consolas" w:cs="Consolas"/>
                  <w:rPrChange w:id="6506" w:author="Jonathan Goldstein" w:date="2013-09-26T14:26:00Z">
                    <w:rPr>
                      <w:rFonts w:ascii="Consolas" w:hAnsi="Consolas" w:cs="Consolas"/>
                      <w:b/>
                    </w:rPr>
                  </w:rPrChange>
                </w:rPr>
                <w:t>1</w:t>
              </w:r>
            </w:ins>
          </w:p>
        </w:tc>
        <w:tc>
          <w:tcPr>
            <w:tcW w:w="0" w:type="auto"/>
          </w:tcPr>
          <w:p w14:paraId="448FE7BC" w14:textId="1589FE22"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07" w:author="Jonathan Goldstein" w:date="2013-08-29T11:51:00Z"/>
                <w:rFonts w:ascii="Consolas" w:hAnsi="Consolas" w:cs="Consolas"/>
                <w:rPrChange w:id="6508" w:author="Jonathan Goldstein" w:date="2013-09-26T14:26:00Z">
                  <w:rPr>
                    <w:ins w:id="6509" w:author="Jonathan Goldstein" w:date="2013-08-29T11:51:00Z"/>
                    <w:rFonts w:ascii="Consolas" w:hAnsi="Consolas" w:cs="Consolas"/>
                    <w:b/>
                  </w:rPr>
                </w:rPrChange>
              </w:rPr>
            </w:pPr>
            <w:ins w:id="6510" w:author="Jonathan Goldstein" w:date="2013-08-29T11:51:00Z">
              <w:r w:rsidRPr="00D1217E">
                <w:rPr>
                  <w:rFonts w:ascii="Consolas" w:hAnsi="Consolas" w:cs="Consolas"/>
                  <w:rPrChange w:id="6511" w:author="Jonathan Goldstein" w:date="2013-09-26T14:26:00Z">
                    <w:rPr>
                      <w:rFonts w:ascii="Consolas" w:hAnsi="Consolas" w:cs="Consolas"/>
                      <w:b/>
                    </w:rPr>
                  </w:rPrChange>
                </w:rPr>
                <w:t>0</w:t>
              </w:r>
            </w:ins>
          </w:p>
        </w:tc>
        <w:tc>
          <w:tcPr>
            <w:tcW w:w="0" w:type="auto"/>
          </w:tcPr>
          <w:p w14:paraId="5FB9EF90" w14:textId="77777777"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12" w:author="Jonathan Goldstein" w:date="2013-08-29T11:51:00Z"/>
                <w:rFonts w:ascii="Consolas" w:hAnsi="Consolas" w:cs="Consolas"/>
              </w:rPr>
            </w:pPr>
            <w:ins w:id="6513" w:author="Jonathan Goldstein" w:date="2013-08-29T11:51:00Z">
              <w:r w:rsidRPr="00D1217E">
                <w:rPr>
                  <w:rFonts w:ascii="Consolas" w:hAnsi="Consolas" w:cs="Consolas"/>
                </w:rPr>
                <w:t>5</w:t>
              </w:r>
            </w:ins>
          </w:p>
        </w:tc>
        <w:tc>
          <w:tcPr>
            <w:tcW w:w="0" w:type="auto"/>
          </w:tcPr>
          <w:p w14:paraId="7B284019" w14:textId="77777777"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14" w:author="Jonathan Goldstein" w:date="2013-08-29T11:51:00Z"/>
                <w:rFonts w:ascii="Consolas" w:hAnsi="Consolas" w:cs="Consolas"/>
              </w:rPr>
            </w:pPr>
            <w:ins w:id="6515" w:author="Jonathan Goldstein" w:date="2013-08-29T11:51:00Z">
              <w:r w:rsidRPr="00D1217E">
                <w:rPr>
                  <w:rFonts w:ascii="Consolas" w:hAnsi="Consolas" w:cs="Consolas"/>
                </w:rPr>
                <w:t>3</w:t>
              </w:r>
            </w:ins>
          </w:p>
        </w:tc>
        <w:tc>
          <w:tcPr>
            <w:tcW w:w="0" w:type="auto"/>
          </w:tcPr>
          <w:p w14:paraId="523008A6" w14:textId="77777777"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16" w:author="Jonathan Goldstein" w:date="2013-08-29T11:51:00Z"/>
                <w:rFonts w:ascii="Consolas" w:hAnsi="Consolas" w:cs="Consolas"/>
              </w:rPr>
            </w:pPr>
            <w:ins w:id="6517" w:author="Jonathan Goldstein" w:date="2013-08-29T11:51:00Z">
              <w:r w:rsidRPr="00D1217E">
                <w:rPr>
                  <w:rFonts w:ascii="Consolas" w:hAnsi="Consolas" w:cs="Consolas"/>
                </w:rPr>
                <w:t>124</w:t>
              </w:r>
            </w:ins>
          </w:p>
        </w:tc>
      </w:tr>
      <w:tr w:rsidR="00D53DFE" w:rsidRPr="00D1217E" w14:paraId="17FD19AF" w14:textId="77777777" w:rsidTr="0070156D">
        <w:trPr>
          <w:ins w:id="6518"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73739C5A" w14:textId="29248133" w:rsidR="00D53DFE" w:rsidRPr="00D1217E" w:rsidRDefault="00D53DFE" w:rsidP="0030081F">
            <w:pPr>
              <w:rPr>
                <w:ins w:id="6519" w:author="Jonathan Goldstein" w:date="2013-09-24T17:59:00Z"/>
                <w:rFonts w:ascii="Consolas" w:hAnsi="Consolas" w:cs="Consolas"/>
                <w:b w:val="0"/>
              </w:rPr>
            </w:pPr>
            <w:ins w:id="6520" w:author="Jonathan Goldstein" w:date="2013-09-24T18:00:00Z">
              <w:r w:rsidRPr="00D1217E">
                <w:rPr>
                  <w:rFonts w:ascii="Consolas" w:hAnsi="Consolas" w:cs="Consolas"/>
                </w:rPr>
                <w:t>120</w:t>
              </w:r>
            </w:ins>
          </w:p>
        </w:tc>
        <w:tc>
          <w:tcPr>
            <w:tcW w:w="0" w:type="auto"/>
          </w:tcPr>
          <w:p w14:paraId="7DE20BDD" w14:textId="5FEE07EB"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521" w:author="Jonathan Goldstein" w:date="2013-09-24T17:59:00Z"/>
                <w:rFonts w:ascii="Consolas" w:hAnsi="Consolas" w:cs="Consolas"/>
                <w:rPrChange w:id="6522" w:author="Jonathan Goldstein" w:date="2013-09-26T14:26:00Z">
                  <w:rPr>
                    <w:ins w:id="6523" w:author="Jonathan Goldstein" w:date="2013-09-24T17:59:00Z"/>
                    <w:rFonts w:ascii="Consolas" w:hAnsi="Consolas" w:cs="Consolas"/>
                    <w:b/>
                  </w:rPr>
                </w:rPrChange>
              </w:rPr>
            </w:pPr>
            <w:ins w:id="6524" w:author="Jonathan Goldstein" w:date="2013-09-24T18:00:00Z">
              <w:r w:rsidRPr="00D1217E">
                <w:rPr>
                  <w:rFonts w:ascii="Consolas" w:hAnsi="Consolas" w:cs="Consolas"/>
                  <w:rPrChange w:id="6525" w:author="Jonathan Goldstein" w:date="2013-09-26T14:26:00Z">
                    <w:rPr>
                      <w:rFonts w:ascii="Consolas" w:hAnsi="Consolas" w:cs="Consolas"/>
                      <w:b/>
                    </w:rPr>
                  </w:rPrChange>
                </w:rPr>
                <w:t>121</w:t>
              </w:r>
            </w:ins>
          </w:p>
        </w:tc>
        <w:tc>
          <w:tcPr>
            <w:tcW w:w="0" w:type="auto"/>
          </w:tcPr>
          <w:p w14:paraId="09D59687" w14:textId="06E0EC9E"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526" w:author="Jonathan Goldstein" w:date="2013-08-29T11:51:00Z"/>
                <w:rFonts w:ascii="Consolas" w:hAnsi="Consolas" w:cs="Consolas"/>
                <w:rPrChange w:id="6527" w:author="Jonathan Goldstein" w:date="2013-09-26T14:26:00Z">
                  <w:rPr>
                    <w:ins w:id="6528" w:author="Jonathan Goldstein" w:date="2013-08-29T11:51:00Z"/>
                    <w:rFonts w:ascii="Consolas" w:hAnsi="Consolas" w:cs="Consolas"/>
                    <w:b/>
                  </w:rPr>
                </w:rPrChange>
              </w:rPr>
            </w:pPr>
            <w:ins w:id="6529" w:author="Jonathan Goldstein" w:date="2013-08-29T11:51:00Z">
              <w:r w:rsidRPr="00D1217E">
                <w:rPr>
                  <w:rFonts w:ascii="Consolas" w:hAnsi="Consolas" w:cs="Consolas"/>
                  <w:rPrChange w:id="6530" w:author="Jonathan Goldstein" w:date="2013-09-26T14:26:00Z">
                    <w:rPr>
                      <w:rFonts w:ascii="Consolas" w:hAnsi="Consolas" w:cs="Consolas"/>
                      <w:b/>
                    </w:rPr>
                  </w:rPrChange>
                </w:rPr>
                <w:t>120</w:t>
              </w:r>
            </w:ins>
          </w:p>
        </w:tc>
        <w:tc>
          <w:tcPr>
            <w:tcW w:w="0" w:type="auto"/>
          </w:tcPr>
          <w:p w14:paraId="61FC695F" w14:textId="77777777"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531" w:author="Jonathan Goldstein" w:date="2013-08-29T11:51:00Z"/>
                <w:rFonts w:ascii="Consolas" w:hAnsi="Consolas" w:cs="Consolas"/>
              </w:rPr>
            </w:pPr>
            <w:ins w:id="6532" w:author="Jonathan Goldstein" w:date="2013-08-29T11:51:00Z">
              <w:r w:rsidRPr="00D1217E">
                <w:rPr>
                  <w:rFonts w:ascii="Consolas" w:hAnsi="Consolas" w:cs="Consolas"/>
                </w:rPr>
                <w:t>2</w:t>
              </w:r>
            </w:ins>
          </w:p>
        </w:tc>
        <w:tc>
          <w:tcPr>
            <w:tcW w:w="0" w:type="auto"/>
          </w:tcPr>
          <w:p w14:paraId="2B63416C" w14:textId="77777777"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533" w:author="Jonathan Goldstein" w:date="2013-08-29T11:51:00Z"/>
                <w:rFonts w:ascii="Consolas" w:hAnsi="Consolas" w:cs="Consolas"/>
              </w:rPr>
            </w:pPr>
            <w:ins w:id="6534" w:author="Jonathan Goldstein" w:date="2013-08-29T11:51:00Z">
              <w:r w:rsidRPr="00D1217E">
                <w:rPr>
                  <w:rFonts w:ascii="Consolas" w:hAnsi="Consolas" w:cs="Consolas"/>
                </w:rPr>
                <w:t>1</w:t>
              </w:r>
            </w:ins>
          </w:p>
        </w:tc>
        <w:tc>
          <w:tcPr>
            <w:tcW w:w="0" w:type="auto"/>
          </w:tcPr>
          <w:p w14:paraId="19D192E5" w14:textId="77777777"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535" w:author="Jonathan Goldstein" w:date="2013-08-29T11:51:00Z"/>
                <w:rFonts w:ascii="Consolas" w:hAnsi="Consolas" w:cs="Consolas"/>
              </w:rPr>
            </w:pPr>
            <w:ins w:id="6536" w:author="Jonathan Goldstein" w:date="2013-08-29T11:51:00Z">
              <w:r w:rsidRPr="00D1217E">
                <w:rPr>
                  <w:rFonts w:ascii="Consolas" w:hAnsi="Consolas" w:cs="Consolas"/>
                </w:rPr>
                <w:t>123</w:t>
              </w:r>
            </w:ins>
          </w:p>
        </w:tc>
      </w:tr>
      <w:tr w:rsidR="00D53DFE" w:rsidRPr="00D1217E" w14:paraId="5F5A888F" w14:textId="77777777" w:rsidTr="0070156D">
        <w:trPr>
          <w:cnfStyle w:val="000000100000" w:firstRow="0" w:lastRow="0" w:firstColumn="0" w:lastColumn="0" w:oddVBand="0" w:evenVBand="0" w:oddHBand="1" w:evenHBand="0" w:firstRowFirstColumn="0" w:firstRowLastColumn="0" w:lastRowFirstColumn="0" w:lastRowLastColumn="0"/>
          <w:ins w:id="6537"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3D29999B" w14:textId="49B2BAA1" w:rsidR="00D53DFE" w:rsidRPr="00D1217E" w:rsidRDefault="00D53DFE" w:rsidP="0030081F">
            <w:pPr>
              <w:rPr>
                <w:ins w:id="6538" w:author="Jonathan Goldstein" w:date="2013-09-24T17:59:00Z"/>
                <w:rFonts w:ascii="Consolas" w:hAnsi="Consolas" w:cs="Consolas"/>
                <w:b w:val="0"/>
              </w:rPr>
            </w:pPr>
            <w:ins w:id="6539" w:author="Jonathan Goldstein" w:date="2013-09-24T18:00:00Z">
              <w:r w:rsidRPr="00D1217E">
                <w:rPr>
                  <w:rFonts w:ascii="Consolas" w:hAnsi="Consolas" w:cs="Consolas"/>
                </w:rPr>
                <w:t>300</w:t>
              </w:r>
            </w:ins>
          </w:p>
        </w:tc>
        <w:tc>
          <w:tcPr>
            <w:tcW w:w="0" w:type="auto"/>
          </w:tcPr>
          <w:p w14:paraId="793372B3" w14:textId="68AEA0C8"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40" w:author="Jonathan Goldstein" w:date="2013-09-24T17:59:00Z"/>
                <w:rFonts w:ascii="Consolas" w:hAnsi="Consolas" w:cs="Consolas"/>
                <w:rPrChange w:id="6541" w:author="Jonathan Goldstein" w:date="2013-09-26T14:26:00Z">
                  <w:rPr>
                    <w:ins w:id="6542" w:author="Jonathan Goldstein" w:date="2013-09-24T17:59:00Z"/>
                    <w:rFonts w:ascii="Consolas" w:hAnsi="Consolas" w:cs="Consolas"/>
                    <w:b/>
                  </w:rPr>
                </w:rPrChange>
              </w:rPr>
            </w:pPr>
            <w:ins w:id="6543" w:author="Jonathan Goldstein" w:date="2013-09-24T18:00:00Z">
              <w:r w:rsidRPr="00D1217E">
                <w:rPr>
                  <w:rFonts w:ascii="Consolas" w:hAnsi="Consolas" w:cs="Consolas"/>
                  <w:rPrChange w:id="6544" w:author="Jonathan Goldstein" w:date="2013-09-26T14:26:00Z">
                    <w:rPr>
                      <w:rFonts w:ascii="Consolas" w:hAnsi="Consolas" w:cs="Consolas"/>
                      <w:b/>
                    </w:rPr>
                  </w:rPrChange>
                </w:rPr>
                <w:t>301</w:t>
              </w:r>
            </w:ins>
          </w:p>
        </w:tc>
        <w:tc>
          <w:tcPr>
            <w:tcW w:w="0" w:type="auto"/>
          </w:tcPr>
          <w:p w14:paraId="63CF14C8" w14:textId="521E8DD1"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45" w:author="Jonathan Goldstein" w:date="2013-08-29T11:51:00Z"/>
                <w:rFonts w:ascii="Consolas" w:hAnsi="Consolas" w:cs="Consolas"/>
                <w:rPrChange w:id="6546" w:author="Jonathan Goldstein" w:date="2013-09-26T14:26:00Z">
                  <w:rPr>
                    <w:ins w:id="6547" w:author="Jonathan Goldstein" w:date="2013-08-29T11:51:00Z"/>
                    <w:rFonts w:ascii="Consolas" w:hAnsi="Consolas" w:cs="Consolas"/>
                    <w:b/>
                  </w:rPr>
                </w:rPrChange>
              </w:rPr>
            </w:pPr>
            <w:ins w:id="6548" w:author="Jonathan Goldstein" w:date="2013-08-29T11:51:00Z">
              <w:r w:rsidRPr="00D1217E">
                <w:rPr>
                  <w:rFonts w:ascii="Consolas" w:hAnsi="Consolas" w:cs="Consolas"/>
                  <w:rPrChange w:id="6549" w:author="Jonathan Goldstein" w:date="2013-09-26T14:26:00Z">
                    <w:rPr>
                      <w:rFonts w:ascii="Consolas" w:hAnsi="Consolas" w:cs="Consolas"/>
                      <w:b/>
                    </w:rPr>
                  </w:rPrChange>
                </w:rPr>
                <w:t>300</w:t>
              </w:r>
            </w:ins>
          </w:p>
        </w:tc>
        <w:tc>
          <w:tcPr>
            <w:tcW w:w="0" w:type="auto"/>
          </w:tcPr>
          <w:p w14:paraId="1A5D1E11" w14:textId="77777777"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50" w:author="Jonathan Goldstein" w:date="2013-08-29T11:51:00Z"/>
                <w:rFonts w:ascii="Consolas" w:hAnsi="Consolas" w:cs="Consolas"/>
              </w:rPr>
            </w:pPr>
            <w:ins w:id="6551" w:author="Jonathan Goldstein" w:date="2013-08-29T11:51:00Z">
              <w:r w:rsidRPr="00D1217E">
                <w:rPr>
                  <w:rFonts w:ascii="Consolas" w:hAnsi="Consolas" w:cs="Consolas"/>
                </w:rPr>
                <w:t>1</w:t>
              </w:r>
            </w:ins>
          </w:p>
        </w:tc>
        <w:tc>
          <w:tcPr>
            <w:tcW w:w="0" w:type="auto"/>
          </w:tcPr>
          <w:p w14:paraId="01572AC0" w14:textId="77777777"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52" w:author="Jonathan Goldstein" w:date="2013-08-29T11:51:00Z"/>
                <w:rFonts w:ascii="Consolas" w:hAnsi="Consolas" w:cs="Consolas"/>
              </w:rPr>
            </w:pPr>
            <w:ins w:id="6553" w:author="Jonathan Goldstein" w:date="2013-08-29T11:51:00Z">
              <w:r w:rsidRPr="00D1217E">
                <w:rPr>
                  <w:rFonts w:ascii="Consolas" w:hAnsi="Consolas" w:cs="Consolas"/>
                </w:rPr>
                <w:t>1</w:t>
              </w:r>
            </w:ins>
          </w:p>
        </w:tc>
        <w:tc>
          <w:tcPr>
            <w:tcW w:w="0" w:type="auto"/>
          </w:tcPr>
          <w:p w14:paraId="080FC08D" w14:textId="77777777"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54" w:author="Jonathan Goldstein" w:date="2013-08-29T11:51:00Z"/>
                <w:rFonts w:ascii="Consolas" w:hAnsi="Consolas" w:cs="Consolas"/>
              </w:rPr>
            </w:pPr>
            <w:ins w:id="6555" w:author="Jonathan Goldstein" w:date="2013-08-29T11:51:00Z">
              <w:r w:rsidRPr="00D1217E">
                <w:rPr>
                  <w:rFonts w:ascii="Consolas" w:hAnsi="Consolas" w:cs="Consolas"/>
                </w:rPr>
                <w:t>122</w:t>
              </w:r>
            </w:ins>
          </w:p>
        </w:tc>
      </w:tr>
      <w:tr w:rsidR="00D53DFE" w:rsidRPr="00D1217E" w14:paraId="1529B6EB" w14:textId="77777777" w:rsidTr="0070156D">
        <w:trPr>
          <w:ins w:id="6556"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54CFBA72" w14:textId="24616D87" w:rsidR="00D53DFE" w:rsidRPr="00D1217E" w:rsidRDefault="00D53DFE" w:rsidP="0030081F">
            <w:pPr>
              <w:rPr>
                <w:ins w:id="6557" w:author="Jonathan Goldstein" w:date="2013-09-24T17:59:00Z"/>
                <w:rFonts w:ascii="Consolas" w:hAnsi="Consolas" w:cs="Consolas"/>
                <w:b w:val="0"/>
              </w:rPr>
            </w:pPr>
            <w:ins w:id="6558" w:author="Jonathan Goldstein" w:date="2013-09-24T18:00:00Z">
              <w:r w:rsidRPr="00D1217E">
                <w:rPr>
                  <w:rFonts w:ascii="Consolas" w:hAnsi="Consolas" w:cs="Consolas"/>
                </w:rPr>
                <w:t>1800</w:t>
              </w:r>
            </w:ins>
          </w:p>
        </w:tc>
        <w:tc>
          <w:tcPr>
            <w:tcW w:w="0" w:type="auto"/>
          </w:tcPr>
          <w:p w14:paraId="6C30E958" w14:textId="70575BE7"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559" w:author="Jonathan Goldstein" w:date="2013-09-24T17:59:00Z"/>
                <w:rFonts w:ascii="Consolas" w:hAnsi="Consolas" w:cs="Consolas"/>
                <w:rPrChange w:id="6560" w:author="Jonathan Goldstein" w:date="2013-09-26T14:26:00Z">
                  <w:rPr>
                    <w:ins w:id="6561" w:author="Jonathan Goldstein" w:date="2013-09-24T17:59:00Z"/>
                    <w:rFonts w:ascii="Consolas" w:hAnsi="Consolas" w:cs="Consolas"/>
                    <w:b/>
                  </w:rPr>
                </w:rPrChange>
              </w:rPr>
            </w:pPr>
            <w:ins w:id="6562" w:author="Jonathan Goldstein" w:date="2013-09-24T18:00:00Z">
              <w:r w:rsidRPr="00D1217E">
                <w:rPr>
                  <w:rFonts w:ascii="Consolas" w:hAnsi="Consolas" w:cs="Consolas"/>
                  <w:rPrChange w:id="6563" w:author="Jonathan Goldstein" w:date="2013-09-26T14:26:00Z">
                    <w:rPr>
                      <w:rFonts w:ascii="Consolas" w:hAnsi="Consolas" w:cs="Consolas"/>
                      <w:b/>
                    </w:rPr>
                  </w:rPrChange>
                </w:rPr>
                <w:t>1801</w:t>
              </w:r>
            </w:ins>
          </w:p>
        </w:tc>
        <w:tc>
          <w:tcPr>
            <w:tcW w:w="0" w:type="auto"/>
          </w:tcPr>
          <w:p w14:paraId="2F35C927" w14:textId="7DE59924"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564" w:author="Jonathan Goldstein" w:date="2013-08-29T11:51:00Z"/>
                <w:rFonts w:ascii="Consolas" w:hAnsi="Consolas" w:cs="Consolas"/>
                <w:rPrChange w:id="6565" w:author="Jonathan Goldstein" w:date="2013-09-26T14:26:00Z">
                  <w:rPr>
                    <w:ins w:id="6566" w:author="Jonathan Goldstein" w:date="2013-08-29T11:51:00Z"/>
                    <w:rFonts w:ascii="Consolas" w:hAnsi="Consolas" w:cs="Consolas"/>
                    <w:b/>
                  </w:rPr>
                </w:rPrChange>
              </w:rPr>
            </w:pPr>
            <w:ins w:id="6567" w:author="Jonathan Goldstein" w:date="2013-08-29T11:51:00Z">
              <w:r w:rsidRPr="00D1217E">
                <w:rPr>
                  <w:rFonts w:ascii="Consolas" w:hAnsi="Consolas" w:cs="Consolas"/>
                  <w:rPrChange w:id="6568" w:author="Jonathan Goldstein" w:date="2013-09-26T14:26:00Z">
                    <w:rPr>
                      <w:rFonts w:ascii="Consolas" w:hAnsi="Consolas" w:cs="Consolas"/>
                      <w:b/>
                    </w:rPr>
                  </w:rPrChange>
                </w:rPr>
                <w:t>1800</w:t>
              </w:r>
            </w:ins>
          </w:p>
        </w:tc>
        <w:tc>
          <w:tcPr>
            <w:tcW w:w="0" w:type="auto"/>
          </w:tcPr>
          <w:p w14:paraId="3D72AE3E" w14:textId="77777777"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569" w:author="Jonathan Goldstein" w:date="2013-08-29T11:51:00Z"/>
                <w:rFonts w:ascii="Consolas" w:hAnsi="Consolas" w:cs="Consolas"/>
              </w:rPr>
            </w:pPr>
            <w:ins w:id="6570" w:author="Jonathan Goldstein" w:date="2013-08-29T11:51:00Z">
              <w:r w:rsidRPr="00D1217E">
                <w:rPr>
                  <w:rFonts w:ascii="Consolas" w:hAnsi="Consolas" w:cs="Consolas"/>
                </w:rPr>
                <w:t>4</w:t>
              </w:r>
            </w:ins>
          </w:p>
        </w:tc>
        <w:tc>
          <w:tcPr>
            <w:tcW w:w="0" w:type="auto"/>
          </w:tcPr>
          <w:p w14:paraId="73934887" w14:textId="77777777"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571" w:author="Jonathan Goldstein" w:date="2013-08-29T11:51:00Z"/>
                <w:rFonts w:ascii="Consolas" w:hAnsi="Consolas" w:cs="Consolas"/>
              </w:rPr>
            </w:pPr>
            <w:ins w:id="6572" w:author="Jonathan Goldstein" w:date="2013-08-29T11:51:00Z">
              <w:r w:rsidRPr="00D1217E">
                <w:rPr>
                  <w:rFonts w:ascii="Consolas" w:hAnsi="Consolas" w:cs="Consolas"/>
                </w:rPr>
                <w:t>2</w:t>
              </w:r>
            </w:ins>
          </w:p>
        </w:tc>
        <w:tc>
          <w:tcPr>
            <w:tcW w:w="0" w:type="auto"/>
          </w:tcPr>
          <w:p w14:paraId="7452523C" w14:textId="77777777"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573" w:author="Jonathan Goldstein" w:date="2013-08-29T11:51:00Z"/>
                <w:rFonts w:ascii="Consolas" w:hAnsi="Consolas" w:cs="Consolas"/>
              </w:rPr>
            </w:pPr>
            <w:ins w:id="6574" w:author="Jonathan Goldstein" w:date="2013-08-29T11:51:00Z">
              <w:r w:rsidRPr="00D1217E">
                <w:rPr>
                  <w:rFonts w:ascii="Consolas" w:hAnsi="Consolas" w:cs="Consolas"/>
                </w:rPr>
                <w:t>125</w:t>
              </w:r>
            </w:ins>
          </w:p>
        </w:tc>
      </w:tr>
      <w:tr w:rsidR="00D53DFE" w:rsidRPr="00D1217E" w14:paraId="7C04317C" w14:textId="77777777" w:rsidTr="0070156D">
        <w:trPr>
          <w:cnfStyle w:val="000000100000" w:firstRow="0" w:lastRow="0" w:firstColumn="0" w:lastColumn="0" w:oddVBand="0" w:evenVBand="0" w:oddHBand="1" w:evenHBand="0" w:firstRowFirstColumn="0" w:firstRowLastColumn="0" w:lastRowFirstColumn="0" w:lastRowLastColumn="0"/>
          <w:ins w:id="6575"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5B92154C" w14:textId="626DA939" w:rsidR="00D53DFE" w:rsidRPr="00D1217E" w:rsidRDefault="00D53DFE" w:rsidP="0030081F">
            <w:pPr>
              <w:rPr>
                <w:ins w:id="6576" w:author="Jonathan Goldstein" w:date="2013-09-24T17:59:00Z"/>
                <w:rFonts w:ascii="Consolas" w:hAnsi="Consolas" w:cs="Consolas"/>
                <w:b w:val="0"/>
              </w:rPr>
            </w:pPr>
            <w:ins w:id="6577" w:author="Jonathan Goldstein" w:date="2013-09-24T18:00:00Z">
              <w:r w:rsidRPr="00D1217E">
                <w:rPr>
                  <w:rFonts w:ascii="Consolas" w:hAnsi="Consolas" w:cs="Consolas"/>
                </w:rPr>
                <w:t>3540</w:t>
              </w:r>
            </w:ins>
          </w:p>
        </w:tc>
        <w:tc>
          <w:tcPr>
            <w:tcW w:w="0" w:type="auto"/>
          </w:tcPr>
          <w:p w14:paraId="6D98342D" w14:textId="2401D6BC"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78" w:author="Jonathan Goldstein" w:date="2013-09-24T17:59:00Z"/>
                <w:rFonts w:ascii="Consolas" w:hAnsi="Consolas" w:cs="Consolas"/>
                <w:rPrChange w:id="6579" w:author="Jonathan Goldstein" w:date="2013-09-26T14:26:00Z">
                  <w:rPr>
                    <w:ins w:id="6580" w:author="Jonathan Goldstein" w:date="2013-09-24T17:59:00Z"/>
                    <w:rFonts w:ascii="Consolas" w:hAnsi="Consolas" w:cs="Consolas"/>
                    <w:b/>
                  </w:rPr>
                </w:rPrChange>
              </w:rPr>
            </w:pPr>
            <w:ins w:id="6581" w:author="Jonathan Goldstein" w:date="2013-09-24T18:00:00Z">
              <w:r w:rsidRPr="00D1217E">
                <w:rPr>
                  <w:rFonts w:ascii="Consolas" w:hAnsi="Consolas" w:cs="Consolas"/>
                  <w:rPrChange w:id="6582" w:author="Jonathan Goldstein" w:date="2013-09-26T14:26:00Z">
                    <w:rPr>
                      <w:rFonts w:ascii="Consolas" w:hAnsi="Consolas" w:cs="Consolas"/>
                      <w:b/>
                    </w:rPr>
                  </w:rPrChange>
                </w:rPr>
                <w:t>3541</w:t>
              </w:r>
            </w:ins>
          </w:p>
        </w:tc>
        <w:tc>
          <w:tcPr>
            <w:tcW w:w="0" w:type="auto"/>
          </w:tcPr>
          <w:p w14:paraId="7C5B173B" w14:textId="64ECDAF1"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83" w:author="Jonathan Goldstein" w:date="2013-08-29T11:51:00Z"/>
                <w:rFonts w:ascii="Consolas" w:hAnsi="Consolas" w:cs="Consolas"/>
                <w:rPrChange w:id="6584" w:author="Jonathan Goldstein" w:date="2013-09-26T14:26:00Z">
                  <w:rPr>
                    <w:ins w:id="6585" w:author="Jonathan Goldstein" w:date="2013-08-29T11:51:00Z"/>
                    <w:rFonts w:ascii="Consolas" w:hAnsi="Consolas" w:cs="Consolas"/>
                    <w:b/>
                  </w:rPr>
                </w:rPrChange>
              </w:rPr>
            </w:pPr>
            <w:ins w:id="6586" w:author="Jonathan Goldstein" w:date="2013-08-29T11:51:00Z">
              <w:r w:rsidRPr="00D1217E">
                <w:rPr>
                  <w:rFonts w:ascii="Consolas" w:hAnsi="Consolas" w:cs="Consolas"/>
                  <w:rPrChange w:id="6587" w:author="Jonathan Goldstein" w:date="2013-09-26T14:26:00Z">
                    <w:rPr>
                      <w:rFonts w:ascii="Consolas" w:hAnsi="Consolas" w:cs="Consolas"/>
                      <w:b/>
                    </w:rPr>
                  </w:rPrChange>
                </w:rPr>
                <w:t>3540</w:t>
              </w:r>
            </w:ins>
          </w:p>
        </w:tc>
        <w:tc>
          <w:tcPr>
            <w:tcW w:w="0" w:type="auto"/>
          </w:tcPr>
          <w:p w14:paraId="4D9725AC" w14:textId="77777777"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88" w:author="Jonathan Goldstein" w:date="2013-08-29T11:51:00Z"/>
                <w:rFonts w:ascii="Consolas" w:hAnsi="Consolas" w:cs="Consolas"/>
              </w:rPr>
            </w:pPr>
            <w:ins w:id="6589" w:author="Jonathan Goldstein" w:date="2013-08-29T11:51:00Z">
              <w:r w:rsidRPr="00D1217E">
                <w:rPr>
                  <w:rFonts w:ascii="Consolas" w:hAnsi="Consolas" w:cs="Consolas"/>
                </w:rPr>
                <w:t>2</w:t>
              </w:r>
            </w:ins>
          </w:p>
        </w:tc>
        <w:tc>
          <w:tcPr>
            <w:tcW w:w="0" w:type="auto"/>
          </w:tcPr>
          <w:p w14:paraId="3A8D1F69" w14:textId="77777777"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90" w:author="Jonathan Goldstein" w:date="2013-08-29T11:51:00Z"/>
                <w:rFonts w:ascii="Consolas" w:hAnsi="Consolas" w:cs="Consolas"/>
              </w:rPr>
            </w:pPr>
            <w:ins w:id="6591" w:author="Jonathan Goldstein" w:date="2013-08-29T11:51:00Z">
              <w:r w:rsidRPr="00D1217E">
                <w:rPr>
                  <w:rFonts w:ascii="Consolas" w:hAnsi="Consolas" w:cs="Consolas"/>
                </w:rPr>
                <w:t>1</w:t>
              </w:r>
            </w:ins>
          </w:p>
        </w:tc>
        <w:tc>
          <w:tcPr>
            <w:tcW w:w="0" w:type="auto"/>
          </w:tcPr>
          <w:p w14:paraId="52FAD683" w14:textId="77777777" w:rsidR="00D53DFE" w:rsidRPr="00D1217E" w:rsidRDefault="00D53DFE" w:rsidP="0030081F">
            <w:pPr>
              <w:cnfStyle w:val="000000100000" w:firstRow="0" w:lastRow="0" w:firstColumn="0" w:lastColumn="0" w:oddVBand="0" w:evenVBand="0" w:oddHBand="1" w:evenHBand="0" w:firstRowFirstColumn="0" w:firstRowLastColumn="0" w:lastRowFirstColumn="0" w:lastRowLastColumn="0"/>
              <w:rPr>
                <w:ins w:id="6592" w:author="Jonathan Goldstein" w:date="2013-08-29T11:51:00Z"/>
                <w:rFonts w:ascii="Consolas" w:hAnsi="Consolas" w:cs="Consolas"/>
              </w:rPr>
            </w:pPr>
            <w:ins w:id="6593" w:author="Jonathan Goldstein" w:date="2013-08-29T11:51:00Z">
              <w:r w:rsidRPr="00D1217E">
                <w:rPr>
                  <w:rFonts w:ascii="Consolas" w:hAnsi="Consolas" w:cs="Consolas"/>
                </w:rPr>
                <w:t>119</w:t>
              </w:r>
            </w:ins>
          </w:p>
        </w:tc>
      </w:tr>
      <w:tr w:rsidR="00D53DFE" w:rsidRPr="00D1217E" w14:paraId="43DE33C2" w14:textId="77777777" w:rsidTr="0070156D">
        <w:trPr>
          <w:ins w:id="6594"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32151E35" w14:textId="7597BAC4" w:rsidR="00D53DFE" w:rsidRPr="00D1217E" w:rsidRDefault="00D53DFE" w:rsidP="0030081F">
            <w:pPr>
              <w:rPr>
                <w:ins w:id="6595" w:author="Jonathan Goldstein" w:date="2013-09-24T17:59:00Z"/>
                <w:rFonts w:ascii="Consolas" w:hAnsi="Consolas" w:cs="Consolas"/>
                <w:b w:val="0"/>
              </w:rPr>
            </w:pPr>
            <w:ins w:id="6596" w:author="Jonathan Goldstein" w:date="2013-09-24T18:00:00Z">
              <w:r w:rsidRPr="00D1217E">
                <w:rPr>
                  <w:rFonts w:ascii="Consolas" w:hAnsi="Consolas" w:cs="Consolas"/>
                </w:rPr>
                <w:t>3600</w:t>
              </w:r>
            </w:ins>
          </w:p>
        </w:tc>
        <w:tc>
          <w:tcPr>
            <w:tcW w:w="0" w:type="auto"/>
          </w:tcPr>
          <w:p w14:paraId="27BB6543" w14:textId="58E4F48D"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597" w:author="Jonathan Goldstein" w:date="2013-09-24T17:59:00Z"/>
                <w:rFonts w:ascii="Consolas" w:hAnsi="Consolas" w:cs="Consolas"/>
                <w:rPrChange w:id="6598" w:author="Jonathan Goldstein" w:date="2013-09-26T14:26:00Z">
                  <w:rPr>
                    <w:ins w:id="6599" w:author="Jonathan Goldstein" w:date="2013-09-24T17:59:00Z"/>
                    <w:rFonts w:ascii="Consolas" w:hAnsi="Consolas" w:cs="Consolas"/>
                    <w:b/>
                  </w:rPr>
                </w:rPrChange>
              </w:rPr>
            </w:pPr>
            <w:ins w:id="6600" w:author="Jonathan Goldstein" w:date="2013-09-24T18:00:00Z">
              <w:r w:rsidRPr="00D1217E">
                <w:rPr>
                  <w:rFonts w:ascii="Consolas" w:hAnsi="Consolas" w:cs="Consolas"/>
                  <w:rPrChange w:id="6601" w:author="Jonathan Goldstein" w:date="2013-09-26T14:26:00Z">
                    <w:rPr>
                      <w:rFonts w:ascii="Consolas" w:hAnsi="Consolas" w:cs="Consolas"/>
                      <w:b/>
                    </w:rPr>
                  </w:rPrChange>
                </w:rPr>
                <w:t>3601</w:t>
              </w:r>
            </w:ins>
          </w:p>
        </w:tc>
        <w:tc>
          <w:tcPr>
            <w:tcW w:w="0" w:type="auto"/>
          </w:tcPr>
          <w:p w14:paraId="47EB5057" w14:textId="02DB0780"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602" w:author="Jonathan Goldstein" w:date="2013-08-29T11:51:00Z"/>
                <w:rFonts w:ascii="Consolas" w:hAnsi="Consolas" w:cs="Consolas"/>
                <w:rPrChange w:id="6603" w:author="Jonathan Goldstein" w:date="2013-09-26T14:26:00Z">
                  <w:rPr>
                    <w:ins w:id="6604" w:author="Jonathan Goldstein" w:date="2013-08-29T11:51:00Z"/>
                    <w:rFonts w:ascii="Consolas" w:hAnsi="Consolas" w:cs="Consolas"/>
                    <w:b/>
                  </w:rPr>
                </w:rPrChange>
              </w:rPr>
            </w:pPr>
            <w:ins w:id="6605" w:author="Jonathan Goldstein" w:date="2013-08-29T11:51:00Z">
              <w:r w:rsidRPr="00D1217E">
                <w:rPr>
                  <w:rFonts w:ascii="Consolas" w:hAnsi="Consolas" w:cs="Consolas"/>
                  <w:rPrChange w:id="6606" w:author="Jonathan Goldstein" w:date="2013-09-26T14:26:00Z">
                    <w:rPr>
                      <w:rFonts w:ascii="Consolas" w:hAnsi="Consolas" w:cs="Consolas"/>
                      <w:b/>
                    </w:rPr>
                  </w:rPrChange>
                </w:rPr>
                <w:t>3600</w:t>
              </w:r>
            </w:ins>
          </w:p>
        </w:tc>
        <w:tc>
          <w:tcPr>
            <w:tcW w:w="0" w:type="auto"/>
          </w:tcPr>
          <w:p w14:paraId="297601D5" w14:textId="77777777" w:rsidR="00D53DFE" w:rsidRPr="00D1217E" w:rsidRDefault="00D53DFE" w:rsidP="0030081F">
            <w:pPr>
              <w:cnfStyle w:val="000000000000" w:firstRow="0" w:lastRow="0" w:firstColumn="0" w:lastColumn="0" w:oddVBand="0" w:evenVBand="0" w:oddHBand="0" w:evenHBand="0" w:firstRowFirstColumn="0" w:firstRowLastColumn="0" w:lastRowFirstColumn="0" w:lastRowLastColumn="0"/>
              <w:rPr>
                <w:ins w:id="6607" w:author="Jonathan Goldstein" w:date="2013-08-29T11:51:00Z"/>
                <w:rFonts w:ascii="Consolas" w:hAnsi="Consolas" w:cs="Consolas"/>
              </w:rPr>
            </w:pPr>
            <w:ins w:id="6608" w:author="Jonathan Goldstein" w:date="2013-08-29T11:51:00Z">
              <w:r w:rsidRPr="00D1217E">
                <w:rPr>
                  <w:rFonts w:ascii="Consolas" w:hAnsi="Consolas" w:cs="Consolas"/>
                </w:rPr>
                <w:t>1</w:t>
              </w:r>
            </w:ins>
          </w:p>
        </w:tc>
        <w:tc>
          <w:tcPr>
            <w:tcW w:w="0" w:type="auto"/>
          </w:tcPr>
          <w:p w14:paraId="2F311542" w14:textId="77777777" w:rsidR="00D53DFE" w:rsidRPr="00D1217E" w:rsidRDefault="00D53DFE" w:rsidP="0030081F">
            <w:pPr>
              <w:keepNext/>
              <w:cnfStyle w:val="000000000000" w:firstRow="0" w:lastRow="0" w:firstColumn="0" w:lastColumn="0" w:oddVBand="0" w:evenVBand="0" w:oddHBand="0" w:evenHBand="0" w:firstRowFirstColumn="0" w:firstRowLastColumn="0" w:lastRowFirstColumn="0" w:lastRowLastColumn="0"/>
              <w:rPr>
                <w:ins w:id="6609" w:author="Jonathan Goldstein" w:date="2013-08-29T11:51:00Z"/>
                <w:rFonts w:ascii="Consolas" w:hAnsi="Consolas" w:cs="Consolas"/>
              </w:rPr>
            </w:pPr>
            <w:ins w:id="6610" w:author="Jonathan Goldstein" w:date="2013-08-29T11:51:00Z">
              <w:r w:rsidRPr="00D1217E">
                <w:rPr>
                  <w:rFonts w:ascii="Consolas" w:hAnsi="Consolas" w:cs="Consolas"/>
                </w:rPr>
                <w:t>1</w:t>
              </w:r>
            </w:ins>
          </w:p>
        </w:tc>
        <w:tc>
          <w:tcPr>
            <w:tcW w:w="0" w:type="auto"/>
          </w:tcPr>
          <w:p w14:paraId="09094665" w14:textId="77777777" w:rsidR="00D53DFE" w:rsidRPr="00D1217E" w:rsidRDefault="00D53DFE" w:rsidP="0030081F">
            <w:pPr>
              <w:keepNext/>
              <w:cnfStyle w:val="000000000000" w:firstRow="0" w:lastRow="0" w:firstColumn="0" w:lastColumn="0" w:oddVBand="0" w:evenVBand="0" w:oddHBand="0" w:evenHBand="0" w:firstRowFirstColumn="0" w:firstRowLastColumn="0" w:lastRowFirstColumn="0" w:lastRowLastColumn="0"/>
              <w:rPr>
                <w:ins w:id="6611" w:author="Jonathan Goldstein" w:date="2013-08-29T11:51:00Z"/>
                <w:rFonts w:ascii="Consolas" w:hAnsi="Consolas" w:cs="Consolas"/>
              </w:rPr>
            </w:pPr>
            <w:ins w:id="6612" w:author="Jonathan Goldstein" w:date="2013-08-29T11:51:00Z">
              <w:r w:rsidRPr="00D1217E">
                <w:rPr>
                  <w:rFonts w:ascii="Consolas" w:hAnsi="Consolas" w:cs="Consolas"/>
                </w:rPr>
                <w:t>120</w:t>
              </w:r>
            </w:ins>
          </w:p>
        </w:tc>
      </w:tr>
      <w:tr w:rsidR="00D53DFE" w:rsidRPr="00D1217E" w14:paraId="3CEF684E" w14:textId="77777777" w:rsidTr="0070156D">
        <w:trPr>
          <w:cnfStyle w:val="000000100000" w:firstRow="0" w:lastRow="0" w:firstColumn="0" w:lastColumn="0" w:oddVBand="0" w:evenVBand="0" w:oddHBand="1" w:evenHBand="0" w:firstRowFirstColumn="0" w:firstRowLastColumn="0" w:lastRowFirstColumn="0" w:lastRowLastColumn="0"/>
          <w:ins w:id="6613"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15CE2603" w14:textId="5CDCD881" w:rsidR="00D53DFE" w:rsidRPr="00D1217E" w:rsidRDefault="00D53DFE" w:rsidP="00D53DFE">
            <w:pPr>
              <w:rPr>
                <w:ins w:id="6614" w:author="Jonathan Goldstein" w:date="2013-09-24T17:59:00Z"/>
                <w:rFonts w:ascii="Consolas" w:hAnsi="Consolas" w:cs="Consolas"/>
                <w:b w:val="0"/>
              </w:rPr>
            </w:pPr>
            <w:ins w:id="6615" w:author="Jonathan Goldstein" w:date="2013-09-24T18:01:00Z">
              <w:r w:rsidRPr="00D1217E">
                <w:rPr>
                  <w:rFonts w:ascii="Consolas" w:hAnsi="Consolas" w:cs="Consolas"/>
                </w:rPr>
                <w:t>3600</w:t>
              </w:r>
            </w:ins>
          </w:p>
        </w:tc>
        <w:tc>
          <w:tcPr>
            <w:tcW w:w="0" w:type="auto"/>
          </w:tcPr>
          <w:p w14:paraId="192B323B" w14:textId="1A524EC4" w:rsidR="00D53DFE" w:rsidRPr="00D1217E" w:rsidRDefault="00D53DFE" w:rsidP="00D53DFE">
            <w:pPr>
              <w:cnfStyle w:val="000000100000" w:firstRow="0" w:lastRow="0" w:firstColumn="0" w:lastColumn="0" w:oddVBand="0" w:evenVBand="0" w:oddHBand="1" w:evenHBand="0" w:firstRowFirstColumn="0" w:firstRowLastColumn="0" w:lastRowFirstColumn="0" w:lastRowLastColumn="0"/>
              <w:rPr>
                <w:ins w:id="6616" w:author="Jonathan Goldstein" w:date="2013-09-24T17:59:00Z"/>
                <w:rFonts w:ascii="Consolas" w:hAnsi="Consolas" w:cs="Consolas"/>
                <w:rPrChange w:id="6617" w:author="Jonathan Goldstein" w:date="2013-09-26T14:26:00Z">
                  <w:rPr>
                    <w:ins w:id="6618" w:author="Jonathan Goldstein" w:date="2013-09-24T17:59:00Z"/>
                    <w:rFonts w:ascii="Consolas" w:hAnsi="Consolas" w:cs="Consolas"/>
                    <w:b/>
                  </w:rPr>
                </w:rPrChange>
              </w:rPr>
            </w:pPr>
            <w:ins w:id="6619" w:author="Jonathan Goldstein" w:date="2013-09-24T18:01:00Z">
              <w:r w:rsidRPr="00D1217E">
                <w:rPr>
                  <w:rFonts w:ascii="Consolas" w:hAnsi="Consolas" w:cs="Consolas"/>
                  <w:rPrChange w:id="6620" w:author="Jonathan Goldstein" w:date="2013-09-26T14:26:00Z">
                    <w:rPr>
                      <w:rFonts w:ascii="Consolas" w:hAnsi="Consolas" w:cs="Consolas"/>
                      <w:b/>
                    </w:rPr>
                  </w:rPrChange>
                </w:rPr>
                <w:t>3601</w:t>
              </w:r>
            </w:ins>
          </w:p>
        </w:tc>
        <w:tc>
          <w:tcPr>
            <w:tcW w:w="0" w:type="auto"/>
          </w:tcPr>
          <w:p w14:paraId="3E74739E" w14:textId="43C5DFE5" w:rsidR="00D53DFE" w:rsidRPr="00D1217E" w:rsidRDefault="00D53DFE" w:rsidP="00D53DFE">
            <w:pPr>
              <w:cnfStyle w:val="000000100000" w:firstRow="0" w:lastRow="0" w:firstColumn="0" w:lastColumn="0" w:oddVBand="0" w:evenVBand="0" w:oddHBand="1" w:evenHBand="0" w:firstRowFirstColumn="0" w:firstRowLastColumn="0" w:lastRowFirstColumn="0" w:lastRowLastColumn="0"/>
              <w:rPr>
                <w:ins w:id="6621" w:author="Jonathan Goldstein" w:date="2013-08-29T11:51:00Z"/>
                <w:rFonts w:ascii="Consolas" w:hAnsi="Consolas" w:cs="Consolas"/>
                <w:rPrChange w:id="6622" w:author="Jonathan Goldstein" w:date="2013-09-26T14:26:00Z">
                  <w:rPr>
                    <w:ins w:id="6623" w:author="Jonathan Goldstein" w:date="2013-08-29T11:51:00Z"/>
                    <w:rFonts w:ascii="Consolas" w:hAnsi="Consolas" w:cs="Consolas"/>
                    <w:b/>
                  </w:rPr>
                </w:rPrChange>
              </w:rPr>
            </w:pPr>
            <w:ins w:id="6624" w:author="Jonathan Goldstein" w:date="2013-08-29T11:51:00Z">
              <w:r w:rsidRPr="00D1217E">
                <w:rPr>
                  <w:rFonts w:ascii="Consolas" w:hAnsi="Consolas" w:cs="Consolas"/>
                  <w:rPrChange w:id="6625" w:author="Jonathan Goldstein" w:date="2013-09-26T14:26:00Z">
                    <w:rPr>
                      <w:rFonts w:ascii="Consolas" w:hAnsi="Consolas" w:cs="Consolas"/>
                      <w:b/>
                    </w:rPr>
                  </w:rPrChange>
                </w:rPr>
                <w:t>3600</w:t>
              </w:r>
            </w:ins>
          </w:p>
        </w:tc>
        <w:tc>
          <w:tcPr>
            <w:tcW w:w="0" w:type="auto"/>
          </w:tcPr>
          <w:p w14:paraId="14843B95" w14:textId="77777777" w:rsidR="00D53DFE" w:rsidRPr="00D1217E" w:rsidRDefault="00D53DFE" w:rsidP="00D53DFE">
            <w:pPr>
              <w:cnfStyle w:val="000000100000" w:firstRow="0" w:lastRow="0" w:firstColumn="0" w:lastColumn="0" w:oddVBand="0" w:evenVBand="0" w:oddHBand="1" w:evenHBand="0" w:firstRowFirstColumn="0" w:firstRowLastColumn="0" w:lastRowFirstColumn="0" w:lastRowLastColumn="0"/>
              <w:rPr>
                <w:ins w:id="6626" w:author="Jonathan Goldstein" w:date="2013-08-29T11:51:00Z"/>
                <w:rFonts w:ascii="Consolas" w:hAnsi="Consolas" w:cs="Consolas"/>
              </w:rPr>
            </w:pPr>
            <w:ins w:id="6627" w:author="Jonathan Goldstein" w:date="2013-08-29T11:51:00Z">
              <w:r w:rsidRPr="00D1217E">
                <w:rPr>
                  <w:rFonts w:ascii="Consolas" w:hAnsi="Consolas" w:cs="Consolas"/>
                </w:rPr>
                <w:t>4</w:t>
              </w:r>
            </w:ins>
          </w:p>
        </w:tc>
        <w:tc>
          <w:tcPr>
            <w:tcW w:w="0" w:type="auto"/>
          </w:tcPr>
          <w:p w14:paraId="2FEE8C09" w14:textId="77777777" w:rsidR="00D53DFE" w:rsidRPr="00D1217E" w:rsidRDefault="00D53DFE" w:rsidP="00D53DFE">
            <w:pPr>
              <w:keepNext/>
              <w:cnfStyle w:val="000000100000" w:firstRow="0" w:lastRow="0" w:firstColumn="0" w:lastColumn="0" w:oddVBand="0" w:evenVBand="0" w:oddHBand="1" w:evenHBand="0" w:firstRowFirstColumn="0" w:firstRowLastColumn="0" w:lastRowFirstColumn="0" w:lastRowLastColumn="0"/>
              <w:rPr>
                <w:ins w:id="6628" w:author="Jonathan Goldstein" w:date="2013-08-29T11:51:00Z"/>
                <w:rFonts w:ascii="Consolas" w:hAnsi="Consolas" w:cs="Consolas"/>
              </w:rPr>
            </w:pPr>
            <w:ins w:id="6629" w:author="Jonathan Goldstein" w:date="2013-08-29T11:51:00Z">
              <w:r w:rsidRPr="00D1217E">
                <w:rPr>
                  <w:rFonts w:ascii="Consolas" w:hAnsi="Consolas" w:cs="Consolas"/>
                </w:rPr>
                <w:t>2</w:t>
              </w:r>
            </w:ins>
          </w:p>
        </w:tc>
        <w:tc>
          <w:tcPr>
            <w:tcW w:w="0" w:type="auto"/>
          </w:tcPr>
          <w:p w14:paraId="6D7F04FE" w14:textId="77777777" w:rsidR="00D53DFE" w:rsidRPr="00D1217E" w:rsidRDefault="00D53DFE" w:rsidP="00D53DFE">
            <w:pPr>
              <w:keepNext/>
              <w:cnfStyle w:val="000000100000" w:firstRow="0" w:lastRow="0" w:firstColumn="0" w:lastColumn="0" w:oddVBand="0" w:evenVBand="0" w:oddHBand="1" w:evenHBand="0" w:firstRowFirstColumn="0" w:firstRowLastColumn="0" w:lastRowFirstColumn="0" w:lastRowLastColumn="0"/>
              <w:rPr>
                <w:ins w:id="6630" w:author="Jonathan Goldstein" w:date="2013-08-29T11:51:00Z"/>
                <w:rFonts w:ascii="Consolas" w:hAnsi="Consolas" w:cs="Consolas"/>
              </w:rPr>
            </w:pPr>
            <w:ins w:id="6631" w:author="Jonathan Goldstein" w:date="2013-08-29T11:51:00Z">
              <w:r w:rsidRPr="00D1217E">
                <w:rPr>
                  <w:rFonts w:ascii="Consolas" w:hAnsi="Consolas" w:cs="Consolas"/>
                </w:rPr>
                <w:t>125</w:t>
              </w:r>
            </w:ins>
          </w:p>
        </w:tc>
      </w:tr>
      <w:tr w:rsidR="00D53DFE" w:rsidRPr="00D1217E" w14:paraId="61BDC47F" w14:textId="77777777" w:rsidTr="0070156D">
        <w:trPr>
          <w:ins w:id="6632"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3CD7425C" w14:textId="6487CF7F" w:rsidR="00D53DFE" w:rsidRPr="00D1217E" w:rsidRDefault="00D53DFE" w:rsidP="00D53DFE">
            <w:pPr>
              <w:rPr>
                <w:ins w:id="6633" w:author="Jonathan Goldstein" w:date="2013-09-24T17:59:00Z"/>
                <w:rFonts w:ascii="Consolas" w:hAnsi="Consolas" w:cs="Consolas"/>
                <w:b w:val="0"/>
              </w:rPr>
            </w:pPr>
            <w:ins w:id="6634" w:author="Jonathan Goldstein" w:date="2013-09-24T18:01:00Z">
              <w:r w:rsidRPr="00D1217E">
                <w:rPr>
                  <w:rFonts w:ascii="Consolas" w:hAnsi="Consolas" w:cs="Consolas"/>
                </w:rPr>
                <w:t>3600</w:t>
              </w:r>
            </w:ins>
          </w:p>
        </w:tc>
        <w:tc>
          <w:tcPr>
            <w:tcW w:w="0" w:type="auto"/>
          </w:tcPr>
          <w:p w14:paraId="044937E6" w14:textId="43E95A0C" w:rsidR="00D53DFE" w:rsidRPr="00D1217E" w:rsidRDefault="00D53DFE" w:rsidP="00D53DFE">
            <w:pPr>
              <w:cnfStyle w:val="000000000000" w:firstRow="0" w:lastRow="0" w:firstColumn="0" w:lastColumn="0" w:oddVBand="0" w:evenVBand="0" w:oddHBand="0" w:evenHBand="0" w:firstRowFirstColumn="0" w:firstRowLastColumn="0" w:lastRowFirstColumn="0" w:lastRowLastColumn="0"/>
              <w:rPr>
                <w:ins w:id="6635" w:author="Jonathan Goldstein" w:date="2013-09-24T17:59:00Z"/>
                <w:rFonts w:ascii="Consolas" w:hAnsi="Consolas" w:cs="Consolas"/>
                <w:rPrChange w:id="6636" w:author="Jonathan Goldstein" w:date="2013-09-26T14:26:00Z">
                  <w:rPr>
                    <w:ins w:id="6637" w:author="Jonathan Goldstein" w:date="2013-09-24T17:59:00Z"/>
                    <w:rFonts w:ascii="Consolas" w:hAnsi="Consolas" w:cs="Consolas"/>
                    <w:b/>
                  </w:rPr>
                </w:rPrChange>
              </w:rPr>
            </w:pPr>
            <w:ins w:id="6638" w:author="Jonathan Goldstein" w:date="2013-09-24T18:01:00Z">
              <w:r w:rsidRPr="00D1217E">
                <w:rPr>
                  <w:rFonts w:ascii="Consolas" w:hAnsi="Consolas" w:cs="Consolas"/>
                  <w:rPrChange w:id="6639" w:author="Jonathan Goldstein" w:date="2013-09-26T14:26:00Z">
                    <w:rPr>
                      <w:rFonts w:ascii="Consolas" w:hAnsi="Consolas" w:cs="Consolas"/>
                      <w:b/>
                    </w:rPr>
                  </w:rPrChange>
                </w:rPr>
                <w:t>3601</w:t>
              </w:r>
            </w:ins>
          </w:p>
        </w:tc>
        <w:tc>
          <w:tcPr>
            <w:tcW w:w="0" w:type="auto"/>
          </w:tcPr>
          <w:p w14:paraId="47813EB2" w14:textId="1944ED1D" w:rsidR="00D53DFE" w:rsidRPr="00D1217E" w:rsidRDefault="00D53DFE" w:rsidP="00D53DFE">
            <w:pPr>
              <w:cnfStyle w:val="000000000000" w:firstRow="0" w:lastRow="0" w:firstColumn="0" w:lastColumn="0" w:oddVBand="0" w:evenVBand="0" w:oddHBand="0" w:evenHBand="0" w:firstRowFirstColumn="0" w:firstRowLastColumn="0" w:lastRowFirstColumn="0" w:lastRowLastColumn="0"/>
              <w:rPr>
                <w:ins w:id="6640" w:author="Jonathan Goldstein" w:date="2013-08-29T11:51:00Z"/>
                <w:rFonts w:ascii="Consolas" w:hAnsi="Consolas" w:cs="Consolas"/>
                <w:rPrChange w:id="6641" w:author="Jonathan Goldstein" w:date="2013-09-26T14:26:00Z">
                  <w:rPr>
                    <w:ins w:id="6642" w:author="Jonathan Goldstein" w:date="2013-08-29T11:51:00Z"/>
                    <w:rFonts w:ascii="Consolas" w:hAnsi="Consolas" w:cs="Consolas"/>
                    <w:b/>
                  </w:rPr>
                </w:rPrChange>
              </w:rPr>
            </w:pPr>
            <w:ins w:id="6643" w:author="Jonathan Goldstein" w:date="2013-08-29T11:51:00Z">
              <w:r w:rsidRPr="00D1217E">
                <w:rPr>
                  <w:rFonts w:ascii="Consolas" w:hAnsi="Consolas" w:cs="Consolas"/>
                  <w:rPrChange w:id="6644" w:author="Jonathan Goldstein" w:date="2013-09-26T14:26:00Z">
                    <w:rPr>
                      <w:rFonts w:ascii="Consolas" w:hAnsi="Consolas" w:cs="Consolas"/>
                      <w:b/>
                    </w:rPr>
                  </w:rPrChange>
                </w:rPr>
                <w:t>3600</w:t>
              </w:r>
            </w:ins>
          </w:p>
        </w:tc>
        <w:tc>
          <w:tcPr>
            <w:tcW w:w="0" w:type="auto"/>
          </w:tcPr>
          <w:p w14:paraId="444EFBA5" w14:textId="77777777" w:rsidR="00D53DFE" w:rsidRPr="00D1217E" w:rsidRDefault="00D53DFE" w:rsidP="00D53DFE">
            <w:pPr>
              <w:cnfStyle w:val="000000000000" w:firstRow="0" w:lastRow="0" w:firstColumn="0" w:lastColumn="0" w:oddVBand="0" w:evenVBand="0" w:oddHBand="0" w:evenHBand="0" w:firstRowFirstColumn="0" w:firstRowLastColumn="0" w:lastRowFirstColumn="0" w:lastRowLastColumn="0"/>
              <w:rPr>
                <w:ins w:id="6645" w:author="Jonathan Goldstein" w:date="2013-08-29T11:51:00Z"/>
                <w:rFonts w:ascii="Consolas" w:hAnsi="Consolas" w:cs="Consolas"/>
              </w:rPr>
            </w:pPr>
            <w:ins w:id="6646" w:author="Jonathan Goldstein" w:date="2013-08-29T11:51:00Z">
              <w:r w:rsidRPr="00D1217E">
                <w:rPr>
                  <w:rFonts w:ascii="Consolas" w:hAnsi="Consolas" w:cs="Consolas"/>
                </w:rPr>
                <w:t>5</w:t>
              </w:r>
            </w:ins>
          </w:p>
        </w:tc>
        <w:tc>
          <w:tcPr>
            <w:tcW w:w="0" w:type="auto"/>
          </w:tcPr>
          <w:p w14:paraId="2518BFA3" w14:textId="77777777" w:rsidR="00D53DFE" w:rsidRPr="00D1217E" w:rsidRDefault="00D53DFE" w:rsidP="00D53DFE">
            <w:pPr>
              <w:keepNext/>
              <w:cnfStyle w:val="000000000000" w:firstRow="0" w:lastRow="0" w:firstColumn="0" w:lastColumn="0" w:oddVBand="0" w:evenVBand="0" w:oddHBand="0" w:evenHBand="0" w:firstRowFirstColumn="0" w:firstRowLastColumn="0" w:lastRowFirstColumn="0" w:lastRowLastColumn="0"/>
              <w:rPr>
                <w:ins w:id="6647" w:author="Jonathan Goldstein" w:date="2013-08-29T11:51:00Z"/>
                <w:rFonts w:ascii="Consolas" w:hAnsi="Consolas" w:cs="Consolas"/>
              </w:rPr>
            </w:pPr>
            <w:ins w:id="6648" w:author="Jonathan Goldstein" w:date="2013-08-29T11:51:00Z">
              <w:r w:rsidRPr="00D1217E">
                <w:rPr>
                  <w:rFonts w:ascii="Consolas" w:hAnsi="Consolas" w:cs="Consolas"/>
                </w:rPr>
                <w:t>3</w:t>
              </w:r>
            </w:ins>
          </w:p>
        </w:tc>
        <w:tc>
          <w:tcPr>
            <w:tcW w:w="0" w:type="auto"/>
          </w:tcPr>
          <w:p w14:paraId="417C89C3" w14:textId="35B10E8C" w:rsidR="00D53DFE" w:rsidRPr="00D1217E" w:rsidRDefault="00D53DFE" w:rsidP="00D53DFE">
            <w:pPr>
              <w:keepNext/>
              <w:cnfStyle w:val="000000000000" w:firstRow="0" w:lastRow="0" w:firstColumn="0" w:lastColumn="0" w:oddVBand="0" w:evenVBand="0" w:oddHBand="0" w:evenHBand="0" w:firstRowFirstColumn="0" w:firstRowLastColumn="0" w:lastRowFirstColumn="0" w:lastRowLastColumn="0"/>
              <w:rPr>
                <w:ins w:id="6649" w:author="Jonathan Goldstein" w:date="2013-08-29T11:51:00Z"/>
                <w:rFonts w:ascii="Consolas" w:hAnsi="Consolas" w:cs="Consolas"/>
              </w:rPr>
            </w:pPr>
            <w:ins w:id="6650" w:author="Jonathan Goldstein" w:date="2013-08-29T11:51:00Z">
              <w:r w:rsidRPr="00D1217E">
                <w:rPr>
                  <w:rFonts w:ascii="Consolas" w:hAnsi="Consolas" w:cs="Consolas"/>
                </w:rPr>
                <w:t>124</w:t>
              </w:r>
            </w:ins>
          </w:p>
        </w:tc>
      </w:tr>
      <w:tr w:rsidR="00D53DFE" w:rsidRPr="00D1217E" w14:paraId="2481810B" w14:textId="77777777" w:rsidTr="0070156D">
        <w:trPr>
          <w:cnfStyle w:val="000000100000" w:firstRow="0" w:lastRow="0" w:firstColumn="0" w:lastColumn="0" w:oddVBand="0" w:evenVBand="0" w:oddHBand="1" w:evenHBand="0" w:firstRowFirstColumn="0" w:firstRowLastColumn="0" w:lastRowFirstColumn="0" w:lastRowLastColumn="0"/>
          <w:ins w:id="6651"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185AB13B" w14:textId="1B1BEED9" w:rsidR="00D53DFE" w:rsidRPr="00D1217E" w:rsidRDefault="00D53DFE" w:rsidP="00D53DFE">
            <w:pPr>
              <w:rPr>
                <w:ins w:id="6652" w:author="Jonathan Goldstein" w:date="2013-09-24T17:59:00Z"/>
                <w:rFonts w:ascii="Consolas" w:hAnsi="Consolas" w:cs="Consolas"/>
                <w:b w:val="0"/>
              </w:rPr>
            </w:pPr>
            <w:ins w:id="6653" w:author="Jonathan Goldstein" w:date="2013-09-24T18:01:00Z">
              <w:r w:rsidRPr="00D1217E">
                <w:rPr>
                  <w:rFonts w:ascii="Consolas" w:hAnsi="Consolas" w:cs="Consolas"/>
                </w:rPr>
                <w:t>5400</w:t>
              </w:r>
            </w:ins>
          </w:p>
        </w:tc>
        <w:tc>
          <w:tcPr>
            <w:tcW w:w="0" w:type="auto"/>
          </w:tcPr>
          <w:p w14:paraId="7E23BC21" w14:textId="1BBA8552" w:rsidR="00D53DFE" w:rsidRPr="00D1217E" w:rsidRDefault="00D53DFE" w:rsidP="00D53DFE">
            <w:pPr>
              <w:cnfStyle w:val="000000100000" w:firstRow="0" w:lastRow="0" w:firstColumn="0" w:lastColumn="0" w:oddVBand="0" w:evenVBand="0" w:oddHBand="1" w:evenHBand="0" w:firstRowFirstColumn="0" w:firstRowLastColumn="0" w:lastRowFirstColumn="0" w:lastRowLastColumn="0"/>
              <w:rPr>
                <w:ins w:id="6654" w:author="Jonathan Goldstein" w:date="2013-09-24T17:59:00Z"/>
                <w:rFonts w:ascii="Consolas" w:hAnsi="Consolas" w:cs="Consolas"/>
                <w:rPrChange w:id="6655" w:author="Jonathan Goldstein" w:date="2013-09-26T14:26:00Z">
                  <w:rPr>
                    <w:ins w:id="6656" w:author="Jonathan Goldstein" w:date="2013-09-24T17:59:00Z"/>
                    <w:rFonts w:ascii="Consolas" w:hAnsi="Consolas" w:cs="Consolas"/>
                    <w:b/>
                  </w:rPr>
                </w:rPrChange>
              </w:rPr>
            </w:pPr>
            <w:ins w:id="6657" w:author="Jonathan Goldstein" w:date="2013-09-24T18:01:00Z">
              <w:r w:rsidRPr="00D1217E">
                <w:rPr>
                  <w:rFonts w:ascii="Consolas" w:hAnsi="Consolas" w:cs="Consolas"/>
                  <w:rPrChange w:id="6658" w:author="Jonathan Goldstein" w:date="2013-09-26T14:26:00Z">
                    <w:rPr>
                      <w:rFonts w:ascii="Consolas" w:hAnsi="Consolas" w:cs="Consolas"/>
                      <w:b/>
                    </w:rPr>
                  </w:rPrChange>
                </w:rPr>
                <w:t>5401</w:t>
              </w:r>
            </w:ins>
          </w:p>
        </w:tc>
        <w:tc>
          <w:tcPr>
            <w:tcW w:w="0" w:type="auto"/>
          </w:tcPr>
          <w:p w14:paraId="482820FD" w14:textId="751D3FC1" w:rsidR="00D53DFE" w:rsidRPr="00D1217E" w:rsidRDefault="00D53DFE" w:rsidP="00D53DFE">
            <w:pPr>
              <w:cnfStyle w:val="000000100000" w:firstRow="0" w:lastRow="0" w:firstColumn="0" w:lastColumn="0" w:oddVBand="0" w:evenVBand="0" w:oddHBand="1" w:evenHBand="0" w:firstRowFirstColumn="0" w:firstRowLastColumn="0" w:lastRowFirstColumn="0" w:lastRowLastColumn="0"/>
              <w:rPr>
                <w:ins w:id="6659" w:author="Jonathan Goldstein" w:date="2013-08-29T11:51:00Z"/>
                <w:rFonts w:ascii="Consolas" w:hAnsi="Consolas" w:cs="Consolas"/>
                <w:rPrChange w:id="6660" w:author="Jonathan Goldstein" w:date="2013-09-26T14:26:00Z">
                  <w:rPr>
                    <w:ins w:id="6661" w:author="Jonathan Goldstein" w:date="2013-08-29T11:51:00Z"/>
                    <w:rFonts w:ascii="Consolas" w:hAnsi="Consolas" w:cs="Consolas"/>
                    <w:b/>
                  </w:rPr>
                </w:rPrChange>
              </w:rPr>
            </w:pPr>
            <w:ins w:id="6662" w:author="Jonathan Goldstein" w:date="2013-08-29T11:51:00Z">
              <w:r w:rsidRPr="00D1217E">
                <w:rPr>
                  <w:rFonts w:ascii="Consolas" w:hAnsi="Consolas" w:cs="Consolas"/>
                  <w:rPrChange w:id="6663" w:author="Jonathan Goldstein" w:date="2013-09-26T14:26:00Z">
                    <w:rPr>
                      <w:rFonts w:ascii="Consolas" w:hAnsi="Consolas" w:cs="Consolas"/>
                      <w:b/>
                    </w:rPr>
                  </w:rPrChange>
                </w:rPr>
                <w:t>5400</w:t>
              </w:r>
            </w:ins>
          </w:p>
        </w:tc>
        <w:tc>
          <w:tcPr>
            <w:tcW w:w="0" w:type="auto"/>
          </w:tcPr>
          <w:p w14:paraId="4686767B" w14:textId="77777777" w:rsidR="00D53DFE" w:rsidRPr="00D1217E" w:rsidRDefault="00D53DFE" w:rsidP="00D53DFE">
            <w:pPr>
              <w:cnfStyle w:val="000000100000" w:firstRow="0" w:lastRow="0" w:firstColumn="0" w:lastColumn="0" w:oddVBand="0" w:evenVBand="0" w:oddHBand="1" w:evenHBand="0" w:firstRowFirstColumn="0" w:firstRowLastColumn="0" w:lastRowFirstColumn="0" w:lastRowLastColumn="0"/>
              <w:rPr>
                <w:ins w:id="6664" w:author="Jonathan Goldstein" w:date="2013-08-29T11:51:00Z"/>
                <w:rFonts w:ascii="Consolas" w:hAnsi="Consolas" w:cs="Consolas"/>
              </w:rPr>
            </w:pPr>
            <w:ins w:id="6665" w:author="Jonathan Goldstein" w:date="2013-08-29T11:51:00Z">
              <w:r w:rsidRPr="00D1217E">
                <w:rPr>
                  <w:rFonts w:ascii="Consolas" w:hAnsi="Consolas" w:cs="Consolas"/>
                </w:rPr>
                <w:t>3</w:t>
              </w:r>
            </w:ins>
          </w:p>
        </w:tc>
        <w:tc>
          <w:tcPr>
            <w:tcW w:w="0" w:type="auto"/>
          </w:tcPr>
          <w:p w14:paraId="2F7C2E17" w14:textId="77777777" w:rsidR="00D53DFE" w:rsidRPr="00D1217E" w:rsidRDefault="00D53DFE" w:rsidP="00D53DFE">
            <w:pPr>
              <w:keepNext/>
              <w:cnfStyle w:val="000000100000" w:firstRow="0" w:lastRow="0" w:firstColumn="0" w:lastColumn="0" w:oddVBand="0" w:evenVBand="0" w:oddHBand="1" w:evenHBand="0" w:firstRowFirstColumn="0" w:firstRowLastColumn="0" w:lastRowFirstColumn="0" w:lastRowLastColumn="0"/>
              <w:rPr>
                <w:ins w:id="6666" w:author="Jonathan Goldstein" w:date="2013-08-29T11:51:00Z"/>
                <w:rFonts w:ascii="Consolas" w:hAnsi="Consolas" w:cs="Consolas"/>
              </w:rPr>
            </w:pPr>
            <w:ins w:id="6667" w:author="Jonathan Goldstein" w:date="2013-08-29T11:51:00Z">
              <w:r w:rsidRPr="00D1217E">
                <w:rPr>
                  <w:rFonts w:ascii="Consolas" w:hAnsi="Consolas" w:cs="Consolas"/>
                </w:rPr>
                <w:t>2</w:t>
              </w:r>
            </w:ins>
          </w:p>
        </w:tc>
        <w:tc>
          <w:tcPr>
            <w:tcW w:w="0" w:type="auto"/>
          </w:tcPr>
          <w:p w14:paraId="4A01074A" w14:textId="2558EA3B" w:rsidR="00D53DFE" w:rsidRPr="00D1217E" w:rsidRDefault="00D53DFE" w:rsidP="00D53DFE">
            <w:pPr>
              <w:keepNext/>
              <w:cnfStyle w:val="000000100000" w:firstRow="0" w:lastRow="0" w:firstColumn="0" w:lastColumn="0" w:oddVBand="0" w:evenVBand="0" w:oddHBand="1" w:evenHBand="0" w:firstRowFirstColumn="0" w:firstRowLastColumn="0" w:lastRowFirstColumn="0" w:lastRowLastColumn="0"/>
              <w:rPr>
                <w:ins w:id="6668" w:author="Jonathan Goldstein" w:date="2013-08-29T11:51:00Z"/>
                <w:rFonts w:ascii="Consolas" w:hAnsi="Consolas" w:cs="Consolas"/>
              </w:rPr>
            </w:pPr>
            <w:ins w:id="6669" w:author="Jonathan Goldstein" w:date="2013-08-29T11:51:00Z">
              <w:r w:rsidRPr="00D1217E">
                <w:rPr>
                  <w:rFonts w:ascii="Consolas" w:hAnsi="Consolas" w:cs="Consolas"/>
                </w:rPr>
                <w:t>122</w:t>
              </w:r>
            </w:ins>
          </w:p>
        </w:tc>
      </w:tr>
      <w:tr w:rsidR="00D53DFE" w:rsidRPr="00D1217E" w14:paraId="6531E9A1" w14:textId="77777777" w:rsidTr="0070156D">
        <w:trPr>
          <w:ins w:id="6670"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14D2DAC0" w14:textId="5D9962F2" w:rsidR="00D53DFE" w:rsidRPr="00D1217E" w:rsidRDefault="00D53DFE" w:rsidP="00D53DFE">
            <w:pPr>
              <w:rPr>
                <w:ins w:id="6671" w:author="Jonathan Goldstein" w:date="2013-09-24T17:59:00Z"/>
                <w:rFonts w:ascii="Consolas" w:hAnsi="Consolas" w:cs="Consolas"/>
                <w:b w:val="0"/>
              </w:rPr>
            </w:pPr>
            <w:ins w:id="6672" w:author="Jonathan Goldstein" w:date="2013-09-24T18:01:00Z">
              <w:r w:rsidRPr="00D1217E">
                <w:rPr>
                  <w:rFonts w:ascii="Consolas" w:hAnsi="Consolas" w:cs="Consolas"/>
                </w:rPr>
                <w:t>7200</w:t>
              </w:r>
            </w:ins>
          </w:p>
        </w:tc>
        <w:tc>
          <w:tcPr>
            <w:tcW w:w="0" w:type="auto"/>
          </w:tcPr>
          <w:p w14:paraId="7F558274" w14:textId="28E2C20F" w:rsidR="00D53DFE" w:rsidRPr="00D1217E" w:rsidRDefault="00D53DFE" w:rsidP="00D53DFE">
            <w:pPr>
              <w:cnfStyle w:val="000000000000" w:firstRow="0" w:lastRow="0" w:firstColumn="0" w:lastColumn="0" w:oddVBand="0" w:evenVBand="0" w:oddHBand="0" w:evenHBand="0" w:firstRowFirstColumn="0" w:firstRowLastColumn="0" w:lastRowFirstColumn="0" w:lastRowLastColumn="0"/>
              <w:rPr>
                <w:ins w:id="6673" w:author="Jonathan Goldstein" w:date="2013-09-24T17:59:00Z"/>
                <w:rFonts w:ascii="Consolas" w:hAnsi="Consolas" w:cs="Consolas"/>
                <w:rPrChange w:id="6674" w:author="Jonathan Goldstein" w:date="2013-09-26T14:26:00Z">
                  <w:rPr>
                    <w:ins w:id="6675" w:author="Jonathan Goldstein" w:date="2013-09-24T17:59:00Z"/>
                    <w:rFonts w:ascii="Consolas" w:hAnsi="Consolas" w:cs="Consolas"/>
                    <w:b/>
                  </w:rPr>
                </w:rPrChange>
              </w:rPr>
            </w:pPr>
            <w:ins w:id="6676" w:author="Jonathan Goldstein" w:date="2013-09-24T18:01:00Z">
              <w:r w:rsidRPr="00D1217E">
                <w:rPr>
                  <w:rFonts w:ascii="Consolas" w:hAnsi="Consolas" w:cs="Consolas"/>
                  <w:rPrChange w:id="6677" w:author="Jonathan Goldstein" w:date="2013-09-26T14:26:00Z">
                    <w:rPr>
                      <w:rFonts w:ascii="Consolas" w:hAnsi="Consolas" w:cs="Consolas"/>
                      <w:b/>
                    </w:rPr>
                  </w:rPrChange>
                </w:rPr>
                <w:t>7201</w:t>
              </w:r>
            </w:ins>
          </w:p>
        </w:tc>
        <w:tc>
          <w:tcPr>
            <w:tcW w:w="0" w:type="auto"/>
          </w:tcPr>
          <w:p w14:paraId="174050B3" w14:textId="1493A60A" w:rsidR="00D53DFE" w:rsidRPr="00D1217E" w:rsidRDefault="00D53DFE" w:rsidP="00D53DFE">
            <w:pPr>
              <w:cnfStyle w:val="000000000000" w:firstRow="0" w:lastRow="0" w:firstColumn="0" w:lastColumn="0" w:oddVBand="0" w:evenVBand="0" w:oddHBand="0" w:evenHBand="0" w:firstRowFirstColumn="0" w:firstRowLastColumn="0" w:lastRowFirstColumn="0" w:lastRowLastColumn="0"/>
              <w:rPr>
                <w:ins w:id="6678" w:author="Jonathan Goldstein" w:date="2013-08-29T11:51:00Z"/>
                <w:rFonts w:ascii="Consolas" w:hAnsi="Consolas" w:cs="Consolas"/>
                <w:rPrChange w:id="6679" w:author="Jonathan Goldstein" w:date="2013-09-26T14:26:00Z">
                  <w:rPr>
                    <w:ins w:id="6680" w:author="Jonathan Goldstein" w:date="2013-08-29T11:51:00Z"/>
                    <w:rFonts w:ascii="Consolas" w:hAnsi="Consolas" w:cs="Consolas"/>
                    <w:b/>
                  </w:rPr>
                </w:rPrChange>
              </w:rPr>
            </w:pPr>
            <w:ins w:id="6681" w:author="Jonathan Goldstein" w:date="2013-08-29T11:51:00Z">
              <w:r w:rsidRPr="00D1217E">
                <w:rPr>
                  <w:rFonts w:ascii="Consolas" w:hAnsi="Consolas" w:cs="Consolas"/>
                  <w:rPrChange w:id="6682" w:author="Jonathan Goldstein" w:date="2013-09-26T14:26:00Z">
                    <w:rPr>
                      <w:rFonts w:ascii="Consolas" w:hAnsi="Consolas" w:cs="Consolas"/>
                      <w:b/>
                    </w:rPr>
                  </w:rPrChange>
                </w:rPr>
                <w:t>7200</w:t>
              </w:r>
            </w:ins>
          </w:p>
        </w:tc>
        <w:tc>
          <w:tcPr>
            <w:tcW w:w="0" w:type="auto"/>
          </w:tcPr>
          <w:p w14:paraId="1964A45E" w14:textId="77777777" w:rsidR="00D53DFE" w:rsidRPr="00D1217E" w:rsidRDefault="00D53DFE" w:rsidP="00D53DFE">
            <w:pPr>
              <w:cnfStyle w:val="000000000000" w:firstRow="0" w:lastRow="0" w:firstColumn="0" w:lastColumn="0" w:oddVBand="0" w:evenVBand="0" w:oddHBand="0" w:evenHBand="0" w:firstRowFirstColumn="0" w:firstRowLastColumn="0" w:lastRowFirstColumn="0" w:lastRowLastColumn="0"/>
              <w:rPr>
                <w:ins w:id="6683" w:author="Jonathan Goldstein" w:date="2013-08-29T11:51:00Z"/>
                <w:rFonts w:ascii="Consolas" w:hAnsi="Consolas" w:cs="Consolas"/>
              </w:rPr>
            </w:pPr>
            <w:ins w:id="6684" w:author="Jonathan Goldstein" w:date="2013-08-29T11:51:00Z">
              <w:r w:rsidRPr="00D1217E">
                <w:rPr>
                  <w:rFonts w:ascii="Consolas" w:hAnsi="Consolas" w:cs="Consolas"/>
                </w:rPr>
                <w:t>1</w:t>
              </w:r>
            </w:ins>
          </w:p>
        </w:tc>
        <w:tc>
          <w:tcPr>
            <w:tcW w:w="0" w:type="auto"/>
          </w:tcPr>
          <w:p w14:paraId="45026C9C" w14:textId="77777777" w:rsidR="00D53DFE" w:rsidRPr="00D1217E" w:rsidRDefault="00D53DFE" w:rsidP="00D53DFE">
            <w:pPr>
              <w:keepNext/>
              <w:cnfStyle w:val="000000000000" w:firstRow="0" w:lastRow="0" w:firstColumn="0" w:lastColumn="0" w:oddVBand="0" w:evenVBand="0" w:oddHBand="0" w:evenHBand="0" w:firstRowFirstColumn="0" w:firstRowLastColumn="0" w:lastRowFirstColumn="0" w:lastRowLastColumn="0"/>
              <w:rPr>
                <w:ins w:id="6685" w:author="Jonathan Goldstein" w:date="2013-08-29T11:51:00Z"/>
                <w:rFonts w:ascii="Consolas" w:hAnsi="Consolas" w:cs="Consolas"/>
              </w:rPr>
            </w:pPr>
            <w:ins w:id="6686" w:author="Jonathan Goldstein" w:date="2013-08-29T11:51:00Z">
              <w:r w:rsidRPr="00D1217E">
                <w:rPr>
                  <w:rFonts w:ascii="Consolas" w:hAnsi="Consolas" w:cs="Consolas"/>
                </w:rPr>
                <w:t>1</w:t>
              </w:r>
            </w:ins>
          </w:p>
        </w:tc>
        <w:tc>
          <w:tcPr>
            <w:tcW w:w="0" w:type="auto"/>
          </w:tcPr>
          <w:p w14:paraId="090D7AEF" w14:textId="16A53A4F" w:rsidR="00D53DFE" w:rsidRPr="00D1217E" w:rsidRDefault="00D53DFE" w:rsidP="00D53DFE">
            <w:pPr>
              <w:keepNext/>
              <w:cnfStyle w:val="000000000000" w:firstRow="0" w:lastRow="0" w:firstColumn="0" w:lastColumn="0" w:oddVBand="0" w:evenVBand="0" w:oddHBand="0" w:evenHBand="0" w:firstRowFirstColumn="0" w:firstRowLastColumn="0" w:lastRowFirstColumn="0" w:lastRowLastColumn="0"/>
              <w:rPr>
                <w:ins w:id="6687" w:author="Jonathan Goldstein" w:date="2013-08-29T11:51:00Z"/>
                <w:rFonts w:ascii="Consolas" w:hAnsi="Consolas" w:cs="Consolas"/>
              </w:rPr>
            </w:pPr>
            <w:ins w:id="6688" w:author="Jonathan Goldstein" w:date="2013-08-29T11:51:00Z">
              <w:r w:rsidRPr="00D1217E">
                <w:rPr>
                  <w:rFonts w:ascii="Consolas" w:hAnsi="Consolas" w:cs="Consolas"/>
                </w:rPr>
                <w:t>120</w:t>
              </w:r>
            </w:ins>
          </w:p>
        </w:tc>
      </w:tr>
      <w:tr w:rsidR="00D53DFE" w:rsidRPr="00D1217E" w14:paraId="52455427" w14:textId="77777777" w:rsidTr="0070156D">
        <w:trPr>
          <w:cnfStyle w:val="000000100000" w:firstRow="0" w:lastRow="0" w:firstColumn="0" w:lastColumn="0" w:oddVBand="0" w:evenVBand="0" w:oddHBand="1" w:evenHBand="0" w:firstRowFirstColumn="0" w:firstRowLastColumn="0" w:lastRowFirstColumn="0" w:lastRowLastColumn="0"/>
          <w:ins w:id="6689"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475470AC" w14:textId="226A91E2" w:rsidR="00D53DFE" w:rsidRPr="00D1217E" w:rsidRDefault="00D53DFE" w:rsidP="00D53DFE">
            <w:pPr>
              <w:rPr>
                <w:ins w:id="6690" w:author="Jonathan Goldstein" w:date="2013-09-24T17:59:00Z"/>
                <w:rFonts w:ascii="Consolas" w:hAnsi="Consolas" w:cs="Consolas"/>
                <w:b w:val="0"/>
              </w:rPr>
            </w:pPr>
            <w:ins w:id="6691" w:author="Jonathan Goldstein" w:date="2013-09-24T18:01:00Z">
              <w:r w:rsidRPr="00D1217E">
                <w:rPr>
                  <w:rFonts w:ascii="Consolas" w:hAnsi="Consolas" w:cs="Consolas"/>
                </w:rPr>
                <w:t>7200</w:t>
              </w:r>
            </w:ins>
          </w:p>
        </w:tc>
        <w:tc>
          <w:tcPr>
            <w:tcW w:w="0" w:type="auto"/>
          </w:tcPr>
          <w:p w14:paraId="44E41F33" w14:textId="54F8B6FC" w:rsidR="00D53DFE" w:rsidRPr="00D1217E" w:rsidRDefault="00D53DFE" w:rsidP="00D53DFE">
            <w:pPr>
              <w:cnfStyle w:val="000000100000" w:firstRow="0" w:lastRow="0" w:firstColumn="0" w:lastColumn="0" w:oddVBand="0" w:evenVBand="0" w:oddHBand="1" w:evenHBand="0" w:firstRowFirstColumn="0" w:firstRowLastColumn="0" w:lastRowFirstColumn="0" w:lastRowLastColumn="0"/>
              <w:rPr>
                <w:ins w:id="6692" w:author="Jonathan Goldstein" w:date="2013-09-24T17:59:00Z"/>
                <w:rFonts w:ascii="Consolas" w:hAnsi="Consolas" w:cs="Consolas"/>
                <w:rPrChange w:id="6693" w:author="Jonathan Goldstein" w:date="2013-09-26T14:26:00Z">
                  <w:rPr>
                    <w:ins w:id="6694" w:author="Jonathan Goldstein" w:date="2013-09-24T17:59:00Z"/>
                    <w:rFonts w:ascii="Consolas" w:hAnsi="Consolas" w:cs="Consolas"/>
                    <w:b/>
                  </w:rPr>
                </w:rPrChange>
              </w:rPr>
            </w:pPr>
            <w:ins w:id="6695" w:author="Jonathan Goldstein" w:date="2013-09-24T18:01:00Z">
              <w:r w:rsidRPr="00D1217E">
                <w:rPr>
                  <w:rFonts w:ascii="Consolas" w:hAnsi="Consolas" w:cs="Consolas"/>
                  <w:rPrChange w:id="6696" w:author="Jonathan Goldstein" w:date="2013-09-26T14:26:00Z">
                    <w:rPr>
                      <w:rFonts w:ascii="Consolas" w:hAnsi="Consolas" w:cs="Consolas"/>
                      <w:b/>
                    </w:rPr>
                  </w:rPrChange>
                </w:rPr>
                <w:t>7201</w:t>
              </w:r>
            </w:ins>
          </w:p>
        </w:tc>
        <w:tc>
          <w:tcPr>
            <w:tcW w:w="0" w:type="auto"/>
          </w:tcPr>
          <w:p w14:paraId="46DCB847" w14:textId="152844CD" w:rsidR="00D53DFE" w:rsidRPr="00D1217E" w:rsidRDefault="00D53DFE" w:rsidP="00D53DFE">
            <w:pPr>
              <w:cnfStyle w:val="000000100000" w:firstRow="0" w:lastRow="0" w:firstColumn="0" w:lastColumn="0" w:oddVBand="0" w:evenVBand="0" w:oddHBand="1" w:evenHBand="0" w:firstRowFirstColumn="0" w:firstRowLastColumn="0" w:lastRowFirstColumn="0" w:lastRowLastColumn="0"/>
              <w:rPr>
                <w:ins w:id="6697" w:author="Jonathan Goldstein" w:date="2013-08-29T11:51:00Z"/>
                <w:rFonts w:ascii="Consolas" w:hAnsi="Consolas" w:cs="Consolas"/>
                <w:rPrChange w:id="6698" w:author="Jonathan Goldstein" w:date="2013-09-26T14:26:00Z">
                  <w:rPr>
                    <w:ins w:id="6699" w:author="Jonathan Goldstein" w:date="2013-08-29T11:51:00Z"/>
                    <w:rFonts w:ascii="Consolas" w:hAnsi="Consolas" w:cs="Consolas"/>
                    <w:b/>
                  </w:rPr>
                </w:rPrChange>
              </w:rPr>
            </w:pPr>
            <w:ins w:id="6700" w:author="Jonathan Goldstein" w:date="2013-08-29T11:51:00Z">
              <w:r w:rsidRPr="00D1217E">
                <w:rPr>
                  <w:rFonts w:ascii="Consolas" w:hAnsi="Consolas" w:cs="Consolas"/>
                  <w:rPrChange w:id="6701" w:author="Jonathan Goldstein" w:date="2013-09-26T14:26:00Z">
                    <w:rPr>
                      <w:rFonts w:ascii="Consolas" w:hAnsi="Consolas" w:cs="Consolas"/>
                      <w:b/>
                    </w:rPr>
                  </w:rPrChange>
                </w:rPr>
                <w:t>7200</w:t>
              </w:r>
            </w:ins>
          </w:p>
        </w:tc>
        <w:tc>
          <w:tcPr>
            <w:tcW w:w="0" w:type="auto"/>
          </w:tcPr>
          <w:p w14:paraId="1C966020" w14:textId="77777777" w:rsidR="00D53DFE" w:rsidRPr="00D1217E" w:rsidRDefault="00D53DFE" w:rsidP="00D53DFE">
            <w:pPr>
              <w:cnfStyle w:val="000000100000" w:firstRow="0" w:lastRow="0" w:firstColumn="0" w:lastColumn="0" w:oddVBand="0" w:evenVBand="0" w:oddHBand="1" w:evenHBand="0" w:firstRowFirstColumn="0" w:firstRowLastColumn="0" w:lastRowFirstColumn="0" w:lastRowLastColumn="0"/>
              <w:rPr>
                <w:ins w:id="6702" w:author="Jonathan Goldstein" w:date="2013-08-29T11:51:00Z"/>
                <w:rFonts w:ascii="Consolas" w:hAnsi="Consolas" w:cs="Consolas"/>
              </w:rPr>
            </w:pPr>
            <w:ins w:id="6703" w:author="Jonathan Goldstein" w:date="2013-08-29T11:51:00Z">
              <w:r w:rsidRPr="00D1217E">
                <w:rPr>
                  <w:rFonts w:ascii="Consolas" w:hAnsi="Consolas" w:cs="Consolas"/>
                </w:rPr>
                <w:t>4</w:t>
              </w:r>
            </w:ins>
          </w:p>
        </w:tc>
        <w:tc>
          <w:tcPr>
            <w:tcW w:w="0" w:type="auto"/>
          </w:tcPr>
          <w:p w14:paraId="4FF2676B" w14:textId="77777777" w:rsidR="00D53DFE" w:rsidRPr="00D1217E" w:rsidRDefault="00D53DFE" w:rsidP="00D53DFE">
            <w:pPr>
              <w:keepNext/>
              <w:cnfStyle w:val="000000100000" w:firstRow="0" w:lastRow="0" w:firstColumn="0" w:lastColumn="0" w:oddVBand="0" w:evenVBand="0" w:oddHBand="1" w:evenHBand="0" w:firstRowFirstColumn="0" w:firstRowLastColumn="0" w:lastRowFirstColumn="0" w:lastRowLastColumn="0"/>
              <w:rPr>
                <w:ins w:id="6704" w:author="Jonathan Goldstein" w:date="2013-08-29T11:51:00Z"/>
                <w:rFonts w:ascii="Consolas" w:hAnsi="Consolas" w:cs="Consolas"/>
              </w:rPr>
            </w:pPr>
            <w:ins w:id="6705" w:author="Jonathan Goldstein" w:date="2013-08-29T11:51:00Z">
              <w:r w:rsidRPr="00D1217E">
                <w:rPr>
                  <w:rFonts w:ascii="Consolas" w:hAnsi="Consolas" w:cs="Consolas"/>
                </w:rPr>
                <w:t>2</w:t>
              </w:r>
            </w:ins>
          </w:p>
        </w:tc>
        <w:tc>
          <w:tcPr>
            <w:tcW w:w="0" w:type="auto"/>
          </w:tcPr>
          <w:p w14:paraId="21764BC4" w14:textId="3948D949" w:rsidR="00D53DFE" w:rsidRPr="00D1217E" w:rsidRDefault="00D53DFE" w:rsidP="00D53DFE">
            <w:pPr>
              <w:keepNext/>
              <w:cnfStyle w:val="000000100000" w:firstRow="0" w:lastRow="0" w:firstColumn="0" w:lastColumn="0" w:oddVBand="0" w:evenVBand="0" w:oddHBand="1" w:evenHBand="0" w:firstRowFirstColumn="0" w:firstRowLastColumn="0" w:lastRowFirstColumn="0" w:lastRowLastColumn="0"/>
              <w:rPr>
                <w:ins w:id="6706" w:author="Jonathan Goldstein" w:date="2013-08-29T11:51:00Z"/>
                <w:rFonts w:ascii="Consolas" w:hAnsi="Consolas" w:cs="Consolas"/>
              </w:rPr>
            </w:pPr>
            <w:ins w:id="6707" w:author="Jonathan Goldstein" w:date="2013-08-29T11:51:00Z">
              <w:r w:rsidRPr="00D1217E">
                <w:rPr>
                  <w:rFonts w:ascii="Consolas" w:hAnsi="Consolas" w:cs="Consolas"/>
                </w:rPr>
                <w:t>121</w:t>
              </w:r>
            </w:ins>
          </w:p>
        </w:tc>
      </w:tr>
      <w:tr w:rsidR="00D53DFE" w:rsidRPr="00D1217E" w14:paraId="76F6FB00" w14:textId="77777777" w:rsidTr="0070156D">
        <w:trPr>
          <w:ins w:id="6708"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0289A065" w14:textId="4C12D955" w:rsidR="00D53DFE" w:rsidRPr="00D1217E" w:rsidRDefault="00D53DFE" w:rsidP="00D53DFE">
            <w:pPr>
              <w:rPr>
                <w:ins w:id="6709" w:author="Jonathan Goldstein" w:date="2013-09-24T17:59:00Z"/>
                <w:rFonts w:ascii="Consolas" w:hAnsi="Consolas" w:cs="Consolas"/>
                <w:b w:val="0"/>
              </w:rPr>
            </w:pPr>
            <w:ins w:id="6710" w:author="Jonathan Goldstein" w:date="2013-09-24T18:01:00Z">
              <w:r w:rsidRPr="00D1217E">
                <w:rPr>
                  <w:rFonts w:ascii="Consolas" w:hAnsi="Consolas" w:cs="Consolas"/>
                </w:rPr>
                <w:t>7200</w:t>
              </w:r>
            </w:ins>
          </w:p>
        </w:tc>
        <w:tc>
          <w:tcPr>
            <w:tcW w:w="0" w:type="auto"/>
          </w:tcPr>
          <w:p w14:paraId="25079F44" w14:textId="7E69EEE8" w:rsidR="00D53DFE" w:rsidRPr="00D1217E" w:rsidRDefault="00D53DFE" w:rsidP="00D53DFE">
            <w:pPr>
              <w:cnfStyle w:val="000000000000" w:firstRow="0" w:lastRow="0" w:firstColumn="0" w:lastColumn="0" w:oddVBand="0" w:evenVBand="0" w:oddHBand="0" w:evenHBand="0" w:firstRowFirstColumn="0" w:firstRowLastColumn="0" w:lastRowFirstColumn="0" w:lastRowLastColumn="0"/>
              <w:rPr>
                <w:ins w:id="6711" w:author="Jonathan Goldstein" w:date="2013-09-24T17:59:00Z"/>
                <w:rFonts w:ascii="Consolas" w:hAnsi="Consolas" w:cs="Consolas"/>
                <w:rPrChange w:id="6712" w:author="Jonathan Goldstein" w:date="2013-09-26T14:26:00Z">
                  <w:rPr>
                    <w:ins w:id="6713" w:author="Jonathan Goldstein" w:date="2013-09-24T17:59:00Z"/>
                    <w:rFonts w:ascii="Consolas" w:hAnsi="Consolas" w:cs="Consolas"/>
                    <w:b/>
                  </w:rPr>
                </w:rPrChange>
              </w:rPr>
            </w:pPr>
            <w:ins w:id="6714" w:author="Jonathan Goldstein" w:date="2013-09-24T18:01:00Z">
              <w:r w:rsidRPr="00D1217E">
                <w:rPr>
                  <w:rFonts w:ascii="Consolas" w:hAnsi="Consolas" w:cs="Consolas"/>
                  <w:rPrChange w:id="6715" w:author="Jonathan Goldstein" w:date="2013-09-26T14:26:00Z">
                    <w:rPr>
                      <w:rFonts w:ascii="Consolas" w:hAnsi="Consolas" w:cs="Consolas"/>
                      <w:b/>
                    </w:rPr>
                  </w:rPrChange>
                </w:rPr>
                <w:t>7201</w:t>
              </w:r>
            </w:ins>
          </w:p>
        </w:tc>
        <w:tc>
          <w:tcPr>
            <w:tcW w:w="0" w:type="auto"/>
          </w:tcPr>
          <w:p w14:paraId="48BA2D9D" w14:textId="7FE59164" w:rsidR="00D53DFE" w:rsidRPr="00D1217E" w:rsidRDefault="00D53DFE" w:rsidP="00D53DFE">
            <w:pPr>
              <w:cnfStyle w:val="000000000000" w:firstRow="0" w:lastRow="0" w:firstColumn="0" w:lastColumn="0" w:oddVBand="0" w:evenVBand="0" w:oddHBand="0" w:evenHBand="0" w:firstRowFirstColumn="0" w:firstRowLastColumn="0" w:lastRowFirstColumn="0" w:lastRowLastColumn="0"/>
              <w:rPr>
                <w:ins w:id="6716" w:author="Jonathan Goldstein" w:date="2013-08-29T11:51:00Z"/>
                <w:rFonts w:ascii="Consolas" w:hAnsi="Consolas" w:cs="Consolas"/>
                <w:rPrChange w:id="6717" w:author="Jonathan Goldstein" w:date="2013-09-26T14:26:00Z">
                  <w:rPr>
                    <w:ins w:id="6718" w:author="Jonathan Goldstein" w:date="2013-08-29T11:51:00Z"/>
                    <w:rFonts w:ascii="Consolas" w:hAnsi="Consolas" w:cs="Consolas"/>
                    <w:b/>
                  </w:rPr>
                </w:rPrChange>
              </w:rPr>
            </w:pPr>
            <w:ins w:id="6719" w:author="Jonathan Goldstein" w:date="2013-08-29T11:51:00Z">
              <w:r w:rsidRPr="00D1217E">
                <w:rPr>
                  <w:rFonts w:ascii="Consolas" w:hAnsi="Consolas" w:cs="Consolas"/>
                  <w:rPrChange w:id="6720" w:author="Jonathan Goldstein" w:date="2013-09-26T14:26:00Z">
                    <w:rPr>
                      <w:rFonts w:ascii="Consolas" w:hAnsi="Consolas" w:cs="Consolas"/>
                      <w:b/>
                    </w:rPr>
                  </w:rPrChange>
                </w:rPr>
                <w:t>7200</w:t>
              </w:r>
            </w:ins>
          </w:p>
        </w:tc>
        <w:tc>
          <w:tcPr>
            <w:tcW w:w="0" w:type="auto"/>
          </w:tcPr>
          <w:p w14:paraId="2974CAE2" w14:textId="77777777" w:rsidR="00D53DFE" w:rsidRPr="00D1217E" w:rsidRDefault="00D53DFE" w:rsidP="00D53DFE">
            <w:pPr>
              <w:cnfStyle w:val="000000000000" w:firstRow="0" w:lastRow="0" w:firstColumn="0" w:lastColumn="0" w:oddVBand="0" w:evenVBand="0" w:oddHBand="0" w:evenHBand="0" w:firstRowFirstColumn="0" w:firstRowLastColumn="0" w:lastRowFirstColumn="0" w:lastRowLastColumn="0"/>
              <w:rPr>
                <w:ins w:id="6721" w:author="Jonathan Goldstein" w:date="2013-08-29T11:51:00Z"/>
                <w:rFonts w:ascii="Consolas" w:hAnsi="Consolas" w:cs="Consolas"/>
              </w:rPr>
            </w:pPr>
            <w:ins w:id="6722" w:author="Jonathan Goldstein" w:date="2013-08-29T11:51:00Z">
              <w:r w:rsidRPr="00D1217E">
                <w:rPr>
                  <w:rFonts w:ascii="Consolas" w:hAnsi="Consolas" w:cs="Consolas"/>
                </w:rPr>
                <w:t>5</w:t>
              </w:r>
            </w:ins>
          </w:p>
        </w:tc>
        <w:tc>
          <w:tcPr>
            <w:tcW w:w="0" w:type="auto"/>
          </w:tcPr>
          <w:p w14:paraId="00981AB2" w14:textId="77777777" w:rsidR="00D53DFE" w:rsidRPr="00D1217E" w:rsidRDefault="00D53DFE" w:rsidP="00D53DFE">
            <w:pPr>
              <w:keepNext/>
              <w:cnfStyle w:val="000000000000" w:firstRow="0" w:lastRow="0" w:firstColumn="0" w:lastColumn="0" w:oddVBand="0" w:evenVBand="0" w:oddHBand="0" w:evenHBand="0" w:firstRowFirstColumn="0" w:firstRowLastColumn="0" w:lastRowFirstColumn="0" w:lastRowLastColumn="0"/>
              <w:rPr>
                <w:ins w:id="6723" w:author="Jonathan Goldstein" w:date="2013-08-29T11:51:00Z"/>
                <w:rFonts w:ascii="Consolas" w:hAnsi="Consolas" w:cs="Consolas"/>
              </w:rPr>
            </w:pPr>
            <w:ins w:id="6724" w:author="Jonathan Goldstein" w:date="2013-08-29T11:51:00Z">
              <w:r w:rsidRPr="00D1217E">
                <w:rPr>
                  <w:rFonts w:ascii="Consolas" w:hAnsi="Consolas" w:cs="Consolas"/>
                </w:rPr>
                <w:t>3</w:t>
              </w:r>
            </w:ins>
          </w:p>
        </w:tc>
        <w:tc>
          <w:tcPr>
            <w:tcW w:w="0" w:type="auto"/>
          </w:tcPr>
          <w:p w14:paraId="6644C2ED" w14:textId="0700FDBC" w:rsidR="00D53DFE" w:rsidRPr="00D1217E" w:rsidRDefault="00D53DFE" w:rsidP="00D53DFE">
            <w:pPr>
              <w:keepNext/>
              <w:cnfStyle w:val="000000000000" w:firstRow="0" w:lastRow="0" w:firstColumn="0" w:lastColumn="0" w:oddVBand="0" w:evenVBand="0" w:oddHBand="0" w:evenHBand="0" w:firstRowFirstColumn="0" w:firstRowLastColumn="0" w:lastRowFirstColumn="0" w:lastRowLastColumn="0"/>
              <w:rPr>
                <w:ins w:id="6725" w:author="Jonathan Goldstein" w:date="2013-08-29T11:51:00Z"/>
                <w:rFonts w:ascii="Consolas" w:hAnsi="Consolas" w:cs="Consolas"/>
              </w:rPr>
            </w:pPr>
            <w:ins w:id="6726" w:author="Jonathan Goldstein" w:date="2013-08-29T11:51:00Z">
              <w:r w:rsidRPr="00D1217E">
                <w:rPr>
                  <w:rFonts w:ascii="Consolas" w:hAnsi="Consolas" w:cs="Consolas"/>
                </w:rPr>
                <w:t>124</w:t>
              </w:r>
            </w:ins>
          </w:p>
        </w:tc>
      </w:tr>
    </w:tbl>
    <w:p w14:paraId="16064ED9" w14:textId="36E2D1AC" w:rsidR="004640D0" w:rsidRDefault="004640D0">
      <w:pPr>
        <w:pStyle w:val="Caption"/>
        <w:rPr>
          <w:ins w:id="6727" w:author="Jonathan Goldstein" w:date="2013-08-29T11:36:00Z"/>
        </w:rPr>
        <w:pPrChange w:id="6728" w:author="Jonathan Goldstein" w:date="2013-08-29T11:52:00Z">
          <w:pPr/>
        </w:pPrChange>
      </w:pPr>
      <w:bookmarkStart w:id="6729" w:name="_Ref365540466"/>
      <w:ins w:id="6730" w:author="Jonathan Goldstein" w:date="2013-08-29T11:52:00Z">
        <w:r>
          <w:t xml:space="preserve">Figure </w:t>
        </w:r>
        <w:r>
          <w:fldChar w:fldCharType="begin"/>
        </w:r>
        <w:r>
          <w:instrText xml:space="preserve"> SEQ Figure \* ARABIC </w:instrText>
        </w:r>
      </w:ins>
      <w:r>
        <w:fldChar w:fldCharType="separate"/>
      </w:r>
      <w:r w:rsidR="00B17340">
        <w:rPr>
          <w:noProof/>
        </w:rPr>
        <w:t>53</w:t>
      </w:r>
      <w:ins w:id="6731" w:author="Jonathan Goldstein" w:date="2013-08-29T11:52:00Z">
        <w:r>
          <w:fldChar w:fldCharType="end"/>
        </w:r>
        <w:bookmarkEnd w:id="6729"/>
        <w:r>
          <w:t>: Improved Chop Query Result</w:t>
        </w:r>
      </w:ins>
    </w:p>
    <w:p w14:paraId="047C636A" w14:textId="7BE9E156" w:rsidR="00C36308" w:rsidRPr="00DE5468" w:rsidRDefault="004640D0" w:rsidP="00F0659D">
      <w:ins w:id="6732" w:author="Jonathan Goldstein" w:date="2013-08-29T11:53:00Z">
        <w:r>
          <w:t xml:space="preserve">As a result of adding the join, the output in </w:t>
        </w:r>
        <w:r>
          <w:fldChar w:fldCharType="begin"/>
        </w:r>
        <w:r>
          <w:instrText xml:space="preserve"> REF _Ref365540466 \h </w:instrText>
        </w:r>
      </w:ins>
      <w:r>
        <w:fldChar w:fldCharType="separate"/>
      </w:r>
      <w:ins w:id="6733" w:author="Jonathan Goldstein" w:date="2013-08-29T11:52:00Z">
        <w:r w:rsidR="00904F8B">
          <w:t xml:space="preserve">Figure </w:t>
        </w:r>
      </w:ins>
      <w:r w:rsidR="00904F8B">
        <w:rPr>
          <w:noProof/>
        </w:rPr>
        <w:t>53</w:t>
      </w:r>
      <w:ins w:id="6734" w:author="Jonathan Goldstein" w:date="2013-08-29T11:53:00Z">
        <w:r>
          <w:fldChar w:fldCharType="end"/>
        </w:r>
        <w:r>
          <w:t xml:space="preserve"> is truncated</w:t>
        </w:r>
      </w:ins>
      <w:ins w:id="6735" w:author="Jonathan Goldstein" w:date="2013-08-29T11:54:00Z">
        <w:r>
          <w:t>. Note the use of Unit and Unit.Default in the Join. This is to signify that the payload is empty</w:t>
        </w:r>
      </w:ins>
      <w:ins w:id="6736" w:author="Jonathan Goldstein" w:date="2013-08-29T11:55:00Z">
        <w:r>
          <w:t xml:space="preserve"> (of type Unit)</w:t>
        </w:r>
      </w:ins>
      <w:ins w:id="6737" w:author="Jonathan Goldstein" w:date="2013-08-29T11:54:00Z">
        <w:r>
          <w:t>, and the value of an empty payload is Unit</w:t>
        </w:r>
      </w:ins>
      <w:ins w:id="6738" w:author="Jonathan Goldstein" w:date="2013-08-29T11:56:00Z">
        <w:r>
          <w:t>.</w:t>
        </w:r>
      </w:ins>
      <w:ins w:id="6739" w:author="Jonathan Goldstein" w:date="2013-08-29T11:54:00Z">
        <w:r>
          <w:t>Default.</w:t>
        </w:r>
      </w:ins>
    </w:p>
    <w:p w14:paraId="31A79289" w14:textId="77777777" w:rsidR="00B02596" w:rsidRDefault="00B02596" w:rsidP="00B02596">
      <w:pPr>
        <w:pStyle w:val="Heading1"/>
      </w:pPr>
      <w:bookmarkStart w:id="6740" w:name="_Ref369512317"/>
      <w:bookmarkStart w:id="6741" w:name="_Information_Flow_and"/>
      <w:bookmarkEnd w:id="6741"/>
      <w:r>
        <w:t>Final Query</w:t>
      </w:r>
    </w:p>
    <w:p w14:paraId="04AD701C" w14:textId="019F7DF6" w:rsidR="00B02596" w:rsidRDefault="00EE191A" w:rsidP="00B02596">
      <w:r>
        <w:t>Now we have all the pieces</w:t>
      </w:r>
      <w:r w:rsidR="004246A5">
        <w:t xml:space="preserve">, we can use the </w:t>
      </w:r>
      <w:r w:rsidR="004A045F">
        <w:t xml:space="preserve">query for </w:t>
      </w:r>
      <w:r w:rsidR="004246A5">
        <w:t xml:space="preserve">“chopped” </w:t>
      </w:r>
      <w:r w:rsidR="004A045F">
        <w:t>context switches as the input to the timeslices query</w:t>
      </w:r>
      <w:r w:rsidR="00CB775B">
        <w:t xml:space="preserve">, </w:t>
      </w:r>
      <w:r w:rsidR="00F77D73">
        <w:t>then compute</w:t>
      </w:r>
      <w:r w:rsidR="00CB775B">
        <w:t xml:space="preserve"> the maximum total consumed CPU for each 3600 tick period</w:t>
      </w:r>
      <w:r w:rsidR="00F77D73">
        <w:t xml:space="preserve"> per process</w:t>
      </w:r>
      <w:r w:rsidR="00CB775B">
        <w:t xml:space="preserve">. </w:t>
      </w:r>
      <w:r w:rsidR="00F77D73">
        <w:t xml:space="preserve">For completeness, the entire query is provided in </w:t>
      </w:r>
      <w:r w:rsidR="00F77D73">
        <w:fldChar w:fldCharType="begin"/>
      </w:r>
      <w:r w:rsidR="00F77D73">
        <w:instrText xml:space="preserve"> REF _Ref531700034 \h </w:instrText>
      </w:r>
      <w:r w:rsidR="00F77D73">
        <w:fldChar w:fldCharType="separate"/>
      </w:r>
      <w:ins w:id="6742" w:author="Jonathan Goldstein" w:date="2013-08-29T11:49:00Z">
        <w:r w:rsidR="00904F8B">
          <w:t xml:space="preserve">Figure </w:t>
        </w:r>
      </w:ins>
      <w:r w:rsidR="00904F8B">
        <w:rPr>
          <w:noProof/>
        </w:rPr>
        <w:t>54</w:t>
      </w:r>
      <w:ins w:id="6743" w:author="Jonathan Goldstein" w:date="2013-08-29T11:49:00Z">
        <w:r w:rsidR="00904F8B">
          <w:t>:</w:t>
        </w:r>
      </w:ins>
      <w:r w:rsidR="00904F8B">
        <w:t xml:space="preserve"> Final Query</w:t>
      </w:r>
      <w:r w:rsidR="00F77D73">
        <w:fldChar w:fldCharType="end"/>
      </w:r>
      <w:r w:rsidR="00976415">
        <w:t xml:space="preserve">, and its results in </w:t>
      </w:r>
      <w:r w:rsidR="004401D3">
        <w:fldChar w:fldCharType="begin"/>
      </w:r>
      <w:r w:rsidR="004401D3">
        <w:instrText xml:space="preserve"> REF _Ref531700814 \h </w:instrText>
      </w:r>
      <w:r w:rsidR="004401D3">
        <w:fldChar w:fldCharType="separate"/>
      </w:r>
      <w:r w:rsidR="00904F8B">
        <w:t xml:space="preserve">Figure </w:t>
      </w:r>
      <w:r w:rsidR="00904F8B">
        <w:rPr>
          <w:noProof/>
        </w:rPr>
        <w:t>55</w:t>
      </w:r>
      <w:r w:rsidR="00904F8B">
        <w:t>: Final Query Result</w:t>
      </w:r>
      <w:r w:rsidR="004401D3">
        <w:fldChar w:fldCharType="end"/>
      </w:r>
      <w:r w:rsidR="004401D3">
        <w:t>.</w:t>
      </w:r>
    </w:p>
    <w:p w14:paraId="4DDBD86F" w14:textId="1E38D137" w:rsidR="00CB775B" w:rsidRPr="00B02596" w:rsidRDefault="004A21CE" w:rsidP="00B02596">
      <w:r>
        <w:rPr>
          <w:noProof/>
        </w:rPr>
        <mc:AlternateContent>
          <mc:Choice Requires="wps">
            <w:drawing>
              <wp:inline distT="0" distB="0" distL="0" distR="0" wp14:anchorId="7B125993" wp14:editId="1C33ADFF">
                <wp:extent cx="6381750" cy="6981825"/>
                <wp:effectExtent l="0" t="0" r="19050" b="28575"/>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6981825"/>
                        </a:xfrm>
                        <a:prstGeom prst="rect">
                          <a:avLst/>
                        </a:prstGeom>
                        <a:solidFill>
                          <a:srgbClr val="FFFFFF"/>
                        </a:solidFill>
                        <a:ln w="9525">
                          <a:solidFill>
                            <a:srgbClr val="000000"/>
                          </a:solidFill>
                          <a:miter lim="800000"/>
                          <a:headEnd/>
                          <a:tailEnd/>
                        </a:ln>
                      </wps:spPr>
                      <wps:txbx>
                        <w:txbxContent>
                          <w:p w14:paraId="7C5D2924" w14:textId="18EB0120" w:rsidR="00F77D73" w:rsidRDefault="00F77D73" w:rsidP="007068E6">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w:t>
                            </w:r>
                            <w:r w:rsidR="007068E6">
                              <w:rPr>
                                <w:rFonts w:ascii="Consolas" w:hAnsi="Consolas"/>
                                <w:color w:val="000000"/>
                              </w:rPr>
                              <w:t>choppedContextSwitch</w:t>
                            </w:r>
                            <w:r w:rsidR="007068E6">
                              <w:rPr>
                                <w:rFonts w:ascii="Consolas" w:hAnsi="Consolas"/>
                                <w:color w:val="000000"/>
                              </w:rPr>
                              <w:t xml:space="preserve"> </w:t>
                            </w:r>
                            <w:r>
                              <w:rPr>
                                <w:rFonts w:ascii="Consolas" w:hAnsi="Consolas"/>
                                <w:color w:val="000000"/>
                              </w:rPr>
                              <w:t>= alternativeContextSwitchStream</w:t>
                            </w:r>
                          </w:p>
                          <w:p w14:paraId="1D00561F"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.Where(cs =&gt; cs.CpuId == 1 || cs.CpuId == 2)</w:t>
                            </w:r>
                          </w:p>
                          <w:p w14:paraId="30F4A979"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.AlterEventDuration(</w:t>
                            </w:r>
                            <w:r>
                              <w:rPr>
                                <w:rFonts w:ascii="Consolas" w:hAnsi="Consolas"/>
                                <w:color w:val="2B91AF"/>
                              </w:rPr>
                              <w:t>StreamEvent</w:t>
                            </w:r>
                            <w:r>
                              <w:rPr>
                                <w:rFonts w:ascii="Consolas" w:hAnsi="Consolas"/>
                                <w:color w:val="000000"/>
                              </w:rPr>
                              <w:t>.InfinitySyncTime)</w:t>
                            </w:r>
                          </w:p>
                          <w:p w14:paraId="35164200"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.Multicast(s =&gt; s.ClipEventDuration(s, e =&gt; e.CpuId, e =&gt; e.CpuId))</w:t>
                            </w:r>
                          </w:p>
                          <w:p w14:paraId="31EED8EF"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.Join(fixedInterval, (left, right) =&gt; left)</w:t>
                            </w:r>
                          </w:p>
                          <w:p w14:paraId="330527FC"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.Chop(0, 3600)</w:t>
                            </w:r>
                          </w:p>
                          <w:p w14:paraId="67DBBC3F" w14:textId="513AD952" w:rsidR="00F77D73" w:rsidRDefault="00F77D73" w:rsidP="00F77D73">
                            <w:pPr>
                              <w:pStyle w:val="HTMLPreformatted"/>
                              <w:shd w:val="clear" w:color="auto" w:fill="FFFFFF"/>
                              <w:rPr>
                                <w:rFonts w:ascii="Consolas" w:hAnsi="Consolas"/>
                                <w:color w:val="000000"/>
                              </w:rPr>
                            </w:pPr>
                            <w:r>
                              <w:rPr>
                                <w:rFonts w:ascii="Consolas" w:hAnsi="Consolas"/>
                                <w:color w:val="000000"/>
                              </w:rPr>
                              <w:t>        .Select((</w:t>
                            </w:r>
                            <w:r w:rsidR="00113F6E">
                              <w:rPr>
                                <w:rFonts w:ascii="Consolas" w:hAnsi="Consolas"/>
                                <w:color w:val="000000"/>
                              </w:rPr>
                              <w:t>start</w:t>
                            </w:r>
                            <w:r>
                              <w:rPr>
                                <w:rFonts w:ascii="Consolas" w:hAnsi="Consolas"/>
                                <w:color w:val="000000"/>
                              </w:rPr>
                              <w:t>, e) =&gt; </w:t>
                            </w:r>
                            <w:r>
                              <w:rPr>
                                <w:rFonts w:ascii="Consolas" w:hAnsi="Consolas"/>
                                <w:color w:val="0000FF"/>
                              </w:rPr>
                              <w:t>new</w:t>
                            </w:r>
                            <w:r>
                              <w:rPr>
                                <w:rFonts w:ascii="Consolas" w:hAnsi="Consolas"/>
                                <w:color w:val="000000"/>
                              </w:rPr>
                              <w:t> { Tick = </w:t>
                            </w:r>
                            <w:r w:rsidR="00113F6E">
                              <w:rPr>
                                <w:rFonts w:ascii="Consolas" w:hAnsi="Consolas"/>
                                <w:color w:val="000000"/>
                              </w:rPr>
                              <w:t>start</w:t>
                            </w:r>
                            <w:r>
                              <w:rPr>
                                <w:rFonts w:ascii="Consolas" w:hAnsi="Consolas"/>
                                <w:color w:val="000000"/>
                              </w:rPr>
                              <w:t>, e.ProcessId, e.CpuId, e.CpuTemp })</w:t>
                            </w:r>
                          </w:p>
                          <w:p w14:paraId="73D1A496"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.AlterEventDuration(1);</w:t>
                            </w:r>
                          </w:p>
                          <w:p w14:paraId="4CA3F751"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xml:space="preserve"> </w:t>
                            </w:r>
                          </w:p>
                          <w:p w14:paraId="4953BCC3" w14:textId="4FFAD3E3" w:rsidR="00F77D73" w:rsidRDefault="00F77D73" w:rsidP="00E44E6B">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w:t>
                            </w:r>
                            <w:r w:rsidR="00E44E6B">
                              <w:rPr>
                                <w:rFonts w:ascii="Consolas" w:hAnsi="Consolas"/>
                                <w:color w:val="000000"/>
                              </w:rPr>
                              <w:t>choppedContextSwitchWithNames</w:t>
                            </w:r>
                            <w:r w:rsidR="00E44E6B">
                              <w:rPr>
                                <w:rFonts w:ascii="Consolas" w:hAnsi="Consolas"/>
                                <w:color w:val="000000"/>
                              </w:rPr>
                              <w:t xml:space="preserve"> </w:t>
                            </w:r>
                            <w:r>
                              <w:rPr>
                                <w:rFonts w:ascii="Consolas" w:hAnsi="Consolas"/>
                                <w:color w:val="000000"/>
                              </w:rPr>
                              <w:t>= </w:t>
                            </w:r>
                            <w:r w:rsidR="007068E6">
                              <w:rPr>
                                <w:rFonts w:ascii="Consolas" w:hAnsi="Consolas"/>
                                <w:color w:val="000000"/>
                              </w:rPr>
                              <w:t>choppedContextSwitch</w:t>
                            </w:r>
                          </w:p>
                          <w:p w14:paraId="2C7D529E"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.Join(namesStream, e =&gt; e.ProcessId, e =&gt; e.ProcessId, (left, right) =&gt; </w:t>
                            </w:r>
                            <w:r>
                              <w:rPr>
                                <w:rFonts w:ascii="Consolas" w:hAnsi="Consolas"/>
                                <w:color w:val="0000FF"/>
                              </w:rPr>
                              <w:t>new</w:t>
                            </w:r>
                          </w:p>
                          <w:p w14:paraId="5ED73FB4"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w:t>
                            </w:r>
                          </w:p>
                          <w:p w14:paraId="02B3C119"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left.Tick,</w:t>
                            </w:r>
                          </w:p>
                          <w:p w14:paraId="4503945A"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left.ProcessId,</w:t>
                            </w:r>
                          </w:p>
                          <w:p w14:paraId="355F2A59"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left.CpuId,</w:t>
                            </w:r>
                          </w:p>
                          <w:p w14:paraId="1EE86729"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right.Name</w:t>
                            </w:r>
                          </w:p>
                          <w:p w14:paraId="54CA46AB"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w:t>
                            </w:r>
                          </w:p>
                          <w:p w14:paraId="6F05DF7E"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xml:space="preserve"> </w:t>
                            </w:r>
                          </w:p>
                          <w:p w14:paraId="4F5BC8A7" w14:textId="38EA15B5" w:rsidR="00F77D73" w:rsidRDefault="00F77D73" w:rsidP="00F77D73">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w:t>
                            </w:r>
                            <w:r w:rsidR="00104212">
                              <w:rPr>
                                <w:rFonts w:ascii="Consolas" w:hAnsi="Consolas"/>
                                <w:color w:val="000000"/>
                              </w:rPr>
                              <w:t>t</w:t>
                            </w:r>
                            <w:r>
                              <w:rPr>
                                <w:rFonts w:ascii="Consolas" w:hAnsi="Consolas"/>
                                <w:color w:val="000000"/>
                              </w:rPr>
                              <w:t>imeslices</w:t>
                            </w:r>
                            <w:r w:rsidR="00104212">
                              <w:rPr>
                                <w:rFonts w:ascii="Consolas" w:hAnsi="Consolas"/>
                                <w:color w:val="000000"/>
                              </w:rPr>
                              <w:t>Per</w:t>
                            </w:r>
                            <w:r w:rsidR="007D7F0F">
                              <w:rPr>
                                <w:rFonts w:ascii="Consolas" w:hAnsi="Consolas"/>
                                <w:color w:val="000000"/>
                              </w:rPr>
                              <w:t>Cpu</w:t>
                            </w:r>
                            <w:r>
                              <w:rPr>
                                <w:rFonts w:ascii="Consolas" w:hAnsi="Consolas"/>
                                <w:color w:val="000000"/>
                              </w:rPr>
                              <w:t> = </w:t>
                            </w:r>
                            <w:r w:rsidR="00E44E6B">
                              <w:rPr>
                                <w:rFonts w:ascii="Consolas" w:hAnsi="Consolas"/>
                                <w:color w:val="000000"/>
                              </w:rPr>
                              <w:t>choppedContextSwitchWithNames</w:t>
                            </w:r>
                          </w:p>
                          <w:p w14:paraId="0F2D8D75"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.Multicast(t =&gt; t</w:t>
                            </w:r>
                          </w:p>
                          <w:p w14:paraId="61986C5C"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.AlterEventDuration(</w:t>
                            </w:r>
                            <w:r>
                              <w:rPr>
                                <w:rFonts w:ascii="Consolas" w:hAnsi="Consolas"/>
                                <w:color w:val="2B91AF"/>
                              </w:rPr>
                              <w:t>StreamEvent</w:t>
                            </w:r>
                            <w:r>
                              <w:rPr>
                                <w:rFonts w:ascii="Consolas" w:hAnsi="Consolas"/>
                                <w:color w:val="000000"/>
                              </w:rPr>
                              <w:t>.InfinitySyncTime)</w:t>
                            </w:r>
                          </w:p>
                          <w:p w14:paraId="2F8201BB"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.Multicast(s =&gt; s.ClipEventDuration(s, e =&gt; e.CpuId, e =&gt; e.CpuId))</w:t>
                            </w:r>
                          </w:p>
                          <w:p w14:paraId="29892386"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.ShiftEventLifetime(1)</w:t>
                            </w:r>
                          </w:p>
                          <w:p w14:paraId="0D249530"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.Join(t,</w:t>
                            </w:r>
                          </w:p>
                          <w:p w14:paraId="4F7C0D2E"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e =&gt; e.CpuId, e =&gt; e.CpuId,</w:t>
                            </w:r>
                          </w:p>
                          <w:p w14:paraId="65128722"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 right) =&gt; </w:t>
                            </w:r>
                            <w:r>
                              <w:rPr>
                                <w:rFonts w:ascii="Consolas" w:hAnsi="Consolas"/>
                                <w:color w:val="0000FF"/>
                              </w:rPr>
                              <w:t>new</w:t>
                            </w:r>
                          </w:p>
                          <w:p w14:paraId="12D712FF"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w:t>
                            </w:r>
                          </w:p>
                          <w:p w14:paraId="60008CD6"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left.ProcessId,</w:t>
                            </w:r>
                          </w:p>
                          <w:p w14:paraId="1027E388"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left.CpuId,</w:t>
                            </w:r>
                          </w:p>
                          <w:p w14:paraId="6550A08F"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left.Name,</w:t>
                            </w:r>
                          </w:p>
                          <w:p w14:paraId="612C8B14"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Timeslice = right.Tick - left.Tick</w:t>
                            </w:r>
                          </w:p>
                          <w:p w14:paraId="04E06525"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w:t>
                            </w:r>
                          </w:p>
                          <w:p w14:paraId="2F94FEFB"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xml:space="preserve"> </w:t>
                            </w:r>
                          </w:p>
                          <w:p w14:paraId="0206A20D" w14:textId="25641004" w:rsidR="00F77D73" w:rsidRDefault="00F77D73" w:rsidP="00F77D73">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w:t>
                            </w:r>
                            <w:r w:rsidR="00113F6E">
                              <w:rPr>
                                <w:rFonts w:ascii="Consolas" w:hAnsi="Consolas"/>
                                <w:color w:val="000000"/>
                              </w:rPr>
                              <w:t>m</w:t>
                            </w:r>
                            <w:r>
                              <w:rPr>
                                <w:rFonts w:ascii="Consolas" w:hAnsi="Consolas"/>
                                <w:color w:val="000000"/>
                              </w:rPr>
                              <w:t>ostCpuConsumed</w:t>
                            </w:r>
                            <w:r w:rsidR="00113F6E">
                              <w:rPr>
                                <w:rFonts w:ascii="Consolas" w:hAnsi="Consolas"/>
                                <w:color w:val="000000"/>
                              </w:rPr>
                              <w:t>PerPeriod</w:t>
                            </w:r>
                            <w:r>
                              <w:rPr>
                                <w:rFonts w:ascii="Consolas" w:hAnsi="Consolas"/>
                                <w:color w:val="000000"/>
                              </w:rPr>
                              <w:t> = </w:t>
                            </w:r>
                            <w:r w:rsidR="00302ECC">
                              <w:rPr>
                                <w:rFonts w:ascii="Consolas" w:hAnsi="Consolas"/>
                                <w:color w:val="000000"/>
                              </w:rPr>
                              <w:t>timeslicesPerCpu</w:t>
                            </w:r>
                          </w:p>
                          <w:p w14:paraId="53838F68"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.GroupApply(</w:t>
                            </w:r>
                          </w:p>
                          <w:p w14:paraId="79217BF2"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e =&gt; </w:t>
                            </w:r>
                            <w:r>
                              <w:rPr>
                                <w:rFonts w:ascii="Consolas" w:hAnsi="Consolas"/>
                                <w:color w:val="0000FF"/>
                              </w:rPr>
                              <w:t>new</w:t>
                            </w:r>
                            <w:r>
                              <w:rPr>
                                <w:rFonts w:ascii="Consolas" w:hAnsi="Consolas"/>
                                <w:color w:val="000000"/>
                              </w:rPr>
                              <w:t> { e.ProcessId, e.Name },</w:t>
                            </w:r>
                          </w:p>
                          <w:p w14:paraId="149CEABA"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s =&gt; s.HoppingWindowLifetime(3600, 3600).Sum(e =&gt; e.Timeslice),</w:t>
                            </w:r>
                          </w:p>
                          <w:p w14:paraId="62E5A621"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(g, p) =&gt; </w:t>
                            </w:r>
                            <w:r>
                              <w:rPr>
                                <w:rFonts w:ascii="Consolas" w:hAnsi="Consolas"/>
                                <w:color w:val="0000FF"/>
                              </w:rPr>
                              <w:t>new</w:t>
                            </w:r>
                            <w:r>
                              <w:rPr>
                                <w:rFonts w:ascii="Consolas" w:hAnsi="Consolas"/>
                                <w:color w:val="000000"/>
                              </w:rPr>
                              <w:t> { g.Key.Name, TotalTime = p })</w:t>
                            </w:r>
                          </w:p>
                          <w:p w14:paraId="0085D2DD" w14:textId="77777777" w:rsidR="00563874" w:rsidRDefault="00F77D73" w:rsidP="004A21CE">
                            <w:pPr>
                              <w:pStyle w:val="HTMLPreformatted"/>
                              <w:shd w:val="clear" w:color="auto" w:fill="FFFFFF"/>
                              <w:rPr>
                                <w:rFonts w:ascii="Consolas" w:hAnsi="Consolas"/>
                                <w:color w:val="000000"/>
                              </w:rPr>
                            </w:pPr>
                            <w:r>
                              <w:rPr>
                                <w:rFonts w:ascii="Consolas" w:hAnsi="Consolas"/>
                                <w:color w:val="000000"/>
                              </w:rPr>
                              <w:t>    .Max((l, r) =&gt; l.TotalTime.CompareTo(r.TotalTime))</w:t>
                            </w:r>
                          </w:p>
                          <w:p w14:paraId="06ADE5F7" w14:textId="11D007F1" w:rsidR="004A21CE" w:rsidRDefault="00563874" w:rsidP="004A21CE">
                            <w:pPr>
                              <w:pStyle w:val="HTMLPreformatted"/>
                              <w:shd w:val="clear" w:color="auto" w:fill="FFFFFF"/>
                              <w:rPr>
                                <w:rFonts w:ascii="Consolas" w:hAnsi="Consolas"/>
                                <w:color w:val="000000"/>
                              </w:rPr>
                            </w:pPr>
                            <w:r>
                              <w:rPr>
                                <w:rFonts w:ascii="Consolas" w:hAnsi="Consolas"/>
                                <w:color w:val="000000"/>
                              </w:rPr>
                              <w:t xml:space="preserve">    </w:t>
                            </w:r>
                            <w:r w:rsidR="004A21CE">
                              <w:rPr>
                                <w:rFonts w:ascii="Consolas" w:hAnsi="Consolas"/>
                                <w:color w:val="000000"/>
                              </w:rPr>
                              <w:t>.Select((startTime, payload) =&gt; </w:t>
                            </w:r>
                            <w:r w:rsidR="004A21CE">
                              <w:rPr>
                                <w:rFonts w:ascii="Consolas" w:hAnsi="Consolas"/>
                                <w:color w:val="0000FF"/>
                              </w:rPr>
                              <w:t>new</w:t>
                            </w:r>
                          </w:p>
                          <w:p w14:paraId="585BDF37" w14:textId="77777777" w:rsidR="004A21CE" w:rsidRDefault="004A21CE" w:rsidP="004A21CE">
                            <w:pPr>
                              <w:pStyle w:val="HTMLPreformatted"/>
                              <w:shd w:val="clear" w:color="auto" w:fill="FFFFFF"/>
                              <w:rPr>
                                <w:rFonts w:ascii="Consolas" w:hAnsi="Consolas"/>
                                <w:color w:val="000000"/>
                              </w:rPr>
                            </w:pPr>
                            <w:r>
                              <w:rPr>
                                <w:rFonts w:ascii="Consolas" w:hAnsi="Consolas"/>
                                <w:color w:val="000000"/>
                              </w:rPr>
                              <w:t>    {</w:t>
                            </w:r>
                          </w:p>
                          <w:p w14:paraId="578F1A72" w14:textId="77777777" w:rsidR="004A21CE" w:rsidRDefault="004A21CE" w:rsidP="004A21CE">
                            <w:pPr>
                              <w:pStyle w:val="HTMLPreformatted"/>
                              <w:shd w:val="clear" w:color="auto" w:fill="FFFFFF"/>
                              <w:rPr>
                                <w:rFonts w:ascii="Consolas" w:hAnsi="Consolas"/>
                                <w:color w:val="000000"/>
                              </w:rPr>
                            </w:pPr>
                            <w:r>
                              <w:rPr>
                                <w:rFonts w:ascii="Consolas" w:hAnsi="Consolas"/>
                                <w:color w:val="000000"/>
                              </w:rPr>
                              <w:t>        PeriodStart = startTime - 3600,</w:t>
                            </w:r>
                          </w:p>
                          <w:p w14:paraId="27F65C9C" w14:textId="77777777" w:rsidR="004A21CE" w:rsidRDefault="004A21CE" w:rsidP="004A21CE">
                            <w:pPr>
                              <w:pStyle w:val="HTMLPreformatted"/>
                              <w:shd w:val="clear" w:color="auto" w:fill="FFFFFF"/>
                              <w:rPr>
                                <w:rFonts w:ascii="Consolas" w:hAnsi="Consolas"/>
                                <w:color w:val="000000"/>
                              </w:rPr>
                            </w:pPr>
                            <w:r>
                              <w:rPr>
                                <w:rFonts w:ascii="Consolas" w:hAnsi="Consolas"/>
                                <w:color w:val="000000"/>
                              </w:rPr>
                              <w:t>        PeriodEnd = startTime,</w:t>
                            </w:r>
                          </w:p>
                          <w:p w14:paraId="314B944E" w14:textId="74E76FB4" w:rsidR="004A21CE" w:rsidRDefault="004A21CE" w:rsidP="004A21CE">
                            <w:pPr>
                              <w:pStyle w:val="HTMLPreformatted"/>
                              <w:shd w:val="clear" w:color="auto" w:fill="FFFFFF"/>
                              <w:rPr>
                                <w:rFonts w:ascii="Consolas" w:hAnsi="Consolas"/>
                                <w:color w:val="000000"/>
                              </w:rPr>
                            </w:pPr>
                            <w:r>
                              <w:rPr>
                                <w:rFonts w:ascii="Consolas" w:hAnsi="Consolas"/>
                                <w:color w:val="000000"/>
                              </w:rPr>
                              <w:t>        </w:t>
                            </w:r>
                            <w:r w:rsidR="004401D3">
                              <w:rPr>
                                <w:rFonts w:ascii="Consolas" w:hAnsi="Consolas"/>
                                <w:color w:val="000000"/>
                              </w:rPr>
                              <w:t xml:space="preserve">ProcessName = </w:t>
                            </w:r>
                            <w:r>
                              <w:rPr>
                                <w:rFonts w:ascii="Consolas" w:hAnsi="Consolas"/>
                                <w:color w:val="000000"/>
                              </w:rPr>
                              <w:t>payload.Name,</w:t>
                            </w:r>
                          </w:p>
                          <w:p w14:paraId="3B8540B0" w14:textId="6C6352CD" w:rsidR="004A21CE" w:rsidRDefault="004A21CE" w:rsidP="004A21CE">
                            <w:pPr>
                              <w:pStyle w:val="HTMLPreformatted"/>
                              <w:shd w:val="clear" w:color="auto" w:fill="FFFFFF"/>
                              <w:rPr>
                                <w:rFonts w:ascii="Consolas" w:hAnsi="Consolas"/>
                                <w:color w:val="000000"/>
                              </w:rPr>
                            </w:pPr>
                            <w:r>
                              <w:rPr>
                                <w:rFonts w:ascii="Consolas" w:hAnsi="Consolas"/>
                                <w:color w:val="000000"/>
                              </w:rPr>
                              <w:t>        </w:t>
                            </w:r>
                            <w:r w:rsidR="00146B31">
                              <w:rPr>
                                <w:rFonts w:ascii="Consolas" w:hAnsi="Consolas"/>
                                <w:color w:val="000000"/>
                              </w:rPr>
                              <w:t xml:space="preserve">TotalCpuConsumed = </w:t>
                            </w:r>
                            <w:r>
                              <w:rPr>
                                <w:rFonts w:ascii="Consolas" w:hAnsi="Consolas"/>
                                <w:color w:val="000000"/>
                              </w:rPr>
                              <w:t>payload.TotalTime</w:t>
                            </w:r>
                          </w:p>
                          <w:p w14:paraId="1F23218C" w14:textId="0C232CCA" w:rsidR="00F77D73" w:rsidRDefault="004A21CE" w:rsidP="00F77D73">
                            <w:pPr>
                              <w:pStyle w:val="HTMLPreformatted"/>
                              <w:shd w:val="clear" w:color="auto" w:fill="FFFFFF"/>
                              <w:rPr>
                                <w:rFonts w:ascii="Consolas" w:hAnsi="Consolas"/>
                                <w:color w:val="000000"/>
                              </w:rPr>
                            </w:pPr>
                            <w:r>
                              <w:rPr>
                                <w:rFonts w:ascii="Consolas" w:hAnsi="Consolas"/>
                                <w:color w:val="000000"/>
                              </w:rPr>
                              <w:t>    });</w:t>
                            </w:r>
                          </w:p>
                          <w:p w14:paraId="114F9D00" w14:textId="77777777" w:rsidR="00CB775B" w:rsidRPr="00BA4961" w:rsidRDefault="00CB775B" w:rsidP="00CB775B">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inline>
            </w:drawing>
          </mc:Choice>
          <mc:Fallback>
            <w:pict>
              <v:shape w14:anchorId="7B125993" id="Text Box 300" o:spid="_x0000_s1111" type="#_x0000_t202" style="width:502.5pt;height:5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">
                <v:textbox>
                  <w:txbxContent>
                    <w:p w14:paraId="7C5D2924" w14:textId="18EB0120" w:rsidR="00F77D73" w:rsidRDefault="00F77D73" w:rsidP="007068E6">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w:t>
                      </w:r>
                      <w:r w:rsidR="007068E6">
                        <w:rPr>
                          <w:rFonts w:ascii="Consolas" w:hAnsi="Consolas"/>
                          <w:color w:val="000000"/>
                        </w:rPr>
                        <w:t>choppedContextSwitch</w:t>
                      </w:r>
                      <w:r w:rsidR="007068E6">
                        <w:rPr>
                          <w:rFonts w:ascii="Consolas" w:hAnsi="Consolas"/>
                          <w:color w:val="000000"/>
                        </w:rPr>
                        <w:t xml:space="preserve"> </w:t>
                      </w:r>
                      <w:r>
                        <w:rPr>
                          <w:rFonts w:ascii="Consolas" w:hAnsi="Consolas"/>
                          <w:color w:val="000000"/>
                        </w:rPr>
                        <w:t>= alternativeContextSwitchStream</w:t>
                      </w:r>
                    </w:p>
                    <w:p w14:paraId="1D00561F"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.Where(cs =&gt; cs.CpuId == 1 || cs.CpuId == 2)</w:t>
                      </w:r>
                    </w:p>
                    <w:p w14:paraId="30F4A979"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.AlterEventDuration(</w:t>
                      </w:r>
                      <w:r>
                        <w:rPr>
                          <w:rFonts w:ascii="Consolas" w:hAnsi="Consolas"/>
                          <w:color w:val="2B91AF"/>
                        </w:rPr>
                        <w:t>StreamEvent</w:t>
                      </w:r>
                      <w:r>
                        <w:rPr>
                          <w:rFonts w:ascii="Consolas" w:hAnsi="Consolas"/>
                          <w:color w:val="000000"/>
                        </w:rPr>
                        <w:t>.InfinitySyncTime)</w:t>
                      </w:r>
                    </w:p>
                    <w:p w14:paraId="35164200"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.Multicast(s =&gt; s.ClipEventDuration(s, e =&gt; e.CpuId, e =&gt; e.CpuId))</w:t>
                      </w:r>
                    </w:p>
                    <w:p w14:paraId="31EED8EF"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.Join(fixedInterval, (left, right) =&gt; left)</w:t>
                      </w:r>
                    </w:p>
                    <w:p w14:paraId="330527FC"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.Chop(0, 3600)</w:t>
                      </w:r>
                    </w:p>
                    <w:p w14:paraId="67DBBC3F" w14:textId="513AD952" w:rsidR="00F77D73" w:rsidRDefault="00F77D73" w:rsidP="00F77D73">
                      <w:pPr>
                        <w:pStyle w:val="HTMLPreformatted"/>
                        <w:shd w:val="clear" w:color="auto" w:fill="FFFFFF"/>
                        <w:rPr>
                          <w:rFonts w:ascii="Consolas" w:hAnsi="Consolas"/>
                          <w:color w:val="000000"/>
                        </w:rPr>
                      </w:pPr>
                      <w:r>
                        <w:rPr>
                          <w:rFonts w:ascii="Consolas" w:hAnsi="Consolas"/>
                          <w:color w:val="000000"/>
                        </w:rPr>
                        <w:t>        .Select((</w:t>
                      </w:r>
                      <w:r w:rsidR="00113F6E">
                        <w:rPr>
                          <w:rFonts w:ascii="Consolas" w:hAnsi="Consolas"/>
                          <w:color w:val="000000"/>
                        </w:rPr>
                        <w:t>start</w:t>
                      </w:r>
                      <w:r>
                        <w:rPr>
                          <w:rFonts w:ascii="Consolas" w:hAnsi="Consolas"/>
                          <w:color w:val="000000"/>
                        </w:rPr>
                        <w:t>, e) =&gt; </w:t>
                      </w:r>
                      <w:r>
                        <w:rPr>
                          <w:rFonts w:ascii="Consolas" w:hAnsi="Consolas"/>
                          <w:color w:val="0000FF"/>
                        </w:rPr>
                        <w:t>new</w:t>
                      </w:r>
                      <w:r>
                        <w:rPr>
                          <w:rFonts w:ascii="Consolas" w:hAnsi="Consolas"/>
                          <w:color w:val="000000"/>
                        </w:rPr>
                        <w:t> { Tick = </w:t>
                      </w:r>
                      <w:r w:rsidR="00113F6E">
                        <w:rPr>
                          <w:rFonts w:ascii="Consolas" w:hAnsi="Consolas"/>
                          <w:color w:val="000000"/>
                        </w:rPr>
                        <w:t>start</w:t>
                      </w:r>
                      <w:r>
                        <w:rPr>
                          <w:rFonts w:ascii="Consolas" w:hAnsi="Consolas"/>
                          <w:color w:val="000000"/>
                        </w:rPr>
                        <w:t>, e.ProcessId, e.CpuId, e.CpuTemp })</w:t>
                      </w:r>
                    </w:p>
                    <w:p w14:paraId="73D1A496"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.AlterEventDuration(1);</w:t>
                      </w:r>
                    </w:p>
                    <w:p w14:paraId="4CA3F751"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xml:space="preserve"> </w:t>
                      </w:r>
                    </w:p>
                    <w:p w14:paraId="4953BCC3" w14:textId="4FFAD3E3" w:rsidR="00F77D73" w:rsidRDefault="00F77D73" w:rsidP="00E44E6B">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w:t>
                      </w:r>
                      <w:r w:rsidR="00E44E6B">
                        <w:rPr>
                          <w:rFonts w:ascii="Consolas" w:hAnsi="Consolas"/>
                          <w:color w:val="000000"/>
                        </w:rPr>
                        <w:t>choppedContextSwitchWithNames</w:t>
                      </w:r>
                      <w:r w:rsidR="00E44E6B">
                        <w:rPr>
                          <w:rFonts w:ascii="Consolas" w:hAnsi="Consolas"/>
                          <w:color w:val="000000"/>
                        </w:rPr>
                        <w:t xml:space="preserve"> </w:t>
                      </w:r>
                      <w:r>
                        <w:rPr>
                          <w:rFonts w:ascii="Consolas" w:hAnsi="Consolas"/>
                          <w:color w:val="000000"/>
                        </w:rPr>
                        <w:t>= </w:t>
                      </w:r>
                      <w:r w:rsidR="007068E6">
                        <w:rPr>
                          <w:rFonts w:ascii="Consolas" w:hAnsi="Consolas"/>
                          <w:color w:val="000000"/>
                        </w:rPr>
                        <w:t>choppedContextSwitch</w:t>
                      </w:r>
                    </w:p>
                    <w:p w14:paraId="2C7D529E"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.Join(namesStream, e =&gt; e.ProcessId, e =&gt; e.ProcessId, (left, right) =&gt; </w:t>
                      </w:r>
                      <w:r>
                        <w:rPr>
                          <w:rFonts w:ascii="Consolas" w:hAnsi="Consolas"/>
                          <w:color w:val="0000FF"/>
                        </w:rPr>
                        <w:t>new</w:t>
                      </w:r>
                    </w:p>
                    <w:p w14:paraId="5ED73FB4"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w:t>
                      </w:r>
                    </w:p>
                    <w:p w14:paraId="02B3C119"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left.Tick,</w:t>
                      </w:r>
                    </w:p>
                    <w:p w14:paraId="4503945A"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left.ProcessId,</w:t>
                      </w:r>
                    </w:p>
                    <w:p w14:paraId="355F2A59"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left.CpuId,</w:t>
                      </w:r>
                    </w:p>
                    <w:p w14:paraId="1EE86729"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right.Name</w:t>
                      </w:r>
                    </w:p>
                    <w:p w14:paraId="54CA46AB"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w:t>
                      </w:r>
                    </w:p>
                    <w:p w14:paraId="6F05DF7E"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xml:space="preserve"> </w:t>
                      </w:r>
                    </w:p>
                    <w:p w14:paraId="4F5BC8A7" w14:textId="38EA15B5" w:rsidR="00F77D73" w:rsidRDefault="00F77D73" w:rsidP="00F77D73">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w:t>
                      </w:r>
                      <w:r w:rsidR="00104212">
                        <w:rPr>
                          <w:rFonts w:ascii="Consolas" w:hAnsi="Consolas"/>
                          <w:color w:val="000000"/>
                        </w:rPr>
                        <w:t>t</w:t>
                      </w:r>
                      <w:r>
                        <w:rPr>
                          <w:rFonts w:ascii="Consolas" w:hAnsi="Consolas"/>
                          <w:color w:val="000000"/>
                        </w:rPr>
                        <w:t>imeslices</w:t>
                      </w:r>
                      <w:r w:rsidR="00104212">
                        <w:rPr>
                          <w:rFonts w:ascii="Consolas" w:hAnsi="Consolas"/>
                          <w:color w:val="000000"/>
                        </w:rPr>
                        <w:t>Per</w:t>
                      </w:r>
                      <w:r w:rsidR="007D7F0F">
                        <w:rPr>
                          <w:rFonts w:ascii="Consolas" w:hAnsi="Consolas"/>
                          <w:color w:val="000000"/>
                        </w:rPr>
                        <w:t>Cpu</w:t>
                      </w:r>
                      <w:r>
                        <w:rPr>
                          <w:rFonts w:ascii="Consolas" w:hAnsi="Consolas"/>
                          <w:color w:val="000000"/>
                        </w:rPr>
                        <w:t> = </w:t>
                      </w:r>
                      <w:r w:rsidR="00E44E6B">
                        <w:rPr>
                          <w:rFonts w:ascii="Consolas" w:hAnsi="Consolas"/>
                          <w:color w:val="000000"/>
                        </w:rPr>
                        <w:t>choppedContextSwitchWithNames</w:t>
                      </w:r>
                    </w:p>
                    <w:p w14:paraId="0F2D8D75"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.Multicast(t =&gt; t</w:t>
                      </w:r>
                    </w:p>
                    <w:p w14:paraId="61986C5C"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.AlterEventDuration(</w:t>
                      </w:r>
                      <w:r>
                        <w:rPr>
                          <w:rFonts w:ascii="Consolas" w:hAnsi="Consolas"/>
                          <w:color w:val="2B91AF"/>
                        </w:rPr>
                        <w:t>StreamEvent</w:t>
                      </w:r>
                      <w:r>
                        <w:rPr>
                          <w:rFonts w:ascii="Consolas" w:hAnsi="Consolas"/>
                          <w:color w:val="000000"/>
                        </w:rPr>
                        <w:t>.InfinitySyncTime)</w:t>
                      </w:r>
                    </w:p>
                    <w:p w14:paraId="2F8201BB"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.Multicast(s =&gt; s.ClipEventDuration(s, e =&gt; e.CpuId, e =&gt; e.CpuId))</w:t>
                      </w:r>
                    </w:p>
                    <w:p w14:paraId="29892386"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.ShiftEventLifetime(1)</w:t>
                      </w:r>
                    </w:p>
                    <w:p w14:paraId="0D249530"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.Join(t,</w:t>
                      </w:r>
                    </w:p>
                    <w:p w14:paraId="4F7C0D2E"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e =&gt; e.CpuId, e =&gt; e.CpuId,</w:t>
                      </w:r>
                    </w:p>
                    <w:p w14:paraId="65128722"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 right) =&gt; </w:t>
                      </w:r>
                      <w:r>
                        <w:rPr>
                          <w:rFonts w:ascii="Consolas" w:hAnsi="Consolas"/>
                          <w:color w:val="0000FF"/>
                        </w:rPr>
                        <w:t>new</w:t>
                      </w:r>
                    </w:p>
                    <w:p w14:paraId="12D712FF"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w:t>
                      </w:r>
                    </w:p>
                    <w:p w14:paraId="60008CD6"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left.ProcessId,</w:t>
                      </w:r>
                    </w:p>
                    <w:p w14:paraId="1027E388"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left.CpuId,</w:t>
                      </w:r>
                    </w:p>
                    <w:p w14:paraId="6550A08F"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left.Name,</w:t>
                      </w:r>
                    </w:p>
                    <w:p w14:paraId="612C8B14"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Timeslice = right.Tick - left.Tick</w:t>
                      </w:r>
                    </w:p>
                    <w:p w14:paraId="04E06525"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w:t>
                      </w:r>
                    </w:p>
                    <w:p w14:paraId="2F94FEFB"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xml:space="preserve"> </w:t>
                      </w:r>
                    </w:p>
                    <w:p w14:paraId="0206A20D" w14:textId="25641004" w:rsidR="00F77D73" w:rsidRDefault="00F77D73" w:rsidP="00F77D73">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w:t>
                      </w:r>
                      <w:r w:rsidR="00113F6E">
                        <w:rPr>
                          <w:rFonts w:ascii="Consolas" w:hAnsi="Consolas"/>
                          <w:color w:val="000000"/>
                        </w:rPr>
                        <w:t>m</w:t>
                      </w:r>
                      <w:r>
                        <w:rPr>
                          <w:rFonts w:ascii="Consolas" w:hAnsi="Consolas"/>
                          <w:color w:val="000000"/>
                        </w:rPr>
                        <w:t>ostCpuConsumed</w:t>
                      </w:r>
                      <w:r w:rsidR="00113F6E">
                        <w:rPr>
                          <w:rFonts w:ascii="Consolas" w:hAnsi="Consolas"/>
                          <w:color w:val="000000"/>
                        </w:rPr>
                        <w:t>PerPeriod</w:t>
                      </w:r>
                      <w:r>
                        <w:rPr>
                          <w:rFonts w:ascii="Consolas" w:hAnsi="Consolas"/>
                          <w:color w:val="000000"/>
                        </w:rPr>
                        <w:t> = </w:t>
                      </w:r>
                      <w:r w:rsidR="00302ECC">
                        <w:rPr>
                          <w:rFonts w:ascii="Consolas" w:hAnsi="Consolas"/>
                          <w:color w:val="000000"/>
                        </w:rPr>
                        <w:t>timeslicesPerCpu</w:t>
                      </w:r>
                    </w:p>
                    <w:p w14:paraId="53838F68"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.GroupApply(</w:t>
                      </w:r>
                    </w:p>
                    <w:p w14:paraId="79217BF2"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e =&gt; </w:t>
                      </w:r>
                      <w:r>
                        <w:rPr>
                          <w:rFonts w:ascii="Consolas" w:hAnsi="Consolas"/>
                          <w:color w:val="0000FF"/>
                        </w:rPr>
                        <w:t>new</w:t>
                      </w:r>
                      <w:r>
                        <w:rPr>
                          <w:rFonts w:ascii="Consolas" w:hAnsi="Consolas"/>
                          <w:color w:val="000000"/>
                        </w:rPr>
                        <w:t> { e.ProcessId, e.Name },</w:t>
                      </w:r>
                    </w:p>
                    <w:p w14:paraId="149CEABA"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s =&gt; s.HoppingWindowLifetime(3600, 3600).Sum(e =&gt; e.Timeslice),</w:t>
                      </w:r>
                    </w:p>
                    <w:p w14:paraId="62E5A621" w14:textId="77777777" w:rsidR="00F77D73" w:rsidRDefault="00F77D73" w:rsidP="00F77D73">
                      <w:pPr>
                        <w:pStyle w:val="HTMLPreformatted"/>
                        <w:shd w:val="clear" w:color="auto" w:fill="FFFFFF"/>
                        <w:rPr>
                          <w:rFonts w:ascii="Consolas" w:hAnsi="Consolas"/>
                          <w:color w:val="000000"/>
                        </w:rPr>
                      </w:pPr>
                      <w:r>
                        <w:rPr>
                          <w:rFonts w:ascii="Consolas" w:hAnsi="Consolas"/>
                          <w:color w:val="000000"/>
                        </w:rPr>
                        <w:t>        (g, p) =&gt; </w:t>
                      </w:r>
                      <w:r>
                        <w:rPr>
                          <w:rFonts w:ascii="Consolas" w:hAnsi="Consolas"/>
                          <w:color w:val="0000FF"/>
                        </w:rPr>
                        <w:t>new</w:t>
                      </w:r>
                      <w:r>
                        <w:rPr>
                          <w:rFonts w:ascii="Consolas" w:hAnsi="Consolas"/>
                          <w:color w:val="000000"/>
                        </w:rPr>
                        <w:t> { g.Key.Name, TotalTime = p })</w:t>
                      </w:r>
                    </w:p>
                    <w:p w14:paraId="0085D2DD" w14:textId="77777777" w:rsidR="00563874" w:rsidRDefault="00F77D73" w:rsidP="004A21CE">
                      <w:pPr>
                        <w:pStyle w:val="HTMLPreformatted"/>
                        <w:shd w:val="clear" w:color="auto" w:fill="FFFFFF"/>
                        <w:rPr>
                          <w:rFonts w:ascii="Consolas" w:hAnsi="Consolas"/>
                          <w:color w:val="000000"/>
                        </w:rPr>
                      </w:pPr>
                      <w:r>
                        <w:rPr>
                          <w:rFonts w:ascii="Consolas" w:hAnsi="Consolas"/>
                          <w:color w:val="000000"/>
                        </w:rPr>
                        <w:t>    .Max((l, r) =&gt; l.TotalTime.CompareTo(r.TotalTime))</w:t>
                      </w:r>
                    </w:p>
                    <w:p w14:paraId="06ADE5F7" w14:textId="11D007F1" w:rsidR="004A21CE" w:rsidRDefault="00563874" w:rsidP="004A21CE">
                      <w:pPr>
                        <w:pStyle w:val="HTMLPreformatted"/>
                        <w:shd w:val="clear" w:color="auto" w:fill="FFFFFF"/>
                        <w:rPr>
                          <w:rFonts w:ascii="Consolas" w:hAnsi="Consolas"/>
                          <w:color w:val="000000"/>
                        </w:rPr>
                      </w:pPr>
                      <w:r>
                        <w:rPr>
                          <w:rFonts w:ascii="Consolas" w:hAnsi="Consolas"/>
                          <w:color w:val="000000"/>
                        </w:rPr>
                        <w:t xml:space="preserve">    </w:t>
                      </w:r>
                      <w:r w:rsidR="004A21CE">
                        <w:rPr>
                          <w:rFonts w:ascii="Consolas" w:hAnsi="Consolas"/>
                          <w:color w:val="000000"/>
                        </w:rPr>
                        <w:t>.Select((startTime, payload) =&gt; </w:t>
                      </w:r>
                      <w:r w:rsidR="004A21CE">
                        <w:rPr>
                          <w:rFonts w:ascii="Consolas" w:hAnsi="Consolas"/>
                          <w:color w:val="0000FF"/>
                        </w:rPr>
                        <w:t>new</w:t>
                      </w:r>
                    </w:p>
                    <w:p w14:paraId="585BDF37" w14:textId="77777777" w:rsidR="004A21CE" w:rsidRDefault="004A21CE" w:rsidP="004A21CE">
                      <w:pPr>
                        <w:pStyle w:val="HTMLPreformatted"/>
                        <w:shd w:val="clear" w:color="auto" w:fill="FFFFFF"/>
                        <w:rPr>
                          <w:rFonts w:ascii="Consolas" w:hAnsi="Consolas"/>
                          <w:color w:val="000000"/>
                        </w:rPr>
                      </w:pPr>
                      <w:r>
                        <w:rPr>
                          <w:rFonts w:ascii="Consolas" w:hAnsi="Consolas"/>
                          <w:color w:val="000000"/>
                        </w:rPr>
                        <w:t>    {</w:t>
                      </w:r>
                    </w:p>
                    <w:p w14:paraId="578F1A72" w14:textId="77777777" w:rsidR="004A21CE" w:rsidRDefault="004A21CE" w:rsidP="004A21CE">
                      <w:pPr>
                        <w:pStyle w:val="HTMLPreformatted"/>
                        <w:shd w:val="clear" w:color="auto" w:fill="FFFFFF"/>
                        <w:rPr>
                          <w:rFonts w:ascii="Consolas" w:hAnsi="Consolas"/>
                          <w:color w:val="000000"/>
                        </w:rPr>
                      </w:pPr>
                      <w:r>
                        <w:rPr>
                          <w:rFonts w:ascii="Consolas" w:hAnsi="Consolas"/>
                          <w:color w:val="000000"/>
                        </w:rPr>
                        <w:t>        PeriodStart = startTime - 3600,</w:t>
                      </w:r>
                    </w:p>
                    <w:p w14:paraId="27F65C9C" w14:textId="77777777" w:rsidR="004A21CE" w:rsidRDefault="004A21CE" w:rsidP="004A21CE">
                      <w:pPr>
                        <w:pStyle w:val="HTMLPreformatted"/>
                        <w:shd w:val="clear" w:color="auto" w:fill="FFFFFF"/>
                        <w:rPr>
                          <w:rFonts w:ascii="Consolas" w:hAnsi="Consolas"/>
                          <w:color w:val="000000"/>
                        </w:rPr>
                      </w:pPr>
                      <w:r>
                        <w:rPr>
                          <w:rFonts w:ascii="Consolas" w:hAnsi="Consolas"/>
                          <w:color w:val="000000"/>
                        </w:rPr>
                        <w:t>        PeriodEnd = startTime,</w:t>
                      </w:r>
                    </w:p>
                    <w:p w14:paraId="314B944E" w14:textId="74E76FB4" w:rsidR="004A21CE" w:rsidRDefault="004A21CE" w:rsidP="004A21CE">
                      <w:pPr>
                        <w:pStyle w:val="HTMLPreformatted"/>
                        <w:shd w:val="clear" w:color="auto" w:fill="FFFFFF"/>
                        <w:rPr>
                          <w:rFonts w:ascii="Consolas" w:hAnsi="Consolas"/>
                          <w:color w:val="000000"/>
                        </w:rPr>
                      </w:pPr>
                      <w:r>
                        <w:rPr>
                          <w:rFonts w:ascii="Consolas" w:hAnsi="Consolas"/>
                          <w:color w:val="000000"/>
                        </w:rPr>
                        <w:t>        </w:t>
                      </w:r>
                      <w:r w:rsidR="004401D3">
                        <w:rPr>
                          <w:rFonts w:ascii="Consolas" w:hAnsi="Consolas"/>
                          <w:color w:val="000000"/>
                        </w:rPr>
                        <w:t xml:space="preserve">ProcessName = </w:t>
                      </w:r>
                      <w:r>
                        <w:rPr>
                          <w:rFonts w:ascii="Consolas" w:hAnsi="Consolas"/>
                          <w:color w:val="000000"/>
                        </w:rPr>
                        <w:t>payload.Name,</w:t>
                      </w:r>
                    </w:p>
                    <w:p w14:paraId="3B8540B0" w14:textId="6C6352CD" w:rsidR="004A21CE" w:rsidRDefault="004A21CE" w:rsidP="004A21CE">
                      <w:pPr>
                        <w:pStyle w:val="HTMLPreformatted"/>
                        <w:shd w:val="clear" w:color="auto" w:fill="FFFFFF"/>
                        <w:rPr>
                          <w:rFonts w:ascii="Consolas" w:hAnsi="Consolas"/>
                          <w:color w:val="000000"/>
                        </w:rPr>
                      </w:pPr>
                      <w:r>
                        <w:rPr>
                          <w:rFonts w:ascii="Consolas" w:hAnsi="Consolas"/>
                          <w:color w:val="000000"/>
                        </w:rPr>
                        <w:t>        </w:t>
                      </w:r>
                      <w:r w:rsidR="00146B31">
                        <w:rPr>
                          <w:rFonts w:ascii="Consolas" w:hAnsi="Consolas"/>
                          <w:color w:val="000000"/>
                        </w:rPr>
                        <w:t xml:space="preserve">TotalCpuConsumed = </w:t>
                      </w:r>
                      <w:r>
                        <w:rPr>
                          <w:rFonts w:ascii="Consolas" w:hAnsi="Consolas"/>
                          <w:color w:val="000000"/>
                        </w:rPr>
                        <w:t>payload.TotalTime</w:t>
                      </w:r>
                    </w:p>
                    <w:p w14:paraId="1F23218C" w14:textId="0C232CCA" w:rsidR="00F77D73" w:rsidRDefault="004A21CE" w:rsidP="00F77D73">
                      <w:pPr>
                        <w:pStyle w:val="HTMLPreformatted"/>
                        <w:shd w:val="clear" w:color="auto" w:fill="FFFFFF"/>
                        <w:rPr>
                          <w:rFonts w:ascii="Consolas" w:hAnsi="Consolas"/>
                          <w:color w:val="000000"/>
                        </w:rPr>
                      </w:pPr>
                      <w:r>
                        <w:rPr>
                          <w:rFonts w:ascii="Consolas" w:hAnsi="Consolas"/>
                          <w:color w:val="000000"/>
                        </w:rPr>
                        <w:t>    });</w:t>
                      </w:r>
                    </w:p>
                    <w:p w14:paraId="114F9D00" w14:textId="77777777" w:rsidR="00CB775B" w:rsidRPr="00BA4961" w:rsidRDefault="00CB775B" w:rsidP="00CB775B">
                      <w:pPr>
                        <w:autoSpaceDE w:val="0"/>
                        <w:autoSpaceDN w:val="0"/>
                        <w:adjustRightInd w:val="0"/>
                        <w:spacing w:after="0" w:line="240" w:lineRule="auto"/>
                        <w:rPr>
                          <w:rFonts w:ascii="Consolas" w:hAnsi="Consolas" w:cs="Consolas"/>
                          <w:color w:val="000000"/>
                          <w:sz w:val="19"/>
                          <w:szCs w:val="19"/>
                          <w:highlight w:val="white"/>
                        </w:rPr>
                      </w:pPr>
                    </w:p>
                  </w:txbxContent>
                </v:textbox>
                <w10:anchorlock/>
              </v:shape>
            </w:pict>
          </mc:Fallback>
        </mc:AlternateContent>
      </w:r>
      <w:r w:rsidR="00F77D73">
        <w:rPr>
          <w:noProof/>
        </w:rPr>
        <mc:AlternateContent>
          <mc:Choice Requires="wps">
            <w:drawing>
              <wp:inline distT="0" distB="0" distL="0" distR="0" wp14:anchorId="4B673313" wp14:editId="2A043932">
                <wp:extent cx="6381750" cy="255270"/>
                <wp:effectExtent l="0" t="0" r="0" b="0"/>
                <wp:docPr id="301" name="Text Box 301"/>
                <wp:cNvGraphicFramePr/>
                <a:graphic xmlns:a="http://schemas.openxmlformats.org/drawingml/2006/main">
                  <a:graphicData uri="http://schemas.microsoft.com/office/word/2010/wordprocessingShape">
                    <wps:wsp>
                      <wps:cNvSpPr txBox="1"/>
                      <wps:spPr>
                        <a:xfrm>
                          <a:off x="0" y="0"/>
                          <a:ext cx="6381750" cy="255270"/>
                        </a:xfrm>
                        <a:prstGeom prst="rect">
                          <a:avLst/>
                        </a:prstGeom>
                        <a:solidFill>
                          <a:prstClr val="white"/>
                        </a:solidFill>
                        <a:ln>
                          <a:noFill/>
                        </a:ln>
                        <a:effectLst/>
                      </wps:spPr>
                      <wps:txbx>
                        <w:txbxContent>
                          <w:p w14:paraId="3646B0B7" w14:textId="5C1D404D" w:rsidR="00CB775B" w:rsidRDefault="00CB775B" w:rsidP="00CB775B">
                            <w:pPr>
                              <w:pStyle w:val="Caption"/>
                              <w:pPrChange w:id="6744" w:author="Jonathan Goldstein" w:date="2013-08-29T11:49:00Z">
                                <w:pPr/>
                              </w:pPrChange>
                            </w:pPr>
                            <w:bookmarkStart w:id="6745" w:name="_Ref531700034"/>
                            <w:ins w:id="6746" w:author="Jonathan Goldstein" w:date="2013-08-29T11:49:00Z">
                              <w:r>
                                <w:t xml:space="preserve">Figure </w:t>
                              </w:r>
                              <w:r>
                                <w:fldChar w:fldCharType="begin"/>
                              </w:r>
                              <w:r>
                                <w:instrText xml:space="preserve"> SEQ Figure \* ARABIC </w:instrText>
                              </w:r>
                            </w:ins>
                            <w:r>
                              <w:fldChar w:fldCharType="separate"/>
                            </w:r>
                            <w:r w:rsidR="00B17340">
                              <w:rPr>
                                <w:noProof/>
                              </w:rPr>
                              <w:t>54</w:t>
                            </w:r>
                            <w:ins w:id="6747" w:author="Jonathan Goldstein" w:date="2013-08-29T11:49:00Z">
                              <w:r>
                                <w:fldChar w:fldCharType="end"/>
                              </w:r>
                              <w:r>
                                <w:t>:</w:t>
                              </w:r>
                            </w:ins>
                            <w:r>
                              <w:t xml:space="preserve"> Final Query</w:t>
                            </w:r>
                            <w:bookmarkEnd w:id="67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B673313" id="Text Box 301" o:spid="_x0000_s1112" type="#_x0000_t202" style="width:502.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" stroked="f">
                <v:textbox inset="0,0,0,0">
                  <w:txbxContent>
                    <w:p w14:paraId="3646B0B7" w14:textId="5C1D404D" w:rsidR="00CB775B" w:rsidRDefault="00CB775B" w:rsidP="00CB775B">
                      <w:pPr>
                        <w:pStyle w:val="Caption"/>
                        <w:pPrChange w:id="6748" w:author="Jonathan Goldstein" w:date="2013-08-29T11:49:00Z">
                          <w:pPr/>
                        </w:pPrChange>
                      </w:pPr>
                      <w:bookmarkStart w:id="6749" w:name="_Ref531700034"/>
                      <w:ins w:id="6750" w:author="Jonathan Goldstein" w:date="2013-08-29T11:49:00Z">
                        <w:r>
                          <w:t xml:space="preserve">Figure </w:t>
                        </w:r>
                        <w:r>
                          <w:fldChar w:fldCharType="begin"/>
                        </w:r>
                        <w:r>
                          <w:instrText xml:space="preserve"> SEQ Figure \* ARABIC </w:instrText>
                        </w:r>
                      </w:ins>
                      <w:r>
                        <w:fldChar w:fldCharType="separate"/>
                      </w:r>
                      <w:r w:rsidR="00B17340">
                        <w:rPr>
                          <w:noProof/>
                        </w:rPr>
                        <w:t>54</w:t>
                      </w:r>
                      <w:ins w:id="6751" w:author="Jonathan Goldstein" w:date="2013-08-29T11:49:00Z">
                        <w:r>
                          <w:fldChar w:fldCharType="end"/>
                        </w:r>
                        <w:r>
                          <w:t>:</w:t>
                        </w:r>
                      </w:ins>
                      <w:r>
                        <w:t xml:space="preserve"> Final Query</w:t>
                      </w:r>
                      <w:bookmarkEnd w:id="6749"/>
                    </w:p>
                  </w:txbxContent>
                </v:textbox>
                <w10:anchorlock/>
              </v:shape>
            </w:pict>
          </mc:Fallback>
        </mc:AlternateContent>
      </w:r>
    </w:p>
    <w:tbl>
      <w:tblPr>
        <w:tblStyle w:val="GridTable4-Accent4"/>
        <w:tblW w:w="0" w:type="auto"/>
        <w:tblLook w:val="04A0" w:firstRow="1" w:lastRow="0" w:firstColumn="1" w:lastColumn="0" w:noHBand="0" w:noVBand="1"/>
      </w:tblPr>
      <w:tblGrid>
        <w:gridCol w:w="1547"/>
        <w:gridCol w:w="1305"/>
        <w:gridCol w:w="2394"/>
        <w:gridCol w:w="2515"/>
      </w:tblGrid>
      <w:tr w:rsidR="00B845F2" w:rsidRPr="00D1217E" w14:paraId="50D789A3" w14:textId="77777777" w:rsidTr="001A568C">
        <w:trPr>
          <w:cnfStyle w:val="100000000000" w:firstRow="1" w:lastRow="0" w:firstColumn="0" w:lastColumn="0" w:oddVBand="0" w:evenVBand="0" w:oddHBand="0" w:evenHBand="0" w:firstRowFirstColumn="0" w:firstRowLastColumn="0" w:lastRowFirstColumn="0" w:lastRowLastColumn="0"/>
          <w:ins w:id="6752"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5E4937E0" w14:textId="049C9542" w:rsidR="00B845F2" w:rsidRPr="00D1217E" w:rsidRDefault="004A21CE" w:rsidP="001A568C">
            <w:pPr>
              <w:rPr>
                <w:ins w:id="6753" w:author="Jonathan Goldstein" w:date="2013-09-24T17:59:00Z"/>
                <w:rFonts w:ascii="Consolas" w:hAnsi="Consolas" w:cs="Consolas"/>
              </w:rPr>
            </w:pPr>
            <w:r>
              <w:rPr>
                <w:rFonts w:ascii="Consolas" w:hAnsi="Consolas" w:cs="Consolas"/>
              </w:rPr>
              <w:t>PeriodStart</w:t>
            </w:r>
          </w:p>
        </w:tc>
        <w:tc>
          <w:tcPr>
            <w:tcW w:w="0" w:type="auto"/>
          </w:tcPr>
          <w:p w14:paraId="39F17DD1" w14:textId="622B7E54" w:rsidR="00B845F2" w:rsidRPr="00D1217E" w:rsidRDefault="004A21CE" w:rsidP="001A568C">
            <w:pPr>
              <w:cnfStyle w:val="100000000000" w:firstRow="1" w:lastRow="0" w:firstColumn="0" w:lastColumn="0" w:oddVBand="0" w:evenVBand="0" w:oddHBand="0" w:evenHBand="0" w:firstRowFirstColumn="0" w:firstRowLastColumn="0" w:lastRowFirstColumn="0" w:lastRowLastColumn="0"/>
              <w:rPr>
                <w:ins w:id="6754" w:author="Jonathan Goldstein" w:date="2013-09-24T17:59:00Z"/>
                <w:rFonts w:ascii="Consolas" w:hAnsi="Consolas" w:cs="Consolas"/>
              </w:rPr>
            </w:pPr>
            <w:r>
              <w:rPr>
                <w:rFonts w:ascii="Consolas" w:hAnsi="Consolas" w:cs="Consolas"/>
              </w:rPr>
              <w:t>PeriodEnd</w:t>
            </w:r>
          </w:p>
        </w:tc>
        <w:tc>
          <w:tcPr>
            <w:tcW w:w="0" w:type="auto"/>
          </w:tcPr>
          <w:p w14:paraId="007494EB" w14:textId="4C627E50" w:rsidR="00B845F2" w:rsidRPr="00D1217E" w:rsidRDefault="004401D3" w:rsidP="001A568C">
            <w:pPr>
              <w:cnfStyle w:val="100000000000" w:firstRow="1" w:lastRow="0" w:firstColumn="0" w:lastColumn="0" w:oddVBand="0" w:evenVBand="0" w:oddHBand="0" w:evenHBand="0" w:firstRowFirstColumn="0" w:firstRowLastColumn="0" w:lastRowFirstColumn="0" w:lastRowLastColumn="0"/>
              <w:rPr>
                <w:ins w:id="6755" w:author="Jonathan Goldstein" w:date="2013-08-29T11:51:00Z"/>
                <w:rFonts w:ascii="Consolas" w:hAnsi="Consolas" w:cs="Consolas"/>
              </w:rPr>
            </w:pPr>
            <w:r>
              <w:rPr>
                <w:rFonts w:ascii="Consolas" w:hAnsi="Consolas" w:cs="Consolas"/>
              </w:rPr>
              <w:t>Process</w:t>
            </w:r>
            <w:ins w:id="6756" w:author="Jonathan Goldstein" w:date="2013-08-29T11:51:00Z">
              <w:del w:id="6757" w:author="Peter Freiling" w:date="2018-12-03T10:06:00Z">
                <w:r w:rsidR="00B845F2" w:rsidRPr="00D1217E" w:rsidDel="008B1166">
                  <w:rPr>
                    <w:rFonts w:ascii="Consolas" w:hAnsi="Consolas" w:cs="Consolas"/>
                  </w:rPr>
                  <w:delText>CSTicks</w:delText>
                </w:r>
              </w:del>
            </w:ins>
            <w:r w:rsidR="00B845F2">
              <w:rPr>
                <w:rFonts w:ascii="Consolas" w:hAnsi="Consolas" w:cs="Consolas"/>
              </w:rPr>
              <w:t>Name</w:t>
            </w:r>
          </w:p>
        </w:tc>
        <w:tc>
          <w:tcPr>
            <w:tcW w:w="0" w:type="auto"/>
          </w:tcPr>
          <w:p w14:paraId="1381B49F" w14:textId="4B51968E" w:rsidR="00B845F2" w:rsidRPr="00D1217E" w:rsidRDefault="00B845F2" w:rsidP="001A568C">
            <w:pPr>
              <w:cnfStyle w:val="100000000000" w:firstRow="1" w:lastRow="0" w:firstColumn="0" w:lastColumn="0" w:oddVBand="0" w:evenVBand="0" w:oddHBand="0" w:evenHBand="0" w:firstRowFirstColumn="0" w:firstRowLastColumn="0" w:lastRowFirstColumn="0" w:lastRowLastColumn="0"/>
              <w:rPr>
                <w:ins w:id="6758" w:author="Jonathan Goldstein" w:date="2013-08-29T11:51:00Z"/>
                <w:rFonts w:ascii="Consolas" w:hAnsi="Consolas" w:cs="Consolas"/>
              </w:rPr>
            </w:pPr>
            <w:ins w:id="6759" w:author="Jonathan Goldstein" w:date="2013-08-29T11:51:00Z">
              <w:del w:id="6760" w:author="Peter Freiling" w:date="2018-12-03T10:33:00Z">
                <w:r w:rsidRPr="00D1217E" w:rsidDel="00D77883">
                  <w:rPr>
                    <w:rFonts w:ascii="Consolas" w:hAnsi="Consolas" w:cs="Consolas"/>
                  </w:rPr>
                  <w:delText>PID</w:delText>
                </w:r>
              </w:del>
            </w:ins>
            <w:r>
              <w:rPr>
                <w:rFonts w:ascii="Consolas" w:hAnsi="Consolas" w:cs="Consolas"/>
              </w:rPr>
              <w:t>Total</w:t>
            </w:r>
            <w:r w:rsidR="00146B31">
              <w:rPr>
                <w:rFonts w:ascii="Consolas" w:hAnsi="Consolas" w:cs="Consolas"/>
              </w:rPr>
              <w:t>CpuConsumed</w:t>
            </w:r>
          </w:p>
        </w:tc>
      </w:tr>
      <w:tr w:rsidR="00B845F2" w:rsidRPr="00D1217E" w14:paraId="147F0DE5" w14:textId="77777777" w:rsidTr="001A568C">
        <w:trPr>
          <w:cnfStyle w:val="000000100000" w:firstRow="0" w:lastRow="0" w:firstColumn="0" w:lastColumn="0" w:oddVBand="0" w:evenVBand="0" w:oddHBand="1" w:evenHBand="0" w:firstRowFirstColumn="0" w:firstRowLastColumn="0" w:lastRowFirstColumn="0" w:lastRowLastColumn="0"/>
          <w:ins w:id="6761"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77C8126B" w14:textId="6611B0CD" w:rsidR="00B845F2" w:rsidRPr="00751AE4" w:rsidRDefault="004A21CE" w:rsidP="001A568C">
            <w:pPr>
              <w:rPr>
                <w:ins w:id="6762" w:author="Jonathan Goldstein" w:date="2013-09-24T17:59:00Z"/>
                <w:rFonts w:ascii="Consolas" w:hAnsi="Consolas" w:cs="Consolas"/>
                <w:b w:val="0"/>
              </w:rPr>
            </w:pPr>
            <w:r>
              <w:rPr>
                <w:rFonts w:ascii="Consolas" w:hAnsi="Consolas" w:cs="Consolas"/>
                <w:b w:val="0"/>
              </w:rPr>
              <w:t>0</w:t>
            </w:r>
          </w:p>
        </w:tc>
        <w:tc>
          <w:tcPr>
            <w:tcW w:w="0" w:type="auto"/>
          </w:tcPr>
          <w:p w14:paraId="51779BC4" w14:textId="0CA7EB0D" w:rsidR="00B845F2" w:rsidRPr="00751AE4" w:rsidRDefault="004A21CE" w:rsidP="001A568C">
            <w:pPr>
              <w:cnfStyle w:val="000000100000" w:firstRow="0" w:lastRow="0" w:firstColumn="0" w:lastColumn="0" w:oddVBand="0" w:evenVBand="0" w:oddHBand="1" w:evenHBand="0" w:firstRowFirstColumn="0" w:firstRowLastColumn="0" w:lastRowFirstColumn="0" w:lastRowLastColumn="0"/>
              <w:rPr>
                <w:ins w:id="6763" w:author="Jonathan Goldstein" w:date="2013-09-24T17:59:00Z"/>
                <w:rFonts w:ascii="Consolas" w:hAnsi="Consolas" w:cs="Consolas"/>
                <w:rPrChange w:id="6764" w:author="Jonathan Goldstein" w:date="2013-09-26T14:26:00Z">
                  <w:rPr>
                    <w:ins w:id="6765" w:author="Jonathan Goldstein" w:date="2013-09-24T17:59:00Z"/>
                    <w:rFonts w:ascii="Consolas" w:hAnsi="Consolas" w:cs="Consolas"/>
                    <w:b/>
                  </w:rPr>
                </w:rPrChange>
              </w:rPr>
            </w:pPr>
            <w:r>
              <w:rPr>
                <w:rFonts w:ascii="Consolas" w:hAnsi="Consolas" w:cs="Consolas"/>
              </w:rPr>
              <w:t>3600</w:t>
            </w:r>
          </w:p>
        </w:tc>
        <w:tc>
          <w:tcPr>
            <w:tcW w:w="0" w:type="auto"/>
          </w:tcPr>
          <w:p w14:paraId="749F82A5" w14:textId="62E07FA6" w:rsidR="00B845F2" w:rsidRPr="00D1217E" w:rsidRDefault="00C9329A" w:rsidP="001A568C">
            <w:pPr>
              <w:cnfStyle w:val="000000100000" w:firstRow="0" w:lastRow="0" w:firstColumn="0" w:lastColumn="0" w:oddVBand="0" w:evenVBand="0" w:oddHBand="1" w:evenHBand="0" w:firstRowFirstColumn="0" w:firstRowLastColumn="0" w:lastRowFirstColumn="0" w:lastRowLastColumn="0"/>
              <w:rPr>
                <w:ins w:id="6766" w:author="Jonathan Goldstein" w:date="2013-08-29T11:51:00Z"/>
                <w:rFonts w:ascii="Consolas" w:hAnsi="Consolas" w:cs="Consolas"/>
                <w:rPrChange w:id="6767" w:author="Jonathan Goldstein" w:date="2013-09-26T14:26:00Z">
                  <w:rPr>
                    <w:ins w:id="6768" w:author="Jonathan Goldstein" w:date="2013-08-29T11:51:00Z"/>
                    <w:rFonts w:ascii="Consolas" w:hAnsi="Consolas" w:cs="Consolas"/>
                    <w:b/>
                  </w:rPr>
                </w:rPrChange>
              </w:rPr>
            </w:pPr>
            <w:r>
              <w:rPr>
                <w:rFonts w:ascii="Consolas" w:hAnsi="Consolas" w:cs="Consolas"/>
              </w:rPr>
              <w:t>Word</w:t>
            </w:r>
          </w:p>
        </w:tc>
        <w:tc>
          <w:tcPr>
            <w:tcW w:w="0" w:type="auto"/>
          </w:tcPr>
          <w:p w14:paraId="2663E8FB" w14:textId="648B5DE3" w:rsidR="00B845F2" w:rsidRPr="00D1217E" w:rsidRDefault="00751AE4" w:rsidP="001A568C">
            <w:pPr>
              <w:cnfStyle w:val="000000100000" w:firstRow="0" w:lastRow="0" w:firstColumn="0" w:lastColumn="0" w:oddVBand="0" w:evenVBand="0" w:oddHBand="1" w:evenHBand="0" w:firstRowFirstColumn="0" w:firstRowLastColumn="0" w:lastRowFirstColumn="0" w:lastRowLastColumn="0"/>
              <w:rPr>
                <w:ins w:id="6769" w:author="Jonathan Goldstein" w:date="2013-08-29T11:51:00Z"/>
                <w:rFonts w:ascii="Consolas" w:hAnsi="Consolas" w:cs="Consolas"/>
              </w:rPr>
            </w:pPr>
            <w:r>
              <w:rPr>
                <w:rFonts w:ascii="Consolas" w:hAnsi="Consolas" w:cs="Consolas"/>
              </w:rPr>
              <w:t>3360</w:t>
            </w:r>
          </w:p>
        </w:tc>
      </w:tr>
      <w:tr w:rsidR="00B845F2" w:rsidRPr="00D1217E" w14:paraId="57431834" w14:textId="77777777" w:rsidTr="001A568C">
        <w:trPr>
          <w:ins w:id="6770" w:author="Jonathan Goldstein" w:date="2013-08-29T11:51:00Z"/>
        </w:trPr>
        <w:tc>
          <w:tcPr>
            <w:cnfStyle w:val="001000000000" w:firstRow="0" w:lastRow="0" w:firstColumn="1" w:lastColumn="0" w:oddVBand="0" w:evenVBand="0" w:oddHBand="0" w:evenHBand="0" w:firstRowFirstColumn="0" w:firstRowLastColumn="0" w:lastRowFirstColumn="0" w:lastRowLastColumn="0"/>
            <w:tcW w:w="0" w:type="auto"/>
          </w:tcPr>
          <w:p w14:paraId="6944CA67" w14:textId="75FABA9D" w:rsidR="00B845F2" w:rsidRPr="00751AE4" w:rsidRDefault="004A21CE" w:rsidP="001A568C">
            <w:pPr>
              <w:rPr>
                <w:ins w:id="6771" w:author="Jonathan Goldstein" w:date="2013-09-24T17:59:00Z"/>
                <w:rFonts w:ascii="Consolas" w:hAnsi="Consolas" w:cs="Consolas"/>
                <w:b w:val="0"/>
              </w:rPr>
            </w:pPr>
            <w:r>
              <w:rPr>
                <w:rFonts w:ascii="Consolas" w:hAnsi="Consolas" w:cs="Consolas"/>
                <w:b w:val="0"/>
              </w:rPr>
              <w:t>3600</w:t>
            </w:r>
          </w:p>
        </w:tc>
        <w:tc>
          <w:tcPr>
            <w:tcW w:w="0" w:type="auto"/>
          </w:tcPr>
          <w:p w14:paraId="0F15C4D0" w14:textId="7F942FFB" w:rsidR="00B845F2" w:rsidRPr="00751AE4" w:rsidRDefault="004A21CE" w:rsidP="001A568C">
            <w:pPr>
              <w:cnfStyle w:val="000000000000" w:firstRow="0" w:lastRow="0" w:firstColumn="0" w:lastColumn="0" w:oddVBand="0" w:evenVBand="0" w:oddHBand="0" w:evenHBand="0" w:firstRowFirstColumn="0" w:firstRowLastColumn="0" w:lastRowFirstColumn="0" w:lastRowLastColumn="0"/>
              <w:rPr>
                <w:ins w:id="6772" w:author="Jonathan Goldstein" w:date="2013-09-24T17:59:00Z"/>
                <w:rFonts w:ascii="Consolas" w:hAnsi="Consolas" w:cs="Consolas"/>
                <w:rPrChange w:id="6773" w:author="Jonathan Goldstein" w:date="2013-09-26T14:26:00Z">
                  <w:rPr>
                    <w:ins w:id="6774" w:author="Jonathan Goldstein" w:date="2013-09-24T17:59:00Z"/>
                    <w:rFonts w:ascii="Consolas" w:hAnsi="Consolas" w:cs="Consolas"/>
                    <w:b/>
                  </w:rPr>
                </w:rPrChange>
              </w:rPr>
            </w:pPr>
            <w:r>
              <w:rPr>
                <w:rFonts w:ascii="Consolas" w:hAnsi="Consolas" w:cs="Consolas"/>
              </w:rPr>
              <w:t>7200</w:t>
            </w:r>
          </w:p>
        </w:tc>
        <w:tc>
          <w:tcPr>
            <w:tcW w:w="0" w:type="auto"/>
          </w:tcPr>
          <w:p w14:paraId="512C088C" w14:textId="4FEDCA5A" w:rsidR="00B845F2" w:rsidRPr="00D1217E" w:rsidRDefault="00C9329A" w:rsidP="001A568C">
            <w:pPr>
              <w:cnfStyle w:val="000000000000" w:firstRow="0" w:lastRow="0" w:firstColumn="0" w:lastColumn="0" w:oddVBand="0" w:evenVBand="0" w:oddHBand="0" w:evenHBand="0" w:firstRowFirstColumn="0" w:firstRowLastColumn="0" w:lastRowFirstColumn="0" w:lastRowLastColumn="0"/>
              <w:rPr>
                <w:ins w:id="6775" w:author="Jonathan Goldstein" w:date="2013-08-29T11:51:00Z"/>
                <w:rFonts w:ascii="Consolas" w:hAnsi="Consolas" w:cs="Consolas"/>
                <w:rPrChange w:id="6776" w:author="Jonathan Goldstein" w:date="2013-09-26T14:26:00Z">
                  <w:rPr>
                    <w:ins w:id="6777" w:author="Jonathan Goldstein" w:date="2013-08-29T11:51:00Z"/>
                    <w:rFonts w:ascii="Consolas" w:hAnsi="Consolas" w:cs="Consolas"/>
                    <w:b/>
                  </w:rPr>
                </w:rPrChange>
              </w:rPr>
            </w:pPr>
            <w:r>
              <w:rPr>
                <w:rFonts w:ascii="Consolas" w:hAnsi="Consolas" w:cs="Consolas"/>
              </w:rPr>
              <w:t>Word</w:t>
            </w:r>
          </w:p>
        </w:tc>
        <w:tc>
          <w:tcPr>
            <w:tcW w:w="0" w:type="auto"/>
          </w:tcPr>
          <w:p w14:paraId="2150CA6A" w14:textId="1B621E48" w:rsidR="00B845F2" w:rsidRPr="00D1217E" w:rsidRDefault="00C9329A" w:rsidP="004401D3">
            <w:pPr>
              <w:keepNext/>
              <w:cnfStyle w:val="000000000000" w:firstRow="0" w:lastRow="0" w:firstColumn="0" w:lastColumn="0" w:oddVBand="0" w:evenVBand="0" w:oddHBand="0" w:evenHBand="0" w:firstRowFirstColumn="0" w:firstRowLastColumn="0" w:lastRowFirstColumn="0" w:lastRowLastColumn="0"/>
              <w:rPr>
                <w:ins w:id="6778" w:author="Jonathan Goldstein" w:date="2013-08-29T11:51:00Z"/>
                <w:rFonts w:ascii="Consolas" w:hAnsi="Consolas" w:cs="Consolas"/>
              </w:rPr>
            </w:pPr>
            <w:r>
              <w:rPr>
                <w:rFonts w:ascii="Consolas" w:hAnsi="Consolas" w:cs="Consolas"/>
              </w:rPr>
              <w:t>3600</w:t>
            </w:r>
          </w:p>
        </w:tc>
      </w:tr>
    </w:tbl>
    <w:p w14:paraId="6826757F" w14:textId="2D9F1198" w:rsidR="00976415" w:rsidRDefault="004401D3" w:rsidP="004401D3">
      <w:pPr>
        <w:pStyle w:val="Caption"/>
      </w:pPr>
      <w:bookmarkStart w:id="6779" w:name="_Ref531700814"/>
      <w:r>
        <w:t xml:space="preserve">Figure </w:t>
      </w:r>
      <w:r>
        <w:fldChar w:fldCharType="begin"/>
      </w:r>
      <w:r>
        <w:instrText xml:space="preserve"> SEQ Figure \* ARABIC </w:instrText>
      </w:r>
      <w:r>
        <w:fldChar w:fldCharType="separate"/>
      </w:r>
      <w:r w:rsidR="00B17340">
        <w:rPr>
          <w:noProof/>
        </w:rPr>
        <w:t>55</w:t>
      </w:r>
      <w:r>
        <w:fldChar w:fldCharType="end"/>
      </w:r>
      <w:r>
        <w:t>: Final Query Result</w:t>
      </w:r>
      <w:bookmarkEnd w:id="6779"/>
    </w:p>
    <w:p w14:paraId="10863678" w14:textId="06EE7DA1" w:rsidR="00411325" w:rsidRDefault="00A46F0C" w:rsidP="00411325">
      <w:pPr>
        <w:pStyle w:val="Heading1"/>
        <w:rPr>
          <w:ins w:id="6780" w:author="Jonathan Goldstein" w:date="2013-09-06T11:27:00Z"/>
        </w:rPr>
      </w:pPr>
      <w:r>
        <w:t>Information Flow and the Passage of Time</w:t>
      </w:r>
      <w:bookmarkEnd w:id="6740"/>
    </w:p>
    <w:p w14:paraId="5C257A8E" w14:textId="1525CD9E" w:rsidR="00DC591E" w:rsidDel="00CB62F0" w:rsidRDefault="00DC591E" w:rsidP="00DC591E">
      <w:pPr>
        <w:rPr>
          <w:ins w:id="6781" w:author="Jonathan Goldstein" w:date="2013-09-19T14:23:00Z"/>
          <w:del w:id="6782" w:author="Badrish Chandramouli" w:date="2014-03-31T11:36:00Z"/>
        </w:rPr>
      </w:pPr>
      <w:ins w:id="6783" w:author="Jonathan Goldstein" w:date="2013-09-19T14:23:00Z">
        <w:r>
          <w:t>So far, in our example, we have approached query writing with the mindset that we have all the (temporal) input data, and are performing (temporal) operations over this dataset to produce the correct output. This approach is very similar to writing SQL queries, and is the right mindset to have when authoring query logic.</w:t>
        </w:r>
      </w:ins>
    </w:p>
    <w:p w14:paraId="03F747DA" w14:textId="4026DF88" w:rsidR="00475AC0" w:rsidRDefault="00DC591E">
      <w:pPr>
        <w:rPr>
          <w:ins w:id="6784" w:author="Jonathan Goldstein" w:date="2013-09-19T15:34:00Z"/>
        </w:rPr>
        <w:pPrChange w:id="6785" w:author="Jonathan Goldstein" w:date="2013-09-06T11:27:00Z">
          <w:pPr>
            <w:pStyle w:val="Heading1"/>
          </w:pPr>
        </w:pPrChange>
      </w:pPr>
      <w:ins w:id="6786" w:author="Jonathan Goldstein" w:date="2013-09-19T14:23:00Z">
        <w:del w:id="6787" w:author="Badrish Chandramouli" w:date="2014-03-31T11:36:00Z">
          <w:r w:rsidDel="00CB62F0">
            <w:delText xml:space="preserve"> </w:delText>
          </w:r>
        </w:del>
      </w:ins>
      <w:ins w:id="6788" w:author="Badrish Chandramouli" w:date="2014-03-31T11:36:00Z">
        <w:r w:rsidR="00CB62F0">
          <w:t xml:space="preserve"> </w:t>
        </w:r>
      </w:ins>
      <w:ins w:id="6789" w:author="Jonathan Goldstein" w:date="2013-09-19T14:03:00Z">
        <w:r w:rsidR="002A640D">
          <w:t>I</w:t>
        </w:r>
        <w:r>
          <w:t>n real time processing,</w:t>
        </w:r>
      </w:ins>
      <w:ins w:id="6790" w:author="Jonathan Goldstein" w:date="2013-09-19T14:22:00Z">
        <w:r>
          <w:t xml:space="preserve"> </w:t>
        </w:r>
      </w:ins>
      <w:ins w:id="6791" w:author="Jonathan Goldstein" w:date="2013-09-19T14:23:00Z">
        <w:r>
          <w:t xml:space="preserve">though, </w:t>
        </w:r>
      </w:ins>
      <w:ins w:id="6792" w:author="Jonathan Goldstein" w:date="2013-09-19T14:03:00Z">
        <w:r w:rsidR="002A640D">
          <w:t>the data arrives and is presented to Trill at</w:t>
        </w:r>
      </w:ins>
      <w:ins w:id="6793" w:author="Jonathan Goldstein" w:date="2013-09-19T14:04:00Z">
        <w:r w:rsidR="00C17A92">
          <w:t xml:space="preserve"> particular points in time. When the data is presented to Trill, output may, at that time, also be produced. </w:t>
        </w:r>
      </w:ins>
      <w:ins w:id="6794" w:author="Jonathan Goldstein" w:date="2013-09-19T14:06:00Z">
        <w:r w:rsidR="00C17A92">
          <w:t>I</w:t>
        </w:r>
      </w:ins>
      <w:ins w:id="6795" w:author="Jonathan Goldstein" w:date="2013-09-19T14:05:00Z">
        <w:r w:rsidR="00C17A92">
          <w:t xml:space="preserve">n order for Trill to correctly produce output </w:t>
        </w:r>
      </w:ins>
      <w:ins w:id="6796" w:author="Jonathan Goldstein" w:date="2013-09-19T14:08:00Z">
        <w:r w:rsidR="00C17A92">
          <w:t>before</w:t>
        </w:r>
      </w:ins>
      <w:ins w:id="6797" w:author="Jonathan Goldstein" w:date="2013-09-19T14:05:00Z">
        <w:r w:rsidR="00C17A92">
          <w:t xml:space="preserve"> </w:t>
        </w:r>
      </w:ins>
      <w:ins w:id="6798" w:author="Jonathan Goldstein" w:date="2013-09-19T14:08:00Z">
        <w:r w:rsidR="00C17A92">
          <w:t>all data has arrived</w:t>
        </w:r>
      </w:ins>
      <w:ins w:id="6799" w:author="Jonathan Goldstein" w:date="2013-09-19T14:05:00Z">
        <w:r w:rsidR="00C17A92">
          <w:t xml:space="preserve">, </w:t>
        </w:r>
      </w:ins>
      <w:ins w:id="6800" w:author="Jonathan Goldstein" w:date="2013-09-19T14:08:00Z">
        <w:r w:rsidR="00C17A92">
          <w:t>Trill</w:t>
        </w:r>
      </w:ins>
      <w:ins w:id="6801" w:author="Jonathan Goldstein" w:date="2013-09-19T14:05:00Z">
        <w:r w:rsidR="00C17A92">
          <w:t xml:space="preserve"> must know that all data, up to some </w:t>
        </w:r>
      </w:ins>
      <w:ins w:id="6802" w:author="Jonathan Goldstein" w:date="2013-09-19T14:07:00Z">
        <w:r w:rsidR="00C17A92">
          <w:t>application</w:t>
        </w:r>
      </w:ins>
      <w:ins w:id="6803" w:author="Jonathan Goldstein" w:date="2013-09-19T14:05:00Z">
        <w:r w:rsidR="00C17A92">
          <w:t xml:space="preserve"> time, has </w:t>
        </w:r>
      </w:ins>
      <w:ins w:id="6804" w:author="Jonathan Goldstein" w:date="2013-09-19T14:09:00Z">
        <w:r w:rsidR="00C17A92">
          <w:t>been received</w:t>
        </w:r>
      </w:ins>
      <w:ins w:id="6805" w:author="Jonathan Goldstein" w:date="2013-09-19T14:05:00Z">
        <w:r w:rsidR="00C17A92">
          <w:t xml:space="preserve">, and </w:t>
        </w:r>
      </w:ins>
      <w:ins w:id="6806" w:author="Jonathan Goldstein" w:date="2013-09-19T14:07:00Z">
        <w:r w:rsidR="00C17A92">
          <w:t>therefore</w:t>
        </w:r>
      </w:ins>
      <w:ins w:id="6807" w:author="Jonathan Goldstein" w:date="2013-09-19T14:05:00Z">
        <w:r w:rsidR="00C17A92">
          <w:t xml:space="preserve"> any result computed </w:t>
        </w:r>
      </w:ins>
      <w:ins w:id="6808" w:author="Jonathan Goldstein" w:date="2013-09-19T17:44:00Z">
        <w:r w:rsidR="00947D45">
          <w:t xml:space="preserve">based on input </w:t>
        </w:r>
      </w:ins>
      <w:ins w:id="6809" w:author="Jonathan Goldstein" w:date="2013-09-19T14:07:00Z">
        <w:r w:rsidR="00C17A92">
          <w:t>up to that application time is correct.</w:t>
        </w:r>
      </w:ins>
      <w:ins w:id="6810" w:author="Jonathan Goldstein" w:date="2013-09-19T14:09:00Z">
        <w:r w:rsidR="00C17A92">
          <w:t xml:space="preserve"> In other words, Trill must be aware of the passage of application time in the input</w:t>
        </w:r>
      </w:ins>
      <w:ins w:id="6811" w:author="Jonathan Goldstein" w:date="2013-09-19T17:45:00Z">
        <w:r w:rsidR="00947D45">
          <w:t>, and prop</w:t>
        </w:r>
      </w:ins>
      <w:r w:rsidR="0078133C">
        <w:t>a</w:t>
      </w:r>
      <w:ins w:id="6812" w:author="Jonathan Goldstein" w:date="2013-09-19T17:45:00Z">
        <w:r w:rsidR="00947D45">
          <w:t>gate that progress into the output</w:t>
        </w:r>
      </w:ins>
      <w:ins w:id="6813" w:author="Jonathan Goldstein" w:date="2013-09-19T14:09:00Z">
        <w:r w:rsidR="00C17A92">
          <w:t>.</w:t>
        </w:r>
      </w:ins>
    </w:p>
    <w:p w14:paraId="12785E0E" w14:textId="65F45700" w:rsidR="00C17A92" w:rsidRDefault="00475AC0">
      <w:pPr>
        <w:pStyle w:val="Heading2"/>
        <w:rPr>
          <w:ins w:id="6814" w:author="Jonathan Goldstein" w:date="2013-09-19T14:11:00Z"/>
        </w:rPr>
        <w:pPrChange w:id="6815" w:author="Jonathan Goldstein" w:date="2013-09-19T15:35:00Z">
          <w:pPr>
            <w:pStyle w:val="Heading1"/>
          </w:pPr>
        </w:pPrChange>
      </w:pPr>
      <w:ins w:id="6816" w:author="Jonathan Goldstein" w:date="2013-09-19T15:35:00Z">
        <w:r>
          <w:t xml:space="preserve">Coping with </w:t>
        </w:r>
      </w:ins>
      <w:ins w:id="6817" w:author="Jonathan Goldstein" w:date="2013-09-19T15:34:00Z">
        <w:r>
          <w:t>Data Disorder</w:t>
        </w:r>
      </w:ins>
      <w:ins w:id="6818" w:author="Jonathan Goldstein" w:date="2013-09-19T14:09:00Z">
        <w:r w:rsidR="00C17A92">
          <w:t xml:space="preserve"> </w:t>
        </w:r>
      </w:ins>
    </w:p>
    <w:p w14:paraId="378E7588" w14:textId="53B6342F" w:rsidR="00785D54" w:rsidRDefault="00562477">
      <w:pPr>
        <w:rPr>
          <w:ins w:id="6819" w:author="Jonathan Goldstein" w:date="2013-09-06T11:31:00Z"/>
        </w:rPr>
        <w:pPrChange w:id="6820" w:author="Jonathan Goldstein" w:date="2013-09-06T11:27:00Z">
          <w:pPr>
            <w:pStyle w:val="Heading1"/>
          </w:pPr>
        </w:pPrChange>
      </w:pPr>
      <w:r>
        <w:rPr>
          <w:noProof/>
        </w:rPr>
        <mc:AlternateContent>
          <mc:Choice Requires="wpg">
            <w:drawing>
              <wp:anchor distT="0" distB="0" distL="114300" distR="114300" simplePos="0" relativeHeight="251643970" behindDoc="0" locked="0" layoutInCell="1" allowOverlap="1" wp14:anchorId="475B14AD" wp14:editId="74E08A7F">
                <wp:simplePos x="0" y="0"/>
                <wp:positionH relativeFrom="margin">
                  <wp:align>right</wp:align>
                </wp:positionH>
                <wp:positionV relativeFrom="paragraph">
                  <wp:posOffset>1457325</wp:posOffset>
                </wp:positionV>
                <wp:extent cx="6381750" cy="1476375"/>
                <wp:effectExtent l="0" t="0" r="19050" b="9525"/>
                <wp:wrapSquare wrapText="bothSides"/>
                <wp:docPr id="276" name="Group 276"/>
                <wp:cNvGraphicFramePr/>
                <a:graphic xmlns:a="http://schemas.openxmlformats.org/drawingml/2006/main">
                  <a:graphicData uri="http://schemas.microsoft.com/office/word/2010/wordprocessingGroup">
                    <wpg:wgp>
                      <wpg:cNvGrpSpPr/>
                      <wpg:grpSpPr>
                        <a:xfrm>
                          <a:off x="0" y="0"/>
                          <a:ext cx="6381750" cy="1476375"/>
                          <a:chOff x="0" y="-38100"/>
                          <a:chExt cx="6381750" cy="1476375"/>
                        </a:xfrm>
                      </wpg:grpSpPr>
                      <wps:wsp>
                        <wps:cNvPr id="229" name="Text Box 229"/>
                        <wps:cNvSpPr txBox="1">
                          <a:spLocks noChangeArrowheads="1"/>
                        </wps:cNvSpPr>
                        <wps:spPr bwMode="auto">
                          <a:xfrm>
                            <a:off x="0" y="-38100"/>
                            <a:ext cx="6381750" cy="1162050"/>
                          </a:xfrm>
                          <a:prstGeom prst="rect">
                            <a:avLst/>
                          </a:prstGeom>
                          <a:solidFill>
                            <a:srgbClr val="FFFFFF"/>
                          </a:solidFill>
                          <a:ln w="9525">
                            <a:solidFill>
                              <a:srgbClr val="000000"/>
                            </a:solidFill>
                            <a:miter lim="800000"/>
                            <a:headEnd/>
                            <a:tailEnd/>
                          </a:ln>
                        </wps:spPr>
                        <wps:txbx>
                          <w:txbxContent>
                            <w:p w14:paraId="135A3826" w14:textId="51097B49" w:rsidR="00E80C46" w:rsidRPr="00CE510E" w:rsidRDefault="00E80C46" w:rsidP="00CE510E">
                              <w:pPr>
                                <w:pStyle w:val="HTMLPreformatted"/>
                                <w:shd w:val="clear" w:color="auto" w:fill="FFFFFF"/>
                                <w:rPr>
                                  <w:ins w:id="6821" w:author="Jonathan Goldstein" w:date="2013-09-19T15:15:00Z"/>
                                  <w:rFonts w:ascii="Consolas" w:hAnsi="Consolas"/>
                                  <w:color w:val="000000"/>
                                  <w:sz w:val="19"/>
                                  <w:szCs w:val="19"/>
                                </w:rPr>
                              </w:pPr>
                              <w:ins w:id="6822" w:author="Jonathan Goldstein" w:date="2013-09-19T15:15:00Z">
                                <w:r w:rsidRPr="00CE510E">
                                  <w:rPr>
                                    <w:rFonts w:ascii="Consolas" w:hAnsi="Consolas" w:cs="Consolas"/>
                                    <w:color w:val="0000FF"/>
                                    <w:sz w:val="19"/>
                                    <w:szCs w:val="19"/>
                                    <w:highlight w:val="white"/>
                                  </w:rPr>
                                  <w:t>var</w:t>
                                </w:r>
                                <w:r w:rsidRPr="00CE510E">
                                  <w:rPr>
                                    <w:rFonts w:ascii="Consolas" w:hAnsi="Consolas" w:cs="Consolas"/>
                                    <w:color w:val="000000"/>
                                    <w:sz w:val="19"/>
                                    <w:szCs w:val="19"/>
                                    <w:highlight w:val="white"/>
                                  </w:rPr>
                                  <w:t xml:space="preserve"> </w:t>
                                </w:r>
                              </w:ins>
                              <w:r w:rsidR="00CE510E" w:rsidRPr="00CE510E">
                                <w:rPr>
                                  <w:rFonts w:ascii="Consolas" w:hAnsi="Consolas"/>
                                  <w:color w:val="000000"/>
                                  <w:sz w:val="19"/>
                                  <w:szCs w:val="19"/>
                                </w:rPr>
                                <w:t>outOfOrderStreamableThrow</w:t>
                              </w:r>
                              <w:r w:rsidR="00CE510E" w:rsidRPr="00CE510E">
                                <w:rPr>
                                  <w:rFonts w:ascii="Consolas" w:hAnsi="Consolas"/>
                                  <w:color w:val="000000"/>
                                  <w:sz w:val="19"/>
                                  <w:szCs w:val="19"/>
                                </w:rPr>
                                <w:t xml:space="preserve"> </w:t>
                              </w:r>
                              <w:ins w:id="6823" w:author="Jonathan Goldstein" w:date="2013-09-19T15:15:00Z">
                                <w:r w:rsidRPr="00CE510E">
                                  <w:rPr>
                                    <w:rFonts w:ascii="Consolas" w:hAnsi="Consolas" w:cs="Consolas"/>
                                    <w:color w:val="000000"/>
                                    <w:sz w:val="19"/>
                                    <w:szCs w:val="19"/>
                                    <w:highlight w:val="white"/>
                                  </w:rPr>
                                  <w:t xml:space="preserve">= </w:t>
                                </w:r>
                                <w:r w:rsidRPr="00CE510E">
                                  <w:rPr>
                                    <w:rFonts w:ascii="Consolas" w:hAnsi="Consolas" w:cs="Consolas"/>
                                    <w:color w:val="0000FF"/>
                                    <w:sz w:val="19"/>
                                    <w:szCs w:val="19"/>
                                    <w:highlight w:val="white"/>
                                  </w:rPr>
                                  <w:t>new</w:t>
                                </w:r>
                                <w:r w:rsidRPr="00CE510E">
                                  <w:rPr>
                                    <w:rFonts w:ascii="Consolas" w:hAnsi="Consolas" w:cs="Consolas"/>
                                    <w:color w:val="000000"/>
                                    <w:sz w:val="19"/>
                                    <w:szCs w:val="19"/>
                                    <w:highlight w:val="white"/>
                                  </w:rPr>
                                  <w:t>[]</w:t>
                                </w:r>
                              </w:ins>
                            </w:p>
                            <w:p w14:paraId="0728C022" w14:textId="77777777" w:rsidR="00E80C46" w:rsidRPr="00CE510E" w:rsidRDefault="00E80C46" w:rsidP="00FB70A5">
                              <w:pPr>
                                <w:autoSpaceDE w:val="0"/>
                                <w:autoSpaceDN w:val="0"/>
                                <w:adjustRightInd w:val="0"/>
                                <w:spacing w:after="0" w:line="240" w:lineRule="auto"/>
                                <w:rPr>
                                  <w:ins w:id="6824" w:author="Jonathan Goldstein" w:date="2013-09-19T15:15:00Z"/>
                                  <w:rFonts w:ascii="Consolas" w:hAnsi="Consolas" w:cs="Consolas"/>
                                  <w:color w:val="000000"/>
                                  <w:sz w:val="19"/>
                                  <w:szCs w:val="19"/>
                                  <w:highlight w:val="white"/>
                                </w:rPr>
                              </w:pPr>
                              <w:ins w:id="6825" w:author="Jonathan Goldstein" w:date="2013-09-19T15:15:00Z">
                                <w:r w:rsidRPr="00CE510E">
                                  <w:rPr>
                                    <w:rFonts w:ascii="Consolas" w:hAnsi="Consolas" w:cs="Consolas"/>
                                    <w:color w:val="000000"/>
                                    <w:sz w:val="19"/>
                                    <w:szCs w:val="19"/>
                                    <w:highlight w:val="white"/>
                                  </w:rPr>
                                  <w:t>{</w:t>
                                </w:r>
                              </w:ins>
                            </w:p>
                            <w:p w14:paraId="415F7FEA" w14:textId="77777777" w:rsidR="00E80C46" w:rsidRPr="00CE510E" w:rsidRDefault="00E80C46" w:rsidP="00FB70A5">
                              <w:pPr>
                                <w:autoSpaceDE w:val="0"/>
                                <w:autoSpaceDN w:val="0"/>
                                <w:adjustRightInd w:val="0"/>
                                <w:spacing w:after="0" w:line="240" w:lineRule="auto"/>
                                <w:rPr>
                                  <w:ins w:id="6826" w:author="Jonathan Goldstein" w:date="2013-09-19T15:15:00Z"/>
                                  <w:rFonts w:ascii="Consolas" w:hAnsi="Consolas" w:cs="Consolas"/>
                                  <w:color w:val="000000"/>
                                  <w:sz w:val="19"/>
                                  <w:szCs w:val="19"/>
                                  <w:highlight w:val="white"/>
                                </w:rPr>
                              </w:pPr>
                              <w:ins w:id="6827" w:author="Jonathan Goldstein" w:date="2013-09-19T15:15:00Z">
                                <w:r w:rsidRPr="00CE510E">
                                  <w:rPr>
                                    <w:rFonts w:ascii="Consolas" w:hAnsi="Consolas" w:cs="Consolas"/>
                                    <w:color w:val="000000"/>
                                    <w:sz w:val="19"/>
                                    <w:szCs w:val="19"/>
                                    <w:highlight w:val="white"/>
                                  </w:rPr>
                                  <w:t xml:space="preserve">    </w:t>
                                </w:r>
                                <w:r w:rsidRPr="00CE510E">
                                  <w:rPr>
                                    <w:rFonts w:ascii="Consolas" w:hAnsi="Consolas" w:cs="Consolas"/>
                                    <w:color w:val="2B91AF"/>
                                    <w:sz w:val="19"/>
                                    <w:szCs w:val="19"/>
                                    <w:highlight w:val="white"/>
                                  </w:rPr>
                                  <w:t>StreamEvent</w:t>
                                </w:r>
                                <w:r w:rsidRPr="00CE510E">
                                  <w:rPr>
                                    <w:rFonts w:ascii="Consolas" w:hAnsi="Consolas" w:cs="Consolas"/>
                                    <w:color w:val="000000"/>
                                    <w:sz w:val="19"/>
                                    <w:szCs w:val="19"/>
                                    <w:highlight w:val="white"/>
                                  </w:rPr>
                                  <w:t>&lt;</w:t>
                                </w:r>
                                <w:r w:rsidRPr="00CE510E">
                                  <w:rPr>
                                    <w:rFonts w:ascii="Consolas" w:hAnsi="Consolas" w:cs="Consolas"/>
                                    <w:color w:val="0000FF"/>
                                    <w:sz w:val="19"/>
                                    <w:szCs w:val="19"/>
                                    <w:highlight w:val="white"/>
                                  </w:rPr>
                                  <w:t>int</w:t>
                                </w:r>
                                <w:r w:rsidRPr="00CE510E">
                                  <w:rPr>
                                    <w:rFonts w:ascii="Consolas" w:hAnsi="Consolas" w:cs="Consolas"/>
                                    <w:color w:val="000000"/>
                                    <w:sz w:val="19"/>
                                    <w:szCs w:val="19"/>
                                    <w:highlight w:val="white"/>
                                  </w:rPr>
                                  <w:t>&gt;.CreateInterval(10, 100, 1),</w:t>
                                </w:r>
                              </w:ins>
                            </w:p>
                            <w:p w14:paraId="07BB0A41" w14:textId="77777777" w:rsidR="00E80C46" w:rsidRPr="00CE510E" w:rsidRDefault="00E80C46" w:rsidP="00FB70A5">
                              <w:pPr>
                                <w:autoSpaceDE w:val="0"/>
                                <w:autoSpaceDN w:val="0"/>
                                <w:adjustRightInd w:val="0"/>
                                <w:spacing w:after="0" w:line="240" w:lineRule="auto"/>
                                <w:rPr>
                                  <w:ins w:id="6828" w:author="Jonathan Goldstein" w:date="2013-09-19T15:15:00Z"/>
                                  <w:rFonts w:ascii="Consolas" w:hAnsi="Consolas" w:cs="Consolas"/>
                                  <w:color w:val="000000"/>
                                  <w:sz w:val="19"/>
                                  <w:szCs w:val="19"/>
                                  <w:highlight w:val="white"/>
                                </w:rPr>
                              </w:pPr>
                              <w:ins w:id="6829" w:author="Jonathan Goldstein" w:date="2013-09-19T15:15:00Z">
                                <w:r w:rsidRPr="00CE510E">
                                  <w:rPr>
                                    <w:rFonts w:ascii="Consolas" w:hAnsi="Consolas" w:cs="Consolas"/>
                                    <w:color w:val="000000"/>
                                    <w:sz w:val="19"/>
                                    <w:szCs w:val="19"/>
                                    <w:highlight w:val="white"/>
                                  </w:rPr>
                                  <w:t xml:space="preserve">    </w:t>
                                </w:r>
                                <w:r w:rsidRPr="00CE510E">
                                  <w:rPr>
                                    <w:rFonts w:ascii="Consolas" w:hAnsi="Consolas" w:cs="Consolas"/>
                                    <w:color w:val="2B91AF"/>
                                    <w:sz w:val="19"/>
                                    <w:szCs w:val="19"/>
                                    <w:highlight w:val="white"/>
                                  </w:rPr>
                                  <w:t>StreamEvent</w:t>
                                </w:r>
                                <w:r w:rsidRPr="00CE510E">
                                  <w:rPr>
                                    <w:rFonts w:ascii="Consolas" w:hAnsi="Consolas" w:cs="Consolas"/>
                                    <w:color w:val="000000"/>
                                    <w:sz w:val="19"/>
                                    <w:szCs w:val="19"/>
                                    <w:highlight w:val="white"/>
                                  </w:rPr>
                                  <w:t>&lt;</w:t>
                                </w:r>
                                <w:r w:rsidRPr="00CE510E">
                                  <w:rPr>
                                    <w:rFonts w:ascii="Consolas" w:hAnsi="Consolas" w:cs="Consolas"/>
                                    <w:color w:val="0000FF"/>
                                    <w:sz w:val="19"/>
                                    <w:szCs w:val="19"/>
                                    <w:highlight w:val="white"/>
                                  </w:rPr>
                                  <w:t>int</w:t>
                                </w:r>
                                <w:r w:rsidRPr="00CE510E">
                                  <w:rPr>
                                    <w:rFonts w:ascii="Consolas" w:hAnsi="Consolas" w:cs="Consolas"/>
                                    <w:color w:val="000000"/>
                                    <w:sz w:val="19"/>
                                    <w:szCs w:val="19"/>
                                    <w:highlight w:val="white"/>
                                  </w:rPr>
                                  <w:t>&gt;.CreateInterval(0, 50, 2),</w:t>
                                </w:r>
                              </w:ins>
                            </w:p>
                            <w:p w14:paraId="2D8515B7" w14:textId="77777777" w:rsidR="00E80C46" w:rsidRPr="00CE510E" w:rsidRDefault="00E80C46" w:rsidP="00FB70A5">
                              <w:pPr>
                                <w:autoSpaceDE w:val="0"/>
                                <w:autoSpaceDN w:val="0"/>
                                <w:adjustRightInd w:val="0"/>
                                <w:spacing w:after="0" w:line="240" w:lineRule="auto"/>
                                <w:rPr>
                                  <w:ins w:id="6830" w:author="Jonathan Goldstein" w:date="2013-09-19T15:15:00Z"/>
                                  <w:rFonts w:ascii="Consolas" w:hAnsi="Consolas" w:cs="Consolas"/>
                                  <w:color w:val="000000"/>
                                  <w:sz w:val="19"/>
                                  <w:szCs w:val="19"/>
                                  <w:highlight w:val="white"/>
                                </w:rPr>
                              </w:pPr>
                              <w:ins w:id="6831" w:author="Jonathan Goldstein" w:date="2013-09-19T15:15:00Z">
                                <w:r w:rsidRPr="00CE510E">
                                  <w:rPr>
                                    <w:rFonts w:ascii="Consolas" w:hAnsi="Consolas" w:cs="Consolas"/>
                                    <w:color w:val="000000"/>
                                    <w:sz w:val="19"/>
                                    <w:szCs w:val="19"/>
                                    <w:highlight w:val="white"/>
                                  </w:rPr>
                                  <w:t xml:space="preserve">    </w:t>
                                </w:r>
                                <w:r w:rsidRPr="00CE510E">
                                  <w:rPr>
                                    <w:rFonts w:ascii="Consolas" w:hAnsi="Consolas" w:cs="Consolas"/>
                                    <w:color w:val="2B91AF"/>
                                    <w:sz w:val="19"/>
                                    <w:szCs w:val="19"/>
                                    <w:highlight w:val="white"/>
                                  </w:rPr>
                                  <w:t>StreamEvent</w:t>
                                </w:r>
                                <w:r w:rsidRPr="00CE510E">
                                  <w:rPr>
                                    <w:rFonts w:ascii="Consolas" w:hAnsi="Consolas" w:cs="Consolas"/>
                                    <w:color w:val="000000"/>
                                    <w:sz w:val="19"/>
                                    <w:szCs w:val="19"/>
                                    <w:highlight w:val="white"/>
                                  </w:rPr>
                                  <w:t>&lt;</w:t>
                                </w:r>
                                <w:r w:rsidRPr="00CE510E">
                                  <w:rPr>
                                    <w:rFonts w:ascii="Consolas" w:hAnsi="Consolas" w:cs="Consolas"/>
                                    <w:color w:val="0000FF"/>
                                    <w:sz w:val="19"/>
                                    <w:szCs w:val="19"/>
                                    <w:highlight w:val="white"/>
                                  </w:rPr>
                                  <w:t>int</w:t>
                                </w:r>
                                <w:r w:rsidRPr="00CE510E">
                                  <w:rPr>
                                    <w:rFonts w:ascii="Consolas" w:hAnsi="Consolas" w:cs="Consolas"/>
                                    <w:color w:val="000000"/>
                                    <w:sz w:val="19"/>
                                    <w:szCs w:val="19"/>
                                    <w:highlight w:val="white"/>
                                  </w:rPr>
                                  <w:t>&gt;.CreateInterval(0, 10, 3),</w:t>
                                </w:r>
                              </w:ins>
                            </w:p>
                            <w:p w14:paraId="659EC680" w14:textId="77777777" w:rsidR="00E80C46" w:rsidRPr="00CE510E" w:rsidRDefault="00E80C46" w:rsidP="00FB70A5">
                              <w:pPr>
                                <w:autoSpaceDE w:val="0"/>
                                <w:autoSpaceDN w:val="0"/>
                                <w:adjustRightInd w:val="0"/>
                                <w:spacing w:after="0" w:line="240" w:lineRule="auto"/>
                                <w:rPr>
                                  <w:ins w:id="6832" w:author="Jonathan Goldstein" w:date="2013-09-19T15:15:00Z"/>
                                  <w:rFonts w:ascii="Consolas" w:hAnsi="Consolas" w:cs="Consolas"/>
                                  <w:color w:val="000000"/>
                                  <w:sz w:val="19"/>
                                  <w:szCs w:val="19"/>
                                  <w:highlight w:val="white"/>
                                </w:rPr>
                              </w:pPr>
                              <w:ins w:id="6833" w:author="Jonathan Goldstein" w:date="2013-09-19T15:15:00Z">
                                <w:r w:rsidRPr="00CE510E">
                                  <w:rPr>
                                    <w:rFonts w:ascii="Consolas" w:hAnsi="Consolas" w:cs="Consolas"/>
                                    <w:color w:val="000000"/>
                                    <w:sz w:val="19"/>
                                    <w:szCs w:val="19"/>
                                    <w:highlight w:val="white"/>
                                  </w:rPr>
                                  <w:t xml:space="preserve">    </w:t>
                                </w:r>
                                <w:r w:rsidRPr="00CE510E">
                                  <w:rPr>
                                    <w:rFonts w:ascii="Consolas" w:hAnsi="Consolas" w:cs="Consolas"/>
                                    <w:color w:val="2B91AF"/>
                                    <w:sz w:val="19"/>
                                    <w:szCs w:val="19"/>
                                    <w:highlight w:val="white"/>
                                  </w:rPr>
                                  <w:t>StreamEvent</w:t>
                                </w:r>
                                <w:r w:rsidRPr="00CE510E">
                                  <w:rPr>
                                    <w:rFonts w:ascii="Consolas" w:hAnsi="Consolas" w:cs="Consolas"/>
                                    <w:color w:val="000000"/>
                                    <w:sz w:val="19"/>
                                    <w:szCs w:val="19"/>
                                    <w:highlight w:val="white"/>
                                  </w:rPr>
                                  <w:t>&lt;</w:t>
                                </w:r>
                                <w:r w:rsidRPr="00CE510E">
                                  <w:rPr>
                                    <w:rFonts w:ascii="Consolas" w:hAnsi="Consolas" w:cs="Consolas"/>
                                    <w:color w:val="0000FF"/>
                                    <w:sz w:val="19"/>
                                    <w:szCs w:val="19"/>
                                    <w:highlight w:val="white"/>
                                  </w:rPr>
                                  <w:t>int</w:t>
                                </w:r>
                                <w:r w:rsidRPr="00CE510E">
                                  <w:rPr>
                                    <w:rFonts w:ascii="Consolas" w:hAnsi="Consolas" w:cs="Consolas"/>
                                    <w:color w:val="000000"/>
                                    <w:sz w:val="19"/>
                                    <w:szCs w:val="19"/>
                                    <w:highlight w:val="white"/>
                                  </w:rPr>
                                  <w:t>&gt;.CreateInterval(11, 90, 4)</w:t>
                                </w:r>
                              </w:ins>
                            </w:p>
                            <w:p w14:paraId="1731FF1C" w14:textId="2EBB5098" w:rsidR="00E80C46" w:rsidRPr="00CE510E" w:rsidRDefault="00E80C46" w:rsidP="00FB70A5">
                              <w:pPr>
                                <w:autoSpaceDE w:val="0"/>
                                <w:autoSpaceDN w:val="0"/>
                                <w:adjustRightInd w:val="0"/>
                                <w:spacing w:after="0" w:line="240" w:lineRule="auto"/>
                                <w:rPr>
                                  <w:ins w:id="6834" w:author="Jonathan Goldstein" w:date="2013-09-19T15:15:00Z"/>
                                  <w:rFonts w:ascii="Consolas" w:hAnsi="Consolas" w:cs="Consolas"/>
                                  <w:color w:val="000000"/>
                                  <w:sz w:val="19"/>
                                  <w:szCs w:val="19"/>
                                  <w:highlight w:val="white"/>
                                </w:rPr>
                              </w:pPr>
                              <w:ins w:id="6835" w:author="Jonathan Goldstein" w:date="2013-09-19T15:15:00Z">
                                <w:r w:rsidRPr="00CE510E">
                                  <w:rPr>
                                    <w:rFonts w:ascii="Consolas" w:hAnsi="Consolas" w:cs="Consolas"/>
                                    <w:color w:val="000000"/>
                                    <w:sz w:val="19"/>
                                    <w:szCs w:val="19"/>
                                    <w:highlight w:val="white"/>
                                  </w:rPr>
                                  <w:t>}.ToObservable().ToStreamable(</w:t>
                                </w:r>
                                <w:r w:rsidRPr="00CE510E">
                                  <w:rPr>
                                    <w:rFonts w:ascii="Consolas" w:hAnsi="Consolas" w:cs="Consolas"/>
                                    <w:color w:val="2B91AF"/>
                                    <w:sz w:val="19"/>
                                    <w:szCs w:val="19"/>
                                    <w:highlight w:val="white"/>
                                  </w:rPr>
                                  <w:t>DisorderPolicy</w:t>
                                </w:r>
                                <w:r w:rsidRPr="00CE510E">
                                  <w:rPr>
                                    <w:rFonts w:ascii="Consolas" w:hAnsi="Consolas" w:cs="Consolas"/>
                                    <w:color w:val="000000"/>
                                    <w:sz w:val="19"/>
                                    <w:szCs w:val="19"/>
                                    <w:highlight w:val="white"/>
                                  </w:rPr>
                                  <w:t>.Throw());</w:t>
                                </w:r>
                              </w:ins>
                            </w:p>
                            <w:p w14:paraId="5848725E" w14:textId="246BBD43" w:rsidR="00E80C46" w:rsidRPr="00CE510E" w:rsidDel="00FB70A5" w:rsidRDefault="00E80C46" w:rsidP="00FB70A5">
                              <w:pPr>
                                <w:autoSpaceDE w:val="0"/>
                                <w:autoSpaceDN w:val="0"/>
                                <w:adjustRightInd w:val="0"/>
                                <w:spacing w:after="0" w:line="240" w:lineRule="auto"/>
                                <w:rPr>
                                  <w:del w:id="6836" w:author="Jonathan Goldstein" w:date="2013-09-19T15:14:00Z"/>
                                  <w:rFonts w:ascii="Consolas" w:hAnsi="Consolas" w:cs="Consolas"/>
                                  <w:color w:val="000000"/>
                                  <w:sz w:val="19"/>
                                  <w:szCs w:val="19"/>
                                  <w:highlight w:val="white"/>
                                </w:rPr>
                              </w:pPr>
                              <w:del w:id="6837" w:author="Jonathan Goldstein" w:date="2013-09-19T15:14:00Z">
                                <w:r w:rsidRPr="00CE510E" w:rsidDel="00FB70A5">
                                  <w:rPr>
                                    <w:rFonts w:ascii="Consolas" w:hAnsi="Consolas" w:cs="Consolas"/>
                                    <w:color w:val="0000FF"/>
                                    <w:sz w:val="19"/>
                                    <w:szCs w:val="19"/>
                                    <w:highlight w:val="white"/>
                                  </w:rPr>
                                  <w:delText>var</w:delText>
                                </w:r>
                                <w:r w:rsidRPr="00CE510E" w:rsidDel="00FB70A5">
                                  <w:rPr>
                                    <w:rFonts w:ascii="Consolas" w:hAnsi="Consolas" w:cs="Consolas"/>
                                    <w:color w:val="000000"/>
                                    <w:sz w:val="19"/>
                                    <w:szCs w:val="19"/>
                                    <w:highlight w:val="white"/>
                                  </w:rPr>
                                  <w:delText xml:space="preserve"> cSTicksWithExtraCS = cSTicksStream.AlterEventDuration(</w:delText>
                                </w:r>
                                <w:r w:rsidRPr="00CE510E" w:rsidDel="00FB70A5">
                                  <w:rPr>
                                    <w:rFonts w:ascii="Consolas" w:hAnsi="Consolas" w:cs="Consolas"/>
                                    <w:color w:val="2B91AF"/>
                                    <w:sz w:val="19"/>
                                    <w:szCs w:val="19"/>
                                    <w:highlight w:val="white"/>
                                  </w:rPr>
                                  <w:delText>StreamEvent</w:delText>
                                </w:r>
                                <w:r w:rsidRPr="00CE510E" w:rsidDel="00FB70A5">
                                  <w:rPr>
                                    <w:rFonts w:ascii="Consolas" w:hAnsi="Consolas" w:cs="Consolas"/>
                                    <w:color w:val="000000"/>
                                    <w:sz w:val="19"/>
                                    <w:szCs w:val="19"/>
                                    <w:highlight w:val="white"/>
                                  </w:rPr>
                                  <w:delText>.InfinitySyncTime).</w:delText>
                                </w:r>
                              </w:del>
                            </w:p>
                            <w:p w14:paraId="39FDBB2F" w14:textId="1DFE89F0" w:rsidR="00E80C46" w:rsidRPr="00CE510E" w:rsidDel="00FB70A5" w:rsidRDefault="00E80C46" w:rsidP="00FB70A5">
                              <w:pPr>
                                <w:autoSpaceDE w:val="0"/>
                                <w:autoSpaceDN w:val="0"/>
                                <w:adjustRightInd w:val="0"/>
                                <w:spacing w:after="0" w:line="240" w:lineRule="auto"/>
                                <w:rPr>
                                  <w:del w:id="6838" w:author="Jonathan Goldstein" w:date="2013-09-19T15:14:00Z"/>
                                  <w:rFonts w:ascii="Consolas" w:hAnsi="Consolas" w:cs="Consolas"/>
                                  <w:color w:val="000000"/>
                                  <w:sz w:val="19"/>
                                  <w:szCs w:val="19"/>
                                  <w:highlight w:val="white"/>
                                </w:rPr>
                              </w:pPr>
                              <w:del w:id="6839" w:author="Jonathan Goldstein" w:date="2013-09-19T15:14:00Z">
                                <w:r w:rsidRPr="00CE510E" w:rsidDel="00FB70A5">
                                  <w:rPr>
                                    <w:rFonts w:ascii="Consolas" w:hAnsi="Consolas" w:cs="Consolas"/>
                                    <w:color w:val="000000"/>
                                    <w:sz w:val="19"/>
                                    <w:szCs w:val="19"/>
                                    <w:highlight w:val="white"/>
                                  </w:rPr>
                                  <w:delText xml:space="preserve">        Multicast(s =&gt; s.ClipEventDuration(s, e =&gt; e.CID, e =&gt; e.CID)).</w:delText>
                                </w:r>
                              </w:del>
                            </w:p>
                            <w:p w14:paraId="5602D8EF" w14:textId="48FE738F" w:rsidR="00E80C46" w:rsidRPr="00CE510E" w:rsidDel="00FB70A5" w:rsidRDefault="00E80C46" w:rsidP="00FB70A5">
                              <w:pPr>
                                <w:autoSpaceDE w:val="0"/>
                                <w:autoSpaceDN w:val="0"/>
                                <w:adjustRightInd w:val="0"/>
                                <w:spacing w:after="0" w:line="240" w:lineRule="auto"/>
                                <w:rPr>
                                  <w:del w:id="6840" w:author="Jonathan Goldstein" w:date="2013-09-19T15:14:00Z"/>
                                  <w:rFonts w:ascii="Consolas" w:hAnsi="Consolas" w:cs="Consolas"/>
                                  <w:color w:val="000000"/>
                                  <w:sz w:val="19"/>
                                  <w:szCs w:val="19"/>
                                  <w:highlight w:val="white"/>
                                </w:rPr>
                              </w:pPr>
                              <w:del w:id="6841" w:author="Jonathan Goldstein" w:date="2013-09-19T15:14:00Z">
                                <w:r w:rsidRPr="00CE510E" w:rsidDel="00FB70A5">
                                  <w:rPr>
                                    <w:rFonts w:ascii="Consolas" w:hAnsi="Consolas" w:cs="Consolas"/>
                                    <w:color w:val="000000"/>
                                    <w:sz w:val="19"/>
                                    <w:szCs w:val="19"/>
                                    <w:highlight w:val="white"/>
                                  </w:rPr>
                                  <w:delText xml:space="preserve">        Chop(0, 3600).</w:delText>
                                </w:r>
                              </w:del>
                            </w:p>
                            <w:p w14:paraId="46492104" w14:textId="64A417B4" w:rsidR="00E80C46" w:rsidRPr="00CE510E" w:rsidDel="00FB70A5" w:rsidRDefault="00E80C46" w:rsidP="00FB70A5">
                              <w:pPr>
                                <w:autoSpaceDE w:val="0"/>
                                <w:autoSpaceDN w:val="0"/>
                                <w:adjustRightInd w:val="0"/>
                                <w:spacing w:after="0" w:line="240" w:lineRule="auto"/>
                                <w:rPr>
                                  <w:del w:id="6842" w:author="Jonathan Goldstein" w:date="2013-09-19T15:14:00Z"/>
                                  <w:rFonts w:ascii="Consolas" w:hAnsi="Consolas" w:cs="Consolas"/>
                                  <w:color w:val="000000"/>
                                  <w:sz w:val="19"/>
                                  <w:szCs w:val="19"/>
                                  <w:highlight w:val="white"/>
                                </w:rPr>
                              </w:pPr>
                              <w:del w:id="6843" w:author="Jonathan Goldstein" w:date="2013-09-19T15:14:00Z">
                                <w:r w:rsidRPr="00CE510E" w:rsidDel="00FB70A5">
                                  <w:rPr>
                                    <w:rFonts w:ascii="Consolas" w:hAnsi="Consolas" w:cs="Consolas"/>
                                    <w:color w:val="000000"/>
                                    <w:sz w:val="19"/>
                                    <w:szCs w:val="19"/>
                                    <w:highlight w:val="white"/>
                                  </w:rPr>
                                  <w:delText xml:space="preserve">        Select((origStartTime, e) =&gt; </w:delText>
                                </w:r>
                              </w:del>
                            </w:p>
                            <w:p w14:paraId="7E846845" w14:textId="0F3BC487" w:rsidR="00E80C46" w:rsidRPr="00CE510E" w:rsidDel="00FB70A5" w:rsidRDefault="00E80C46" w:rsidP="00FB70A5">
                              <w:pPr>
                                <w:autoSpaceDE w:val="0"/>
                                <w:autoSpaceDN w:val="0"/>
                                <w:adjustRightInd w:val="0"/>
                                <w:spacing w:after="0" w:line="240" w:lineRule="auto"/>
                                <w:rPr>
                                  <w:del w:id="6844" w:author="Jonathan Goldstein" w:date="2013-09-19T15:14:00Z"/>
                                  <w:rFonts w:ascii="Consolas" w:hAnsi="Consolas" w:cs="Consolas"/>
                                  <w:color w:val="000000"/>
                                  <w:sz w:val="19"/>
                                  <w:szCs w:val="19"/>
                                  <w:highlight w:val="white"/>
                                </w:rPr>
                              </w:pPr>
                              <w:del w:id="6845" w:author="Jonathan Goldstein" w:date="2013-09-19T15:14:00Z">
                                <w:r w:rsidRPr="00CE510E" w:rsidDel="00FB70A5">
                                  <w:rPr>
                                    <w:rFonts w:ascii="Consolas" w:hAnsi="Consolas" w:cs="Consolas"/>
                                    <w:color w:val="000000"/>
                                    <w:sz w:val="19"/>
                                    <w:szCs w:val="19"/>
                                    <w:highlight w:val="white"/>
                                  </w:rPr>
                                  <w:delText xml:space="preserve">               </w:delText>
                                </w:r>
                                <w:r w:rsidRPr="00CE510E" w:rsidDel="00FB70A5">
                                  <w:rPr>
                                    <w:rFonts w:ascii="Consolas" w:hAnsi="Consolas" w:cs="Consolas"/>
                                    <w:color w:val="0000FF"/>
                                    <w:sz w:val="19"/>
                                    <w:szCs w:val="19"/>
                                    <w:highlight w:val="white"/>
                                  </w:rPr>
                                  <w:delText>new</w:delText>
                                </w:r>
                                <w:r w:rsidRPr="00CE510E" w:rsidDel="00FB70A5">
                                  <w:rPr>
                                    <w:rFonts w:ascii="Consolas" w:hAnsi="Consolas" w:cs="Consolas"/>
                                    <w:color w:val="000000"/>
                                    <w:sz w:val="19"/>
                                    <w:szCs w:val="19"/>
                                    <w:highlight w:val="white"/>
                                  </w:rPr>
                                  <w:delText xml:space="preserve"> { e.CID, e.PID, e.CPUTemp, CSTicks = origStartTime }).</w:delText>
                                </w:r>
                              </w:del>
                            </w:p>
                            <w:p w14:paraId="38A12CC2" w14:textId="02EF17E2" w:rsidR="00E80C46" w:rsidRPr="00CE510E" w:rsidDel="00FB70A5" w:rsidRDefault="00E80C46" w:rsidP="00FB70A5">
                              <w:pPr>
                                <w:autoSpaceDE w:val="0"/>
                                <w:autoSpaceDN w:val="0"/>
                                <w:adjustRightInd w:val="0"/>
                                <w:spacing w:after="0" w:line="240" w:lineRule="auto"/>
                                <w:rPr>
                                  <w:del w:id="6846" w:author="Jonathan Goldstein" w:date="2013-09-19T15:14:00Z"/>
                                  <w:rFonts w:ascii="Consolas" w:hAnsi="Consolas" w:cs="Consolas"/>
                                  <w:color w:val="000000"/>
                                  <w:sz w:val="19"/>
                                  <w:szCs w:val="19"/>
                                  <w:highlight w:val="white"/>
                                </w:rPr>
                              </w:pPr>
                              <w:del w:id="6847" w:author="Jonathan Goldstein" w:date="2013-09-19T15:14:00Z">
                                <w:r w:rsidRPr="00CE510E" w:rsidDel="00FB70A5">
                                  <w:rPr>
                                    <w:rFonts w:ascii="Consolas" w:hAnsi="Consolas" w:cs="Consolas"/>
                                    <w:color w:val="000000"/>
                                    <w:sz w:val="19"/>
                                    <w:szCs w:val="19"/>
                                    <w:highlight w:val="white"/>
                                  </w:rPr>
                                  <w:delText xml:space="preserve">        AlterEventDuration(1);</w:delText>
                                </w:r>
                              </w:del>
                            </w:p>
                            <w:p w14:paraId="1A3ED48A" w14:textId="77777777" w:rsidR="00E80C46" w:rsidRPr="00CE510E" w:rsidRDefault="00E80C46" w:rsidP="00FB70A5">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s:wsp>
                        <wps:cNvPr id="230" name="Text Box 230"/>
                        <wps:cNvSpPr txBox="1"/>
                        <wps:spPr>
                          <a:xfrm>
                            <a:off x="0" y="1171575"/>
                            <a:ext cx="6381750" cy="266700"/>
                          </a:xfrm>
                          <a:prstGeom prst="rect">
                            <a:avLst/>
                          </a:prstGeom>
                          <a:solidFill>
                            <a:prstClr val="white"/>
                          </a:solidFill>
                          <a:ln>
                            <a:noFill/>
                          </a:ln>
                          <a:effectLst/>
                        </wps:spPr>
                        <wps:txbx>
                          <w:txbxContent>
                            <w:p w14:paraId="05A82245" w14:textId="1A2E1305" w:rsidR="00E80C46" w:rsidRDefault="00E80C46">
                              <w:pPr>
                                <w:pStyle w:val="Caption"/>
                                <w:rPr>
                                  <w:noProof/>
                                </w:rPr>
                                <w:pPrChange w:id="6848" w:author="Jonathan Goldstein" w:date="2013-09-19T15:14:00Z">
                                  <w:pPr/>
                                </w:pPrChange>
                              </w:pPr>
                              <w:bookmarkStart w:id="6849" w:name="_Ref367367095"/>
                              <w:ins w:id="6850" w:author="Jonathan Goldstein" w:date="2013-09-19T15:14:00Z">
                                <w:r>
                                  <w:t xml:space="preserve">Figure </w:t>
                                </w:r>
                                <w:r>
                                  <w:fldChar w:fldCharType="begin"/>
                                </w:r>
                                <w:r>
                                  <w:instrText xml:space="preserve"> SEQ Figure \* ARABIC </w:instrText>
                                </w:r>
                              </w:ins>
                              <w:r>
                                <w:fldChar w:fldCharType="separate"/>
                              </w:r>
                              <w:r w:rsidR="00B17340">
                                <w:rPr>
                                  <w:noProof/>
                                </w:rPr>
                                <w:t>56</w:t>
                              </w:r>
                              <w:ins w:id="6851" w:author="Jonathan Goldstein" w:date="2013-09-19T15:14:00Z">
                                <w:r>
                                  <w:fldChar w:fldCharType="end"/>
                                </w:r>
                                <w:bookmarkEnd w:id="6849"/>
                                <w:r>
                                  <w:t>: Out</w:t>
                                </w:r>
                              </w:ins>
                              <w:r w:rsidR="008A682E">
                                <w:t>-</w:t>
                              </w:r>
                              <w:ins w:id="6852" w:author="Jonathan Goldstein" w:date="2013-09-19T15:14:00Z">
                                <w:r>
                                  <w:t>of</w:t>
                                </w:r>
                              </w:ins>
                              <w:r w:rsidR="008A682E">
                                <w:t>-</w:t>
                              </w:r>
                              <w:ins w:id="6853" w:author="Jonathan Goldstein" w:date="2013-09-19T15:14:00Z">
                                <w:r>
                                  <w:t>Order Input (Throw)</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75B14AD" id="Group 276" o:spid="_x0000_s1113" style="position:absolute;margin-left:451.3pt;margin-top:114.75pt;width:502.5pt;height:116.25pt;z-index:251643970;mso-position-horizontal:right;mso-position-horizontal-relative:margin;mso-position-vertical-relative:text;mso-height-relative:margin" coordorigin=",-381" coordsize="63817,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">
                <v:shape id="Text Box 229" o:spid="_x0000_s1114" type="#_x0000_t202" style="position:absolute;top:-381;width:63817;height:1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">
                  <v:textbox>
                    <w:txbxContent>
                      <w:p w14:paraId="135A3826" w14:textId="51097B49" w:rsidR="00E80C46" w:rsidRPr="00CE510E" w:rsidRDefault="00E80C46" w:rsidP="00CE510E">
                        <w:pPr>
                          <w:pStyle w:val="HTMLPreformatted"/>
                          <w:shd w:val="clear" w:color="auto" w:fill="FFFFFF"/>
                          <w:rPr>
                            <w:ins w:id="6854" w:author="Jonathan Goldstein" w:date="2013-09-19T15:15:00Z"/>
                            <w:rFonts w:ascii="Consolas" w:hAnsi="Consolas"/>
                            <w:color w:val="000000"/>
                            <w:sz w:val="19"/>
                            <w:szCs w:val="19"/>
                          </w:rPr>
                        </w:pPr>
                        <w:ins w:id="6855" w:author="Jonathan Goldstein" w:date="2013-09-19T15:15:00Z">
                          <w:r w:rsidRPr="00CE510E">
                            <w:rPr>
                              <w:rFonts w:ascii="Consolas" w:hAnsi="Consolas" w:cs="Consolas"/>
                              <w:color w:val="0000FF"/>
                              <w:sz w:val="19"/>
                              <w:szCs w:val="19"/>
                              <w:highlight w:val="white"/>
                            </w:rPr>
                            <w:t>var</w:t>
                          </w:r>
                          <w:r w:rsidRPr="00CE510E">
                            <w:rPr>
                              <w:rFonts w:ascii="Consolas" w:hAnsi="Consolas" w:cs="Consolas"/>
                              <w:color w:val="000000"/>
                              <w:sz w:val="19"/>
                              <w:szCs w:val="19"/>
                              <w:highlight w:val="white"/>
                            </w:rPr>
                            <w:t xml:space="preserve"> </w:t>
                          </w:r>
                        </w:ins>
                        <w:r w:rsidR="00CE510E" w:rsidRPr="00CE510E">
                          <w:rPr>
                            <w:rFonts w:ascii="Consolas" w:hAnsi="Consolas"/>
                            <w:color w:val="000000"/>
                            <w:sz w:val="19"/>
                            <w:szCs w:val="19"/>
                          </w:rPr>
                          <w:t>outOfOrderStreamableThrow</w:t>
                        </w:r>
                        <w:r w:rsidR="00CE510E" w:rsidRPr="00CE510E">
                          <w:rPr>
                            <w:rFonts w:ascii="Consolas" w:hAnsi="Consolas"/>
                            <w:color w:val="000000"/>
                            <w:sz w:val="19"/>
                            <w:szCs w:val="19"/>
                          </w:rPr>
                          <w:t xml:space="preserve"> </w:t>
                        </w:r>
                        <w:ins w:id="6856" w:author="Jonathan Goldstein" w:date="2013-09-19T15:15:00Z">
                          <w:r w:rsidRPr="00CE510E">
                            <w:rPr>
                              <w:rFonts w:ascii="Consolas" w:hAnsi="Consolas" w:cs="Consolas"/>
                              <w:color w:val="000000"/>
                              <w:sz w:val="19"/>
                              <w:szCs w:val="19"/>
                              <w:highlight w:val="white"/>
                            </w:rPr>
                            <w:t xml:space="preserve">= </w:t>
                          </w:r>
                          <w:r w:rsidRPr="00CE510E">
                            <w:rPr>
                              <w:rFonts w:ascii="Consolas" w:hAnsi="Consolas" w:cs="Consolas"/>
                              <w:color w:val="0000FF"/>
                              <w:sz w:val="19"/>
                              <w:szCs w:val="19"/>
                              <w:highlight w:val="white"/>
                            </w:rPr>
                            <w:t>new</w:t>
                          </w:r>
                          <w:r w:rsidRPr="00CE510E">
                            <w:rPr>
                              <w:rFonts w:ascii="Consolas" w:hAnsi="Consolas" w:cs="Consolas"/>
                              <w:color w:val="000000"/>
                              <w:sz w:val="19"/>
                              <w:szCs w:val="19"/>
                              <w:highlight w:val="white"/>
                            </w:rPr>
                            <w:t>[]</w:t>
                          </w:r>
                        </w:ins>
                      </w:p>
                      <w:p w14:paraId="0728C022" w14:textId="77777777" w:rsidR="00E80C46" w:rsidRPr="00CE510E" w:rsidRDefault="00E80C46" w:rsidP="00FB70A5">
                        <w:pPr>
                          <w:autoSpaceDE w:val="0"/>
                          <w:autoSpaceDN w:val="0"/>
                          <w:adjustRightInd w:val="0"/>
                          <w:spacing w:after="0" w:line="240" w:lineRule="auto"/>
                          <w:rPr>
                            <w:ins w:id="6857" w:author="Jonathan Goldstein" w:date="2013-09-19T15:15:00Z"/>
                            <w:rFonts w:ascii="Consolas" w:hAnsi="Consolas" w:cs="Consolas"/>
                            <w:color w:val="000000"/>
                            <w:sz w:val="19"/>
                            <w:szCs w:val="19"/>
                            <w:highlight w:val="white"/>
                          </w:rPr>
                        </w:pPr>
                        <w:ins w:id="6858" w:author="Jonathan Goldstein" w:date="2013-09-19T15:15:00Z">
                          <w:r w:rsidRPr="00CE510E">
                            <w:rPr>
                              <w:rFonts w:ascii="Consolas" w:hAnsi="Consolas" w:cs="Consolas"/>
                              <w:color w:val="000000"/>
                              <w:sz w:val="19"/>
                              <w:szCs w:val="19"/>
                              <w:highlight w:val="white"/>
                            </w:rPr>
                            <w:t>{</w:t>
                          </w:r>
                        </w:ins>
                      </w:p>
                      <w:p w14:paraId="415F7FEA" w14:textId="77777777" w:rsidR="00E80C46" w:rsidRPr="00CE510E" w:rsidRDefault="00E80C46" w:rsidP="00FB70A5">
                        <w:pPr>
                          <w:autoSpaceDE w:val="0"/>
                          <w:autoSpaceDN w:val="0"/>
                          <w:adjustRightInd w:val="0"/>
                          <w:spacing w:after="0" w:line="240" w:lineRule="auto"/>
                          <w:rPr>
                            <w:ins w:id="6859" w:author="Jonathan Goldstein" w:date="2013-09-19T15:15:00Z"/>
                            <w:rFonts w:ascii="Consolas" w:hAnsi="Consolas" w:cs="Consolas"/>
                            <w:color w:val="000000"/>
                            <w:sz w:val="19"/>
                            <w:szCs w:val="19"/>
                            <w:highlight w:val="white"/>
                          </w:rPr>
                        </w:pPr>
                        <w:ins w:id="6860" w:author="Jonathan Goldstein" w:date="2013-09-19T15:15:00Z">
                          <w:r w:rsidRPr="00CE510E">
                            <w:rPr>
                              <w:rFonts w:ascii="Consolas" w:hAnsi="Consolas" w:cs="Consolas"/>
                              <w:color w:val="000000"/>
                              <w:sz w:val="19"/>
                              <w:szCs w:val="19"/>
                              <w:highlight w:val="white"/>
                            </w:rPr>
                            <w:t xml:space="preserve">    </w:t>
                          </w:r>
                          <w:r w:rsidRPr="00CE510E">
                            <w:rPr>
                              <w:rFonts w:ascii="Consolas" w:hAnsi="Consolas" w:cs="Consolas"/>
                              <w:color w:val="2B91AF"/>
                              <w:sz w:val="19"/>
                              <w:szCs w:val="19"/>
                              <w:highlight w:val="white"/>
                            </w:rPr>
                            <w:t>StreamEvent</w:t>
                          </w:r>
                          <w:r w:rsidRPr="00CE510E">
                            <w:rPr>
                              <w:rFonts w:ascii="Consolas" w:hAnsi="Consolas" w:cs="Consolas"/>
                              <w:color w:val="000000"/>
                              <w:sz w:val="19"/>
                              <w:szCs w:val="19"/>
                              <w:highlight w:val="white"/>
                            </w:rPr>
                            <w:t>&lt;</w:t>
                          </w:r>
                          <w:r w:rsidRPr="00CE510E">
                            <w:rPr>
                              <w:rFonts w:ascii="Consolas" w:hAnsi="Consolas" w:cs="Consolas"/>
                              <w:color w:val="0000FF"/>
                              <w:sz w:val="19"/>
                              <w:szCs w:val="19"/>
                              <w:highlight w:val="white"/>
                            </w:rPr>
                            <w:t>int</w:t>
                          </w:r>
                          <w:r w:rsidRPr="00CE510E">
                            <w:rPr>
                              <w:rFonts w:ascii="Consolas" w:hAnsi="Consolas" w:cs="Consolas"/>
                              <w:color w:val="000000"/>
                              <w:sz w:val="19"/>
                              <w:szCs w:val="19"/>
                              <w:highlight w:val="white"/>
                            </w:rPr>
                            <w:t>&gt;.CreateInterval(10, 100, 1),</w:t>
                          </w:r>
                        </w:ins>
                      </w:p>
                      <w:p w14:paraId="07BB0A41" w14:textId="77777777" w:rsidR="00E80C46" w:rsidRPr="00CE510E" w:rsidRDefault="00E80C46" w:rsidP="00FB70A5">
                        <w:pPr>
                          <w:autoSpaceDE w:val="0"/>
                          <w:autoSpaceDN w:val="0"/>
                          <w:adjustRightInd w:val="0"/>
                          <w:spacing w:after="0" w:line="240" w:lineRule="auto"/>
                          <w:rPr>
                            <w:ins w:id="6861" w:author="Jonathan Goldstein" w:date="2013-09-19T15:15:00Z"/>
                            <w:rFonts w:ascii="Consolas" w:hAnsi="Consolas" w:cs="Consolas"/>
                            <w:color w:val="000000"/>
                            <w:sz w:val="19"/>
                            <w:szCs w:val="19"/>
                            <w:highlight w:val="white"/>
                          </w:rPr>
                        </w:pPr>
                        <w:ins w:id="6862" w:author="Jonathan Goldstein" w:date="2013-09-19T15:15:00Z">
                          <w:r w:rsidRPr="00CE510E">
                            <w:rPr>
                              <w:rFonts w:ascii="Consolas" w:hAnsi="Consolas" w:cs="Consolas"/>
                              <w:color w:val="000000"/>
                              <w:sz w:val="19"/>
                              <w:szCs w:val="19"/>
                              <w:highlight w:val="white"/>
                            </w:rPr>
                            <w:t xml:space="preserve">    </w:t>
                          </w:r>
                          <w:r w:rsidRPr="00CE510E">
                            <w:rPr>
                              <w:rFonts w:ascii="Consolas" w:hAnsi="Consolas" w:cs="Consolas"/>
                              <w:color w:val="2B91AF"/>
                              <w:sz w:val="19"/>
                              <w:szCs w:val="19"/>
                              <w:highlight w:val="white"/>
                            </w:rPr>
                            <w:t>StreamEvent</w:t>
                          </w:r>
                          <w:r w:rsidRPr="00CE510E">
                            <w:rPr>
                              <w:rFonts w:ascii="Consolas" w:hAnsi="Consolas" w:cs="Consolas"/>
                              <w:color w:val="000000"/>
                              <w:sz w:val="19"/>
                              <w:szCs w:val="19"/>
                              <w:highlight w:val="white"/>
                            </w:rPr>
                            <w:t>&lt;</w:t>
                          </w:r>
                          <w:r w:rsidRPr="00CE510E">
                            <w:rPr>
                              <w:rFonts w:ascii="Consolas" w:hAnsi="Consolas" w:cs="Consolas"/>
                              <w:color w:val="0000FF"/>
                              <w:sz w:val="19"/>
                              <w:szCs w:val="19"/>
                              <w:highlight w:val="white"/>
                            </w:rPr>
                            <w:t>int</w:t>
                          </w:r>
                          <w:r w:rsidRPr="00CE510E">
                            <w:rPr>
                              <w:rFonts w:ascii="Consolas" w:hAnsi="Consolas" w:cs="Consolas"/>
                              <w:color w:val="000000"/>
                              <w:sz w:val="19"/>
                              <w:szCs w:val="19"/>
                              <w:highlight w:val="white"/>
                            </w:rPr>
                            <w:t>&gt;.CreateInterval(0, 50, 2),</w:t>
                          </w:r>
                        </w:ins>
                      </w:p>
                      <w:p w14:paraId="2D8515B7" w14:textId="77777777" w:rsidR="00E80C46" w:rsidRPr="00CE510E" w:rsidRDefault="00E80C46" w:rsidP="00FB70A5">
                        <w:pPr>
                          <w:autoSpaceDE w:val="0"/>
                          <w:autoSpaceDN w:val="0"/>
                          <w:adjustRightInd w:val="0"/>
                          <w:spacing w:after="0" w:line="240" w:lineRule="auto"/>
                          <w:rPr>
                            <w:ins w:id="6863" w:author="Jonathan Goldstein" w:date="2013-09-19T15:15:00Z"/>
                            <w:rFonts w:ascii="Consolas" w:hAnsi="Consolas" w:cs="Consolas"/>
                            <w:color w:val="000000"/>
                            <w:sz w:val="19"/>
                            <w:szCs w:val="19"/>
                            <w:highlight w:val="white"/>
                          </w:rPr>
                        </w:pPr>
                        <w:ins w:id="6864" w:author="Jonathan Goldstein" w:date="2013-09-19T15:15:00Z">
                          <w:r w:rsidRPr="00CE510E">
                            <w:rPr>
                              <w:rFonts w:ascii="Consolas" w:hAnsi="Consolas" w:cs="Consolas"/>
                              <w:color w:val="000000"/>
                              <w:sz w:val="19"/>
                              <w:szCs w:val="19"/>
                              <w:highlight w:val="white"/>
                            </w:rPr>
                            <w:t xml:space="preserve">    </w:t>
                          </w:r>
                          <w:r w:rsidRPr="00CE510E">
                            <w:rPr>
                              <w:rFonts w:ascii="Consolas" w:hAnsi="Consolas" w:cs="Consolas"/>
                              <w:color w:val="2B91AF"/>
                              <w:sz w:val="19"/>
                              <w:szCs w:val="19"/>
                              <w:highlight w:val="white"/>
                            </w:rPr>
                            <w:t>StreamEvent</w:t>
                          </w:r>
                          <w:r w:rsidRPr="00CE510E">
                            <w:rPr>
                              <w:rFonts w:ascii="Consolas" w:hAnsi="Consolas" w:cs="Consolas"/>
                              <w:color w:val="000000"/>
                              <w:sz w:val="19"/>
                              <w:szCs w:val="19"/>
                              <w:highlight w:val="white"/>
                            </w:rPr>
                            <w:t>&lt;</w:t>
                          </w:r>
                          <w:r w:rsidRPr="00CE510E">
                            <w:rPr>
                              <w:rFonts w:ascii="Consolas" w:hAnsi="Consolas" w:cs="Consolas"/>
                              <w:color w:val="0000FF"/>
                              <w:sz w:val="19"/>
                              <w:szCs w:val="19"/>
                              <w:highlight w:val="white"/>
                            </w:rPr>
                            <w:t>int</w:t>
                          </w:r>
                          <w:r w:rsidRPr="00CE510E">
                            <w:rPr>
                              <w:rFonts w:ascii="Consolas" w:hAnsi="Consolas" w:cs="Consolas"/>
                              <w:color w:val="000000"/>
                              <w:sz w:val="19"/>
                              <w:szCs w:val="19"/>
                              <w:highlight w:val="white"/>
                            </w:rPr>
                            <w:t>&gt;.CreateInterval(0, 10, 3),</w:t>
                          </w:r>
                        </w:ins>
                      </w:p>
                      <w:p w14:paraId="659EC680" w14:textId="77777777" w:rsidR="00E80C46" w:rsidRPr="00CE510E" w:rsidRDefault="00E80C46" w:rsidP="00FB70A5">
                        <w:pPr>
                          <w:autoSpaceDE w:val="0"/>
                          <w:autoSpaceDN w:val="0"/>
                          <w:adjustRightInd w:val="0"/>
                          <w:spacing w:after="0" w:line="240" w:lineRule="auto"/>
                          <w:rPr>
                            <w:ins w:id="6865" w:author="Jonathan Goldstein" w:date="2013-09-19T15:15:00Z"/>
                            <w:rFonts w:ascii="Consolas" w:hAnsi="Consolas" w:cs="Consolas"/>
                            <w:color w:val="000000"/>
                            <w:sz w:val="19"/>
                            <w:szCs w:val="19"/>
                            <w:highlight w:val="white"/>
                          </w:rPr>
                        </w:pPr>
                        <w:ins w:id="6866" w:author="Jonathan Goldstein" w:date="2013-09-19T15:15:00Z">
                          <w:r w:rsidRPr="00CE510E">
                            <w:rPr>
                              <w:rFonts w:ascii="Consolas" w:hAnsi="Consolas" w:cs="Consolas"/>
                              <w:color w:val="000000"/>
                              <w:sz w:val="19"/>
                              <w:szCs w:val="19"/>
                              <w:highlight w:val="white"/>
                            </w:rPr>
                            <w:t xml:space="preserve">    </w:t>
                          </w:r>
                          <w:r w:rsidRPr="00CE510E">
                            <w:rPr>
                              <w:rFonts w:ascii="Consolas" w:hAnsi="Consolas" w:cs="Consolas"/>
                              <w:color w:val="2B91AF"/>
                              <w:sz w:val="19"/>
                              <w:szCs w:val="19"/>
                              <w:highlight w:val="white"/>
                            </w:rPr>
                            <w:t>StreamEvent</w:t>
                          </w:r>
                          <w:r w:rsidRPr="00CE510E">
                            <w:rPr>
                              <w:rFonts w:ascii="Consolas" w:hAnsi="Consolas" w:cs="Consolas"/>
                              <w:color w:val="000000"/>
                              <w:sz w:val="19"/>
                              <w:szCs w:val="19"/>
                              <w:highlight w:val="white"/>
                            </w:rPr>
                            <w:t>&lt;</w:t>
                          </w:r>
                          <w:r w:rsidRPr="00CE510E">
                            <w:rPr>
                              <w:rFonts w:ascii="Consolas" w:hAnsi="Consolas" w:cs="Consolas"/>
                              <w:color w:val="0000FF"/>
                              <w:sz w:val="19"/>
                              <w:szCs w:val="19"/>
                              <w:highlight w:val="white"/>
                            </w:rPr>
                            <w:t>int</w:t>
                          </w:r>
                          <w:r w:rsidRPr="00CE510E">
                            <w:rPr>
                              <w:rFonts w:ascii="Consolas" w:hAnsi="Consolas" w:cs="Consolas"/>
                              <w:color w:val="000000"/>
                              <w:sz w:val="19"/>
                              <w:szCs w:val="19"/>
                              <w:highlight w:val="white"/>
                            </w:rPr>
                            <w:t>&gt;.CreateInterval(11, 90, 4)</w:t>
                          </w:r>
                        </w:ins>
                      </w:p>
                      <w:p w14:paraId="1731FF1C" w14:textId="2EBB5098" w:rsidR="00E80C46" w:rsidRPr="00CE510E" w:rsidRDefault="00E80C46" w:rsidP="00FB70A5">
                        <w:pPr>
                          <w:autoSpaceDE w:val="0"/>
                          <w:autoSpaceDN w:val="0"/>
                          <w:adjustRightInd w:val="0"/>
                          <w:spacing w:after="0" w:line="240" w:lineRule="auto"/>
                          <w:rPr>
                            <w:ins w:id="6867" w:author="Jonathan Goldstein" w:date="2013-09-19T15:15:00Z"/>
                            <w:rFonts w:ascii="Consolas" w:hAnsi="Consolas" w:cs="Consolas"/>
                            <w:color w:val="000000"/>
                            <w:sz w:val="19"/>
                            <w:szCs w:val="19"/>
                            <w:highlight w:val="white"/>
                          </w:rPr>
                        </w:pPr>
                        <w:ins w:id="6868" w:author="Jonathan Goldstein" w:date="2013-09-19T15:15:00Z">
                          <w:r w:rsidRPr="00CE510E">
                            <w:rPr>
                              <w:rFonts w:ascii="Consolas" w:hAnsi="Consolas" w:cs="Consolas"/>
                              <w:color w:val="000000"/>
                              <w:sz w:val="19"/>
                              <w:szCs w:val="19"/>
                              <w:highlight w:val="white"/>
                            </w:rPr>
                            <w:t>}.ToObservable().ToStreamable(</w:t>
                          </w:r>
                          <w:r w:rsidRPr="00CE510E">
                            <w:rPr>
                              <w:rFonts w:ascii="Consolas" w:hAnsi="Consolas" w:cs="Consolas"/>
                              <w:color w:val="2B91AF"/>
                              <w:sz w:val="19"/>
                              <w:szCs w:val="19"/>
                              <w:highlight w:val="white"/>
                            </w:rPr>
                            <w:t>DisorderPolicy</w:t>
                          </w:r>
                          <w:r w:rsidRPr="00CE510E">
                            <w:rPr>
                              <w:rFonts w:ascii="Consolas" w:hAnsi="Consolas" w:cs="Consolas"/>
                              <w:color w:val="000000"/>
                              <w:sz w:val="19"/>
                              <w:szCs w:val="19"/>
                              <w:highlight w:val="white"/>
                            </w:rPr>
                            <w:t>.Throw());</w:t>
                          </w:r>
                        </w:ins>
                      </w:p>
                      <w:p w14:paraId="5848725E" w14:textId="246BBD43" w:rsidR="00E80C46" w:rsidRPr="00CE510E" w:rsidDel="00FB70A5" w:rsidRDefault="00E80C46" w:rsidP="00FB70A5">
                        <w:pPr>
                          <w:autoSpaceDE w:val="0"/>
                          <w:autoSpaceDN w:val="0"/>
                          <w:adjustRightInd w:val="0"/>
                          <w:spacing w:after="0" w:line="240" w:lineRule="auto"/>
                          <w:rPr>
                            <w:del w:id="6869" w:author="Jonathan Goldstein" w:date="2013-09-19T15:14:00Z"/>
                            <w:rFonts w:ascii="Consolas" w:hAnsi="Consolas" w:cs="Consolas"/>
                            <w:color w:val="000000"/>
                            <w:sz w:val="19"/>
                            <w:szCs w:val="19"/>
                            <w:highlight w:val="white"/>
                          </w:rPr>
                        </w:pPr>
                        <w:del w:id="6870" w:author="Jonathan Goldstein" w:date="2013-09-19T15:14:00Z">
                          <w:r w:rsidRPr="00CE510E" w:rsidDel="00FB70A5">
                            <w:rPr>
                              <w:rFonts w:ascii="Consolas" w:hAnsi="Consolas" w:cs="Consolas"/>
                              <w:color w:val="0000FF"/>
                              <w:sz w:val="19"/>
                              <w:szCs w:val="19"/>
                              <w:highlight w:val="white"/>
                            </w:rPr>
                            <w:delText>var</w:delText>
                          </w:r>
                          <w:r w:rsidRPr="00CE510E" w:rsidDel="00FB70A5">
                            <w:rPr>
                              <w:rFonts w:ascii="Consolas" w:hAnsi="Consolas" w:cs="Consolas"/>
                              <w:color w:val="000000"/>
                              <w:sz w:val="19"/>
                              <w:szCs w:val="19"/>
                              <w:highlight w:val="white"/>
                            </w:rPr>
                            <w:delText xml:space="preserve"> cSTicksWithExtraCS = cSTicksStream.AlterEventDuration(</w:delText>
                          </w:r>
                          <w:r w:rsidRPr="00CE510E" w:rsidDel="00FB70A5">
                            <w:rPr>
                              <w:rFonts w:ascii="Consolas" w:hAnsi="Consolas" w:cs="Consolas"/>
                              <w:color w:val="2B91AF"/>
                              <w:sz w:val="19"/>
                              <w:szCs w:val="19"/>
                              <w:highlight w:val="white"/>
                            </w:rPr>
                            <w:delText>StreamEvent</w:delText>
                          </w:r>
                          <w:r w:rsidRPr="00CE510E" w:rsidDel="00FB70A5">
                            <w:rPr>
                              <w:rFonts w:ascii="Consolas" w:hAnsi="Consolas" w:cs="Consolas"/>
                              <w:color w:val="000000"/>
                              <w:sz w:val="19"/>
                              <w:szCs w:val="19"/>
                              <w:highlight w:val="white"/>
                            </w:rPr>
                            <w:delText>.InfinitySyncTime).</w:delText>
                          </w:r>
                        </w:del>
                      </w:p>
                      <w:p w14:paraId="39FDBB2F" w14:textId="1DFE89F0" w:rsidR="00E80C46" w:rsidRPr="00CE510E" w:rsidDel="00FB70A5" w:rsidRDefault="00E80C46" w:rsidP="00FB70A5">
                        <w:pPr>
                          <w:autoSpaceDE w:val="0"/>
                          <w:autoSpaceDN w:val="0"/>
                          <w:adjustRightInd w:val="0"/>
                          <w:spacing w:after="0" w:line="240" w:lineRule="auto"/>
                          <w:rPr>
                            <w:del w:id="6871" w:author="Jonathan Goldstein" w:date="2013-09-19T15:14:00Z"/>
                            <w:rFonts w:ascii="Consolas" w:hAnsi="Consolas" w:cs="Consolas"/>
                            <w:color w:val="000000"/>
                            <w:sz w:val="19"/>
                            <w:szCs w:val="19"/>
                            <w:highlight w:val="white"/>
                          </w:rPr>
                        </w:pPr>
                        <w:del w:id="6872" w:author="Jonathan Goldstein" w:date="2013-09-19T15:14:00Z">
                          <w:r w:rsidRPr="00CE510E" w:rsidDel="00FB70A5">
                            <w:rPr>
                              <w:rFonts w:ascii="Consolas" w:hAnsi="Consolas" w:cs="Consolas"/>
                              <w:color w:val="000000"/>
                              <w:sz w:val="19"/>
                              <w:szCs w:val="19"/>
                              <w:highlight w:val="white"/>
                            </w:rPr>
                            <w:delText xml:space="preserve">        Multicast(s =&gt; s.ClipEventDuration(s, e =&gt; e.CID, e =&gt; e.CID)).</w:delText>
                          </w:r>
                        </w:del>
                      </w:p>
                      <w:p w14:paraId="5602D8EF" w14:textId="48FE738F" w:rsidR="00E80C46" w:rsidRPr="00CE510E" w:rsidDel="00FB70A5" w:rsidRDefault="00E80C46" w:rsidP="00FB70A5">
                        <w:pPr>
                          <w:autoSpaceDE w:val="0"/>
                          <w:autoSpaceDN w:val="0"/>
                          <w:adjustRightInd w:val="0"/>
                          <w:spacing w:after="0" w:line="240" w:lineRule="auto"/>
                          <w:rPr>
                            <w:del w:id="6873" w:author="Jonathan Goldstein" w:date="2013-09-19T15:14:00Z"/>
                            <w:rFonts w:ascii="Consolas" w:hAnsi="Consolas" w:cs="Consolas"/>
                            <w:color w:val="000000"/>
                            <w:sz w:val="19"/>
                            <w:szCs w:val="19"/>
                            <w:highlight w:val="white"/>
                          </w:rPr>
                        </w:pPr>
                        <w:del w:id="6874" w:author="Jonathan Goldstein" w:date="2013-09-19T15:14:00Z">
                          <w:r w:rsidRPr="00CE510E" w:rsidDel="00FB70A5">
                            <w:rPr>
                              <w:rFonts w:ascii="Consolas" w:hAnsi="Consolas" w:cs="Consolas"/>
                              <w:color w:val="000000"/>
                              <w:sz w:val="19"/>
                              <w:szCs w:val="19"/>
                              <w:highlight w:val="white"/>
                            </w:rPr>
                            <w:delText xml:space="preserve">        Chop(0, 3600).</w:delText>
                          </w:r>
                        </w:del>
                      </w:p>
                      <w:p w14:paraId="46492104" w14:textId="64A417B4" w:rsidR="00E80C46" w:rsidRPr="00CE510E" w:rsidDel="00FB70A5" w:rsidRDefault="00E80C46" w:rsidP="00FB70A5">
                        <w:pPr>
                          <w:autoSpaceDE w:val="0"/>
                          <w:autoSpaceDN w:val="0"/>
                          <w:adjustRightInd w:val="0"/>
                          <w:spacing w:after="0" w:line="240" w:lineRule="auto"/>
                          <w:rPr>
                            <w:del w:id="6875" w:author="Jonathan Goldstein" w:date="2013-09-19T15:14:00Z"/>
                            <w:rFonts w:ascii="Consolas" w:hAnsi="Consolas" w:cs="Consolas"/>
                            <w:color w:val="000000"/>
                            <w:sz w:val="19"/>
                            <w:szCs w:val="19"/>
                            <w:highlight w:val="white"/>
                          </w:rPr>
                        </w:pPr>
                        <w:del w:id="6876" w:author="Jonathan Goldstein" w:date="2013-09-19T15:14:00Z">
                          <w:r w:rsidRPr="00CE510E" w:rsidDel="00FB70A5">
                            <w:rPr>
                              <w:rFonts w:ascii="Consolas" w:hAnsi="Consolas" w:cs="Consolas"/>
                              <w:color w:val="000000"/>
                              <w:sz w:val="19"/>
                              <w:szCs w:val="19"/>
                              <w:highlight w:val="white"/>
                            </w:rPr>
                            <w:delText xml:space="preserve">        Select((origStartTime, e) =&gt; </w:delText>
                          </w:r>
                        </w:del>
                      </w:p>
                      <w:p w14:paraId="7E846845" w14:textId="0F3BC487" w:rsidR="00E80C46" w:rsidRPr="00CE510E" w:rsidDel="00FB70A5" w:rsidRDefault="00E80C46" w:rsidP="00FB70A5">
                        <w:pPr>
                          <w:autoSpaceDE w:val="0"/>
                          <w:autoSpaceDN w:val="0"/>
                          <w:adjustRightInd w:val="0"/>
                          <w:spacing w:after="0" w:line="240" w:lineRule="auto"/>
                          <w:rPr>
                            <w:del w:id="6877" w:author="Jonathan Goldstein" w:date="2013-09-19T15:14:00Z"/>
                            <w:rFonts w:ascii="Consolas" w:hAnsi="Consolas" w:cs="Consolas"/>
                            <w:color w:val="000000"/>
                            <w:sz w:val="19"/>
                            <w:szCs w:val="19"/>
                            <w:highlight w:val="white"/>
                          </w:rPr>
                        </w:pPr>
                        <w:del w:id="6878" w:author="Jonathan Goldstein" w:date="2013-09-19T15:14:00Z">
                          <w:r w:rsidRPr="00CE510E" w:rsidDel="00FB70A5">
                            <w:rPr>
                              <w:rFonts w:ascii="Consolas" w:hAnsi="Consolas" w:cs="Consolas"/>
                              <w:color w:val="000000"/>
                              <w:sz w:val="19"/>
                              <w:szCs w:val="19"/>
                              <w:highlight w:val="white"/>
                            </w:rPr>
                            <w:delText xml:space="preserve">               </w:delText>
                          </w:r>
                          <w:r w:rsidRPr="00CE510E" w:rsidDel="00FB70A5">
                            <w:rPr>
                              <w:rFonts w:ascii="Consolas" w:hAnsi="Consolas" w:cs="Consolas"/>
                              <w:color w:val="0000FF"/>
                              <w:sz w:val="19"/>
                              <w:szCs w:val="19"/>
                              <w:highlight w:val="white"/>
                            </w:rPr>
                            <w:delText>new</w:delText>
                          </w:r>
                          <w:r w:rsidRPr="00CE510E" w:rsidDel="00FB70A5">
                            <w:rPr>
                              <w:rFonts w:ascii="Consolas" w:hAnsi="Consolas" w:cs="Consolas"/>
                              <w:color w:val="000000"/>
                              <w:sz w:val="19"/>
                              <w:szCs w:val="19"/>
                              <w:highlight w:val="white"/>
                            </w:rPr>
                            <w:delText xml:space="preserve"> { e.CID, e.PID, e.CPUTemp, CSTicks = origStartTime }).</w:delText>
                          </w:r>
                        </w:del>
                      </w:p>
                      <w:p w14:paraId="38A12CC2" w14:textId="02EF17E2" w:rsidR="00E80C46" w:rsidRPr="00CE510E" w:rsidDel="00FB70A5" w:rsidRDefault="00E80C46" w:rsidP="00FB70A5">
                        <w:pPr>
                          <w:autoSpaceDE w:val="0"/>
                          <w:autoSpaceDN w:val="0"/>
                          <w:adjustRightInd w:val="0"/>
                          <w:spacing w:after="0" w:line="240" w:lineRule="auto"/>
                          <w:rPr>
                            <w:del w:id="6879" w:author="Jonathan Goldstein" w:date="2013-09-19T15:14:00Z"/>
                            <w:rFonts w:ascii="Consolas" w:hAnsi="Consolas" w:cs="Consolas"/>
                            <w:color w:val="000000"/>
                            <w:sz w:val="19"/>
                            <w:szCs w:val="19"/>
                            <w:highlight w:val="white"/>
                          </w:rPr>
                        </w:pPr>
                        <w:del w:id="6880" w:author="Jonathan Goldstein" w:date="2013-09-19T15:14:00Z">
                          <w:r w:rsidRPr="00CE510E" w:rsidDel="00FB70A5">
                            <w:rPr>
                              <w:rFonts w:ascii="Consolas" w:hAnsi="Consolas" w:cs="Consolas"/>
                              <w:color w:val="000000"/>
                              <w:sz w:val="19"/>
                              <w:szCs w:val="19"/>
                              <w:highlight w:val="white"/>
                            </w:rPr>
                            <w:delText xml:space="preserve">        AlterEventDuration(1);</w:delText>
                          </w:r>
                        </w:del>
                      </w:p>
                      <w:p w14:paraId="1A3ED48A" w14:textId="77777777" w:rsidR="00E80C46" w:rsidRPr="00CE510E" w:rsidRDefault="00E80C46" w:rsidP="00FB70A5">
                        <w:pPr>
                          <w:autoSpaceDE w:val="0"/>
                          <w:autoSpaceDN w:val="0"/>
                          <w:adjustRightInd w:val="0"/>
                          <w:spacing w:after="0" w:line="240" w:lineRule="auto"/>
                          <w:rPr>
                            <w:rFonts w:ascii="Consolas" w:hAnsi="Consolas" w:cs="Consolas"/>
                            <w:color w:val="000000"/>
                            <w:sz w:val="19"/>
                            <w:szCs w:val="19"/>
                            <w:highlight w:val="white"/>
                          </w:rPr>
                        </w:pPr>
                      </w:p>
                    </w:txbxContent>
                  </v:textbox>
                </v:shape>
                <v:shape id="Text Box 230" o:spid="_x0000_s1115" type="#_x0000_t202" style="position:absolute;top:11715;width:638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" stroked="f">
                  <v:textbox style="mso-fit-shape-to-text:t" inset="0,0,0,0">
                    <w:txbxContent>
                      <w:p w14:paraId="05A82245" w14:textId="1A2E1305" w:rsidR="00E80C46" w:rsidRDefault="00E80C46">
                        <w:pPr>
                          <w:pStyle w:val="Caption"/>
                          <w:rPr>
                            <w:noProof/>
                          </w:rPr>
                          <w:pPrChange w:id="6881" w:author="Jonathan Goldstein" w:date="2013-09-19T15:14:00Z">
                            <w:pPr/>
                          </w:pPrChange>
                        </w:pPr>
                        <w:bookmarkStart w:id="6882" w:name="_Ref367367095"/>
                        <w:ins w:id="6883" w:author="Jonathan Goldstein" w:date="2013-09-19T15:14:00Z">
                          <w:r>
                            <w:t xml:space="preserve">Figure </w:t>
                          </w:r>
                          <w:r>
                            <w:fldChar w:fldCharType="begin"/>
                          </w:r>
                          <w:r>
                            <w:instrText xml:space="preserve"> SEQ Figure \* ARABIC </w:instrText>
                          </w:r>
                        </w:ins>
                        <w:r>
                          <w:fldChar w:fldCharType="separate"/>
                        </w:r>
                        <w:r w:rsidR="00B17340">
                          <w:rPr>
                            <w:noProof/>
                          </w:rPr>
                          <w:t>56</w:t>
                        </w:r>
                        <w:ins w:id="6884" w:author="Jonathan Goldstein" w:date="2013-09-19T15:14:00Z">
                          <w:r>
                            <w:fldChar w:fldCharType="end"/>
                          </w:r>
                          <w:bookmarkEnd w:id="6882"/>
                          <w:r>
                            <w:t>: Out</w:t>
                          </w:r>
                        </w:ins>
                        <w:r w:rsidR="008A682E">
                          <w:t>-</w:t>
                        </w:r>
                        <w:ins w:id="6885" w:author="Jonathan Goldstein" w:date="2013-09-19T15:14:00Z">
                          <w:r>
                            <w:t>of</w:t>
                          </w:r>
                        </w:ins>
                        <w:r w:rsidR="008A682E">
                          <w:t>-</w:t>
                        </w:r>
                        <w:ins w:id="6886" w:author="Jonathan Goldstein" w:date="2013-09-19T15:14:00Z">
                          <w:r>
                            <w:t>Order Input (Throw)</w:t>
                          </w:r>
                        </w:ins>
                      </w:p>
                    </w:txbxContent>
                  </v:textbox>
                </v:shape>
                <w10:wrap type="square" anchorx="margin"/>
              </v:group>
            </w:pict>
          </mc:Fallback>
        </mc:AlternateContent>
      </w:r>
      <w:ins w:id="6887" w:author="Jonathan Goldstein" w:date="2013-09-19T14:31:00Z">
        <w:r w:rsidR="002902D9">
          <w:t>In Trill, a</w:t>
        </w:r>
      </w:ins>
      <w:ins w:id="6888" w:author="Jonathan Goldstein" w:date="2013-09-19T14:09:00Z">
        <w:r w:rsidR="00C17A92">
          <w:t xml:space="preserve">ll </w:t>
        </w:r>
      </w:ins>
      <w:ins w:id="6889" w:author="Jonathan Goldstein" w:date="2013-09-19T14:10:00Z">
        <w:r w:rsidR="00C17A92">
          <w:t xml:space="preserve">data disorder </w:t>
        </w:r>
      </w:ins>
      <w:ins w:id="6890" w:author="Jonathan Goldstein" w:date="2013-09-19T14:11:00Z">
        <w:r w:rsidR="00C17A92">
          <w:t xml:space="preserve">is removed </w:t>
        </w:r>
      </w:ins>
      <w:ins w:id="6891" w:author="Jonathan Goldstein" w:date="2013-09-19T14:10:00Z">
        <w:r w:rsidR="00C17A92">
          <w:t>when data is ingressed into Trill, with the option</w:t>
        </w:r>
      </w:ins>
      <w:ins w:id="6892" w:author="Jonathan Goldstein" w:date="2013-09-19T17:46:00Z">
        <w:r w:rsidR="00947D45">
          <w:t>s</w:t>
        </w:r>
      </w:ins>
      <w:ins w:id="6893" w:author="Jonathan Goldstein" w:date="2013-09-19T14:10:00Z">
        <w:r w:rsidR="00C17A92">
          <w:t xml:space="preserve"> of either </w:t>
        </w:r>
      </w:ins>
      <w:ins w:id="6894" w:author="Jonathan Goldstein" w:date="2013-09-19T15:17:00Z">
        <w:r w:rsidR="00FB70A5">
          <w:t xml:space="preserve">throwing, </w:t>
        </w:r>
      </w:ins>
      <w:ins w:id="6895" w:author="Jonathan Goldstein" w:date="2013-09-19T14:10:00Z">
        <w:r w:rsidR="00C17A92">
          <w:t>dropping, or adjusting</w:t>
        </w:r>
        <w:r w:rsidR="002902D9">
          <w:t xml:space="preserve"> the time</w:t>
        </w:r>
        <w:r w:rsidR="00C17A92">
          <w:t xml:space="preserve"> of out</w:t>
        </w:r>
      </w:ins>
      <w:r w:rsidR="005B35BA">
        <w:t>-</w:t>
      </w:r>
      <w:ins w:id="6896" w:author="Jonathan Goldstein" w:date="2013-09-19T14:10:00Z">
        <w:r w:rsidR="00C17A92">
          <w:t>of</w:t>
        </w:r>
      </w:ins>
      <w:r w:rsidR="005B35BA">
        <w:t>-</w:t>
      </w:r>
      <w:ins w:id="6897" w:author="Jonathan Goldstein" w:date="2013-09-19T14:10:00Z">
        <w:r w:rsidR="00C17A92">
          <w:t>order data</w:t>
        </w:r>
      </w:ins>
      <w:ins w:id="6898" w:author="Badrish Chandramouli" w:date="2014-03-31T11:42:00Z">
        <w:r w:rsidR="00B55431">
          <w:t xml:space="preserve"> (</w:t>
        </w:r>
      </w:ins>
      <w:ins w:id="6899" w:author="Jonathan Goldstein" w:date="2013-09-19T14:10:00Z">
        <w:del w:id="6900" w:author="Badrish Chandramouli" w:date="2014-03-31T11:42:00Z">
          <w:r w:rsidR="00C17A92" w:rsidDel="00B55431">
            <w:delText>.</w:delText>
          </w:r>
        </w:del>
      </w:ins>
      <w:ins w:id="6901" w:author="Badrish Chandramouli" w:date="2014-03-31T11:42:00Z">
        <w:r w:rsidR="00B55431">
          <w:t>r</w:t>
        </w:r>
      </w:ins>
      <w:ins w:id="6902" w:author="Badrish Chandramouli" w:date="2014-03-31T11:34:00Z">
        <w:r w:rsidR="00CB62F0">
          <w:t>eordering the data within a specified latency constraint is also support</w:t>
        </w:r>
      </w:ins>
      <w:ins w:id="6903" w:author="Badrish Chandramouli" w:date="2014-03-31T11:42:00Z">
        <w:r w:rsidR="00B55431">
          <w:t>ed</w:t>
        </w:r>
      </w:ins>
      <w:ins w:id="6904" w:author="Badrish Chandramouli" w:date="2014-03-31T11:34:00Z">
        <w:r w:rsidR="00CB62F0">
          <w:t>, and is discussed separately in the next subsection</w:t>
        </w:r>
      </w:ins>
      <w:ins w:id="6905" w:author="Badrish Chandramouli" w:date="2014-03-31T11:42:00Z">
        <w:r w:rsidR="00B55431">
          <w:t>)</w:t>
        </w:r>
      </w:ins>
      <w:ins w:id="6906" w:author="Badrish Chandramouli" w:date="2014-03-31T11:34:00Z">
        <w:r w:rsidR="00CB62F0">
          <w:t>.</w:t>
        </w:r>
      </w:ins>
      <w:ins w:id="6907" w:author="Jonathan Goldstein" w:date="2013-09-19T14:11:00Z">
        <w:r w:rsidR="00C17A92">
          <w:t xml:space="preserve"> </w:t>
        </w:r>
      </w:ins>
      <w:ins w:id="6908" w:author="Jonathan Goldstein" w:date="2013-09-19T14:13:00Z">
        <w:r w:rsidR="00C17A92">
          <w:t xml:space="preserve">We </w:t>
        </w:r>
        <w:del w:id="6909" w:author="Badrish Chandramouli" w:date="2014-03-31T11:42:00Z">
          <w:r w:rsidR="00C17A92" w:rsidDel="00B55431">
            <w:delText xml:space="preserve">therefore </w:delText>
          </w:r>
        </w:del>
        <w:r w:rsidR="00C17A92">
          <w:t xml:space="preserve">define the notion of </w:t>
        </w:r>
      </w:ins>
      <w:ins w:id="6910" w:author="Jonathan Goldstein" w:date="2013-09-19T14:14:00Z">
        <w:r w:rsidR="00C17A92">
          <w:t>sync time, which is the application time</w:t>
        </w:r>
      </w:ins>
      <w:ins w:id="6911" w:author="Jonathan Goldstein" w:date="2013-09-19T15:33:00Z">
        <w:r w:rsidR="00C109BA">
          <w:t>,</w:t>
        </w:r>
      </w:ins>
      <w:ins w:id="6912" w:author="Jonathan Goldstein" w:date="2013-09-19T14:14:00Z">
        <w:r w:rsidR="00C17A92">
          <w:t xml:space="preserve"> associated with an event</w:t>
        </w:r>
      </w:ins>
      <w:ins w:id="6913" w:author="Jonathan Goldstein" w:date="2013-09-19T14:32:00Z">
        <w:r w:rsidR="002902D9">
          <w:t>,</w:t>
        </w:r>
      </w:ins>
      <w:ins w:id="6914" w:author="Jonathan Goldstein" w:date="2013-09-19T14:14:00Z">
        <w:r w:rsidR="00C17A92">
          <w:t xml:space="preserve"> which </w:t>
        </w:r>
        <w:r w:rsidR="00DC591E">
          <w:t xml:space="preserve">is used to determine if that event is </w:t>
        </w:r>
      </w:ins>
      <w:r w:rsidR="008A682E">
        <w:t>out-of-order</w:t>
      </w:r>
      <w:ins w:id="6915" w:author="Jonathan Goldstein" w:date="2013-09-19T14:14:00Z">
        <w:r w:rsidR="00DC591E">
          <w:t xml:space="preserve">. All sync times of all events, after dropping or adjusting, must be non-decreasing. </w:t>
        </w:r>
      </w:ins>
      <w:ins w:id="6916" w:author="Jonathan Goldstein" w:date="2013-09-19T14:20:00Z">
        <w:r w:rsidR="00DC591E">
          <w:t>The sync time of interval events is their</w:t>
        </w:r>
      </w:ins>
      <w:r w:rsidR="00CE510E">
        <w:t xml:space="preserve"> </w:t>
      </w:r>
      <w:ins w:id="6917" w:author="Jonathan Goldstein" w:date="2013-09-19T14:20:00Z">
        <w:r w:rsidR="00DC591E">
          <w:t>start time. T</w:t>
        </w:r>
      </w:ins>
      <w:ins w:id="6918" w:author="Jonathan Goldstein" w:date="2013-09-19T14:18:00Z">
        <w:r w:rsidR="00DC591E">
          <w:t>herefore, the start times of all the interval data must be in</w:t>
        </w:r>
      </w:ins>
      <w:ins w:id="6919" w:author="Jonathan Goldstein" w:date="2013-09-19T14:19:00Z">
        <w:r w:rsidR="00DC591E">
          <w:t>gressed into Trill in</w:t>
        </w:r>
      </w:ins>
      <w:ins w:id="6920" w:author="Jonathan Goldstein" w:date="2013-09-19T14:18:00Z">
        <w:r w:rsidR="00DC591E">
          <w:t xml:space="preserve"> order.</w:t>
        </w:r>
      </w:ins>
      <w:ins w:id="6921" w:author="Jonathan Goldstein" w:date="2013-09-19T14:42:00Z">
        <w:r w:rsidR="00785D54">
          <w:t xml:space="preserve"> For instance, consider t</w:t>
        </w:r>
        <w:r w:rsidR="00FB70A5">
          <w:t>he out</w:t>
        </w:r>
      </w:ins>
      <w:r w:rsidR="005B35BA">
        <w:t>-</w:t>
      </w:r>
      <w:ins w:id="6922" w:author="Jonathan Goldstein" w:date="2013-09-19T14:42:00Z">
        <w:r w:rsidR="00FB70A5">
          <w:t>o</w:t>
        </w:r>
      </w:ins>
      <w:r w:rsidR="005B35BA">
        <w:t>f-</w:t>
      </w:r>
      <w:ins w:id="6923" w:author="Jonathan Goldstein" w:date="2013-09-19T14:42:00Z">
        <w:r w:rsidR="00FB70A5">
          <w:t xml:space="preserve">order input </w:t>
        </w:r>
        <w:r w:rsidR="00785D54">
          <w:t>shown in</w:t>
        </w:r>
      </w:ins>
      <w:ins w:id="6924" w:author="Jonathan Goldstein" w:date="2013-09-19T15:15:00Z">
        <w:r w:rsidR="00FB70A5">
          <w:t xml:space="preserve"> </w:t>
        </w:r>
      </w:ins>
      <w:ins w:id="6925" w:author="Jonathan Goldstein" w:date="2013-09-19T15:16:00Z">
        <w:r w:rsidR="00FB70A5">
          <w:fldChar w:fldCharType="begin"/>
        </w:r>
        <w:r w:rsidR="00FB70A5">
          <w:instrText xml:space="preserve"> REF _Ref367367095 \h </w:instrText>
        </w:r>
      </w:ins>
      <w:r w:rsidR="00FB70A5">
        <w:fldChar w:fldCharType="separate"/>
      </w:r>
      <w:ins w:id="6926" w:author="Jonathan Goldstein" w:date="2013-09-19T15:14:00Z">
        <w:r w:rsidR="00904F8B">
          <w:t xml:space="preserve">Figure </w:t>
        </w:r>
      </w:ins>
      <w:r w:rsidR="00904F8B">
        <w:rPr>
          <w:noProof/>
        </w:rPr>
        <w:t>56</w:t>
      </w:r>
      <w:ins w:id="6927" w:author="Jonathan Goldstein" w:date="2013-09-19T15:16:00Z">
        <w:r w:rsidR="00FB70A5">
          <w:fldChar w:fldCharType="end"/>
        </w:r>
        <w:r w:rsidR="00FB70A5">
          <w:t>.</w:t>
        </w:r>
      </w:ins>
    </w:p>
    <w:p w14:paraId="0FAE76BE" w14:textId="4CE9DBE1" w:rsidR="00B83E3F" w:rsidRDefault="00FB70A5">
      <w:pPr>
        <w:rPr>
          <w:noProof/>
        </w:rPr>
      </w:pPr>
      <w:ins w:id="6928" w:author="Jonathan Goldstein" w:date="2013-09-19T15:16:00Z">
        <w:r>
          <w:t>Note that the second event (i.e. with payload value “2”) has an earlier start time than the preceding event.</w:t>
        </w:r>
      </w:ins>
      <w:ins w:id="6929" w:author="Jonathan Goldstein" w:date="2013-09-19T15:17:00Z">
        <w:r>
          <w:t xml:space="preserve"> Since the disorder policy is set to throw, the query will throw on the thread which tries to ingress the data. Alternatively, look at the </w:t>
        </w:r>
      </w:ins>
      <w:ins w:id="6930" w:author="Jonathan Goldstein" w:date="2013-09-19T15:26:00Z">
        <w:r w:rsidR="00C109BA">
          <w:t>modified example</w:t>
        </w:r>
      </w:ins>
      <w:ins w:id="6931" w:author="Jonathan Goldstein" w:date="2013-09-19T15:17:00Z">
        <w:r>
          <w:t xml:space="preserve"> in </w:t>
        </w:r>
      </w:ins>
      <w:ins w:id="6932" w:author="Jonathan Goldstein" w:date="2013-09-19T15:21:00Z">
        <w:r>
          <w:fldChar w:fldCharType="begin"/>
        </w:r>
        <w:r>
          <w:instrText xml:space="preserve"> REF _Ref367367419 \h </w:instrText>
        </w:r>
      </w:ins>
      <w:r>
        <w:fldChar w:fldCharType="separate"/>
      </w:r>
      <w:ins w:id="6933" w:author="Jonathan Goldstein" w:date="2013-09-19T15:21:00Z">
        <w:r w:rsidR="00904F8B">
          <w:t xml:space="preserve">Figure </w:t>
        </w:r>
      </w:ins>
      <w:r w:rsidR="00904F8B">
        <w:rPr>
          <w:noProof/>
        </w:rPr>
        <w:t>57</w:t>
      </w:r>
      <w:ins w:id="6934" w:author="Jonathan Goldstein" w:date="2013-09-19T15:21:00Z">
        <w:r>
          <w:fldChar w:fldCharType="end"/>
        </w:r>
        <w:r>
          <w:t>.</w:t>
        </w:r>
      </w:ins>
      <w:r w:rsidR="00B83E3F" w:rsidRPr="00B83E3F">
        <w:rPr>
          <w:noProof/>
        </w:rPr>
        <w:t xml:space="preserve"> </w:t>
      </w:r>
    </w:p>
    <w:p w14:paraId="25E73C15" w14:textId="6B9AE2A8" w:rsidR="00FB70A5" w:rsidRDefault="00B83E3F">
      <w:pPr>
        <w:rPr>
          <w:ins w:id="6935" w:author="Jonathan Goldstein" w:date="2013-09-19T15:26:00Z"/>
        </w:rPr>
        <w:pPrChange w:id="6936" w:author="Jonathan Goldstein" w:date="2013-09-06T11:27:00Z">
          <w:pPr>
            <w:pStyle w:val="Heading1"/>
          </w:pPr>
        </w:pPrChange>
      </w:pPr>
      <w:r>
        <w:rPr>
          <w:noProof/>
        </w:rPr>
        <mc:AlternateContent>
          <mc:Choice Requires="wpg">
            <w:drawing>
              <wp:inline distT="0" distB="0" distL="0" distR="0" wp14:anchorId="51C53645" wp14:editId="652E1A74">
                <wp:extent cx="6381750" cy="1381125"/>
                <wp:effectExtent l="0" t="0" r="19050" b="9525"/>
                <wp:docPr id="296" name="Group 296"/>
                <wp:cNvGraphicFramePr/>
                <a:graphic xmlns:a="http://schemas.openxmlformats.org/drawingml/2006/main">
                  <a:graphicData uri="http://schemas.microsoft.com/office/word/2010/wordprocessingGroup">
                    <wpg:wgp>
                      <wpg:cNvGrpSpPr/>
                      <wpg:grpSpPr>
                        <a:xfrm>
                          <a:off x="0" y="0"/>
                          <a:ext cx="6381750" cy="1381125"/>
                          <a:chOff x="0" y="0"/>
                          <a:chExt cx="6381750" cy="1381125"/>
                        </a:xfrm>
                      </wpg:grpSpPr>
                      <wps:wsp>
                        <wps:cNvPr id="231" name="Text Box 231"/>
                        <wps:cNvSpPr txBox="1">
                          <a:spLocks noChangeArrowheads="1"/>
                        </wps:cNvSpPr>
                        <wps:spPr bwMode="auto">
                          <a:xfrm>
                            <a:off x="0" y="0"/>
                            <a:ext cx="6381750" cy="1133475"/>
                          </a:xfrm>
                          <a:prstGeom prst="rect">
                            <a:avLst/>
                          </a:prstGeom>
                          <a:solidFill>
                            <a:srgbClr val="FFFFFF"/>
                          </a:solidFill>
                          <a:ln w="9525">
                            <a:solidFill>
                              <a:srgbClr val="000000"/>
                            </a:solidFill>
                            <a:miter lim="800000"/>
                            <a:headEnd/>
                            <a:tailEnd/>
                          </a:ln>
                        </wps:spPr>
                        <wps:txbx>
                          <w:txbxContent>
                            <w:p w14:paraId="414AAB68" w14:textId="77777777" w:rsidR="00B83E3F" w:rsidRDefault="00B83E3F" w:rsidP="00B83E3F">
                              <w:pPr>
                                <w:autoSpaceDE w:val="0"/>
                                <w:autoSpaceDN w:val="0"/>
                                <w:adjustRightInd w:val="0"/>
                                <w:spacing w:after="0" w:line="240" w:lineRule="auto"/>
                                <w:rPr>
                                  <w:ins w:id="6937" w:author="Jonathan Goldstein" w:date="2013-09-19T15:20:00Z"/>
                                  <w:rFonts w:ascii="Consolas" w:hAnsi="Consolas" w:cs="Consolas"/>
                                  <w:color w:val="000000"/>
                                  <w:sz w:val="19"/>
                                  <w:szCs w:val="19"/>
                                  <w:highlight w:val="white"/>
                                </w:rPr>
                              </w:pPr>
                              <w:ins w:id="6938" w:author="Jonathan Goldstein" w:date="2013-09-19T15:20:00Z">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ins>
                              <w:r w:rsidRPr="00CE510E">
                                <w:rPr>
                                  <w:rFonts w:ascii="Consolas" w:hAnsi="Consolas"/>
                                  <w:color w:val="000000"/>
                                  <w:sz w:val="19"/>
                                  <w:szCs w:val="19"/>
                                </w:rPr>
                                <w:t>outOfOrderStreamable</w:t>
                              </w:r>
                              <w:ins w:id="6939" w:author="Jonathan Goldstein" w:date="2013-09-19T15:20:00Z">
                                <w:r>
                                  <w:rPr>
                                    <w:rFonts w:ascii="Consolas" w:hAnsi="Consolas" w:cs="Consolas"/>
                                    <w:color w:val="000000"/>
                                    <w:sz w:val="19"/>
                                    <w:szCs w:val="19"/>
                                    <w:highlight w:val="white"/>
                                  </w:rPr>
                                  <w:t xml:space="preserve">Drop = </w:t>
                                </w:r>
                                <w:r>
                                  <w:rPr>
                                    <w:rFonts w:ascii="Consolas" w:hAnsi="Consolas" w:cs="Consolas"/>
                                    <w:color w:val="0000FF"/>
                                    <w:sz w:val="19"/>
                                    <w:szCs w:val="19"/>
                                    <w:highlight w:val="white"/>
                                  </w:rPr>
                                  <w:t>new</w:t>
                                </w:r>
                                <w:r>
                                  <w:rPr>
                                    <w:rFonts w:ascii="Consolas" w:hAnsi="Consolas" w:cs="Consolas"/>
                                    <w:color w:val="000000"/>
                                    <w:sz w:val="19"/>
                                    <w:szCs w:val="19"/>
                                    <w:highlight w:val="white"/>
                                  </w:rPr>
                                  <w:t>[]</w:t>
                                </w:r>
                              </w:ins>
                            </w:p>
                            <w:p w14:paraId="689E98CF" w14:textId="77777777" w:rsidR="00B83E3F" w:rsidRDefault="00B83E3F" w:rsidP="00B83E3F">
                              <w:pPr>
                                <w:autoSpaceDE w:val="0"/>
                                <w:autoSpaceDN w:val="0"/>
                                <w:adjustRightInd w:val="0"/>
                                <w:spacing w:after="0" w:line="240" w:lineRule="auto"/>
                                <w:rPr>
                                  <w:ins w:id="6940" w:author="Jonathan Goldstein" w:date="2013-09-19T15:20:00Z"/>
                                  <w:rFonts w:ascii="Consolas" w:hAnsi="Consolas" w:cs="Consolas"/>
                                  <w:color w:val="000000"/>
                                  <w:sz w:val="19"/>
                                  <w:szCs w:val="19"/>
                                  <w:highlight w:val="white"/>
                                </w:rPr>
                              </w:pPr>
                              <w:ins w:id="6941" w:author="Jonathan Goldstein" w:date="2013-09-19T15:20:00Z">
                                <w:r>
                                  <w:rPr>
                                    <w:rFonts w:ascii="Consolas" w:hAnsi="Consolas" w:cs="Consolas"/>
                                    <w:color w:val="000000"/>
                                    <w:sz w:val="19"/>
                                    <w:szCs w:val="19"/>
                                    <w:highlight w:val="white"/>
                                  </w:rPr>
                                  <w:t>{</w:t>
                                </w:r>
                              </w:ins>
                            </w:p>
                            <w:p w14:paraId="275929D9" w14:textId="77777777" w:rsidR="00B83E3F" w:rsidRDefault="00B83E3F" w:rsidP="00B83E3F">
                              <w:pPr>
                                <w:autoSpaceDE w:val="0"/>
                                <w:autoSpaceDN w:val="0"/>
                                <w:adjustRightInd w:val="0"/>
                                <w:spacing w:after="0" w:line="240" w:lineRule="auto"/>
                                <w:rPr>
                                  <w:ins w:id="6942" w:author="Jonathan Goldstein" w:date="2013-09-19T15:20:00Z"/>
                                  <w:rFonts w:ascii="Consolas" w:hAnsi="Consolas" w:cs="Consolas"/>
                                  <w:color w:val="000000"/>
                                  <w:sz w:val="19"/>
                                  <w:szCs w:val="19"/>
                                  <w:highlight w:val="white"/>
                                </w:rPr>
                              </w:pPr>
                              <w:ins w:id="6943" w:author="Jonathan Goldstein" w:date="2013-09-19T15:20: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&gt;.CreateInterval(10, 100, 1),</w:t>
                                </w:r>
                              </w:ins>
                            </w:p>
                            <w:p w14:paraId="22A72BD9" w14:textId="77777777" w:rsidR="00B83E3F" w:rsidRDefault="00B83E3F" w:rsidP="00B83E3F">
                              <w:pPr>
                                <w:autoSpaceDE w:val="0"/>
                                <w:autoSpaceDN w:val="0"/>
                                <w:adjustRightInd w:val="0"/>
                                <w:spacing w:after="0" w:line="240" w:lineRule="auto"/>
                                <w:rPr>
                                  <w:ins w:id="6944" w:author="Jonathan Goldstein" w:date="2013-09-19T15:20:00Z"/>
                                  <w:rFonts w:ascii="Consolas" w:hAnsi="Consolas" w:cs="Consolas"/>
                                  <w:color w:val="000000"/>
                                  <w:sz w:val="19"/>
                                  <w:szCs w:val="19"/>
                                  <w:highlight w:val="white"/>
                                </w:rPr>
                              </w:pPr>
                              <w:ins w:id="6945" w:author="Jonathan Goldstein" w:date="2013-09-19T15:20: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&gt;.CreateInterval(0, 50, 2),</w:t>
                                </w:r>
                              </w:ins>
                            </w:p>
                            <w:p w14:paraId="0249D849" w14:textId="77777777" w:rsidR="00B83E3F" w:rsidRDefault="00B83E3F" w:rsidP="00B83E3F">
                              <w:pPr>
                                <w:autoSpaceDE w:val="0"/>
                                <w:autoSpaceDN w:val="0"/>
                                <w:adjustRightInd w:val="0"/>
                                <w:spacing w:after="0" w:line="240" w:lineRule="auto"/>
                                <w:rPr>
                                  <w:ins w:id="6946" w:author="Jonathan Goldstein" w:date="2013-09-19T15:20:00Z"/>
                                  <w:rFonts w:ascii="Consolas" w:hAnsi="Consolas" w:cs="Consolas"/>
                                  <w:color w:val="000000"/>
                                  <w:sz w:val="19"/>
                                  <w:szCs w:val="19"/>
                                  <w:highlight w:val="white"/>
                                </w:rPr>
                              </w:pPr>
                              <w:ins w:id="6947" w:author="Jonathan Goldstein" w:date="2013-09-19T15:20: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&gt;.CreateInterval(0, 10, 3),</w:t>
                                </w:r>
                              </w:ins>
                            </w:p>
                            <w:p w14:paraId="65FB21B0" w14:textId="77777777" w:rsidR="00B83E3F" w:rsidRDefault="00B83E3F" w:rsidP="00B83E3F">
                              <w:pPr>
                                <w:autoSpaceDE w:val="0"/>
                                <w:autoSpaceDN w:val="0"/>
                                <w:adjustRightInd w:val="0"/>
                                <w:spacing w:after="0" w:line="240" w:lineRule="auto"/>
                                <w:rPr>
                                  <w:ins w:id="6948" w:author="Jonathan Goldstein" w:date="2013-09-19T15:20:00Z"/>
                                  <w:rFonts w:ascii="Consolas" w:hAnsi="Consolas" w:cs="Consolas"/>
                                  <w:color w:val="000000"/>
                                  <w:sz w:val="19"/>
                                  <w:szCs w:val="19"/>
                                  <w:highlight w:val="white"/>
                                </w:rPr>
                              </w:pPr>
                              <w:ins w:id="6949" w:author="Jonathan Goldstein" w:date="2013-09-19T15:20: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&gt;.CreateInterval(11, 90, 4)</w:t>
                                </w:r>
                              </w:ins>
                            </w:p>
                            <w:p w14:paraId="6E484D7B" w14:textId="77777777" w:rsidR="00B83E3F" w:rsidRDefault="00B83E3F" w:rsidP="00B83E3F">
                              <w:pPr>
                                <w:autoSpaceDE w:val="0"/>
                                <w:autoSpaceDN w:val="0"/>
                                <w:adjustRightInd w:val="0"/>
                                <w:spacing w:after="0" w:line="240" w:lineRule="auto"/>
                                <w:rPr>
                                  <w:ins w:id="6950" w:author="Jonathan Goldstein" w:date="2013-09-19T15:20:00Z"/>
                                  <w:rFonts w:ascii="Consolas" w:hAnsi="Consolas" w:cs="Consolas"/>
                                  <w:color w:val="000000"/>
                                  <w:sz w:val="19"/>
                                  <w:szCs w:val="19"/>
                                  <w:highlight w:val="white"/>
                                </w:rPr>
                              </w:pPr>
                              <w:ins w:id="6951" w:author="Jonathan Goldstein" w:date="2013-09-19T15:20:00Z">
                                <w:r>
                                  <w:rPr>
                                    <w:rFonts w:ascii="Consolas" w:hAnsi="Consolas" w:cs="Consolas"/>
                                    <w:color w:val="000000"/>
                                    <w:sz w:val="19"/>
                                    <w:szCs w:val="19"/>
                                    <w:highlight w:val="white"/>
                                  </w:rPr>
                                  <w:t>}.ToObservable().ToStreamable(</w:t>
                                </w:r>
                                <w:r>
                                  <w:rPr>
                                    <w:rFonts w:ascii="Consolas" w:hAnsi="Consolas" w:cs="Consolas"/>
                                    <w:color w:val="2B91AF"/>
                                    <w:sz w:val="19"/>
                                    <w:szCs w:val="19"/>
                                    <w:highlight w:val="white"/>
                                  </w:rPr>
                                  <w:t>DisorderPolicy</w:t>
                                </w:r>
                                <w:r>
                                  <w:rPr>
                                    <w:rFonts w:ascii="Consolas" w:hAnsi="Consolas" w:cs="Consolas"/>
                                    <w:color w:val="000000"/>
                                    <w:sz w:val="19"/>
                                    <w:szCs w:val="19"/>
                                    <w:highlight w:val="white"/>
                                  </w:rPr>
                                  <w:t>.Drop());</w:t>
                                </w:r>
                              </w:ins>
                            </w:p>
                            <w:p w14:paraId="66D151C8" w14:textId="77777777" w:rsidR="00B83E3F" w:rsidDel="00FB70A5" w:rsidRDefault="00B83E3F" w:rsidP="00B83E3F">
                              <w:pPr>
                                <w:autoSpaceDE w:val="0"/>
                                <w:autoSpaceDN w:val="0"/>
                                <w:adjustRightInd w:val="0"/>
                                <w:spacing w:after="0" w:line="240" w:lineRule="auto"/>
                                <w:rPr>
                                  <w:del w:id="6952" w:author="Jonathan Goldstein" w:date="2013-09-19T15:14:00Z"/>
                                  <w:rFonts w:ascii="Consolas" w:hAnsi="Consolas" w:cs="Consolas"/>
                                  <w:color w:val="000000"/>
                                  <w:sz w:val="19"/>
                                  <w:szCs w:val="19"/>
                                  <w:highlight w:val="white"/>
                                </w:rPr>
                              </w:pPr>
                              <w:del w:id="6953" w:author="Jonathan Goldstein" w:date="2013-09-19T15:14:00Z">
                                <w:r w:rsidDel="00FB70A5">
                                  <w:rPr>
                                    <w:rFonts w:ascii="Consolas" w:hAnsi="Consolas" w:cs="Consolas"/>
                                    <w:color w:val="0000FF"/>
                                    <w:sz w:val="19"/>
                                    <w:szCs w:val="19"/>
                                    <w:highlight w:val="white"/>
                                  </w:rPr>
                                  <w:delText>var</w:delText>
                                </w:r>
                                <w:r w:rsidDel="00FB70A5">
                                  <w:rPr>
                                    <w:rFonts w:ascii="Consolas" w:hAnsi="Consolas" w:cs="Consolas"/>
                                    <w:color w:val="000000"/>
                                    <w:sz w:val="19"/>
                                    <w:szCs w:val="19"/>
                                    <w:highlight w:val="white"/>
                                  </w:rPr>
                                  <w:delText xml:space="preserve"> cSTicksWithExtraCS = cSTicksStream.AlterEventDuration(</w:delText>
                                </w:r>
                                <w:r w:rsidDel="00FB70A5">
                                  <w:rPr>
                                    <w:rFonts w:ascii="Consolas" w:hAnsi="Consolas" w:cs="Consolas"/>
                                    <w:color w:val="2B91AF"/>
                                    <w:sz w:val="19"/>
                                    <w:szCs w:val="19"/>
                                    <w:highlight w:val="white"/>
                                  </w:rPr>
                                  <w:delText>StreamEvent</w:delText>
                                </w:r>
                                <w:r w:rsidDel="00FB70A5">
                                  <w:rPr>
                                    <w:rFonts w:ascii="Consolas" w:hAnsi="Consolas" w:cs="Consolas"/>
                                    <w:color w:val="000000"/>
                                    <w:sz w:val="19"/>
                                    <w:szCs w:val="19"/>
                                    <w:highlight w:val="white"/>
                                  </w:rPr>
                                  <w:delText>.InfinitySyncTime).</w:delText>
                                </w:r>
                              </w:del>
                            </w:p>
                            <w:p w14:paraId="073B474B" w14:textId="77777777" w:rsidR="00B83E3F" w:rsidDel="00FB70A5" w:rsidRDefault="00B83E3F" w:rsidP="00B83E3F">
                              <w:pPr>
                                <w:autoSpaceDE w:val="0"/>
                                <w:autoSpaceDN w:val="0"/>
                                <w:adjustRightInd w:val="0"/>
                                <w:spacing w:after="0" w:line="240" w:lineRule="auto"/>
                                <w:rPr>
                                  <w:del w:id="6954" w:author="Jonathan Goldstein" w:date="2013-09-19T15:14:00Z"/>
                                  <w:rFonts w:ascii="Consolas" w:hAnsi="Consolas" w:cs="Consolas"/>
                                  <w:color w:val="000000"/>
                                  <w:sz w:val="19"/>
                                  <w:szCs w:val="19"/>
                                  <w:highlight w:val="white"/>
                                </w:rPr>
                              </w:pPr>
                              <w:del w:id="6955" w:author="Jonathan Goldstein" w:date="2013-09-19T15:14:00Z">
                                <w:r w:rsidDel="00FB70A5">
                                  <w:rPr>
                                    <w:rFonts w:ascii="Consolas" w:hAnsi="Consolas" w:cs="Consolas"/>
                                    <w:color w:val="000000"/>
                                    <w:sz w:val="19"/>
                                    <w:szCs w:val="19"/>
                                    <w:highlight w:val="white"/>
                                  </w:rPr>
                                  <w:delText xml:space="preserve">        Multicast(s =&gt; s.ClipEventDuration(s, e =&gt; e.CID, e =&gt; e.CID)).</w:delText>
                                </w:r>
                              </w:del>
                            </w:p>
                            <w:p w14:paraId="082AAF5D" w14:textId="77777777" w:rsidR="00B83E3F" w:rsidDel="00FB70A5" w:rsidRDefault="00B83E3F" w:rsidP="00B83E3F">
                              <w:pPr>
                                <w:autoSpaceDE w:val="0"/>
                                <w:autoSpaceDN w:val="0"/>
                                <w:adjustRightInd w:val="0"/>
                                <w:spacing w:after="0" w:line="240" w:lineRule="auto"/>
                                <w:rPr>
                                  <w:del w:id="6956" w:author="Jonathan Goldstein" w:date="2013-09-19T15:14:00Z"/>
                                  <w:rFonts w:ascii="Consolas" w:hAnsi="Consolas" w:cs="Consolas"/>
                                  <w:color w:val="000000"/>
                                  <w:sz w:val="19"/>
                                  <w:szCs w:val="19"/>
                                  <w:highlight w:val="white"/>
                                </w:rPr>
                              </w:pPr>
                              <w:del w:id="6957" w:author="Jonathan Goldstein" w:date="2013-09-19T15:14:00Z">
                                <w:r w:rsidDel="00FB70A5">
                                  <w:rPr>
                                    <w:rFonts w:ascii="Consolas" w:hAnsi="Consolas" w:cs="Consolas"/>
                                    <w:color w:val="000000"/>
                                    <w:sz w:val="19"/>
                                    <w:szCs w:val="19"/>
                                    <w:highlight w:val="white"/>
                                  </w:rPr>
                                  <w:delText xml:space="preserve">        Chop(0, 3600).</w:delText>
                                </w:r>
                              </w:del>
                            </w:p>
                            <w:p w14:paraId="68962F37" w14:textId="77777777" w:rsidR="00B83E3F" w:rsidDel="00FB70A5" w:rsidRDefault="00B83E3F" w:rsidP="00B83E3F">
                              <w:pPr>
                                <w:autoSpaceDE w:val="0"/>
                                <w:autoSpaceDN w:val="0"/>
                                <w:adjustRightInd w:val="0"/>
                                <w:spacing w:after="0" w:line="240" w:lineRule="auto"/>
                                <w:rPr>
                                  <w:del w:id="6958" w:author="Jonathan Goldstein" w:date="2013-09-19T15:14:00Z"/>
                                  <w:rFonts w:ascii="Consolas" w:hAnsi="Consolas" w:cs="Consolas"/>
                                  <w:color w:val="000000"/>
                                  <w:sz w:val="19"/>
                                  <w:szCs w:val="19"/>
                                  <w:highlight w:val="white"/>
                                </w:rPr>
                              </w:pPr>
                              <w:del w:id="6959" w:author="Jonathan Goldstein" w:date="2013-09-19T15:14:00Z">
                                <w:r w:rsidDel="00FB70A5">
                                  <w:rPr>
                                    <w:rFonts w:ascii="Consolas" w:hAnsi="Consolas" w:cs="Consolas"/>
                                    <w:color w:val="000000"/>
                                    <w:sz w:val="19"/>
                                    <w:szCs w:val="19"/>
                                    <w:highlight w:val="white"/>
                                  </w:rPr>
                                  <w:delText xml:space="preserve">        Select((origStartTime, e) =&gt; </w:delText>
                                </w:r>
                              </w:del>
                            </w:p>
                            <w:p w14:paraId="649E462B" w14:textId="77777777" w:rsidR="00B83E3F" w:rsidDel="00FB70A5" w:rsidRDefault="00B83E3F" w:rsidP="00B83E3F">
                              <w:pPr>
                                <w:autoSpaceDE w:val="0"/>
                                <w:autoSpaceDN w:val="0"/>
                                <w:adjustRightInd w:val="0"/>
                                <w:spacing w:after="0" w:line="240" w:lineRule="auto"/>
                                <w:rPr>
                                  <w:del w:id="6960" w:author="Jonathan Goldstein" w:date="2013-09-19T15:14:00Z"/>
                                  <w:rFonts w:ascii="Consolas" w:hAnsi="Consolas" w:cs="Consolas"/>
                                  <w:color w:val="000000"/>
                                  <w:sz w:val="19"/>
                                  <w:szCs w:val="19"/>
                                  <w:highlight w:val="white"/>
                                </w:rPr>
                              </w:pPr>
                              <w:del w:id="6961" w:author="Jonathan Goldstein" w:date="2013-09-19T15:14:00Z">
                                <w:r w:rsidDel="00FB70A5">
                                  <w:rPr>
                                    <w:rFonts w:ascii="Consolas" w:hAnsi="Consolas" w:cs="Consolas"/>
                                    <w:color w:val="000000"/>
                                    <w:sz w:val="19"/>
                                    <w:szCs w:val="19"/>
                                    <w:highlight w:val="white"/>
                                  </w:rPr>
                                  <w:delText xml:space="preserve">               </w:delText>
                                </w:r>
                                <w:r w:rsidDel="00FB70A5">
                                  <w:rPr>
                                    <w:rFonts w:ascii="Consolas" w:hAnsi="Consolas" w:cs="Consolas"/>
                                    <w:color w:val="0000FF"/>
                                    <w:sz w:val="19"/>
                                    <w:szCs w:val="19"/>
                                    <w:highlight w:val="white"/>
                                  </w:rPr>
                                  <w:delText>new</w:delText>
                                </w:r>
                                <w:r w:rsidDel="00FB70A5">
                                  <w:rPr>
                                    <w:rFonts w:ascii="Consolas" w:hAnsi="Consolas" w:cs="Consolas"/>
                                    <w:color w:val="000000"/>
                                    <w:sz w:val="19"/>
                                    <w:szCs w:val="19"/>
                                    <w:highlight w:val="white"/>
                                  </w:rPr>
                                  <w:delText xml:space="preserve"> { e.CID, e.PID, e.CPUTemp, CSTicks = origStartTime }).</w:delText>
                                </w:r>
                              </w:del>
                            </w:p>
                            <w:p w14:paraId="26F6BCC2" w14:textId="77777777" w:rsidR="00B83E3F" w:rsidDel="00FB70A5" w:rsidRDefault="00B83E3F" w:rsidP="00B83E3F">
                              <w:pPr>
                                <w:autoSpaceDE w:val="0"/>
                                <w:autoSpaceDN w:val="0"/>
                                <w:adjustRightInd w:val="0"/>
                                <w:spacing w:after="0" w:line="240" w:lineRule="auto"/>
                                <w:rPr>
                                  <w:del w:id="6962" w:author="Jonathan Goldstein" w:date="2013-09-19T15:14:00Z"/>
                                  <w:rFonts w:ascii="Consolas" w:hAnsi="Consolas" w:cs="Consolas"/>
                                  <w:color w:val="000000"/>
                                  <w:sz w:val="19"/>
                                  <w:szCs w:val="19"/>
                                  <w:highlight w:val="white"/>
                                </w:rPr>
                              </w:pPr>
                              <w:del w:id="6963" w:author="Jonathan Goldstein" w:date="2013-09-19T15:14:00Z">
                                <w:r w:rsidDel="00FB70A5">
                                  <w:rPr>
                                    <w:rFonts w:ascii="Consolas" w:hAnsi="Consolas" w:cs="Consolas"/>
                                    <w:color w:val="000000"/>
                                    <w:sz w:val="19"/>
                                    <w:szCs w:val="19"/>
                                    <w:highlight w:val="white"/>
                                  </w:rPr>
                                  <w:delText xml:space="preserve">        AlterEventDuration(1);</w:delText>
                                </w:r>
                              </w:del>
                            </w:p>
                            <w:p w14:paraId="62B42FD9" w14:textId="77777777" w:rsidR="00B83E3F" w:rsidRPr="002A0C24" w:rsidRDefault="00B83E3F" w:rsidP="00B83E3F">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s:wsp>
                        <wps:cNvPr id="232" name="Text Box 232"/>
                        <wps:cNvSpPr txBox="1"/>
                        <wps:spPr>
                          <a:xfrm>
                            <a:off x="0" y="1171575"/>
                            <a:ext cx="6381750" cy="209550"/>
                          </a:xfrm>
                          <a:prstGeom prst="rect">
                            <a:avLst/>
                          </a:prstGeom>
                          <a:solidFill>
                            <a:prstClr val="white"/>
                          </a:solidFill>
                          <a:ln>
                            <a:noFill/>
                          </a:ln>
                          <a:effectLst/>
                        </wps:spPr>
                        <wps:txbx>
                          <w:txbxContent>
                            <w:p w14:paraId="359C7BB6" w14:textId="067F6B62" w:rsidR="00B83E3F" w:rsidRDefault="00B83E3F" w:rsidP="00B83E3F">
                              <w:pPr>
                                <w:pStyle w:val="Caption"/>
                                <w:pPrChange w:id="6964" w:author="Jonathan Goldstein" w:date="2013-09-19T15:21:00Z">
                                  <w:pPr/>
                                </w:pPrChange>
                              </w:pPr>
                              <w:bookmarkStart w:id="6965" w:name="_Ref367367419"/>
                              <w:ins w:id="6966" w:author="Jonathan Goldstein" w:date="2013-09-19T15:21:00Z">
                                <w:r>
                                  <w:t xml:space="preserve">Figure </w:t>
                                </w:r>
                                <w:r>
                                  <w:fldChar w:fldCharType="begin"/>
                                </w:r>
                                <w:r>
                                  <w:instrText xml:space="preserve"> SEQ Figure \* ARABIC </w:instrText>
                                </w:r>
                              </w:ins>
                              <w:r>
                                <w:fldChar w:fldCharType="separate"/>
                              </w:r>
                              <w:r w:rsidR="00B17340">
                                <w:rPr>
                                  <w:noProof/>
                                </w:rPr>
                                <w:t>57</w:t>
                              </w:r>
                              <w:ins w:id="6967" w:author="Jonathan Goldstein" w:date="2013-09-19T15:21:00Z">
                                <w:r>
                                  <w:fldChar w:fldCharType="end"/>
                                </w:r>
                                <w:bookmarkEnd w:id="6965"/>
                                <w:r>
                                  <w:t>: Out</w:t>
                                </w:r>
                              </w:ins>
                              <w:r>
                                <w:t>-</w:t>
                              </w:r>
                              <w:ins w:id="6968" w:author="Jonathan Goldstein" w:date="2013-09-19T15:21:00Z">
                                <w:r>
                                  <w:t>of</w:t>
                                </w:r>
                              </w:ins>
                              <w:r>
                                <w:t>-</w:t>
                              </w:r>
                              <w:ins w:id="6969" w:author="Jonathan Goldstein" w:date="2013-09-19T15:21:00Z">
                                <w:r>
                                  <w:t>Order Input (Drop)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51C53645" id="Group 296" o:spid="_x0000_s1116" style="width:502.5pt;height:108.75pt;mso-position-horizontal-relative:char;mso-position-vertical-relative:line" coordsize="63817,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">
                <v:shape id="Text Box 231" o:spid="_x0000_s1117" type="#_x0000_t202" style="position:absolute;width:63817;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414AAB68" w14:textId="77777777" w:rsidR="00B83E3F" w:rsidRDefault="00B83E3F" w:rsidP="00B83E3F">
                        <w:pPr>
                          <w:autoSpaceDE w:val="0"/>
                          <w:autoSpaceDN w:val="0"/>
                          <w:adjustRightInd w:val="0"/>
                          <w:spacing w:after="0" w:line="240" w:lineRule="auto"/>
                          <w:rPr>
                            <w:ins w:id="6970" w:author="Jonathan Goldstein" w:date="2013-09-19T15:20:00Z"/>
                            <w:rFonts w:ascii="Consolas" w:hAnsi="Consolas" w:cs="Consolas"/>
                            <w:color w:val="000000"/>
                            <w:sz w:val="19"/>
                            <w:szCs w:val="19"/>
                            <w:highlight w:val="white"/>
                          </w:rPr>
                        </w:pPr>
                        <w:ins w:id="6971" w:author="Jonathan Goldstein" w:date="2013-09-19T15:20:00Z">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ins>
                        <w:r w:rsidRPr="00CE510E">
                          <w:rPr>
                            <w:rFonts w:ascii="Consolas" w:hAnsi="Consolas"/>
                            <w:color w:val="000000"/>
                            <w:sz w:val="19"/>
                            <w:szCs w:val="19"/>
                          </w:rPr>
                          <w:t>outOfOrderStreamable</w:t>
                        </w:r>
                        <w:ins w:id="6972" w:author="Jonathan Goldstein" w:date="2013-09-19T15:20:00Z">
                          <w:r>
                            <w:rPr>
                              <w:rFonts w:ascii="Consolas" w:hAnsi="Consolas" w:cs="Consolas"/>
                              <w:color w:val="000000"/>
                              <w:sz w:val="19"/>
                              <w:szCs w:val="19"/>
                              <w:highlight w:val="white"/>
                            </w:rPr>
                            <w:t xml:space="preserve">Drop = </w:t>
                          </w:r>
                          <w:r>
                            <w:rPr>
                              <w:rFonts w:ascii="Consolas" w:hAnsi="Consolas" w:cs="Consolas"/>
                              <w:color w:val="0000FF"/>
                              <w:sz w:val="19"/>
                              <w:szCs w:val="19"/>
                              <w:highlight w:val="white"/>
                            </w:rPr>
                            <w:t>new</w:t>
                          </w:r>
                          <w:r>
                            <w:rPr>
                              <w:rFonts w:ascii="Consolas" w:hAnsi="Consolas" w:cs="Consolas"/>
                              <w:color w:val="000000"/>
                              <w:sz w:val="19"/>
                              <w:szCs w:val="19"/>
                              <w:highlight w:val="white"/>
                            </w:rPr>
                            <w:t>[]</w:t>
                          </w:r>
                        </w:ins>
                      </w:p>
                      <w:p w14:paraId="689E98CF" w14:textId="77777777" w:rsidR="00B83E3F" w:rsidRDefault="00B83E3F" w:rsidP="00B83E3F">
                        <w:pPr>
                          <w:autoSpaceDE w:val="0"/>
                          <w:autoSpaceDN w:val="0"/>
                          <w:adjustRightInd w:val="0"/>
                          <w:spacing w:after="0" w:line="240" w:lineRule="auto"/>
                          <w:rPr>
                            <w:ins w:id="6973" w:author="Jonathan Goldstein" w:date="2013-09-19T15:20:00Z"/>
                            <w:rFonts w:ascii="Consolas" w:hAnsi="Consolas" w:cs="Consolas"/>
                            <w:color w:val="000000"/>
                            <w:sz w:val="19"/>
                            <w:szCs w:val="19"/>
                            <w:highlight w:val="white"/>
                          </w:rPr>
                        </w:pPr>
                        <w:ins w:id="6974" w:author="Jonathan Goldstein" w:date="2013-09-19T15:20:00Z">
                          <w:r>
                            <w:rPr>
                              <w:rFonts w:ascii="Consolas" w:hAnsi="Consolas" w:cs="Consolas"/>
                              <w:color w:val="000000"/>
                              <w:sz w:val="19"/>
                              <w:szCs w:val="19"/>
                              <w:highlight w:val="white"/>
                            </w:rPr>
                            <w:t>{</w:t>
                          </w:r>
                        </w:ins>
                      </w:p>
                      <w:p w14:paraId="275929D9" w14:textId="77777777" w:rsidR="00B83E3F" w:rsidRDefault="00B83E3F" w:rsidP="00B83E3F">
                        <w:pPr>
                          <w:autoSpaceDE w:val="0"/>
                          <w:autoSpaceDN w:val="0"/>
                          <w:adjustRightInd w:val="0"/>
                          <w:spacing w:after="0" w:line="240" w:lineRule="auto"/>
                          <w:rPr>
                            <w:ins w:id="6975" w:author="Jonathan Goldstein" w:date="2013-09-19T15:20:00Z"/>
                            <w:rFonts w:ascii="Consolas" w:hAnsi="Consolas" w:cs="Consolas"/>
                            <w:color w:val="000000"/>
                            <w:sz w:val="19"/>
                            <w:szCs w:val="19"/>
                            <w:highlight w:val="white"/>
                          </w:rPr>
                        </w:pPr>
                        <w:ins w:id="6976" w:author="Jonathan Goldstein" w:date="2013-09-19T15:20: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&gt;.CreateInterval(10, 100, 1),</w:t>
                          </w:r>
                        </w:ins>
                      </w:p>
                      <w:p w14:paraId="22A72BD9" w14:textId="77777777" w:rsidR="00B83E3F" w:rsidRDefault="00B83E3F" w:rsidP="00B83E3F">
                        <w:pPr>
                          <w:autoSpaceDE w:val="0"/>
                          <w:autoSpaceDN w:val="0"/>
                          <w:adjustRightInd w:val="0"/>
                          <w:spacing w:after="0" w:line="240" w:lineRule="auto"/>
                          <w:rPr>
                            <w:ins w:id="6977" w:author="Jonathan Goldstein" w:date="2013-09-19T15:20:00Z"/>
                            <w:rFonts w:ascii="Consolas" w:hAnsi="Consolas" w:cs="Consolas"/>
                            <w:color w:val="000000"/>
                            <w:sz w:val="19"/>
                            <w:szCs w:val="19"/>
                            <w:highlight w:val="white"/>
                          </w:rPr>
                        </w:pPr>
                        <w:ins w:id="6978" w:author="Jonathan Goldstein" w:date="2013-09-19T15:20: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&gt;.CreateInterval(0, 50, 2),</w:t>
                          </w:r>
                        </w:ins>
                      </w:p>
                      <w:p w14:paraId="0249D849" w14:textId="77777777" w:rsidR="00B83E3F" w:rsidRDefault="00B83E3F" w:rsidP="00B83E3F">
                        <w:pPr>
                          <w:autoSpaceDE w:val="0"/>
                          <w:autoSpaceDN w:val="0"/>
                          <w:adjustRightInd w:val="0"/>
                          <w:spacing w:after="0" w:line="240" w:lineRule="auto"/>
                          <w:rPr>
                            <w:ins w:id="6979" w:author="Jonathan Goldstein" w:date="2013-09-19T15:20:00Z"/>
                            <w:rFonts w:ascii="Consolas" w:hAnsi="Consolas" w:cs="Consolas"/>
                            <w:color w:val="000000"/>
                            <w:sz w:val="19"/>
                            <w:szCs w:val="19"/>
                            <w:highlight w:val="white"/>
                          </w:rPr>
                        </w:pPr>
                        <w:ins w:id="6980" w:author="Jonathan Goldstein" w:date="2013-09-19T15:20: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&gt;.CreateInterval(0, 10, 3),</w:t>
                          </w:r>
                        </w:ins>
                      </w:p>
                      <w:p w14:paraId="65FB21B0" w14:textId="77777777" w:rsidR="00B83E3F" w:rsidRDefault="00B83E3F" w:rsidP="00B83E3F">
                        <w:pPr>
                          <w:autoSpaceDE w:val="0"/>
                          <w:autoSpaceDN w:val="0"/>
                          <w:adjustRightInd w:val="0"/>
                          <w:spacing w:after="0" w:line="240" w:lineRule="auto"/>
                          <w:rPr>
                            <w:ins w:id="6981" w:author="Jonathan Goldstein" w:date="2013-09-19T15:20:00Z"/>
                            <w:rFonts w:ascii="Consolas" w:hAnsi="Consolas" w:cs="Consolas"/>
                            <w:color w:val="000000"/>
                            <w:sz w:val="19"/>
                            <w:szCs w:val="19"/>
                            <w:highlight w:val="white"/>
                          </w:rPr>
                        </w:pPr>
                        <w:ins w:id="6982" w:author="Jonathan Goldstein" w:date="2013-09-19T15:20: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&gt;.CreateInterval(11, 90, 4)</w:t>
                          </w:r>
                        </w:ins>
                      </w:p>
                      <w:p w14:paraId="6E484D7B" w14:textId="77777777" w:rsidR="00B83E3F" w:rsidRDefault="00B83E3F" w:rsidP="00B83E3F">
                        <w:pPr>
                          <w:autoSpaceDE w:val="0"/>
                          <w:autoSpaceDN w:val="0"/>
                          <w:adjustRightInd w:val="0"/>
                          <w:spacing w:after="0" w:line="240" w:lineRule="auto"/>
                          <w:rPr>
                            <w:ins w:id="6983" w:author="Jonathan Goldstein" w:date="2013-09-19T15:20:00Z"/>
                            <w:rFonts w:ascii="Consolas" w:hAnsi="Consolas" w:cs="Consolas"/>
                            <w:color w:val="000000"/>
                            <w:sz w:val="19"/>
                            <w:szCs w:val="19"/>
                            <w:highlight w:val="white"/>
                          </w:rPr>
                        </w:pPr>
                        <w:ins w:id="6984" w:author="Jonathan Goldstein" w:date="2013-09-19T15:20:00Z">
                          <w:r>
                            <w:rPr>
                              <w:rFonts w:ascii="Consolas" w:hAnsi="Consolas" w:cs="Consolas"/>
                              <w:color w:val="000000"/>
                              <w:sz w:val="19"/>
                              <w:szCs w:val="19"/>
                              <w:highlight w:val="white"/>
                            </w:rPr>
                            <w:t>}.ToObservable().ToStreamable(</w:t>
                          </w:r>
                          <w:r>
                            <w:rPr>
                              <w:rFonts w:ascii="Consolas" w:hAnsi="Consolas" w:cs="Consolas"/>
                              <w:color w:val="2B91AF"/>
                              <w:sz w:val="19"/>
                              <w:szCs w:val="19"/>
                              <w:highlight w:val="white"/>
                            </w:rPr>
                            <w:t>DisorderPolicy</w:t>
                          </w:r>
                          <w:r>
                            <w:rPr>
                              <w:rFonts w:ascii="Consolas" w:hAnsi="Consolas" w:cs="Consolas"/>
                              <w:color w:val="000000"/>
                              <w:sz w:val="19"/>
                              <w:szCs w:val="19"/>
                              <w:highlight w:val="white"/>
                            </w:rPr>
                            <w:t>.Drop());</w:t>
                          </w:r>
                        </w:ins>
                      </w:p>
                      <w:p w14:paraId="66D151C8" w14:textId="77777777" w:rsidR="00B83E3F" w:rsidDel="00FB70A5" w:rsidRDefault="00B83E3F" w:rsidP="00B83E3F">
                        <w:pPr>
                          <w:autoSpaceDE w:val="0"/>
                          <w:autoSpaceDN w:val="0"/>
                          <w:adjustRightInd w:val="0"/>
                          <w:spacing w:after="0" w:line="240" w:lineRule="auto"/>
                          <w:rPr>
                            <w:del w:id="6985" w:author="Jonathan Goldstein" w:date="2013-09-19T15:14:00Z"/>
                            <w:rFonts w:ascii="Consolas" w:hAnsi="Consolas" w:cs="Consolas"/>
                            <w:color w:val="000000"/>
                            <w:sz w:val="19"/>
                            <w:szCs w:val="19"/>
                            <w:highlight w:val="white"/>
                          </w:rPr>
                        </w:pPr>
                        <w:del w:id="6986" w:author="Jonathan Goldstein" w:date="2013-09-19T15:14:00Z">
                          <w:r w:rsidDel="00FB70A5">
                            <w:rPr>
                              <w:rFonts w:ascii="Consolas" w:hAnsi="Consolas" w:cs="Consolas"/>
                              <w:color w:val="0000FF"/>
                              <w:sz w:val="19"/>
                              <w:szCs w:val="19"/>
                              <w:highlight w:val="white"/>
                            </w:rPr>
                            <w:delText>var</w:delText>
                          </w:r>
                          <w:r w:rsidDel="00FB70A5">
                            <w:rPr>
                              <w:rFonts w:ascii="Consolas" w:hAnsi="Consolas" w:cs="Consolas"/>
                              <w:color w:val="000000"/>
                              <w:sz w:val="19"/>
                              <w:szCs w:val="19"/>
                              <w:highlight w:val="white"/>
                            </w:rPr>
                            <w:delText xml:space="preserve"> cSTicksWithExtraCS = cSTicksStream.AlterEventDuration(</w:delText>
                          </w:r>
                          <w:r w:rsidDel="00FB70A5">
                            <w:rPr>
                              <w:rFonts w:ascii="Consolas" w:hAnsi="Consolas" w:cs="Consolas"/>
                              <w:color w:val="2B91AF"/>
                              <w:sz w:val="19"/>
                              <w:szCs w:val="19"/>
                              <w:highlight w:val="white"/>
                            </w:rPr>
                            <w:delText>StreamEvent</w:delText>
                          </w:r>
                          <w:r w:rsidDel="00FB70A5">
                            <w:rPr>
                              <w:rFonts w:ascii="Consolas" w:hAnsi="Consolas" w:cs="Consolas"/>
                              <w:color w:val="000000"/>
                              <w:sz w:val="19"/>
                              <w:szCs w:val="19"/>
                              <w:highlight w:val="white"/>
                            </w:rPr>
                            <w:delText>.InfinitySyncTime).</w:delText>
                          </w:r>
                        </w:del>
                      </w:p>
                      <w:p w14:paraId="073B474B" w14:textId="77777777" w:rsidR="00B83E3F" w:rsidDel="00FB70A5" w:rsidRDefault="00B83E3F" w:rsidP="00B83E3F">
                        <w:pPr>
                          <w:autoSpaceDE w:val="0"/>
                          <w:autoSpaceDN w:val="0"/>
                          <w:adjustRightInd w:val="0"/>
                          <w:spacing w:after="0" w:line="240" w:lineRule="auto"/>
                          <w:rPr>
                            <w:del w:id="6987" w:author="Jonathan Goldstein" w:date="2013-09-19T15:14:00Z"/>
                            <w:rFonts w:ascii="Consolas" w:hAnsi="Consolas" w:cs="Consolas"/>
                            <w:color w:val="000000"/>
                            <w:sz w:val="19"/>
                            <w:szCs w:val="19"/>
                            <w:highlight w:val="white"/>
                          </w:rPr>
                        </w:pPr>
                        <w:del w:id="6988" w:author="Jonathan Goldstein" w:date="2013-09-19T15:14:00Z">
                          <w:r w:rsidDel="00FB70A5">
                            <w:rPr>
                              <w:rFonts w:ascii="Consolas" w:hAnsi="Consolas" w:cs="Consolas"/>
                              <w:color w:val="000000"/>
                              <w:sz w:val="19"/>
                              <w:szCs w:val="19"/>
                              <w:highlight w:val="white"/>
                            </w:rPr>
                            <w:delText xml:space="preserve">        Multicast(s =&gt; s.ClipEventDuration(s, e =&gt; e.CID, e =&gt; e.CID)).</w:delText>
                          </w:r>
                        </w:del>
                      </w:p>
                      <w:p w14:paraId="082AAF5D" w14:textId="77777777" w:rsidR="00B83E3F" w:rsidDel="00FB70A5" w:rsidRDefault="00B83E3F" w:rsidP="00B83E3F">
                        <w:pPr>
                          <w:autoSpaceDE w:val="0"/>
                          <w:autoSpaceDN w:val="0"/>
                          <w:adjustRightInd w:val="0"/>
                          <w:spacing w:after="0" w:line="240" w:lineRule="auto"/>
                          <w:rPr>
                            <w:del w:id="6989" w:author="Jonathan Goldstein" w:date="2013-09-19T15:14:00Z"/>
                            <w:rFonts w:ascii="Consolas" w:hAnsi="Consolas" w:cs="Consolas"/>
                            <w:color w:val="000000"/>
                            <w:sz w:val="19"/>
                            <w:szCs w:val="19"/>
                            <w:highlight w:val="white"/>
                          </w:rPr>
                        </w:pPr>
                        <w:del w:id="6990" w:author="Jonathan Goldstein" w:date="2013-09-19T15:14:00Z">
                          <w:r w:rsidDel="00FB70A5">
                            <w:rPr>
                              <w:rFonts w:ascii="Consolas" w:hAnsi="Consolas" w:cs="Consolas"/>
                              <w:color w:val="000000"/>
                              <w:sz w:val="19"/>
                              <w:szCs w:val="19"/>
                              <w:highlight w:val="white"/>
                            </w:rPr>
                            <w:delText xml:space="preserve">        Chop(0, 3600).</w:delText>
                          </w:r>
                        </w:del>
                      </w:p>
                      <w:p w14:paraId="68962F37" w14:textId="77777777" w:rsidR="00B83E3F" w:rsidDel="00FB70A5" w:rsidRDefault="00B83E3F" w:rsidP="00B83E3F">
                        <w:pPr>
                          <w:autoSpaceDE w:val="0"/>
                          <w:autoSpaceDN w:val="0"/>
                          <w:adjustRightInd w:val="0"/>
                          <w:spacing w:after="0" w:line="240" w:lineRule="auto"/>
                          <w:rPr>
                            <w:del w:id="6991" w:author="Jonathan Goldstein" w:date="2013-09-19T15:14:00Z"/>
                            <w:rFonts w:ascii="Consolas" w:hAnsi="Consolas" w:cs="Consolas"/>
                            <w:color w:val="000000"/>
                            <w:sz w:val="19"/>
                            <w:szCs w:val="19"/>
                            <w:highlight w:val="white"/>
                          </w:rPr>
                        </w:pPr>
                        <w:del w:id="6992" w:author="Jonathan Goldstein" w:date="2013-09-19T15:14:00Z">
                          <w:r w:rsidDel="00FB70A5">
                            <w:rPr>
                              <w:rFonts w:ascii="Consolas" w:hAnsi="Consolas" w:cs="Consolas"/>
                              <w:color w:val="000000"/>
                              <w:sz w:val="19"/>
                              <w:szCs w:val="19"/>
                              <w:highlight w:val="white"/>
                            </w:rPr>
                            <w:delText xml:space="preserve">        Select((origStartTime, e) =&gt; </w:delText>
                          </w:r>
                        </w:del>
                      </w:p>
                      <w:p w14:paraId="649E462B" w14:textId="77777777" w:rsidR="00B83E3F" w:rsidDel="00FB70A5" w:rsidRDefault="00B83E3F" w:rsidP="00B83E3F">
                        <w:pPr>
                          <w:autoSpaceDE w:val="0"/>
                          <w:autoSpaceDN w:val="0"/>
                          <w:adjustRightInd w:val="0"/>
                          <w:spacing w:after="0" w:line="240" w:lineRule="auto"/>
                          <w:rPr>
                            <w:del w:id="6993" w:author="Jonathan Goldstein" w:date="2013-09-19T15:14:00Z"/>
                            <w:rFonts w:ascii="Consolas" w:hAnsi="Consolas" w:cs="Consolas"/>
                            <w:color w:val="000000"/>
                            <w:sz w:val="19"/>
                            <w:szCs w:val="19"/>
                            <w:highlight w:val="white"/>
                          </w:rPr>
                        </w:pPr>
                        <w:del w:id="6994" w:author="Jonathan Goldstein" w:date="2013-09-19T15:14:00Z">
                          <w:r w:rsidDel="00FB70A5">
                            <w:rPr>
                              <w:rFonts w:ascii="Consolas" w:hAnsi="Consolas" w:cs="Consolas"/>
                              <w:color w:val="000000"/>
                              <w:sz w:val="19"/>
                              <w:szCs w:val="19"/>
                              <w:highlight w:val="white"/>
                            </w:rPr>
                            <w:delText xml:space="preserve">               </w:delText>
                          </w:r>
                          <w:r w:rsidDel="00FB70A5">
                            <w:rPr>
                              <w:rFonts w:ascii="Consolas" w:hAnsi="Consolas" w:cs="Consolas"/>
                              <w:color w:val="0000FF"/>
                              <w:sz w:val="19"/>
                              <w:szCs w:val="19"/>
                              <w:highlight w:val="white"/>
                            </w:rPr>
                            <w:delText>new</w:delText>
                          </w:r>
                          <w:r w:rsidDel="00FB70A5">
                            <w:rPr>
                              <w:rFonts w:ascii="Consolas" w:hAnsi="Consolas" w:cs="Consolas"/>
                              <w:color w:val="000000"/>
                              <w:sz w:val="19"/>
                              <w:szCs w:val="19"/>
                              <w:highlight w:val="white"/>
                            </w:rPr>
                            <w:delText xml:space="preserve"> { e.CID, e.PID, e.CPUTemp, CSTicks = origStartTime }).</w:delText>
                          </w:r>
                        </w:del>
                      </w:p>
                      <w:p w14:paraId="26F6BCC2" w14:textId="77777777" w:rsidR="00B83E3F" w:rsidDel="00FB70A5" w:rsidRDefault="00B83E3F" w:rsidP="00B83E3F">
                        <w:pPr>
                          <w:autoSpaceDE w:val="0"/>
                          <w:autoSpaceDN w:val="0"/>
                          <w:adjustRightInd w:val="0"/>
                          <w:spacing w:after="0" w:line="240" w:lineRule="auto"/>
                          <w:rPr>
                            <w:del w:id="6995" w:author="Jonathan Goldstein" w:date="2013-09-19T15:14:00Z"/>
                            <w:rFonts w:ascii="Consolas" w:hAnsi="Consolas" w:cs="Consolas"/>
                            <w:color w:val="000000"/>
                            <w:sz w:val="19"/>
                            <w:szCs w:val="19"/>
                            <w:highlight w:val="white"/>
                          </w:rPr>
                        </w:pPr>
                        <w:del w:id="6996" w:author="Jonathan Goldstein" w:date="2013-09-19T15:14:00Z">
                          <w:r w:rsidDel="00FB70A5">
                            <w:rPr>
                              <w:rFonts w:ascii="Consolas" w:hAnsi="Consolas" w:cs="Consolas"/>
                              <w:color w:val="000000"/>
                              <w:sz w:val="19"/>
                              <w:szCs w:val="19"/>
                              <w:highlight w:val="white"/>
                            </w:rPr>
                            <w:delText xml:space="preserve">        AlterEventDuration(1);</w:delText>
                          </w:r>
                        </w:del>
                      </w:p>
                      <w:p w14:paraId="62B42FD9" w14:textId="77777777" w:rsidR="00B83E3F" w:rsidRPr="002A0C24" w:rsidRDefault="00B83E3F" w:rsidP="00B83E3F">
                        <w:pPr>
                          <w:autoSpaceDE w:val="0"/>
                          <w:autoSpaceDN w:val="0"/>
                          <w:adjustRightInd w:val="0"/>
                          <w:spacing w:after="0" w:line="240" w:lineRule="auto"/>
                          <w:rPr>
                            <w:rFonts w:ascii="Consolas" w:hAnsi="Consolas" w:cs="Consolas"/>
                            <w:color w:val="000000"/>
                            <w:sz w:val="19"/>
                            <w:szCs w:val="19"/>
                            <w:highlight w:val="white"/>
                          </w:rPr>
                        </w:pPr>
                      </w:p>
                    </w:txbxContent>
                  </v:textbox>
                </v:shape>
                <v:shape id="Text Box 232" o:spid="_x0000_s1118" type="#_x0000_t202" style="position:absolute;top:11715;width:638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" stroked="f">
                  <v:textbox inset="0,0,0,0">
                    <w:txbxContent>
                      <w:p w14:paraId="359C7BB6" w14:textId="067F6B62" w:rsidR="00B83E3F" w:rsidRDefault="00B83E3F" w:rsidP="00B83E3F">
                        <w:pPr>
                          <w:pStyle w:val="Caption"/>
                          <w:pPrChange w:id="6997" w:author="Jonathan Goldstein" w:date="2013-09-19T15:21:00Z">
                            <w:pPr/>
                          </w:pPrChange>
                        </w:pPr>
                        <w:bookmarkStart w:id="6998" w:name="_Ref367367419"/>
                        <w:ins w:id="6999" w:author="Jonathan Goldstein" w:date="2013-09-19T15:21:00Z">
                          <w:r>
                            <w:t xml:space="preserve">Figure </w:t>
                          </w:r>
                          <w:r>
                            <w:fldChar w:fldCharType="begin"/>
                          </w:r>
                          <w:r>
                            <w:instrText xml:space="preserve"> SEQ Figure \* ARABIC </w:instrText>
                          </w:r>
                        </w:ins>
                        <w:r>
                          <w:fldChar w:fldCharType="separate"/>
                        </w:r>
                        <w:r w:rsidR="00B17340">
                          <w:rPr>
                            <w:noProof/>
                          </w:rPr>
                          <w:t>57</w:t>
                        </w:r>
                        <w:ins w:id="7000" w:author="Jonathan Goldstein" w:date="2013-09-19T15:21:00Z">
                          <w:r>
                            <w:fldChar w:fldCharType="end"/>
                          </w:r>
                          <w:bookmarkEnd w:id="6998"/>
                          <w:r>
                            <w:t>: Out</w:t>
                          </w:r>
                        </w:ins>
                        <w:r>
                          <w:t>-</w:t>
                        </w:r>
                        <w:ins w:id="7001" w:author="Jonathan Goldstein" w:date="2013-09-19T15:21:00Z">
                          <w:r>
                            <w:t>of</w:t>
                          </w:r>
                        </w:ins>
                        <w:r>
                          <w:t>-</w:t>
                        </w:r>
                        <w:ins w:id="7002" w:author="Jonathan Goldstein" w:date="2013-09-19T15:21:00Z">
                          <w:r>
                            <w:t>Order Input (Drop)</w:t>
                          </w:r>
                        </w:ins>
                      </w:p>
                    </w:txbxContent>
                  </v:textbox>
                </v:shape>
                <w10:anchorlock/>
              </v:group>
            </w:pict>
          </mc:Fallback>
        </mc:AlternateContent>
      </w:r>
      <w:ins w:id="7003" w:author="Jonathan Goldstein" w:date="2013-09-19T15:21:00Z">
        <w:r w:rsidR="00FB70A5">
          <w:t xml:space="preserve">In this version, we drop </w:t>
        </w:r>
      </w:ins>
      <w:r w:rsidR="008A682E">
        <w:t>out-of-order</w:t>
      </w:r>
      <w:ins w:id="7004" w:author="Jonathan Goldstein" w:date="2013-09-19T15:21:00Z">
        <w:r w:rsidR="00FB70A5">
          <w:t xml:space="preserve"> events instead of throwing. We therefore drop the second and third events,</w:t>
        </w:r>
      </w:ins>
      <w:ins w:id="7005" w:author="Jonathan Goldstein" w:date="2013-09-19T15:23:00Z">
        <w:r w:rsidR="00C109BA">
          <w:t xml:space="preserve"> because their sync times (</w:t>
        </w:r>
      </w:ins>
      <w:ins w:id="7006" w:author="Jonathan Goldstein" w:date="2013-09-19T15:24:00Z">
        <w:r w:rsidR="00C109BA">
          <w:t xml:space="preserve">i.e. </w:t>
        </w:r>
      </w:ins>
      <w:ins w:id="7007" w:author="Jonathan Goldstein" w:date="2013-09-19T15:23:00Z">
        <w:r w:rsidR="00C109BA">
          <w:t>start times</w:t>
        </w:r>
      </w:ins>
      <w:ins w:id="7008" w:author="Jonathan Goldstein" w:date="2013-09-19T15:24:00Z">
        <w:r w:rsidR="00C109BA">
          <w:t>)</w:t>
        </w:r>
      </w:ins>
      <w:ins w:id="7009" w:author="Jonathan Goldstein" w:date="2013-09-19T15:21:00Z">
        <w:r w:rsidR="00FB70A5">
          <w:t xml:space="preserve"> </w:t>
        </w:r>
      </w:ins>
      <w:ins w:id="7010" w:author="Jonathan Goldstein" w:date="2013-09-19T15:24:00Z">
        <w:r w:rsidR="00C109BA">
          <w:t>are less than the sync time of the last event which was not dropped (</w:t>
        </w:r>
      </w:ins>
      <w:ins w:id="7011" w:author="Jonathan Goldstein" w:date="2013-09-19T15:25:00Z">
        <w:r w:rsidR="00C109BA">
          <w:t>i.</w:t>
        </w:r>
      </w:ins>
      <w:ins w:id="7012" w:author="Jonathan Goldstein" w:date="2013-09-19T15:24:00Z">
        <w:r w:rsidR="00C109BA">
          <w:t>e</w:t>
        </w:r>
      </w:ins>
      <w:ins w:id="7013" w:author="Jonathan Goldstein" w:date="2013-09-19T15:25:00Z">
        <w:r w:rsidR="00C109BA">
          <w:t>.</w:t>
        </w:r>
      </w:ins>
      <w:ins w:id="7014" w:author="Jonathan Goldstein" w:date="2013-09-19T15:24:00Z">
        <w:r w:rsidR="00C109BA">
          <w:t xml:space="preserve">, the first event). We keep the </w:t>
        </w:r>
      </w:ins>
      <w:ins w:id="7015" w:author="Jonathan Goldstein" w:date="2013-09-19T15:21:00Z">
        <w:r w:rsidR="00FB70A5">
          <w:t>fourth</w:t>
        </w:r>
      </w:ins>
      <w:ins w:id="7016" w:author="Jonathan Goldstein" w:date="2013-09-19T15:24:00Z">
        <w:r w:rsidR="00C109BA">
          <w:t xml:space="preserve"> event</w:t>
        </w:r>
      </w:ins>
      <w:ins w:id="7017" w:author="Jonathan Goldstein" w:date="2013-09-19T15:21:00Z">
        <w:r w:rsidR="00FB70A5">
          <w:t>, since the fourth even</w:t>
        </w:r>
      </w:ins>
      <w:ins w:id="7018" w:author="Jonathan Goldstein" w:date="2013-09-19T15:22:00Z">
        <w:r w:rsidR="00FB70A5">
          <w:t>t’s sync time (i.e. start time)</w:t>
        </w:r>
      </w:ins>
      <w:ins w:id="7019" w:author="Jonathan Goldstein" w:date="2013-09-19T15:23:00Z">
        <w:r w:rsidR="00FB70A5">
          <w:t xml:space="preserve"> is greater than or equal to the sync time of the </w:t>
        </w:r>
      </w:ins>
      <w:ins w:id="7020" w:author="Jonathan Goldstein" w:date="2013-09-19T15:25:00Z">
        <w:r w:rsidR="00C109BA">
          <w:t>first</w:t>
        </w:r>
      </w:ins>
      <w:ins w:id="7021" w:author="Jonathan Goldstein" w:date="2013-09-19T15:23:00Z">
        <w:r w:rsidR="00FB70A5">
          <w:t xml:space="preserve"> event.</w:t>
        </w:r>
      </w:ins>
      <w:ins w:id="7022" w:author="Jonathan Goldstein" w:date="2013-09-19T15:26:00Z">
        <w:r w:rsidR="00C109BA">
          <w:t xml:space="preserve"> Finally, consider the modified example in</w:t>
        </w:r>
      </w:ins>
      <w:ins w:id="7023" w:author="Jonathan Goldstein" w:date="2013-09-19T15:28:00Z">
        <w:r w:rsidR="00C109BA">
          <w:t xml:space="preserve"> </w:t>
        </w:r>
        <w:r w:rsidR="00C109BA">
          <w:fldChar w:fldCharType="begin"/>
        </w:r>
        <w:r w:rsidR="00C109BA">
          <w:instrText xml:space="preserve"> REF _Ref367367836 \h </w:instrText>
        </w:r>
      </w:ins>
      <w:r w:rsidR="00C109BA">
        <w:fldChar w:fldCharType="separate"/>
      </w:r>
      <w:ins w:id="7024" w:author="Jonathan Goldstein" w:date="2013-09-19T15:28:00Z">
        <w:r w:rsidR="00904F8B">
          <w:t xml:space="preserve">Figure </w:t>
        </w:r>
      </w:ins>
      <w:r w:rsidR="00904F8B">
        <w:rPr>
          <w:noProof/>
        </w:rPr>
        <w:t>58</w:t>
      </w:r>
      <w:ins w:id="7025" w:author="Jonathan Goldstein" w:date="2013-09-19T15:28:00Z">
        <w:r w:rsidR="00C109BA">
          <w:fldChar w:fldCharType="end"/>
        </w:r>
        <w:r w:rsidR="00C109BA">
          <w:t>.</w:t>
        </w:r>
      </w:ins>
    </w:p>
    <w:p w14:paraId="4E8799CD" w14:textId="5E2679C3" w:rsidR="00C109BA" w:rsidDel="00CB62F0" w:rsidRDefault="00B83E3F">
      <w:pPr>
        <w:rPr>
          <w:ins w:id="7026" w:author="Jonathan Goldstein" w:date="2013-09-19T15:16:00Z"/>
          <w:del w:id="7027" w:author="Badrish Chandramouli" w:date="2014-03-31T11:36:00Z"/>
        </w:rPr>
        <w:pPrChange w:id="7028" w:author="Jonathan Goldstein" w:date="2013-09-06T11:27:00Z">
          <w:pPr>
            <w:pStyle w:val="Heading1"/>
          </w:pPr>
        </w:pPrChange>
      </w:pPr>
      <w:r>
        <w:rPr>
          <w:noProof/>
        </w:rPr>
        <mc:AlternateContent>
          <mc:Choice Requires="wpg">
            <w:drawing>
              <wp:inline distT="0" distB="0" distL="0" distR="0" wp14:anchorId="051A2594" wp14:editId="34B9B8C5">
                <wp:extent cx="6381750" cy="1466850"/>
                <wp:effectExtent l="0" t="0" r="19050" b="0"/>
                <wp:docPr id="297" name="Group 297"/>
                <wp:cNvGraphicFramePr/>
                <a:graphic xmlns:a="http://schemas.openxmlformats.org/drawingml/2006/main">
                  <a:graphicData uri="http://schemas.microsoft.com/office/word/2010/wordprocessingGroup">
                    <wpg:wgp>
                      <wpg:cNvGrpSpPr/>
                      <wpg:grpSpPr>
                        <a:xfrm>
                          <a:off x="0" y="0"/>
                          <a:ext cx="6381750" cy="1466850"/>
                          <a:chOff x="0" y="0"/>
                          <a:chExt cx="6381750" cy="1466850"/>
                        </a:xfrm>
                      </wpg:grpSpPr>
                      <wps:wsp>
                        <wps:cNvPr id="233" name="Text Box 233"/>
                        <wps:cNvSpPr txBox="1">
                          <a:spLocks noChangeArrowheads="1"/>
                        </wps:cNvSpPr>
                        <wps:spPr bwMode="auto">
                          <a:xfrm>
                            <a:off x="0" y="0"/>
                            <a:ext cx="6381750" cy="1133475"/>
                          </a:xfrm>
                          <a:prstGeom prst="rect">
                            <a:avLst/>
                          </a:prstGeom>
                          <a:solidFill>
                            <a:srgbClr val="FFFFFF"/>
                          </a:solidFill>
                          <a:ln w="9525">
                            <a:solidFill>
                              <a:srgbClr val="000000"/>
                            </a:solidFill>
                            <a:miter lim="800000"/>
                            <a:headEnd/>
                            <a:tailEnd/>
                          </a:ln>
                        </wps:spPr>
                        <wps:txbx>
                          <w:txbxContent>
                            <w:p w14:paraId="327AC2B1" w14:textId="19488282" w:rsidR="00E80C46" w:rsidRDefault="00E80C46" w:rsidP="00C109BA">
                              <w:pPr>
                                <w:autoSpaceDE w:val="0"/>
                                <w:autoSpaceDN w:val="0"/>
                                <w:adjustRightInd w:val="0"/>
                                <w:spacing w:after="0" w:line="240" w:lineRule="auto"/>
                                <w:rPr>
                                  <w:ins w:id="7029" w:author="Jonathan Goldstein" w:date="2013-09-19T15:27:00Z"/>
                                  <w:rFonts w:ascii="Consolas" w:hAnsi="Consolas" w:cs="Consolas"/>
                                  <w:color w:val="000000"/>
                                  <w:sz w:val="19"/>
                                  <w:szCs w:val="19"/>
                                  <w:highlight w:val="white"/>
                                </w:rPr>
                              </w:pPr>
                              <w:ins w:id="7030" w:author="Jonathan Goldstein" w:date="2013-09-19T15:27:00Z">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ins>
                              <w:r w:rsidR="00423212" w:rsidRPr="00CE510E">
                                <w:rPr>
                                  <w:rFonts w:ascii="Consolas" w:hAnsi="Consolas"/>
                                  <w:color w:val="000000"/>
                                  <w:sz w:val="19"/>
                                  <w:szCs w:val="19"/>
                                </w:rPr>
                                <w:t>outOfOrderStreamable</w:t>
                              </w:r>
                              <w:ins w:id="7031" w:author="Jonathan Goldstein" w:date="2013-09-19T15:27:00Z">
                                <w:r>
                                  <w:rPr>
                                    <w:rFonts w:ascii="Consolas" w:hAnsi="Consolas" w:cs="Consolas"/>
                                    <w:color w:val="000000"/>
                                    <w:sz w:val="19"/>
                                    <w:szCs w:val="19"/>
                                    <w:highlight w:val="white"/>
                                  </w:rPr>
                                  <w:t xml:space="preserve">Adjust = </w:t>
                                </w:r>
                                <w:r>
                                  <w:rPr>
                                    <w:rFonts w:ascii="Consolas" w:hAnsi="Consolas" w:cs="Consolas"/>
                                    <w:color w:val="0000FF"/>
                                    <w:sz w:val="19"/>
                                    <w:szCs w:val="19"/>
                                    <w:highlight w:val="white"/>
                                  </w:rPr>
                                  <w:t>new</w:t>
                                </w:r>
                                <w:r>
                                  <w:rPr>
                                    <w:rFonts w:ascii="Consolas" w:hAnsi="Consolas" w:cs="Consolas"/>
                                    <w:color w:val="000000"/>
                                    <w:sz w:val="19"/>
                                    <w:szCs w:val="19"/>
                                    <w:highlight w:val="white"/>
                                  </w:rPr>
                                  <w:t>[]</w:t>
                                </w:r>
                              </w:ins>
                            </w:p>
                            <w:p w14:paraId="2A8BDF50" w14:textId="77777777" w:rsidR="00E80C46" w:rsidRDefault="00E80C46" w:rsidP="00C109BA">
                              <w:pPr>
                                <w:autoSpaceDE w:val="0"/>
                                <w:autoSpaceDN w:val="0"/>
                                <w:adjustRightInd w:val="0"/>
                                <w:spacing w:after="0" w:line="240" w:lineRule="auto"/>
                                <w:rPr>
                                  <w:ins w:id="7032" w:author="Jonathan Goldstein" w:date="2013-09-19T15:27:00Z"/>
                                  <w:rFonts w:ascii="Consolas" w:hAnsi="Consolas" w:cs="Consolas"/>
                                  <w:color w:val="000000"/>
                                  <w:sz w:val="19"/>
                                  <w:szCs w:val="19"/>
                                  <w:highlight w:val="white"/>
                                </w:rPr>
                              </w:pPr>
                              <w:ins w:id="7033" w:author="Jonathan Goldstein" w:date="2013-09-19T15:27:00Z">
                                <w:r>
                                  <w:rPr>
                                    <w:rFonts w:ascii="Consolas" w:hAnsi="Consolas" w:cs="Consolas"/>
                                    <w:color w:val="000000"/>
                                    <w:sz w:val="19"/>
                                    <w:szCs w:val="19"/>
                                    <w:highlight w:val="white"/>
                                  </w:rPr>
                                  <w:t>{</w:t>
                                </w:r>
                              </w:ins>
                            </w:p>
                            <w:p w14:paraId="5302BFD3" w14:textId="77777777" w:rsidR="00E80C46" w:rsidRDefault="00E80C46" w:rsidP="00C109BA">
                              <w:pPr>
                                <w:autoSpaceDE w:val="0"/>
                                <w:autoSpaceDN w:val="0"/>
                                <w:adjustRightInd w:val="0"/>
                                <w:spacing w:after="0" w:line="240" w:lineRule="auto"/>
                                <w:rPr>
                                  <w:ins w:id="7034" w:author="Jonathan Goldstein" w:date="2013-09-19T15:27:00Z"/>
                                  <w:rFonts w:ascii="Consolas" w:hAnsi="Consolas" w:cs="Consolas"/>
                                  <w:color w:val="000000"/>
                                  <w:sz w:val="19"/>
                                  <w:szCs w:val="19"/>
                                  <w:highlight w:val="white"/>
                                </w:rPr>
                              </w:pPr>
                              <w:ins w:id="7035" w:author="Jonathan Goldstein" w:date="2013-09-19T15:27: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&gt;.CreateInterval(10, 100, 1),</w:t>
                                </w:r>
                              </w:ins>
                            </w:p>
                            <w:p w14:paraId="2B85F199" w14:textId="77777777" w:rsidR="00E80C46" w:rsidRDefault="00E80C46" w:rsidP="00C109BA">
                              <w:pPr>
                                <w:autoSpaceDE w:val="0"/>
                                <w:autoSpaceDN w:val="0"/>
                                <w:adjustRightInd w:val="0"/>
                                <w:spacing w:after="0" w:line="240" w:lineRule="auto"/>
                                <w:rPr>
                                  <w:ins w:id="7036" w:author="Jonathan Goldstein" w:date="2013-09-19T15:27:00Z"/>
                                  <w:rFonts w:ascii="Consolas" w:hAnsi="Consolas" w:cs="Consolas"/>
                                  <w:color w:val="000000"/>
                                  <w:sz w:val="19"/>
                                  <w:szCs w:val="19"/>
                                  <w:highlight w:val="white"/>
                                </w:rPr>
                              </w:pPr>
                              <w:ins w:id="7037" w:author="Jonathan Goldstein" w:date="2013-09-19T15:27: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&gt;.CreateInterval(0, 50, 2),</w:t>
                                </w:r>
                              </w:ins>
                            </w:p>
                            <w:p w14:paraId="4C923C4B" w14:textId="77777777" w:rsidR="00E80C46" w:rsidRDefault="00E80C46" w:rsidP="00C109BA">
                              <w:pPr>
                                <w:autoSpaceDE w:val="0"/>
                                <w:autoSpaceDN w:val="0"/>
                                <w:adjustRightInd w:val="0"/>
                                <w:spacing w:after="0" w:line="240" w:lineRule="auto"/>
                                <w:rPr>
                                  <w:ins w:id="7038" w:author="Jonathan Goldstein" w:date="2013-09-19T15:27:00Z"/>
                                  <w:rFonts w:ascii="Consolas" w:hAnsi="Consolas" w:cs="Consolas"/>
                                  <w:color w:val="000000"/>
                                  <w:sz w:val="19"/>
                                  <w:szCs w:val="19"/>
                                  <w:highlight w:val="white"/>
                                </w:rPr>
                              </w:pPr>
                              <w:ins w:id="7039" w:author="Jonathan Goldstein" w:date="2013-09-19T15:27: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&gt;.CreateInterval(0, 10, 3),</w:t>
                                </w:r>
                              </w:ins>
                            </w:p>
                            <w:p w14:paraId="211FEE8D" w14:textId="77777777" w:rsidR="00E80C46" w:rsidRDefault="00E80C46" w:rsidP="00C109BA">
                              <w:pPr>
                                <w:autoSpaceDE w:val="0"/>
                                <w:autoSpaceDN w:val="0"/>
                                <w:adjustRightInd w:val="0"/>
                                <w:spacing w:after="0" w:line="240" w:lineRule="auto"/>
                                <w:rPr>
                                  <w:ins w:id="7040" w:author="Jonathan Goldstein" w:date="2013-09-19T15:27:00Z"/>
                                  <w:rFonts w:ascii="Consolas" w:hAnsi="Consolas" w:cs="Consolas"/>
                                  <w:color w:val="000000"/>
                                  <w:sz w:val="19"/>
                                  <w:szCs w:val="19"/>
                                  <w:highlight w:val="white"/>
                                </w:rPr>
                              </w:pPr>
                              <w:ins w:id="7041" w:author="Jonathan Goldstein" w:date="2013-09-19T15:27: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&gt;.CreateInterval(11, 90, 4)</w:t>
                                </w:r>
                              </w:ins>
                            </w:p>
                            <w:p w14:paraId="610F60E0" w14:textId="6CD474F0" w:rsidR="00E80C46" w:rsidRDefault="00E80C46" w:rsidP="00C109BA">
                              <w:pPr>
                                <w:autoSpaceDE w:val="0"/>
                                <w:autoSpaceDN w:val="0"/>
                                <w:adjustRightInd w:val="0"/>
                                <w:spacing w:after="0" w:line="240" w:lineRule="auto"/>
                                <w:rPr>
                                  <w:ins w:id="7042" w:author="Jonathan Goldstein" w:date="2013-09-19T15:27:00Z"/>
                                  <w:rFonts w:ascii="Consolas" w:hAnsi="Consolas" w:cs="Consolas"/>
                                  <w:color w:val="000000"/>
                                  <w:sz w:val="19"/>
                                  <w:szCs w:val="19"/>
                                  <w:highlight w:val="white"/>
                                </w:rPr>
                              </w:pPr>
                              <w:ins w:id="7043" w:author="Jonathan Goldstein" w:date="2013-09-19T15:27:00Z">
                                <w:r>
                                  <w:rPr>
                                    <w:rFonts w:ascii="Consolas" w:hAnsi="Consolas" w:cs="Consolas"/>
                                    <w:color w:val="000000"/>
                                    <w:sz w:val="19"/>
                                    <w:szCs w:val="19"/>
                                    <w:highlight w:val="white"/>
                                  </w:rPr>
                                  <w:t>}.ToObservable().ToStreamable(</w:t>
                                </w:r>
                                <w:r>
                                  <w:rPr>
                                    <w:rFonts w:ascii="Consolas" w:hAnsi="Consolas" w:cs="Consolas"/>
                                    <w:color w:val="2B91AF"/>
                                    <w:sz w:val="19"/>
                                    <w:szCs w:val="19"/>
                                    <w:highlight w:val="white"/>
                                  </w:rPr>
                                  <w:t>DisorderPolicy</w:t>
                                </w:r>
                                <w:r>
                                  <w:rPr>
                                    <w:rFonts w:ascii="Consolas" w:hAnsi="Consolas" w:cs="Consolas"/>
                                    <w:color w:val="000000"/>
                                    <w:sz w:val="19"/>
                                    <w:szCs w:val="19"/>
                                    <w:highlight w:val="white"/>
                                  </w:rPr>
                                  <w:t>.Adjust());</w:t>
                                </w:r>
                              </w:ins>
                            </w:p>
                            <w:p w14:paraId="3FEA97DA" w14:textId="77777777" w:rsidR="00E80C46" w:rsidDel="00FB70A5" w:rsidRDefault="00E80C46" w:rsidP="00C109BA">
                              <w:pPr>
                                <w:autoSpaceDE w:val="0"/>
                                <w:autoSpaceDN w:val="0"/>
                                <w:adjustRightInd w:val="0"/>
                                <w:spacing w:after="0" w:line="240" w:lineRule="auto"/>
                                <w:rPr>
                                  <w:del w:id="7044" w:author="Jonathan Goldstein" w:date="2013-09-19T15:14:00Z"/>
                                  <w:rFonts w:ascii="Consolas" w:hAnsi="Consolas" w:cs="Consolas"/>
                                  <w:color w:val="000000"/>
                                  <w:sz w:val="19"/>
                                  <w:szCs w:val="19"/>
                                  <w:highlight w:val="white"/>
                                </w:rPr>
                              </w:pPr>
                              <w:del w:id="7045" w:author="Jonathan Goldstein" w:date="2013-09-19T15:14:00Z">
                                <w:r w:rsidDel="00FB70A5">
                                  <w:rPr>
                                    <w:rFonts w:ascii="Consolas" w:hAnsi="Consolas" w:cs="Consolas"/>
                                    <w:color w:val="0000FF"/>
                                    <w:sz w:val="19"/>
                                    <w:szCs w:val="19"/>
                                    <w:highlight w:val="white"/>
                                  </w:rPr>
                                  <w:delText>var</w:delText>
                                </w:r>
                                <w:r w:rsidDel="00FB70A5">
                                  <w:rPr>
                                    <w:rFonts w:ascii="Consolas" w:hAnsi="Consolas" w:cs="Consolas"/>
                                    <w:color w:val="000000"/>
                                    <w:sz w:val="19"/>
                                    <w:szCs w:val="19"/>
                                    <w:highlight w:val="white"/>
                                  </w:rPr>
                                  <w:delText xml:space="preserve"> cSTicksWithExtraCS = cSTicksStream.AlterEventDuration(</w:delText>
                                </w:r>
                                <w:r w:rsidDel="00FB70A5">
                                  <w:rPr>
                                    <w:rFonts w:ascii="Consolas" w:hAnsi="Consolas" w:cs="Consolas"/>
                                    <w:color w:val="2B91AF"/>
                                    <w:sz w:val="19"/>
                                    <w:szCs w:val="19"/>
                                    <w:highlight w:val="white"/>
                                  </w:rPr>
                                  <w:delText>StreamEvent</w:delText>
                                </w:r>
                                <w:r w:rsidDel="00FB70A5">
                                  <w:rPr>
                                    <w:rFonts w:ascii="Consolas" w:hAnsi="Consolas" w:cs="Consolas"/>
                                    <w:color w:val="000000"/>
                                    <w:sz w:val="19"/>
                                    <w:szCs w:val="19"/>
                                    <w:highlight w:val="white"/>
                                  </w:rPr>
                                  <w:delText>.InfinitySyncTime).</w:delText>
                                </w:r>
                              </w:del>
                            </w:p>
                            <w:p w14:paraId="25D06FB2" w14:textId="77777777" w:rsidR="00E80C46" w:rsidDel="00FB70A5" w:rsidRDefault="00E80C46" w:rsidP="00C109BA">
                              <w:pPr>
                                <w:autoSpaceDE w:val="0"/>
                                <w:autoSpaceDN w:val="0"/>
                                <w:adjustRightInd w:val="0"/>
                                <w:spacing w:after="0" w:line="240" w:lineRule="auto"/>
                                <w:rPr>
                                  <w:del w:id="7046" w:author="Jonathan Goldstein" w:date="2013-09-19T15:14:00Z"/>
                                  <w:rFonts w:ascii="Consolas" w:hAnsi="Consolas" w:cs="Consolas"/>
                                  <w:color w:val="000000"/>
                                  <w:sz w:val="19"/>
                                  <w:szCs w:val="19"/>
                                  <w:highlight w:val="white"/>
                                </w:rPr>
                              </w:pPr>
                              <w:del w:id="7047" w:author="Jonathan Goldstein" w:date="2013-09-19T15:14:00Z">
                                <w:r w:rsidDel="00FB70A5">
                                  <w:rPr>
                                    <w:rFonts w:ascii="Consolas" w:hAnsi="Consolas" w:cs="Consolas"/>
                                    <w:color w:val="000000"/>
                                    <w:sz w:val="19"/>
                                    <w:szCs w:val="19"/>
                                    <w:highlight w:val="white"/>
                                  </w:rPr>
                                  <w:delText xml:space="preserve">        Multicast(s =&gt; s.ClipEventDuration(s, e =&gt; e.CID, e =&gt; e.CID)).</w:delText>
                                </w:r>
                              </w:del>
                            </w:p>
                            <w:p w14:paraId="4859CFE9" w14:textId="77777777" w:rsidR="00E80C46" w:rsidDel="00FB70A5" w:rsidRDefault="00E80C46" w:rsidP="00C109BA">
                              <w:pPr>
                                <w:autoSpaceDE w:val="0"/>
                                <w:autoSpaceDN w:val="0"/>
                                <w:adjustRightInd w:val="0"/>
                                <w:spacing w:after="0" w:line="240" w:lineRule="auto"/>
                                <w:rPr>
                                  <w:del w:id="7048" w:author="Jonathan Goldstein" w:date="2013-09-19T15:14:00Z"/>
                                  <w:rFonts w:ascii="Consolas" w:hAnsi="Consolas" w:cs="Consolas"/>
                                  <w:color w:val="000000"/>
                                  <w:sz w:val="19"/>
                                  <w:szCs w:val="19"/>
                                  <w:highlight w:val="white"/>
                                </w:rPr>
                              </w:pPr>
                              <w:del w:id="7049" w:author="Jonathan Goldstein" w:date="2013-09-19T15:14:00Z">
                                <w:r w:rsidDel="00FB70A5">
                                  <w:rPr>
                                    <w:rFonts w:ascii="Consolas" w:hAnsi="Consolas" w:cs="Consolas"/>
                                    <w:color w:val="000000"/>
                                    <w:sz w:val="19"/>
                                    <w:szCs w:val="19"/>
                                    <w:highlight w:val="white"/>
                                  </w:rPr>
                                  <w:delText xml:space="preserve">        Chop(0, 3600).</w:delText>
                                </w:r>
                              </w:del>
                            </w:p>
                            <w:p w14:paraId="388A0C17" w14:textId="77777777" w:rsidR="00E80C46" w:rsidDel="00FB70A5" w:rsidRDefault="00E80C46" w:rsidP="00C109BA">
                              <w:pPr>
                                <w:autoSpaceDE w:val="0"/>
                                <w:autoSpaceDN w:val="0"/>
                                <w:adjustRightInd w:val="0"/>
                                <w:spacing w:after="0" w:line="240" w:lineRule="auto"/>
                                <w:rPr>
                                  <w:del w:id="7050" w:author="Jonathan Goldstein" w:date="2013-09-19T15:14:00Z"/>
                                  <w:rFonts w:ascii="Consolas" w:hAnsi="Consolas" w:cs="Consolas"/>
                                  <w:color w:val="000000"/>
                                  <w:sz w:val="19"/>
                                  <w:szCs w:val="19"/>
                                  <w:highlight w:val="white"/>
                                </w:rPr>
                              </w:pPr>
                              <w:del w:id="7051" w:author="Jonathan Goldstein" w:date="2013-09-19T15:14:00Z">
                                <w:r w:rsidDel="00FB70A5">
                                  <w:rPr>
                                    <w:rFonts w:ascii="Consolas" w:hAnsi="Consolas" w:cs="Consolas"/>
                                    <w:color w:val="000000"/>
                                    <w:sz w:val="19"/>
                                    <w:szCs w:val="19"/>
                                    <w:highlight w:val="white"/>
                                  </w:rPr>
                                  <w:delText xml:space="preserve">        Select((origStartTime, e) =&gt; </w:delText>
                                </w:r>
                              </w:del>
                            </w:p>
                            <w:p w14:paraId="22FE9E28" w14:textId="77777777" w:rsidR="00E80C46" w:rsidDel="00FB70A5" w:rsidRDefault="00E80C46" w:rsidP="00C109BA">
                              <w:pPr>
                                <w:autoSpaceDE w:val="0"/>
                                <w:autoSpaceDN w:val="0"/>
                                <w:adjustRightInd w:val="0"/>
                                <w:spacing w:after="0" w:line="240" w:lineRule="auto"/>
                                <w:rPr>
                                  <w:del w:id="7052" w:author="Jonathan Goldstein" w:date="2013-09-19T15:14:00Z"/>
                                  <w:rFonts w:ascii="Consolas" w:hAnsi="Consolas" w:cs="Consolas"/>
                                  <w:color w:val="000000"/>
                                  <w:sz w:val="19"/>
                                  <w:szCs w:val="19"/>
                                  <w:highlight w:val="white"/>
                                </w:rPr>
                              </w:pPr>
                              <w:del w:id="7053" w:author="Jonathan Goldstein" w:date="2013-09-19T15:14:00Z">
                                <w:r w:rsidDel="00FB70A5">
                                  <w:rPr>
                                    <w:rFonts w:ascii="Consolas" w:hAnsi="Consolas" w:cs="Consolas"/>
                                    <w:color w:val="000000"/>
                                    <w:sz w:val="19"/>
                                    <w:szCs w:val="19"/>
                                    <w:highlight w:val="white"/>
                                  </w:rPr>
                                  <w:delText xml:space="preserve">               </w:delText>
                                </w:r>
                                <w:r w:rsidDel="00FB70A5">
                                  <w:rPr>
                                    <w:rFonts w:ascii="Consolas" w:hAnsi="Consolas" w:cs="Consolas"/>
                                    <w:color w:val="0000FF"/>
                                    <w:sz w:val="19"/>
                                    <w:szCs w:val="19"/>
                                    <w:highlight w:val="white"/>
                                  </w:rPr>
                                  <w:delText>new</w:delText>
                                </w:r>
                                <w:r w:rsidDel="00FB70A5">
                                  <w:rPr>
                                    <w:rFonts w:ascii="Consolas" w:hAnsi="Consolas" w:cs="Consolas"/>
                                    <w:color w:val="000000"/>
                                    <w:sz w:val="19"/>
                                    <w:szCs w:val="19"/>
                                    <w:highlight w:val="white"/>
                                  </w:rPr>
                                  <w:delText xml:space="preserve"> { e.CID, e.PID, e.CPUTemp, CSTicks = origStartTime }).</w:delText>
                                </w:r>
                              </w:del>
                            </w:p>
                            <w:p w14:paraId="1D06292B" w14:textId="77777777" w:rsidR="00E80C46" w:rsidDel="00FB70A5" w:rsidRDefault="00E80C46" w:rsidP="00C109BA">
                              <w:pPr>
                                <w:autoSpaceDE w:val="0"/>
                                <w:autoSpaceDN w:val="0"/>
                                <w:adjustRightInd w:val="0"/>
                                <w:spacing w:after="0" w:line="240" w:lineRule="auto"/>
                                <w:rPr>
                                  <w:del w:id="7054" w:author="Jonathan Goldstein" w:date="2013-09-19T15:14:00Z"/>
                                  <w:rFonts w:ascii="Consolas" w:hAnsi="Consolas" w:cs="Consolas"/>
                                  <w:color w:val="000000"/>
                                  <w:sz w:val="19"/>
                                  <w:szCs w:val="19"/>
                                  <w:highlight w:val="white"/>
                                </w:rPr>
                              </w:pPr>
                              <w:del w:id="7055" w:author="Jonathan Goldstein" w:date="2013-09-19T15:14:00Z">
                                <w:r w:rsidDel="00FB70A5">
                                  <w:rPr>
                                    <w:rFonts w:ascii="Consolas" w:hAnsi="Consolas" w:cs="Consolas"/>
                                    <w:color w:val="000000"/>
                                    <w:sz w:val="19"/>
                                    <w:szCs w:val="19"/>
                                    <w:highlight w:val="white"/>
                                  </w:rPr>
                                  <w:delText xml:space="preserve">        AlterEventDuration(1);</w:delText>
                                </w:r>
                              </w:del>
                            </w:p>
                            <w:p w14:paraId="106618C9" w14:textId="77777777" w:rsidR="00E80C46" w:rsidRPr="002A0C24" w:rsidRDefault="00E80C46" w:rsidP="00C109BA">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s:wsp>
                        <wps:cNvPr id="234" name="Text Box 234"/>
                        <wps:cNvSpPr txBox="1"/>
                        <wps:spPr>
                          <a:xfrm>
                            <a:off x="0" y="1200150"/>
                            <a:ext cx="6381750" cy="266700"/>
                          </a:xfrm>
                          <a:prstGeom prst="rect">
                            <a:avLst/>
                          </a:prstGeom>
                          <a:solidFill>
                            <a:prstClr val="white"/>
                          </a:solidFill>
                          <a:ln>
                            <a:noFill/>
                          </a:ln>
                          <a:effectLst/>
                        </wps:spPr>
                        <wps:txbx>
                          <w:txbxContent>
                            <w:p w14:paraId="511AD40C" w14:textId="78ED00B7" w:rsidR="00E80C46" w:rsidRDefault="00E80C46">
                              <w:pPr>
                                <w:pStyle w:val="Caption"/>
                                <w:rPr>
                                  <w:noProof/>
                                </w:rPr>
                                <w:pPrChange w:id="7056" w:author="Jonathan Goldstein" w:date="2013-09-19T15:28:00Z">
                                  <w:pPr/>
                                </w:pPrChange>
                              </w:pPr>
                              <w:bookmarkStart w:id="7057" w:name="_Ref367367836"/>
                              <w:ins w:id="7058" w:author="Jonathan Goldstein" w:date="2013-09-19T15:28:00Z">
                                <w:r>
                                  <w:t xml:space="preserve">Figure </w:t>
                                </w:r>
                                <w:r>
                                  <w:fldChar w:fldCharType="begin"/>
                                </w:r>
                                <w:r>
                                  <w:instrText xml:space="preserve"> SEQ Figure \* ARABIC </w:instrText>
                                </w:r>
                              </w:ins>
                              <w:r>
                                <w:fldChar w:fldCharType="separate"/>
                              </w:r>
                              <w:r w:rsidR="00B17340">
                                <w:rPr>
                                  <w:noProof/>
                                </w:rPr>
                                <w:t>58</w:t>
                              </w:r>
                              <w:ins w:id="7059" w:author="Jonathan Goldstein" w:date="2013-09-19T15:28:00Z">
                                <w:r>
                                  <w:fldChar w:fldCharType="end"/>
                                </w:r>
                                <w:bookmarkEnd w:id="7057"/>
                                <w:r>
                                  <w:t>: Out</w:t>
                                </w:r>
                              </w:ins>
                              <w:r w:rsidR="008A682E">
                                <w:t>-</w:t>
                              </w:r>
                              <w:ins w:id="7060" w:author="Jonathan Goldstein" w:date="2013-09-19T15:28:00Z">
                                <w:r>
                                  <w:t>of</w:t>
                                </w:r>
                              </w:ins>
                              <w:r w:rsidR="008A682E">
                                <w:t>-</w:t>
                              </w:r>
                              <w:ins w:id="7061" w:author="Jonathan Goldstein" w:date="2013-09-19T15:28:00Z">
                                <w:r>
                                  <w:t>Order Input (Adjust)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051A2594" id="Group 297" o:spid="_x0000_s1119" style="width:502.5pt;height:115.5pt;mso-position-horizontal-relative:char;mso-position-vertical-relative:line" coordsize="63817,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">
                <v:shape id="Text Box 233" o:spid="_x0000_s1120" type="#_x0000_t202" style="position:absolute;width:63817;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">
                  <v:textbox>
                    <w:txbxContent>
                      <w:p w14:paraId="327AC2B1" w14:textId="19488282" w:rsidR="00E80C46" w:rsidRDefault="00E80C46" w:rsidP="00C109BA">
                        <w:pPr>
                          <w:autoSpaceDE w:val="0"/>
                          <w:autoSpaceDN w:val="0"/>
                          <w:adjustRightInd w:val="0"/>
                          <w:spacing w:after="0" w:line="240" w:lineRule="auto"/>
                          <w:rPr>
                            <w:ins w:id="7062" w:author="Jonathan Goldstein" w:date="2013-09-19T15:27:00Z"/>
                            <w:rFonts w:ascii="Consolas" w:hAnsi="Consolas" w:cs="Consolas"/>
                            <w:color w:val="000000"/>
                            <w:sz w:val="19"/>
                            <w:szCs w:val="19"/>
                            <w:highlight w:val="white"/>
                          </w:rPr>
                        </w:pPr>
                        <w:ins w:id="7063" w:author="Jonathan Goldstein" w:date="2013-09-19T15:27:00Z">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ins>
                        <w:r w:rsidR="00423212" w:rsidRPr="00CE510E">
                          <w:rPr>
                            <w:rFonts w:ascii="Consolas" w:hAnsi="Consolas"/>
                            <w:color w:val="000000"/>
                            <w:sz w:val="19"/>
                            <w:szCs w:val="19"/>
                          </w:rPr>
                          <w:t>outOfOrderStreamable</w:t>
                        </w:r>
                        <w:ins w:id="7064" w:author="Jonathan Goldstein" w:date="2013-09-19T15:27:00Z">
                          <w:r>
                            <w:rPr>
                              <w:rFonts w:ascii="Consolas" w:hAnsi="Consolas" w:cs="Consolas"/>
                              <w:color w:val="000000"/>
                              <w:sz w:val="19"/>
                              <w:szCs w:val="19"/>
                              <w:highlight w:val="white"/>
                            </w:rPr>
                            <w:t xml:space="preserve">Adjust = </w:t>
                          </w:r>
                          <w:r>
                            <w:rPr>
                              <w:rFonts w:ascii="Consolas" w:hAnsi="Consolas" w:cs="Consolas"/>
                              <w:color w:val="0000FF"/>
                              <w:sz w:val="19"/>
                              <w:szCs w:val="19"/>
                              <w:highlight w:val="white"/>
                            </w:rPr>
                            <w:t>new</w:t>
                          </w:r>
                          <w:r>
                            <w:rPr>
                              <w:rFonts w:ascii="Consolas" w:hAnsi="Consolas" w:cs="Consolas"/>
                              <w:color w:val="000000"/>
                              <w:sz w:val="19"/>
                              <w:szCs w:val="19"/>
                              <w:highlight w:val="white"/>
                            </w:rPr>
                            <w:t>[]</w:t>
                          </w:r>
                        </w:ins>
                      </w:p>
                      <w:p w14:paraId="2A8BDF50" w14:textId="77777777" w:rsidR="00E80C46" w:rsidRDefault="00E80C46" w:rsidP="00C109BA">
                        <w:pPr>
                          <w:autoSpaceDE w:val="0"/>
                          <w:autoSpaceDN w:val="0"/>
                          <w:adjustRightInd w:val="0"/>
                          <w:spacing w:after="0" w:line="240" w:lineRule="auto"/>
                          <w:rPr>
                            <w:ins w:id="7065" w:author="Jonathan Goldstein" w:date="2013-09-19T15:27:00Z"/>
                            <w:rFonts w:ascii="Consolas" w:hAnsi="Consolas" w:cs="Consolas"/>
                            <w:color w:val="000000"/>
                            <w:sz w:val="19"/>
                            <w:szCs w:val="19"/>
                            <w:highlight w:val="white"/>
                          </w:rPr>
                        </w:pPr>
                        <w:ins w:id="7066" w:author="Jonathan Goldstein" w:date="2013-09-19T15:27:00Z">
                          <w:r>
                            <w:rPr>
                              <w:rFonts w:ascii="Consolas" w:hAnsi="Consolas" w:cs="Consolas"/>
                              <w:color w:val="000000"/>
                              <w:sz w:val="19"/>
                              <w:szCs w:val="19"/>
                              <w:highlight w:val="white"/>
                            </w:rPr>
                            <w:t>{</w:t>
                          </w:r>
                        </w:ins>
                      </w:p>
                      <w:p w14:paraId="5302BFD3" w14:textId="77777777" w:rsidR="00E80C46" w:rsidRDefault="00E80C46" w:rsidP="00C109BA">
                        <w:pPr>
                          <w:autoSpaceDE w:val="0"/>
                          <w:autoSpaceDN w:val="0"/>
                          <w:adjustRightInd w:val="0"/>
                          <w:spacing w:after="0" w:line="240" w:lineRule="auto"/>
                          <w:rPr>
                            <w:ins w:id="7067" w:author="Jonathan Goldstein" w:date="2013-09-19T15:27:00Z"/>
                            <w:rFonts w:ascii="Consolas" w:hAnsi="Consolas" w:cs="Consolas"/>
                            <w:color w:val="000000"/>
                            <w:sz w:val="19"/>
                            <w:szCs w:val="19"/>
                            <w:highlight w:val="white"/>
                          </w:rPr>
                        </w:pPr>
                        <w:ins w:id="7068" w:author="Jonathan Goldstein" w:date="2013-09-19T15:27: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&gt;.CreateInterval(10, 100, 1),</w:t>
                          </w:r>
                        </w:ins>
                      </w:p>
                      <w:p w14:paraId="2B85F199" w14:textId="77777777" w:rsidR="00E80C46" w:rsidRDefault="00E80C46" w:rsidP="00C109BA">
                        <w:pPr>
                          <w:autoSpaceDE w:val="0"/>
                          <w:autoSpaceDN w:val="0"/>
                          <w:adjustRightInd w:val="0"/>
                          <w:spacing w:after="0" w:line="240" w:lineRule="auto"/>
                          <w:rPr>
                            <w:ins w:id="7069" w:author="Jonathan Goldstein" w:date="2013-09-19T15:27:00Z"/>
                            <w:rFonts w:ascii="Consolas" w:hAnsi="Consolas" w:cs="Consolas"/>
                            <w:color w:val="000000"/>
                            <w:sz w:val="19"/>
                            <w:szCs w:val="19"/>
                            <w:highlight w:val="white"/>
                          </w:rPr>
                        </w:pPr>
                        <w:ins w:id="7070" w:author="Jonathan Goldstein" w:date="2013-09-19T15:27: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&gt;.CreateInterval(0, 50, 2),</w:t>
                          </w:r>
                        </w:ins>
                      </w:p>
                      <w:p w14:paraId="4C923C4B" w14:textId="77777777" w:rsidR="00E80C46" w:rsidRDefault="00E80C46" w:rsidP="00C109BA">
                        <w:pPr>
                          <w:autoSpaceDE w:val="0"/>
                          <w:autoSpaceDN w:val="0"/>
                          <w:adjustRightInd w:val="0"/>
                          <w:spacing w:after="0" w:line="240" w:lineRule="auto"/>
                          <w:rPr>
                            <w:ins w:id="7071" w:author="Jonathan Goldstein" w:date="2013-09-19T15:27:00Z"/>
                            <w:rFonts w:ascii="Consolas" w:hAnsi="Consolas" w:cs="Consolas"/>
                            <w:color w:val="000000"/>
                            <w:sz w:val="19"/>
                            <w:szCs w:val="19"/>
                            <w:highlight w:val="white"/>
                          </w:rPr>
                        </w:pPr>
                        <w:ins w:id="7072" w:author="Jonathan Goldstein" w:date="2013-09-19T15:27: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&gt;.CreateInterval(0, 10, 3),</w:t>
                          </w:r>
                        </w:ins>
                      </w:p>
                      <w:p w14:paraId="211FEE8D" w14:textId="77777777" w:rsidR="00E80C46" w:rsidRDefault="00E80C46" w:rsidP="00C109BA">
                        <w:pPr>
                          <w:autoSpaceDE w:val="0"/>
                          <w:autoSpaceDN w:val="0"/>
                          <w:adjustRightInd w:val="0"/>
                          <w:spacing w:after="0" w:line="240" w:lineRule="auto"/>
                          <w:rPr>
                            <w:ins w:id="7073" w:author="Jonathan Goldstein" w:date="2013-09-19T15:27:00Z"/>
                            <w:rFonts w:ascii="Consolas" w:hAnsi="Consolas" w:cs="Consolas"/>
                            <w:color w:val="000000"/>
                            <w:sz w:val="19"/>
                            <w:szCs w:val="19"/>
                            <w:highlight w:val="white"/>
                          </w:rPr>
                        </w:pPr>
                        <w:ins w:id="7074" w:author="Jonathan Goldstein" w:date="2013-09-19T15:27:00Z">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StreamEvent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&gt;.CreateInterval(11, 90, 4)</w:t>
                          </w:r>
                        </w:ins>
                      </w:p>
                      <w:p w14:paraId="610F60E0" w14:textId="6CD474F0" w:rsidR="00E80C46" w:rsidRDefault="00E80C46" w:rsidP="00C109BA">
                        <w:pPr>
                          <w:autoSpaceDE w:val="0"/>
                          <w:autoSpaceDN w:val="0"/>
                          <w:adjustRightInd w:val="0"/>
                          <w:spacing w:after="0" w:line="240" w:lineRule="auto"/>
                          <w:rPr>
                            <w:ins w:id="7075" w:author="Jonathan Goldstein" w:date="2013-09-19T15:27:00Z"/>
                            <w:rFonts w:ascii="Consolas" w:hAnsi="Consolas" w:cs="Consolas"/>
                            <w:color w:val="000000"/>
                            <w:sz w:val="19"/>
                            <w:szCs w:val="19"/>
                            <w:highlight w:val="white"/>
                          </w:rPr>
                        </w:pPr>
                        <w:ins w:id="7076" w:author="Jonathan Goldstein" w:date="2013-09-19T15:27:00Z">
                          <w:r>
                            <w:rPr>
                              <w:rFonts w:ascii="Consolas" w:hAnsi="Consolas" w:cs="Consolas"/>
                              <w:color w:val="000000"/>
                              <w:sz w:val="19"/>
                              <w:szCs w:val="19"/>
                              <w:highlight w:val="white"/>
                            </w:rPr>
                            <w:t>}.ToObservable().ToStreamable(</w:t>
                          </w:r>
                          <w:r>
                            <w:rPr>
                              <w:rFonts w:ascii="Consolas" w:hAnsi="Consolas" w:cs="Consolas"/>
                              <w:color w:val="2B91AF"/>
                              <w:sz w:val="19"/>
                              <w:szCs w:val="19"/>
                              <w:highlight w:val="white"/>
                            </w:rPr>
                            <w:t>DisorderPolicy</w:t>
                          </w:r>
                          <w:r>
                            <w:rPr>
                              <w:rFonts w:ascii="Consolas" w:hAnsi="Consolas" w:cs="Consolas"/>
                              <w:color w:val="000000"/>
                              <w:sz w:val="19"/>
                              <w:szCs w:val="19"/>
                              <w:highlight w:val="white"/>
                            </w:rPr>
                            <w:t>.Adjust());</w:t>
                          </w:r>
                        </w:ins>
                      </w:p>
                      <w:p w14:paraId="3FEA97DA" w14:textId="77777777" w:rsidR="00E80C46" w:rsidDel="00FB70A5" w:rsidRDefault="00E80C46" w:rsidP="00C109BA">
                        <w:pPr>
                          <w:autoSpaceDE w:val="0"/>
                          <w:autoSpaceDN w:val="0"/>
                          <w:adjustRightInd w:val="0"/>
                          <w:spacing w:after="0" w:line="240" w:lineRule="auto"/>
                          <w:rPr>
                            <w:del w:id="7077" w:author="Jonathan Goldstein" w:date="2013-09-19T15:14:00Z"/>
                            <w:rFonts w:ascii="Consolas" w:hAnsi="Consolas" w:cs="Consolas"/>
                            <w:color w:val="000000"/>
                            <w:sz w:val="19"/>
                            <w:szCs w:val="19"/>
                            <w:highlight w:val="white"/>
                          </w:rPr>
                        </w:pPr>
                        <w:del w:id="7078" w:author="Jonathan Goldstein" w:date="2013-09-19T15:14:00Z">
                          <w:r w:rsidDel="00FB70A5">
                            <w:rPr>
                              <w:rFonts w:ascii="Consolas" w:hAnsi="Consolas" w:cs="Consolas"/>
                              <w:color w:val="0000FF"/>
                              <w:sz w:val="19"/>
                              <w:szCs w:val="19"/>
                              <w:highlight w:val="white"/>
                            </w:rPr>
                            <w:delText>var</w:delText>
                          </w:r>
                          <w:r w:rsidDel="00FB70A5">
                            <w:rPr>
                              <w:rFonts w:ascii="Consolas" w:hAnsi="Consolas" w:cs="Consolas"/>
                              <w:color w:val="000000"/>
                              <w:sz w:val="19"/>
                              <w:szCs w:val="19"/>
                              <w:highlight w:val="white"/>
                            </w:rPr>
                            <w:delText xml:space="preserve"> cSTicksWithExtraCS = cSTicksStream.AlterEventDuration(</w:delText>
                          </w:r>
                          <w:r w:rsidDel="00FB70A5">
                            <w:rPr>
                              <w:rFonts w:ascii="Consolas" w:hAnsi="Consolas" w:cs="Consolas"/>
                              <w:color w:val="2B91AF"/>
                              <w:sz w:val="19"/>
                              <w:szCs w:val="19"/>
                              <w:highlight w:val="white"/>
                            </w:rPr>
                            <w:delText>StreamEvent</w:delText>
                          </w:r>
                          <w:r w:rsidDel="00FB70A5">
                            <w:rPr>
                              <w:rFonts w:ascii="Consolas" w:hAnsi="Consolas" w:cs="Consolas"/>
                              <w:color w:val="000000"/>
                              <w:sz w:val="19"/>
                              <w:szCs w:val="19"/>
                              <w:highlight w:val="white"/>
                            </w:rPr>
                            <w:delText>.InfinitySyncTime).</w:delText>
                          </w:r>
                        </w:del>
                      </w:p>
                      <w:p w14:paraId="25D06FB2" w14:textId="77777777" w:rsidR="00E80C46" w:rsidDel="00FB70A5" w:rsidRDefault="00E80C46" w:rsidP="00C109BA">
                        <w:pPr>
                          <w:autoSpaceDE w:val="0"/>
                          <w:autoSpaceDN w:val="0"/>
                          <w:adjustRightInd w:val="0"/>
                          <w:spacing w:after="0" w:line="240" w:lineRule="auto"/>
                          <w:rPr>
                            <w:del w:id="7079" w:author="Jonathan Goldstein" w:date="2013-09-19T15:14:00Z"/>
                            <w:rFonts w:ascii="Consolas" w:hAnsi="Consolas" w:cs="Consolas"/>
                            <w:color w:val="000000"/>
                            <w:sz w:val="19"/>
                            <w:szCs w:val="19"/>
                            <w:highlight w:val="white"/>
                          </w:rPr>
                        </w:pPr>
                        <w:del w:id="7080" w:author="Jonathan Goldstein" w:date="2013-09-19T15:14:00Z">
                          <w:r w:rsidDel="00FB70A5">
                            <w:rPr>
                              <w:rFonts w:ascii="Consolas" w:hAnsi="Consolas" w:cs="Consolas"/>
                              <w:color w:val="000000"/>
                              <w:sz w:val="19"/>
                              <w:szCs w:val="19"/>
                              <w:highlight w:val="white"/>
                            </w:rPr>
                            <w:delText xml:space="preserve">        Multicast(s =&gt; s.ClipEventDuration(s, e =&gt; e.CID, e =&gt; e.CID)).</w:delText>
                          </w:r>
                        </w:del>
                      </w:p>
                      <w:p w14:paraId="4859CFE9" w14:textId="77777777" w:rsidR="00E80C46" w:rsidDel="00FB70A5" w:rsidRDefault="00E80C46" w:rsidP="00C109BA">
                        <w:pPr>
                          <w:autoSpaceDE w:val="0"/>
                          <w:autoSpaceDN w:val="0"/>
                          <w:adjustRightInd w:val="0"/>
                          <w:spacing w:after="0" w:line="240" w:lineRule="auto"/>
                          <w:rPr>
                            <w:del w:id="7081" w:author="Jonathan Goldstein" w:date="2013-09-19T15:14:00Z"/>
                            <w:rFonts w:ascii="Consolas" w:hAnsi="Consolas" w:cs="Consolas"/>
                            <w:color w:val="000000"/>
                            <w:sz w:val="19"/>
                            <w:szCs w:val="19"/>
                            <w:highlight w:val="white"/>
                          </w:rPr>
                        </w:pPr>
                        <w:del w:id="7082" w:author="Jonathan Goldstein" w:date="2013-09-19T15:14:00Z">
                          <w:r w:rsidDel="00FB70A5">
                            <w:rPr>
                              <w:rFonts w:ascii="Consolas" w:hAnsi="Consolas" w:cs="Consolas"/>
                              <w:color w:val="000000"/>
                              <w:sz w:val="19"/>
                              <w:szCs w:val="19"/>
                              <w:highlight w:val="white"/>
                            </w:rPr>
                            <w:delText xml:space="preserve">        Chop(0, 3600).</w:delText>
                          </w:r>
                        </w:del>
                      </w:p>
                      <w:p w14:paraId="388A0C17" w14:textId="77777777" w:rsidR="00E80C46" w:rsidDel="00FB70A5" w:rsidRDefault="00E80C46" w:rsidP="00C109BA">
                        <w:pPr>
                          <w:autoSpaceDE w:val="0"/>
                          <w:autoSpaceDN w:val="0"/>
                          <w:adjustRightInd w:val="0"/>
                          <w:spacing w:after="0" w:line="240" w:lineRule="auto"/>
                          <w:rPr>
                            <w:del w:id="7083" w:author="Jonathan Goldstein" w:date="2013-09-19T15:14:00Z"/>
                            <w:rFonts w:ascii="Consolas" w:hAnsi="Consolas" w:cs="Consolas"/>
                            <w:color w:val="000000"/>
                            <w:sz w:val="19"/>
                            <w:szCs w:val="19"/>
                            <w:highlight w:val="white"/>
                          </w:rPr>
                        </w:pPr>
                        <w:del w:id="7084" w:author="Jonathan Goldstein" w:date="2013-09-19T15:14:00Z">
                          <w:r w:rsidDel="00FB70A5">
                            <w:rPr>
                              <w:rFonts w:ascii="Consolas" w:hAnsi="Consolas" w:cs="Consolas"/>
                              <w:color w:val="000000"/>
                              <w:sz w:val="19"/>
                              <w:szCs w:val="19"/>
                              <w:highlight w:val="white"/>
                            </w:rPr>
                            <w:delText xml:space="preserve">        Select((origStartTime, e) =&gt; </w:delText>
                          </w:r>
                        </w:del>
                      </w:p>
                      <w:p w14:paraId="22FE9E28" w14:textId="77777777" w:rsidR="00E80C46" w:rsidDel="00FB70A5" w:rsidRDefault="00E80C46" w:rsidP="00C109BA">
                        <w:pPr>
                          <w:autoSpaceDE w:val="0"/>
                          <w:autoSpaceDN w:val="0"/>
                          <w:adjustRightInd w:val="0"/>
                          <w:spacing w:after="0" w:line="240" w:lineRule="auto"/>
                          <w:rPr>
                            <w:del w:id="7085" w:author="Jonathan Goldstein" w:date="2013-09-19T15:14:00Z"/>
                            <w:rFonts w:ascii="Consolas" w:hAnsi="Consolas" w:cs="Consolas"/>
                            <w:color w:val="000000"/>
                            <w:sz w:val="19"/>
                            <w:szCs w:val="19"/>
                            <w:highlight w:val="white"/>
                          </w:rPr>
                        </w:pPr>
                        <w:del w:id="7086" w:author="Jonathan Goldstein" w:date="2013-09-19T15:14:00Z">
                          <w:r w:rsidDel="00FB70A5">
                            <w:rPr>
                              <w:rFonts w:ascii="Consolas" w:hAnsi="Consolas" w:cs="Consolas"/>
                              <w:color w:val="000000"/>
                              <w:sz w:val="19"/>
                              <w:szCs w:val="19"/>
                              <w:highlight w:val="white"/>
                            </w:rPr>
                            <w:delText xml:space="preserve">               </w:delText>
                          </w:r>
                          <w:r w:rsidDel="00FB70A5">
                            <w:rPr>
                              <w:rFonts w:ascii="Consolas" w:hAnsi="Consolas" w:cs="Consolas"/>
                              <w:color w:val="0000FF"/>
                              <w:sz w:val="19"/>
                              <w:szCs w:val="19"/>
                              <w:highlight w:val="white"/>
                            </w:rPr>
                            <w:delText>new</w:delText>
                          </w:r>
                          <w:r w:rsidDel="00FB70A5">
                            <w:rPr>
                              <w:rFonts w:ascii="Consolas" w:hAnsi="Consolas" w:cs="Consolas"/>
                              <w:color w:val="000000"/>
                              <w:sz w:val="19"/>
                              <w:szCs w:val="19"/>
                              <w:highlight w:val="white"/>
                            </w:rPr>
                            <w:delText xml:space="preserve"> { e.CID, e.PID, e.CPUTemp, CSTicks = origStartTime }).</w:delText>
                          </w:r>
                        </w:del>
                      </w:p>
                      <w:p w14:paraId="1D06292B" w14:textId="77777777" w:rsidR="00E80C46" w:rsidDel="00FB70A5" w:rsidRDefault="00E80C46" w:rsidP="00C109BA">
                        <w:pPr>
                          <w:autoSpaceDE w:val="0"/>
                          <w:autoSpaceDN w:val="0"/>
                          <w:adjustRightInd w:val="0"/>
                          <w:spacing w:after="0" w:line="240" w:lineRule="auto"/>
                          <w:rPr>
                            <w:del w:id="7087" w:author="Jonathan Goldstein" w:date="2013-09-19T15:14:00Z"/>
                            <w:rFonts w:ascii="Consolas" w:hAnsi="Consolas" w:cs="Consolas"/>
                            <w:color w:val="000000"/>
                            <w:sz w:val="19"/>
                            <w:szCs w:val="19"/>
                            <w:highlight w:val="white"/>
                          </w:rPr>
                        </w:pPr>
                        <w:del w:id="7088" w:author="Jonathan Goldstein" w:date="2013-09-19T15:14:00Z">
                          <w:r w:rsidDel="00FB70A5">
                            <w:rPr>
                              <w:rFonts w:ascii="Consolas" w:hAnsi="Consolas" w:cs="Consolas"/>
                              <w:color w:val="000000"/>
                              <w:sz w:val="19"/>
                              <w:szCs w:val="19"/>
                              <w:highlight w:val="white"/>
                            </w:rPr>
                            <w:delText xml:space="preserve">        AlterEventDuration(1);</w:delText>
                          </w:r>
                        </w:del>
                      </w:p>
                      <w:p w14:paraId="106618C9" w14:textId="77777777" w:rsidR="00E80C46" w:rsidRPr="002A0C24" w:rsidRDefault="00E80C46" w:rsidP="00C109BA">
                        <w:pPr>
                          <w:autoSpaceDE w:val="0"/>
                          <w:autoSpaceDN w:val="0"/>
                          <w:adjustRightInd w:val="0"/>
                          <w:spacing w:after="0" w:line="240" w:lineRule="auto"/>
                          <w:rPr>
                            <w:rFonts w:ascii="Consolas" w:hAnsi="Consolas" w:cs="Consolas"/>
                            <w:color w:val="000000"/>
                            <w:sz w:val="19"/>
                            <w:szCs w:val="19"/>
                            <w:highlight w:val="white"/>
                          </w:rPr>
                        </w:pPr>
                      </w:p>
                    </w:txbxContent>
                  </v:textbox>
                </v:shape>
                <v:shape id="Text Box 234" o:spid="_x0000_s1121" type="#_x0000_t202" style="position:absolute;top:12001;width:638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" stroked="f">
                  <v:textbox style="mso-fit-shape-to-text:t" inset="0,0,0,0">
                    <w:txbxContent>
                      <w:p w14:paraId="511AD40C" w14:textId="78ED00B7" w:rsidR="00E80C46" w:rsidRDefault="00E80C46">
                        <w:pPr>
                          <w:pStyle w:val="Caption"/>
                          <w:rPr>
                            <w:noProof/>
                          </w:rPr>
                          <w:pPrChange w:id="7089" w:author="Jonathan Goldstein" w:date="2013-09-19T15:28:00Z">
                            <w:pPr/>
                          </w:pPrChange>
                        </w:pPr>
                        <w:bookmarkStart w:id="7090" w:name="_Ref367367836"/>
                        <w:ins w:id="7091" w:author="Jonathan Goldstein" w:date="2013-09-19T15:28:00Z">
                          <w:r>
                            <w:t xml:space="preserve">Figure </w:t>
                          </w:r>
                          <w:r>
                            <w:fldChar w:fldCharType="begin"/>
                          </w:r>
                          <w:r>
                            <w:instrText xml:space="preserve"> SEQ Figure \* ARABIC </w:instrText>
                          </w:r>
                        </w:ins>
                        <w:r>
                          <w:fldChar w:fldCharType="separate"/>
                        </w:r>
                        <w:r w:rsidR="00B17340">
                          <w:rPr>
                            <w:noProof/>
                          </w:rPr>
                          <w:t>58</w:t>
                        </w:r>
                        <w:ins w:id="7092" w:author="Jonathan Goldstein" w:date="2013-09-19T15:28:00Z">
                          <w:r>
                            <w:fldChar w:fldCharType="end"/>
                          </w:r>
                          <w:bookmarkEnd w:id="7090"/>
                          <w:r>
                            <w:t>: Out</w:t>
                          </w:r>
                        </w:ins>
                        <w:r w:rsidR="008A682E">
                          <w:t>-</w:t>
                        </w:r>
                        <w:ins w:id="7093" w:author="Jonathan Goldstein" w:date="2013-09-19T15:28:00Z">
                          <w:r>
                            <w:t>of</w:t>
                          </w:r>
                        </w:ins>
                        <w:r w:rsidR="008A682E">
                          <w:t>-</w:t>
                        </w:r>
                        <w:ins w:id="7094" w:author="Jonathan Goldstein" w:date="2013-09-19T15:28:00Z">
                          <w:r>
                            <w:t>Order Input (Adjust)</w:t>
                          </w:r>
                        </w:ins>
                      </w:p>
                    </w:txbxContent>
                  </v:textbox>
                </v:shape>
                <w10:anchorlock/>
              </v:group>
            </w:pict>
          </mc:Fallback>
        </mc:AlternateContent>
      </w:r>
    </w:p>
    <w:p w14:paraId="0168D02F" w14:textId="05D2AA2C" w:rsidR="00C109BA" w:rsidRDefault="00C109BA">
      <w:pPr>
        <w:rPr>
          <w:ins w:id="7095" w:author="Badrish Chandramouli" w:date="2014-03-31T11:29:00Z"/>
        </w:rPr>
      </w:pPr>
      <w:ins w:id="7096" w:author="Jonathan Goldstein" w:date="2013-09-19T15:28:00Z">
        <w:r>
          <w:t>This version of ou</w:t>
        </w:r>
      </w:ins>
      <w:ins w:id="7097" w:author="Jonathan Goldstein" w:date="2013-09-19T15:32:00Z">
        <w:r>
          <w:t>r</w:t>
        </w:r>
      </w:ins>
      <w:ins w:id="7098" w:author="Jonathan Goldstein" w:date="2013-09-19T15:28:00Z">
        <w:r>
          <w:t xml:space="preserve"> example uses the </w:t>
        </w:r>
      </w:ins>
      <w:r w:rsidR="009264CE">
        <w:t>A</w:t>
      </w:r>
      <w:ins w:id="7099" w:author="Jonathan Goldstein" w:date="2013-09-19T15:28:00Z">
        <w:r>
          <w:t xml:space="preserve">djust policy. In this version, if an event is </w:t>
        </w:r>
      </w:ins>
      <w:r w:rsidR="008A682E">
        <w:t>out-of-order</w:t>
      </w:r>
      <w:ins w:id="7100" w:author="Jonathan Goldstein" w:date="2013-09-19T15:28:00Z">
        <w:r>
          <w:t xml:space="preserve">, its sync time is moved to the sync time of the last ingressed event. </w:t>
        </w:r>
      </w:ins>
      <w:ins w:id="7101" w:author="Jonathan Goldstein" w:date="2013-09-19T15:30:00Z">
        <w:r>
          <w:t>For instance, the start time of the second event is moved to 10. In cases, like the third event, where the resulting lifetime would be invalid, the event is dropped. The fourth event in this example is unchanged, since it</w:t>
        </w:r>
      </w:ins>
      <w:ins w:id="7102" w:author="Jonathan Goldstein" w:date="2013-09-19T15:31:00Z">
        <w:r>
          <w:t xml:space="preserve">’s not </w:t>
        </w:r>
      </w:ins>
      <w:r w:rsidR="008A682E">
        <w:t>out-of-order</w:t>
      </w:r>
      <w:ins w:id="7103" w:author="Jonathan Goldstein" w:date="2013-09-19T15:31:00Z">
        <w:r>
          <w:t>.</w:t>
        </w:r>
      </w:ins>
    </w:p>
    <w:p w14:paraId="65D08B56" w14:textId="2853F045" w:rsidR="00BA1FB7" w:rsidRPr="00F17BB8" w:rsidRDefault="00BA1FB7">
      <w:pPr>
        <w:pStyle w:val="Heading2"/>
        <w:rPr>
          <w:ins w:id="7104" w:author="Badrish Chandramouli" w:date="2014-03-31T11:30:00Z"/>
        </w:rPr>
        <w:pPrChange w:id="7105" w:author="Badrish Chandramouli" w:date="2014-03-31T11:35:00Z">
          <w:pPr/>
        </w:pPrChange>
      </w:pPr>
      <w:ins w:id="7106" w:author="Badrish Chandramouli" w:date="2014-03-31T11:30:00Z">
        <w:r w:rsidRPr="00F17BB8">
          <w:t xml:space="preserve">Reordering </w:t>
        </w:r>
      </w:ins>
      <w:ins w:id="7107" w:author="Badrish Chandramouli" w:date="2014-03-31T11:31:00Z">
        <w:r>
          <w:t xml:space="preserve">Data </w:t>
        </w:r>
      </w:ins>
      <w:ins w:id="7108" w:author="Badrish Chandramouli" w:date="2014-03-31T11:30:00Z">
        <w:r w:rsidRPr="00F17BB8">
          <w:t>within Trill</w:t>
        </w:r>
      </w:ins>
    </w:p>
    <w:p w14:paraId="396B95AB" w14:textId="01A92E0B" w:rsidR="00BA1FB7" w:rsidRDefault="00BA1FB7" w:rsidP="00BA1FB7">
      <w:pPr>
        <w:rPr>
          <w:ins w:id="7109" w:author="Badrish Chandramouli" w:date="2014-03-31T11:31:00Z"/>
        </w:rPr>
      </w:pPr>
      <w:ins w:id="7110" w:author="Badrish Chandramouli" w:date="2014-03-31T11:29:00Z">
        <w:r>
          <w:t xml:space="preserve">All the </w:t>
        </w:r>
      </w:ins>
      <w:ins w:id="7111" w:author="Badrish Chandramouli" w:date="2014-03-31T11:30:00Z">
        <w:r>
          <w:t xml:space="preserve">disorder policies now accept an optional </w:t>
        </w:r>
      </w:ins>
      <w:r w:rsidR="009264CE">
        <w:rPr>
          <w:i/>
        </w:rPr>
        <w:t>r</w:t>
      </w:r>
      <w:ins w:id="7112" w:author="Badrish Chandramouli" w:date="2014-03-31T11:30:00Z">
        <w:r w:rsidRPr="00BA1FB7">
          <w:rPr>
            <w:i/>
            <w:rPrChange w:id="7113" w:author="Badrish Chandramouli" w:date="2014-03-31T11:32:00Z">
              <w:rPr/>
            </w:rPrChange>
          </w:rPr>
          <w:t>eorderLatency</w:t>
        </w:r>
        <w:r>
          <w:t xml:space="preserve"> argument. This argument indicates the duration of application time that Trill waits before reordering events and processing them.</w:t>
        </w:r>
      </w:ins>
      <w:ins w:id="7114" w:author="Badrish Chandramouli" w:date="2014-03-31T11:31:00Z">
        <w:r>
          <w:t xml:space="preserve"> The default value is 0, which produces the exact behavior described above.</w:t>
        </w:r>
      </w:ins>
    </w:p>
    <w:p w14:paraId="2F42AFA6" w14:textId="0330CD81" w:rsidR="00BA1FB7" w:rsidRDefault="00BA1FB7" w:rsidP="00BA1FB7">
      <w:pPr>
        <w:rPr>
          <w:ins w:id="7115" w:author="Badrish Chandramouli" w:date="2014-03-31T11:31:00Z"/>
        </w:rPr>
      </w:pPr>
      <w:ins w:id="7116" w:author="Badrish Chandramouli" w:date="2014-03-31T11:31:00Z">
        <w:r>
          <w:rPr>
            <w:noProof/>
            <w:lang w:eastAsia="en-US"/>
          </w:rPr>
          <mc:AlternateContent>
            <mc:Choice Requires="wps">
              <w:drawing>
                <wp:anchor distT="45720" distB="45720" distL="114300" distR="114300" simplePos="0" relativeHeight="251655259" behindDoc="0" locked="0" layoutInCell="1" allowOverlap="1" wp14:anchorId="2C593E16" wp14:editId="53F2353B">
                  <wp:simplePos x="0" y="0"/>
                  <wp:positionH relativeFrom="margin">
                    <wp:posOffset>28575</wp:posOffset>
                  </wp:positionH>
                  <wp:positionV relativeFrom="paragraph">
                    <wp:posOffset>1546860</wp:posOffset>
                  </wp:positionV>
                  <wp:extent cx="5520055" cy="1404620"/>
                  <wp:effectExtent l="0" t="0" r="23495" b="26670"/>
                  <wp:wrapTopAndBottom/>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1404620"/>
                          </a:xfrm>
                          <a:prstGeom prst="rect">
                            <a:avLst/>
                          </a:prstGeom>
                          <a:solidFill>
                            <a:srgbClr val="FFFFFF"/>
                          </a:solidFill>
                          <a:ln w="9525">
                            <a:solidFill>
                              <a:srgbClr val="000000"/>
                            </a:solidFill>
                            <a:miter lim="800000"/>
                            <a:headEnd/>
                            <a:tailEnd/>
                          </a:ln>
                        </wps:spPr>
                        <wps:txbx>
                          <w:txbxContent>
                            <w:p w14:paraId="5D558C57" w14:textId="4238F102" w:rsidR="00E80C46" w:rsidRPr="00D922DF" w:rsidRDefault="00E80C46" w:rsidP="00BA1FB7">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 = observableOfStreamEvent.ToStreamable(</w:t>
                              </w:r>
                              <w:r>
                                <w:rPr>
                                  <w:rFonts w:ascii="Consolas" w:hAnsi="Consolas" w:cs="Consolas"/>
                                  <w:color w:val="2B91AF"/>
                                  <w:sz w:val="19"/>
                                  <w:szCs w:val="19"/>
                                  <w:highlight w:val="white"/>
                                </w:rPr>
                                <w:t>DisorderPolicy</w:t>
                              </w:r>
                              <w:r>
                                <w:rPr>
                                  <w:rFonts w:ascii="Consolas" w:hAnsi="Consolas" w:cs="Consolas"/>
                                  <w:color w:val="000000"/>
                                  <w:sz w:val="19"/>
                                  <w:szCs w:val="19"/>
                                  <w:highlight w:val="white"/>
                                </w:rPr>
                                <w:t>.Drop(100));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593E16" id="_x0000_s1122" type="#_x0000_t202" style="position:absolute;margin-left:2.25pt;margin-top:121.8pt;width:434.65pt;height:110.6pt;z-index:25165525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">
                  <v:textbox style="mso-fit-shape-to-text:t">
                    <w:txbxContent>
                      <w:p w14:paraId="5D558C57" w14:textId="4238F102" w:rsidR="00E80C46" w:rsidRPr="00D922DF" w:rsidRDefault="00E80C46" w:rsidP="00BA1FB7">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 = observableOfStreamEvent.ToStreamable(</w:t>
                        </w:r>
                        <w:r>
                          <w:rPr>
                            <w:rFonts w:ascii="Consolas" w:hAnsi="Consolas" w:cs="Consolas"/>
                            <w:color w:val="2B91AF"/>
                            <w:sz w:val="19"/>
                            <w:szCs w:val="19"/>
                            <w:highlight w:val="white"/>
                          </w:rPr>
                          <w:t>DisorderPolicy</w:t>
                        </w:r>
                        <w:r>
                          <w:rPr>
                            <w:rFonts w:ascii="Consolas" w:hAnsi="Consolas" w:cs="Consolas"/>
                            <w:color w:val="000000"/>
                            <w:sz w:val="19"/>
                            <w:szCs w:val="19"/>
                            <w:highlight w:val="white"/>
                          </w:rPr>
                          <w:t>.Drop(100));</w:t>
                        </w:r>
                      </w:p>
                    </w:txbxContent>
                  </v:textbox>
                  <w10:wrap type="topAndBottom" anchorx="margin"/>
                </v:shape>
              </w:pict>
            </mc:Fallback>
          </mc:AlternateContent>
        </w:r>
        <w:r>
          <w:t>The example below shows us</w:t>
        </w:r>
      </w:ins>
      <w:r w:rsidR="00573271">
        <w:t>e of</w:t>
      </w:r>
      <w:ins w:id="7117" w:author="Badrish Chandramouli" w:date="2014-03-31T11:31:00Z">
        <w:r>
          <w:t xml:space="preserve"> </w:t>
        </w:r>
      </w:ins>
      <w:r w:rsidR="00573271">
        <w:t>DisorderPolicy.</w:t>
      </w:r>
      <w:ins w:id="7118" w:author="Badrish Chandramouli" w:date="2014-03-31T11:32:00Z">
        <w:r>
          <w:t>D</w:t>
        </w:r>
      </w:ins>
      <w:ins w:id="7119" w:author="Badrish Chandramouli" w:date="2014-03-31T11:31:00Z">
        <w:r>
          <w:t>rop with a reorder latency of 100. This means that as data arrives and moves the maximum sync</w:t>
        </w:r>
      </w:ins>
      <w:r w:rsidR="00573271">
        <w:t xml:space="preserve"> </w:t>
      </w:r>
      <w:ins w:id="7120" w:author="Badrish Chandramouli" w:date="2014-03-31T11:31:00Z">
        <w:r>
          <w:t>time to T, we reorder and release events up</w:t>
        </w:r>
      </w:ins>
      <w:r w:rsidR="00573271">
        <w:t xml:space="preserve"> </w:t>
      </w:r>
      <w:ins w:id="7121" w:author="Badrish Chandramouli" w:date="2014-03-31T11:31:00Z">
        <w:r>
          <w:t xml:space="preserve">to </w:t>
        </w:r>
      </w:ins>
      <w:r w:rsidR="00573271">
        <w:t>(</w:t>
      </w:r>
      <w:ins w:id="7122" w:author="Badrish Chandramouli" w:date="2014-03-31T11:31:00Z">
        <w:r>
          <w:t>T</w:t>
        </w:r>
      </w:ins>
      <w:r w:rsidR="00573271">
        <w:t xml:space="preserve"> - </w:t>
      </w:r>
      <w:ins w:id="7123" w:author="Badrish Chandramouli" w:date="2014-03-31T11:31:00Z">
        <w:r>
          <w:t>100</w:t>
        </w:r>
      </w:ins>
      <w:r w:rsidR="00573271">
        <w:t>)</w:t>
      </w:r>
      <w:ins w:id="7124" w:author="Badrish Chandramouli" w:date="2014-03-31T11:31:00Z">
        <w:r>
          <w:t xml:space="preserve">. Any late-arriving data with a timestamp of lower than </w:t>
        </w:r>
      </w:ins>
      <w:r w:rsidR="00E62F01">
        <w:t>(</w:t>
      </w:r>
      <w:ins w:id="7125" w:author="Badrish Chandramouli" w:date="2014-03-31T11:31:00Z">
        <w:r>
          <w:t xml:space="preserve">T </w:t>
        </w:r>
      </w:ins>
      <w:r w:rsidR="00E62F01">
        <w:t>-</w:t>
      </w:r>
      <w:ins w:id="7126" w:author="Badrish Chandramouli" w:date="2014-03-31T11:31:00Z">
        <w:r>
          <w:t xml:space="preserve"> 100</w:t>
        </w:r>
      </w:ins>
      <w:r w:rsidR="00E62F01">
        <w:t>)</w:t>
      </w:r>
      <w:ins w:id="7127" w:author="Badrish Chandramouli" w:date="2014-03-31T11:31:00Z">
        <w:r>
          <w:t xml:space="preserve"> would be dropped</w:t>
        </w:r>
      </w:ins>
      <w:r w:rsidR="00E62F01">
        <w:t>. O</w:t>
      </w:r>
      <w:ins w:id="7128" w:author="Badrish Chandramouli" w:date="2014-03-31T11:31:00Z">
        <w:r>
          <w:t xml:space="preserve">ne could instead choose </w:t>
        </w:r>
      </w:ins>
      <w:r w:rsidR="008A6DCD">
        <w:t>a DisorderPolicy of A</w:t>
      </w:r>
      <w:ins w:id="7129" w:author="Badrish Chandramouli" w:date="2014-03-31T11:31:00Z">
        <w:r>
          <w:t xml:space="preserve">djust or </w:t>
        </w:r>
      </w:ins>
      <w:r w:rsidR="008A6DCD">
        <w:t>T</w:t>
      </w:r>
      <w:ins w:id="7130" w:author="Badrish Chandramouli" w:date="2014-03-31T11:31:00Z">
        <w:r>
          <w:t>hro</w:t>
        </w:r>
      </w:ins>
      <w:r w:rsidR="008A6DCD">
        <w:t>w if the out-of-order events should not be dropped</w:t>
      </w:r>
      <w:ins w:id="7131" w:author="Badrish Chandramouli" w:date="2014-03-31T11:31:00Z">
        <w:r>
          <w:t xml:space="preserve">. In addition, if the user manually pushes a punctuation into the system with a timestamp T’ that is greater than </w:t>
        </w:r>
      </w:ins>
      <w:r w:rsidR="005E3E38">
        <w:t>(</w:t>
      </w:r>
      <w:ins w:id="7132" w:author="Badrish Chandramouli" w:date="2014-03-31T11:31:00Z">
        <w:r>
          <w:t xml:space="preserve">T </w:t>
        </w:r>
      </w:ins>
      <w:r w:rsidR="005E3E38">
        <w:t>-</w:t>
      </w:r>
      <w:ins w:id="7133" w:author="Badrish Chandramouli" w:date="2014-03-31T11:31:00Z">
        <w:r>
          <w:t xml:space="preserve"> 100</w:t>
        </w:r>
      </w:ins>
      <w:r w:rsidR="005E3E38">
        <w:t>)</w:t>
      </w:r>
      <w:ins w:id="7134" w:author="Badrish Chandramouli" w:date="2014-03-31T11:31:00Z">
        <w:r>
          <w:t>, Trill will reorder and process events until T’. The usual punctuation policy and drop policies are performed on the events released by the reordering operation.</w:t>
        </w:r>
      </w:ins>
      <w:ins w:id="7135" w:author="Badrish Chandramouli" w:date="2014-03-31T11:43:00Z">
        <w:r w:rsidR="00C418CA">
          <w:t xml:space="preserve"> The user can also set a </w:t>
        </w:r>
      </w:ins>
      <w:r w:rsidR="005E3E38">
        <w:t>r</w:t>
      </w:r>
      <w:ins w:id="7136" w:author="Badrish Chandramouli" w:date="2014-03-31T11:43:00Z">
        <w:r w:rsidR="00C418CA">
          <w:t xml:space="preserve">eorderLatency of infinity (StreamEvent.InfinitySyncTime), which forces Trill to reorder </w:t>
        </w:r>
      </w:ins>
      <w:ins w:id="7137" w:author="Badrish Chandramouli" w:date="2014-03-31T11:44:00Z">
        <w:r w:rsidR="00C418CA">
          <w:t xml:space="preserve">and output </w:t>
        </w:r>
      </w:ins>
      <w:ins w:id="7138" w:author="Badrish Chandramouli" w:date="2014-03-31T11:43:00Z">
        <w:r w:rsidR="00C418CA">
          <w:t>events on</w:t>
        </w:r>
      </w:ins>
      <w:ins w:id="7139" w:author="Badrish Chandramouli" w:date="2014-03-31T11:44:00Z">
        <w:r w:rsidR="00C418CA">
          <w:t>ly</w:t>
        </w:r>
      </w:ins>
      <w:ins w:id="7140" w:author="Badrish Chandramouli" w:date="2014-03-31T11:43:00Z">
        <w:r w:rsidR="00C418CA">
          <w:t xml:space="preserve"> when </w:t>
        </w:r>
      </w:ins>
      <w:ins w:id="7141" w:author="Badrish Chandramouli" w:date="2014-03-31T11:44:00Z">
        <w:r w:rsidR="00C418CA">
          <w:t>punctuations are manually ingressed by the user.</w:t>
        </w:r>
      </w:ins>
    </w:p>
    <w:p w14:paraId="12CCD608" w14:textId="12FEC7DE" w:rsidR="00BA1FB7" w:rsidRDefault="00BA1FB7" w:rsidP="00BA1FB7">
      <w:pPr>
        <w:rPr>
          <w:ins w:id="7142" w:author="Badrish Chandramouli" w:date="2014-03-31T11:32:00Z"/>
        </w:rPr>
      </w:pPr>
      <w:ins w:id="7143" w:author="Badrish Chandramouli" w:date="2014-03-31T11:32:00Z">
        <w:r>
          <w:t xml:space="preserve">For example, assume with the above query that we get an input data stream that receives events with sync timestamps of 2, 3, 21, 15, 63, 42, 84, and 105 (in that order). At the moment we receive 105, the </w:t>
        </w:r>
        <w:r w:rsidRPr="00F17BB8">
          <w:rPr>
            <w:i/>
          </w:rPr>
          <w:t>high</w:t>
        </w:r>
      </w:ins>
      <w:ins w:id="7144" w:author="Badrish Chandramouli" w:date="2014-03-31T11:33:00Z">
        <w:r>
          <w:rPr>
            <w:i/>
          </w:rPr>
          <w:t>-</w:t>
        </w:r>
      </w:ins>
      <w:ins w:id="7145" w:author="Badrish Chandramouli" w:date="2014-03-31T11:32:00Z">
        <w:r w:rsidRPr="00BA1FB7">
          <w:rPr>
            <w:i/>
            <w:rPrChange w:id="7146" w:author="Badrish Chandramouli" w:date="2014-03-31T11:33:00Z">
              <w:rPr/>
            </w:rPrChange>
          </w:rPr>
          <w:t>water</w:t>
        </w:r>
      </w:ins>
      <w:ins w:id="7147" w:author="Badrish Chandramouli" w:date="2014-03-31T11:33:00Z">
        <w:r>
          <w:rPr>
            <w:i/>
          </w:rPr>
          <w:t>-</w:t>
        </w:r>
      </w:ins>
      <w:ins w:id="7148" w:author="Badrish Chandramouli" w:date="2014-03-31T11:32:00Z">
        <w:r w:rsidRPr="00BA1FB7">
          <w:rPr>
            <w:i/>
            <w:rPrChange w:id="7149" w:author="Badrish Chandramouli" w:date="2014-03-31T11:33:00Z">
              <w:rPr/>
            </w:rPrChange>
          </w:rPr>
          <w:t>mark</w:t>
        </w:r>
        <w:r>
          <w:t xml:space="preserve"> of the stream (max. sync time</w:t>
        </w:r>
      </w:ins>
      <w:ins w:id="7150" w:author="Badrish Chandramouli" w:date="2014-03-31T11:33:00Z">
        <w:r>
          <w:t xml:space="preserve"> across all events</w:t>
        </w:r>
      </w:ins>
      <w:ins w:id="7151" w:author="Badrish Chandramouli" w:date="2014-03-31T11:32:00Z">
        <w:r>
          <w:t>) reaches 105. With a reorder latency of 100, this means that Trill needs to reorder and process data until timestamp 105-100=5. This will cause Trill to release the data events with timestamps 2 and 3 for further processing (i.e., applying the punctuation policy).</w:t>
        </w:r>
      </w:ins>
    </w:p>
    <w:p w14:paraId="573BB923" w14:textId="385DD7E9" w:rsidR="00BA1FB7" w:rsidRDefault="00BA1FB7" w:rsidP="00BA1FB7">
      <w:pPr>
        <w:rPr>
          <w:ins w:id="7152" w:author="Badrish Chandramouli" w:date="2014-03-31T11:32:00Z"/>
        </w:rPr>
      </w:pPr>
      <w:ins w:id="7153" w:author="Badrish Chandramouli" w:date="2014-03-31T11:32:00Z">
        <w:r>
          <w:t>Next, suppose we get an event with a sync-time of 1. Since this event has a timestamp &lt;= 5 (the current high watermark – reorder latency), it is released immediately for further processing and will be dropped because of our specified disorder policy of Drop().</w:t>
        </w:r>
      </w:ins>
    </w:p>
    <w:p w14:paraId="293A5174" w14:textId="77777777" w:rsidR="00BA1FB7" w:rsidRDefault="00BA1FB7" w:rsidP="00BA1FB7">
      <w:pPr>
        <w:rPr>
          <w:ins w:id="7154" w:author="Badrish Chandramouli" w:date="2014-03-31T11:32:00Z"/>
        </w:rPr>
      </w:pPr>
      <w:ins w:id="7155" w:author="Badrish Chandramouli" w:date="2014-03-31T11:32:00Z">
        <w:r>
          <w:t>Next, suppose we get an event with sync-time 132, which causes us move Trill’s output to timestamp 132-100=32. This results in a production of the events 15 and 21 in that order. Note that the disorder between 15 and 21 has been eliminated in this process.</w:t>
        </w:r>
      </w:ins>
    </w:p>
    <w:p w14:paraId="3D538B89" w14:textId="77777777" w:rsidR="00BA1FB7" w:rsidRDefault="00BA1FB7" w:rsidP="00BA1FB7">
      <w:pPr>
        <w:rPr>
          <w:ins w:id="7156" w:author="Badrish Chandramouli" w:date="2014-03-31T11:32:00Z"/>
        </w:rPr>
      </w:pPr>
      <w:ins w:id="7157" w:author="Badrish Chandramouli" w:date="2014-03-31T11:32:00Z">
        <w:r>
          <w:t>Next, if we get an input punctuation with sync-time 100, we force the reorder and processing of all events up to and including timestamp 100, even though our high watermark is still 132. This causes us to release events 42, 63, 84 in that order, followed by the punctuation at 100.</w:t>
        </w:r>
      </w:ins>
    </w:p>
    <w:p w14:paraId="491CC9AE" w14:textId="77777777" w:rsidR="00BA1FB7" w:rsidRDefault="00BA1FB7" w:rsidP="00BA1FB7">
      <w:pPr>
        <w:rPr>
          <w:ins w:id="7158" w:author="Badrish Chandramouli" w:date="2014-03-31T11:32:00Z"/>
        </w:rPr>
      </w:pPr>
      <w:ins w:id="7159" w:author="Badrish Chandramouli" w:date="2014-03-31T11:32:00Z">
        <w:r>
          <w:t>Finally, we get a punctuation at StreamEvent.InfinitySyncTime, which causes us to process and output data events 105 and 132, followed by the punctuation at infinity.</w:t>
        </w:r>
      </w:ins>
    </w:p>
    <w:p w14:paraId="60EDAD10" w14:textId="5346509C" w:rsidR="00BA1FB7" w:rsidDel="00BA1FB7" w:rsidRDefault="00BA1FB7">
      <w:pPr>
        <w:rPr>
          <w:ins w:id="7160" w:author="Jonathan Goldstein" w:date="2013-09-19T15:35:00Z"/>
          <w:del w:id="7161" w:author="Badrish Chandramouli" w:date="2014-03-31T11:33:00Z"/>
        </w:rPr>
      </w:pPr>
    </w:p>
    <w:p w14:paraId="69BA920F" w14:textId="35823B57" w:rsidR="00475AC0" w:rsidRDefault="00475AC0">
      <w:pPr>
        <w:pStyle w:val="Heading2"/>
        <w:rPr>
          <w:ins w:id="7162" w:author="Jonathan Goldstein" w:date="2013-09-19T15:28:00Z"/>
        </w:rPr>
        <w:pPrChange w:id="7163" w:author="Jonathan Goldstein" w:date="2013-09-19T15:36:00Z">
          <w:pPr/>
        </w:pPrChange>
      </w:pPr>
      <w:ins w:id="7164" w:author="Jonathan Goldstein" w:date="2013-09-19T15:35:00Z">
        <w:r>
          <w:t>Edge events</w:t>
        </w:r>
      </w:ins>
    </w:p>
    <w:p w14:paraId="38927269" w14:textId="4A0B2193" w:rsidR="00FB70A5" w:rsidDel="00C109BA" w:rsidRDefault="00DC591E">
      <w:pPr>
        <w:rPr>
          <w:del w:id="7165" w:author="Jonathan Goldstein" w:date="2013-09-19T15:31:00Z"/>
        </w:rPr>
      </w:pPr>
      <w:ins w:id="7166" w:author="Jonathan Goldstein" w:date="2013-09-19T14:23:00Z">
        <w:r>
          <w:t>In some cases, ingressing intervals into Trill in start time order presents a</w:t>
        </w:r>
      </w:ins>
      <w:ins w:id="7167" w:author="Jonathan Goldstein" w:date="2013-09-19T14:33:00Z">
        <w:r w:rsidR="002902D9">
          <w:t>n</w:t>
        </w:r>
      </w:ins>
      <w:ins w:id="7168" w:author="Jonathan Goldstein" w:date="2013-09-19T14:23:00Z">
        <w:r>
          <w:t xml:space="preserve"> </w:t>
        </w:r>
      </w:ins>
      <w:ins w:id="7169" w:author="Jonathan Goldstein" w:date="2013-09-19T14:27:00Z">
        <w:r w:rsidR="002902D9">
          <w:t xml:space="preserve">output timeliness </w:t>
        </w:r>
      </w:ins>
      <w:ins w:id="7170" w:author="Jonathan Goldstein" w:date="2013-09-19T14:23:00Z">
        <w:r>
          <w:t>problem</w:t>
        </w:r>
      </w:ins>
      <w:ins w:id="7171" w:author="Jonathan Goldstein" w:date="2013-09-19T14:24:00Z">
        <w:r w:rsidR="002902D9">
          <w:t>:</w:t>
        </w:r>
      </w:ins>
      <w:ins w:id="7172" w:author="Jonathan Goldstein" w:date="2013-09-19T14:23:00Z">
        <w:r>
          <w:t xml:space="preserve"> </w:t>
        </w:r>
      </w:ins>
      <w:ins w:id="7173" w:author="Jonathan Goldstein" w:date="2013-09-19T14:33:00Z">
        <w:del w:id="7174" w:author="James Terwilliger" w:date="2017-03-27T11:38:00Z">
          <w:r w:rsidR="002902D9" w:rsidDel="00CD711D">
            <w:delText>c</w:delText>
          </w:r>
        </w:del>
      </w:ins>
    </w:p>
    <w:p w14:paraId="0C697B5C" w14:textId="5FBE7BCD" w:rsidR="002902D9" w:rsidRDefault="00CD711D">
      <w:pPr>
        <w:rPr>
          <w:ins w:id="7175" w:author="Jonathan Goldstein" w:date="2013-09-19T14:28:00Z"/>
        </w:rPr>
        <w:pPrChange w:id="7176" w:author="Jonathan Goldstein" w:date="2013-09-06T11:27:00Z">
          <w:pPr>
            <w:pStyle w:val="Heading1"/>
          </w:pPr>
        </w:pPrChange>
      </w:pPr>
      <w:ins w:id="7177" w:author="James Terwilliger" w:date="2017-03-27T11:38:00Z">
        <w:r>
          <w:t>c</w:t>
        </w:r>
      </w:ins>
      <w:ins w:id="7178" w:author="Jonathan Goldstein" w:date="2013-09-06T11:33:00Z">
        <w:r w:rsidR="0030081F">
          <w:t>onsider the</w:t>
        </w:r>
      </w:ins>
      <w:ins w:id="7179" w:author="Jonathan Goldstein" w:date="2013-09-06T11:35:00Z">
        <w:r w:rsidR="0030081F">
          <w:t xml:space="preserve"> </w:t>
        </w:r>
        <w:del w:id="7180" w:author="Peter Freiling" w:date="2018-12-03T12:12:00Z">
          <w:r w:rsidR="0030081F" w:rsidDel="00333B06">
            <w:delText>ProcessNames</w:delText>
          </w:r>
        </w:del>
      </w:ins>
      <w:ins w:id="7181" w:author="Peter Freiling" w:date="2018-12-03T12:12:00Z">
        <w:r w:rsidR="00333B06">
          <w:t>namesStream</w:t>
        </w:r>
      </w:ins>
      <w:ins w:id="7182" w:author="Jonathan Goldstein" w:date="2013-09-06T11:35:00Z">
        <w:r w:rsidR="0030081F">
          <w:t xml:space="preserve"> shown in </w:t>
        </w:r>
        <w:r w:rsidR="0030081F">
          <w:fldChar w:fldCharType="begin"/>
        </w:r>
        <w:r w:rsidR="0030081F">
          <w:instrText xml:space="preserve"> REF _Ref364086159 \h </w:instrText>
        </w:r>
      </w:ins>
      <w:r w:rsidR="0030081F">
        <w:fldChar w:fldCharType="separate"/>
      </w:r>
      <w:r w:rsidR="00904F8B">
        <w:t xml:space="preserve">Figure </w:t>
      </w:r>
      <w:r w:rsidR="00904F8B">
        <w:rPr>
          <w:noProof/>
        </w:rPr>
        <w:t>21</w:t>
      </w:r>
      <w:ins w:id="7183" w:author="Jonathan Goldstein" w:date="2013-09-06T11:35:00Z">
        <w:r w:rsidR="0030081F">
          <w:fldChar w:fldCharType="end"/>
        </w:r>
        <w:r w:rsidR="0030081F">
          <w:t>.</w:t>
        </w:r>
      </w:ins>
      <w:ins w:id="7184" w:author="Jonathan Goldstein" w:date="2013-09-06T15:16:00Z">
        <w:r w:rsidR="00870E3D">
          <w:t xml:space="preserve"> The </w:t>
        </w:r>
        <w:del w:id="7185" w:author="Peter Freiling" w:date="2018-12-03T10:33:00Z">
          <w:r w:rsidR="00870E3D" w:rsidDel="00D77883">
            <w:delText>PID</w:delText>
          </w:r>
        </w:del>
      </w:ins>
      <w:ins w:id="7186" w:author="Peter Freiling" w:date="2018-12-03T10:33:00Z">
        <w:r w:rsidR="00D77883">
          <w:t>ProcessId</w:t>
        </w:r>
      </w:ins>
      <w:ins w:id="7187" w:author="Jonathan Goldstein" w:date="2013-09-06T15:16:00Z">
        <w:r w:rsidR="00870E3D">
          <w:t>/Name associations</w:t>
        </w:r>
      </w:ins>
      <w:ins w:id="7188" w:author="Jonathan Goldstein" w:date="2013-09-16T12:32:00Z">
        <w:r w:rsidR="00304BEF">
          <w:t xml:space="preserve"> are given, along with the lifetime of the association, which describes the period of time during which the association was valid. </w:t>
        </w:r>
      </w:ins>
      <w:ins w:id="7189" w:author="Jonathan Goldstein" w:date="2013-09-16T12:36:00Z">
        <w:r w:rsidR="00304BEF">
          <w:t>At the time a</w:t>
        </w:r>
      </w:ins>
      <w:ins w:id="7190" w:author="Jonathan Goldstein" w:date="2013-09-16T12:34:00Z">
        <w:r w:rsidR="002902D9">
          <w:t xml:space="preserve"> </w:t>
        </w:r>
        <w:del w:id="7191" w:author="Peter Freiling" w:date="2018-12-03T10:33:00Z">
          <w:r w:rsidR="002902D9" w:rsidDel="00D77883">
            <w:delText>PID</w:delText>
          </w:r>
        </w:del>
      </w:ins>
      <w:ins w:id="7192" w:author="Peter Freiling" w:date="2018-12-03T10:33:00Z">
        <w:r w:rsidR="00D77883">
          <w:t>ProcessId</w:t>
        </w:r>
      </w:ins>
      <w:ins w:id="7193" w:author="Jonathan Goldstein" w:date="2013-09-16T12:34:00Z">
        <w:r w:rsidR="002902D9">
          <w:t>/ association</w:t>
        </w:r>
        <w:r w:rsidR="00304BEF">
          <w:t xml:space="preserve"> </w:t>
        </w:r>
      </w:ins>
      <w:ins w:id="7194" w:author="Jonathan Goldstein" w:date="2013-09-16T12:36:00Z">
        <w:r w:rsidR="00304BEF">
          <w:t>become</w:t>
        </w:r>
      </w:ins>
      <w:ins w:id="7195" w:author="Jonathan Goldstein" w:date="2013-10-14T16:40:00Z">
        <w:r w:rsidR="00170086">
          <w:t>s</w:t>
        </w:r>
      </w:ins>
      <w:ins w:id="7196" w:author="Jonathan Goldstein" w:date="2013-09-16T12:36:00Z">
        <w:r w:rsidR="00304BEF">
          <w:t xml:space="preserve"> valid</w:t>
        </w:r>
      </w:ins>
      <w:ins w:id="7197" w:author="Jonathan Goldstein" w:date="2013-09-16T12:35:00Z">
        <w:r w:rsidR="00304BEF">
          <w:t>,</w:t>
        </w:r>
      </w:ins>
      <w:ins w:id="7198" w:author="Jonathan Goldstein" w:date="2013-09-16T12:34:00Z">
        <w:r w:rsidR="002902D9">
          <w:t xml:space="preserve"> it is not known when th</w:t>
        </w:r>
      </w:ins>
      <w:ins w:id="7199" w:author="Jonathan Goldstein" w:date="2013-09-19T14:27:00Z">
        <w:r w:rsidR="002902D9">
          <w:t>at</w:t>
        </w:r>
      </w:ins>
      <w:ins w:id="7200" w:author="Jonathan Goldstein" w:date="2013-09-16T12:34:00Z">
        <w:r w:rsidR="002902D9">
          <w:t xml:space="preserve"> association w</w:t>
        </w:r>
      </w:ins>
      <w:ins w:id="7201" w:author="Jonathan Goldstein" w:date="2013-09-19T14:34:00Z">
        <w:r w:rsidR="002902D9">
          <w:t>ill</w:t>
        </w:r>
      </w:ins>
      <w:ins w:id="7202" w:author="Jonathan Goldstein" w:date="2013-09-16T12:34:00Z">
        <w:r w:rsidR="00304BEF">
          <w:t xml:space="preserve"> become invalid.</w:t>
        </w:r>
      </w:ins>
      <w:ins w:id="7203" w:author="Jonathan Goldstein" w:date="2013-09-16T12:37:00Z">
        <w:r w:rsidR="00304BEF">
          <w:t xml:space="preserve"> If we insist that all stream</w:t>
        </w:r>
      </w:ins>
      <w:ins w:id="7204" w:author="Jonathan Goldstein" w:date="2013-09-16T12:38:00Z">
        <w:r w:rsidR="00304BEF">
          <w:t>ing</w:t>
        </w:r>
      </w:ins>
      <w:ins w:id="7205" w:author="Jonathan Goldstein" w:date="2013-09-16T12:37:00Z">
        <w:r w:rsidR="00304BEF">
          <w:t xml:space="preserve"> </w:t>
        </w:r>
      </w:ins>
      <w:ins w:id="7206" w:author="Jonathan Goldstein" w:date="2013-09-16T12:38:00Z">
        <w:r w:rsidR="00304BEF">
          <w:t xml:space="preserve">data is entered into the system as fully specified </w:t>
        </w:r>
      </w:ins>
      <w:ins w:id="7207" w:author="Jonathan Goldstein" w:date="2013-09-19T14:25:00Z">
        <w:r w:rsidR="002902D9">
          <w:t xml:space="preserve">interval </w:t>
        </w:r>
      </w:ins>
      <w:ins w:id="7208" w:author="Jonathan Goldstein" w:date="2013-09-16T12:38:00Z">
        <w:r w:rsidR="00304BEF">
          <w:t xml:space="preserve">events, we must wait until the </w:t>
        </w:r>
        <w:del w:id="7209" w:author="Peter Freiling" w:date="2018-12-03T10:33:00Z">
          <w:r w:rsidR="00304BEF" w:rsidDel="00D77883">
            <w:delText>PID</w:delText>
          </w:r>
        </w:del>
      </w:ins>
      <w:ins w:id="7210" w:author="Peter Freiling" w:date="2018-12-03T10:33:00Z">
        <w:r w:rsidR="00D77883">
          <w:t>ProcessId</w:t>
        </w:r>
      </w:ins>
      <w:ins w:id="7211" w:author="Jonathan Goldstein" w:date="2013-09-16T12:38:00Z">
        <w:r w:rsidR="00304BEF">
          <w:t xml:space="preserve">/Name </w:t>
        </w:r>
      </w:ins>
      <w:ins w:id="7212" w:author="Jonathan Goldstein" w:date="2013-09-16T12:39:00Z">
        <w:r w:rsidR="00304BEF">
          <w:t xml:space="preserve">association becomes invalid before entering the association into the system. </w:t>
        </w:r>
      </w:ins>
      <w:ins w:id="7213" w:author="Jonathan Goldstein" w:date="2013-09-19T14:25:00Z">
        <w:r w:rsidR="002902D9">
          <w:t>Furthermore, since</w:t>
        </w:r>
      </w:ins>
      <w:ins w:id="7214" w:author="Jonathan Goldstein" w:date="2013-09-19T14:28:00Z">
        <w:r w:rsidR="002902D9">
          <w:t>, for composability,</w:t>
        </w:r>
      </w:ins>
      <w:ins w:id="7215" w:author="Jonathan Goldstein" w:date="2013-09-19T14:25:00Z">
        <w:r w:rsidR="002902D9">
          <w:t xml:space="preserve"> interval data must be </w:t>
        </w:r>
      </w:ins>
      <w:ins w:id="7216" w:author="Jonathan Goldstein" w:date="2013-09-19T14:28:00Z">
        <w:r w:rsidR="002902D9">
          <w:t>produced</w:t>
        </w:r>
      </w:ins>
      <w:ins w:id="7217" w:author="Jonathan Goldstein" w:date="2013-09-19T14:25:00Z">
        <w:r w:rsidR="002902D9">
          <w:t xml:space="preserve"> in start time order, we must delay the output of any other interval whose start time is greater than the un</w:t>
        </w:r>
      </w:ins>
      <w:ins w:id="7218" w:author="Jonathan Goldstein" w:date="2013-09-19T14:26:00Z">
        <w:r w:rsidR="002902D9">
          <w:t>ended</w:t>
        </w:r>
      </w:ins>
      <w:ins w:id="7219" w:author="Jonathan Goldstein" w:date="2013-09-19T14:25:00Z">
        <w:r w:rsidR="002902D9">
          <w:t xml:space="preserve"> event. </w:t>
        </w:r>
      </w:ins>
      <w:ins w:id="7220" w:author="Jonathan Goldstein" w:date="2013-09-16T12:39:00Z">
        <w:r w:rsidR="00304BEF">
          <w:t xml:space="preserve">This could result in arbitrary delays in the production of output, while we wait for a </w:t>
        </w:r>
        <w:del w:id="7221" w:author="Peter Freiling" w:date="2018-12-03T10:33:00Z">
          <w:r w:rsidR="00304BEF" w:rsidDel="00D77883">
            <w:delText>PID</w:delText>
          </w:r>
        </w:del>
      </w:ins>
      <w:ins w:id="7222" w:author="Peter Freiling" w:date="2018-12-03T10:33:00Z">
        <w:r w:rsidR="00D77883">
          <w:t>ProcessId</w:t>
        </w:r>
      </w:ins>
      <w:ins w:id="7223" w:author="Jonathan Goldstein" w:date="2013-09-16T12:39:00Z">
        <w:r w:rsidR="00304BEF">
          <w:t xml:space="preserve">/Name </w:t>
        </w:r>
      </w:ins>
      <w:ins w:id="7224" w:author="Jonathan Goldstein" w:date="2013-09-16T12:40:00Z">
        <w:r w:rsidR="00785D54">
          <w:t>association to end.</w:t>
        </w:r>
      </w:ins>
    </w:p>
    <w:p w14:paraId="29BB3214" w14:textId="7C44BAA7" w:rsidR="002902D9" w:rsidRPr="005939DB" w:rsidRDefault="00304BEF">
      <w:pPr>
        <w:keepNext/>
        <w:rPr>
          <w:ins w:id="7225" w:author="Jonathan Goldstein" w:date="2013-09-19T10:51:00Z"/>
          <w:rPrChange w:id="7226" w:author="Jonathan Goldstein" w:date="2013-09-19T10:51:00Z">
            <w:rPr>
              <w:ins w:id="7227" w:author="Jonathan Goldstein" w:date="2013-09-19T10:51:00Z"/>
              <w:rFonts w:cs="Consolas"/>
              <w:color w:val="000000"/>
            </w:rPr>
          </w:rPrChange>
        </w:rPr>
        <w:pPrChange w:id="7228" w:author="Jonathan Goldstein" w:date="2013-09-26T13:22:00Z">
          <w:pPr/>
        </w:pPrChange>
      </w:pPr>
      <w:ins w:id="7229" w:author="Jonathan Goldstein" w:date="2013-09-16T12:40:00Z">
        <w:r>
          <w:t>We therefore introduce edge events.</w:t>
        </w:r>
      </w:ins>
      <w:ins w:id="7230" w:author="Jonathan Goldstein" w:date="2013-09-19T14:28:00Z">
        <w:r w:rsidR="002902D9">
          <w:t xml:space="preserve"> </w:t>
        </w:r>
      </w:ins>
      <w:ins w:id="7231" w:author="Jonathan Goldstein" w:date="2013-09-16T12:40:00Z">
        <w:r w:rsidR="005939DB">
          <w:t>Edge events</w:t>
        </w:r>
      </w:ins>
      <w:ins w:id="7232" w:author="Jonathan Goldstein" w:date="2013-09-19T10:49:00Z">
        <w:r w:rsidR="005939DB">
          <w:t xml:space="preserve"> enable the expression of an interval event as two edge events. The first edge, called a start edge, establishes the start time</w:t>
        </w:r>
      </w:ins>
      <w:ins w:id="7233" w:author="Jonathan Goldstein" w:date="2013-09-26T13:19:00Z">
        <w:r w:rsidR="00CE3203">
          <w:t>,</w:t>
        </w:r>
        <w:r w:rsidR="00A459FB">
          <w:t xml:space="preserve"> </w:t>
        </w:r>
      </w:ins>
      <w:ins w:id="7234" w:author="Jonathan Goldstein" w:date="2013-09-26T13:34:00Z">
        <w:r w:rsidR="00A459FB">
          <w:t>the</w:t>
        </w:r>
      </w:ins>
      <w:ins w:id="7235" w:author="Jonathan Goldstein" w:date="2013-09-26T13:19:00Z">
        <w:r w:rsidR="00CE3203">
          <w:t xml:space="preserve"> provisional end time of StreamEvent.</w:t>
        </w:r>
      </w:ins>
      <w:ins w:id="7236" w:author="Jonathan Goldstein" w:date="2013-09-19T10:49:00Z">
        <w:r w:rsidR="005939DB">
          <w:t xml:space="preserve"> </w:t>
        </w:r>
      </w:ins>
      <w:ins w:id="7237" w:author="Jonathan Goldstein" w:date="2013-09-26T13:20:00Z">
        <w:r w:rsidR="00CE3203" w:rsidRPr="0070156D">
          <w:t>InfinitySyncTime</w:t>
        </w:r>
      </w:ins>
      <w:ins w:id="7238" w:author="Jonathan Goldstein" w:date="2013-09-26T13:33:00Z">
        <w:r w:rsidR="00A459FB">
          <w:t>,</w:t>
        </w:r>
      </w:ins>
      <w:ins w:id="7239" w:author="Jonathan Goldstein" w:date="2013-09-26T13:20:00Z">
        <w:r w:rsidR="00CE3203">
          <w:t xml:space="preserve"> </w:t>
        </w:r>
      </w:ins>
      <w:ins w:id="7240" w:author="Jonathan Goldstein" w:date="2013-09-19T10:49:00Z">
        <w:r w:rsidR="005939DB">
          <w:t xml:space="preserve">and payload of the event. The end edge, which arrives later, establishes </w:t>
        </w:r>
      </w:ins>
      <w:ins w:id="7241" w:author="Jonathan Goldstein" w:date="2013-09-26T13:31:00Z">
        <w:r w:rsidR="00A459FB">
          <w:t xml:space="preserve">the </w:t>
        </w:r>
      </w:ins>
      <w:ins w:id="7242" w:author="Jonathan Goldstein" w:date="2013-09-26T13:34:00Z">
        <w:r w:rsidR="00A459FB">
          <w:t>(</w:t>
        </w:r>
      </w:ins>
      <w:ins w:id="7243" w:author="Jonathan Goldstein" w:date="2013-09-26T13:31:00Z">
        <w:r w:rsidR="00A459FB">
          <w:t>finite</w:t>
        </w:r>
      </w:ins>
      <w:ins w:id="7244" w:author="Jonathan Goldstein" w:date="2013-09-26T13:34:00Z">
        <w:r w:rsidR="00A459FB">
          <w:t>)</w:t>
        </w:r>
      </w:ins>
      <w:ins w:id="7245" w:author="Jonathan Goldstein" w:date="2013-09-19T10:49:00Z">
        <w:r w:rsidR="005939DB">
          <w:t xml:space="preserve"> end time associated with the earlier </w:t>
        </w:r>
      </w:ins>
      <w:ins w:id="7246" w:author="Jonathan Goldstein" w:date="2013-09-26T13:34:00Z">
        <w:r w:rsidR="00A459FB">
          <w:t xml:space="preserve">matching </w:t>
        </w:r>
      </w:ins>
      <w:ins w:id="7247" w:author="Jonathan Goldstein" w:date="2013-09-19T10:49:00Z">
        <w:r w:rsidR="005939DB">
          <w:t>start edge.</w:t>
        </w:r>
      </w:ins>
      <w:ins w:id="7248" w:author="Jonathan Goldstein" w:date="2013-09-19T11:04:00Z">
        <w:r w:rsidR="00265831">
          <w:t xml:space="preserve"> </w:t>
        </w:r>
      </w:ins>
      <w:ins w:id="7249" w:author="Jonathan Goldstein" w:date="2013-09-26T13:31:00Z">
        <w:r w:rsidR="00A459FB">
          <w:t xml:space="preserve">Start edges are not required to have matching end edges. In these cases, the event is semantically treated as having an unbounded lifetime. </w:t>
        </w:r>
      </w:ins>
      <w:ins w:id="7250" w:author="Jonathan Goldstein" w:date="2013-09-19T11:04:00Z">
        <w:r w:rsidR="00265831">
          <w:fldChar w:fldCharType="begin"/>
        </w:r>
        <w:r w:rsidR="00265831">
          <w:instrText xml:space="preserve"> REF _Ref367351988 \h </w:instrText>
        </w:r>
      </w:ins>
      <w:r w:rsidR="00265831">
        <w:fldChar w:fldCharType="separate"/>
      </w:r>
      <w:ins w:id="7251" w:author="Jonathan Goldstein" w:date="2013-09-19T11:03:00Z">
        <w:r w:rsidR="00904F8B">
          <w:t xml:space="preserve">Figure </w:t>
        </w:r>
      </w:ins>
      <w:r w:rsidR="00904F8B">
        <w:rPr>
          <w:noProof/>
        </w:rPr>
        <w:t>59</w:t>
      </w:r>
      <w:ins w:id="7252" w:author="Jonathan Goldstein" w:date="2013-09-19T11:04:00Z">
        <w:r w:rsidR="00265831">
          <w:fldChar w:fldCharType="end"/>
        </w:r>
        <w:r w:rsidR="00265831">
          <w:t xml:space="preserve"> s</w:t>
        </w:r>
      </w:ins>
      <w:ins w:id="7253" w:author="Jonathan Goldstein" w:date="2013-09-19T10:49:00Z">
        <w:r w:rsidR="005939DB">
          <w:t xml:space="preserve">hows </w:t>
        </w:r>
      </w:ins>
      <w:ins w:id="7254" w:author="Jonathan Goldstein" w:date="2013-09-19T10:50:00Z">
        <w:r w:rsidR="005939DB">
          <w:t xml:space="preserve">the edge version of the </w:t>
        </w:r>
        <w:del w:id="7255" w:author="Peter Freiling" w:date="2018-12-03T12:12:00Z">
          <w:r w:rsidR="005939DB" w:rsidDel="00333B06">
            <w:delText>ProcessNames</w:delText>
          </w:r>
        </w:del>
      </w:ins>
      <w:ins w:id="7256" w:author="Peter Freiling" w:date="2018-12-03T12:12:00Z">
        <w:r w:rsidR="00333B06">
          <w:t>namesStream</w:t>
        </w:r>
      </w:ins>
      <w:ins w:id="7257" w:author="Jonathan Goldstein" w:date="2013-09-19T10:50:00Z">
        <w:r w:rsidR="005939DB">
          <w:t xml:space="preserve"> stream.</w:t>
        </w:r>
      </w:ins>
      <w:ins w:id="7258" w:author="Jonathan Goldstein" w:date="2013-09-19T11:37:00Z">
        <w:r w:rsidR="00BD2EB3">
          <w:t xml:space="preserve"> Note that start edges only have start times</w:t>
        </w:r>
      </w:ins>
      <w:ins w:id="7259" w:author="Jonathan Goldstein" w:date="2013-09-19T14:29:00Z">
        <w:r w:rsidR="002902D9">
          <w:t xml:space="preserve"> and payloads</w:t>
        </w:r>
      </w:ins>
      <w:ins w:id="7260" w:author="Jonathan Goldstein" w:date="2013-09-19T11:37:00Z">
        <w:r w:rsidR="00BD2EB3">
          <w:t xml:space="preserve">, while end edges have </w:t>
        </w:r>
        <w:r w:rsidR="002902D9">
          <w:t>start times</w:t>
        </w:r>
      </w:ins>
      <w:ins w:id="7261" w:author="Jonathan Goldstein" w:date="2013-09-19T14:29:00Z">
        <w:r w:rsidR="002902D9">
          <w:t xml:space="preserve">, </w:t>
        </w:r>
      </w:ins>
      <w:ins w:id="7262" w:author="Jonathan Goldstein" w:date="2013-09-19T11:37:00Z">
        <w:r w:rsidR="00BD2EB3">
          <w:t>end times</w:t>
        </w:r>
      </w:ins>
      <w:ins w:id="7263" w:author="Jonathan Goldstein" w:date="2013-09-19T14:29:00Z">
        <w:r w:rsidR="002902D9">
          <w:t>, and payloads</w:t>
        </w:r>
      </w:ins>
      <w:ins w:id="7264" w:author="Jonathan Goldstein" w:date="2013-09-19T11:37:00Z">
        <w:r w:rsidR="00BD2EB3">
          <w:t xml:space="preserve">. The start times </w:t>
        </w:r>
      </w:ins>
      <w:ins w:id="7265" w:author="Jonathan Goldstein" w:date="2013-09-19T14:29:00Z">
        <w:r w:rsidR="002902D9">
          <w:t xml:space="preserve">and payloads </w:t>
        </w:r>
      </w:ins>
      <w:ins w:id="7266" w:author="Jonathan Goldstein" w:date="2013-09-19T11:37:00Z">
        <w:r w:rsidR="00BD2EB3">
          <w:t>for end edges are used to identify which start edge is associated with the end edge.</w:t>
        </w:r>
      </w:ins>
    </w:p>
    <w:tbl>
      <w:tblPr>
        <w:tblStyle w:val="GridTable4-Accent4"/>
        <w:tblW w:w="0" w:type="auto"/>
        <w:tblLook w:val="04A0" w:firstRow="1" w:lastRow="0" w:firstColumn="1" w:lastColumn="0" w:noHBand="0" w:noVBand="1"/>
        <w:tblPrChange w:id="7267" w:author="Jonathan Goldstein" w:date="2013-09-19T15:37:00Z">
          <w:tblPr>
            <w:tblStyle w:val="GridTable4-Accent4"/>
            <w:tblW w:w="0" w:type="auto"/>
            <w:tblLook w:val="04A0" w:firstRow="1" w:lastRow="0" w:firstColumn="1" w:lastColumn="0" w:noHBand="0" w:noVBand="1"/>
          </w:tblPr>
        </w:tblPrChange>
      </w:tblPr>
      <w:tblGrid>
        <w:gridCol w:w="1305"/>
        <w:gridCol w:w="1305"/>
        <w:gridCol w:w="1184"/>
        <w:gridCol w:w="1668"/>
        <w:gridCol w:w="2273"/>
        <w:tblGridChange w:id="7268">
          <w:tblGrid>
            <w:gridCol w:w="222"/>
            <w:gridCol w:w="222"/>
            <w:gridCol w:w="222"/>
            <w:gridCol w:w="222"/>
            <w:gridCol w:w="222"/>
          </w:tblGrid>
        </w:tblGridChange>
      </w:tblGrid>
      <w:tr w:rsidR="00BD2EB3" w14:paraId="536487AF" w14:textId="77777777" w:rsidTr="00475AC0">
        <w:trPr>
          <w:cnfStyle w:val="100000000000" w:firstRow="1" w:lastRow="0" w:firstColumn="0" w:lastColumn="0" w:oddVBand="0" w:evenVBand="0" w:oddHBand="0" w:evenHBand="0" w:firstRowFirstColumn="0" w:firstRowLastColumn="0" w:lastRowFirstColumn="0" w:lastRowLastColumn="0"/>
          <w:cantSplit/>
          <w:ins w:id="7269" w:author="Jonathan Goldstein" w:date="2013-09-19T10:51:00Z"/>
          <w:trPrChange w:id="7270" w:author="Jonathan Goldstein" w:date="2013-09-19T15:37:00Z">
            <w:trPr>
              <w:cantSplit/>
            </w:trPr>
          </w:trPrChange>
        </w:trPr>
        <w:tc>
          <w:tcPr>
            <w:cnfStyle w:val="001000000000" w:firstRow="0" w:lastRow="0" w:firstColumn="1" w:lastColumn="0" w:oddVBand="0" w:evenVBand="0" w:oddHBand="0" w:evenHBand="0" w:firstRowFirstColumn="0" w:firstRowLastColumn="0" w:lastRowFirstColumn="0" w:lastRowLastColumn="0"/>
            <w:tcW w:w="0" w:type="auto"/>
            <w:tcPrChange w:id="7271" w:author="Jonathan Goldstein" w:date="2013-09-19T15:37:00Z">
              <w:tcPr>
                <w:tcW w:w="0" w:type="auto"/>
              </w:tcPr>
            </w:tcPrChange>
          </w:tcPr>
          <w:p w14:paraId="6C6E5BE5" w14:textId="6530E1AB" w:rsidR="00BD2EB3" w:rsidRDefault="00BD2EB3" w:rsidP="00A433B4">
            <w:pPr>
              <w:cnfStyle w:val="101000000000" w:firstRow="1" w:lastRow="0" w:firstColumn="1" w:lastColumn="0" w:oddVBand="0" w:evenVBand="0" w:oddHBand="0" w:evenHBand="0" w:firstRowFirstColumn="0" w:firstRowLastColumn="0" w:lastRowFirstColumn="0" w:lastRowLastColumn="0"/>
              <w:rPr>
                <w:ins w:id="7272" w:author="Jonathan Goldstein" w:date="2013-09-19T10:51:00Z"/>
                <w:rFonts w:ascii="Consolas" w:hAnsi="Consolas" w:cs="Consolas"/>
              </w:rPr>
            </w:pPr>
            <w:ins w:id="7273" w:author="Jonathan Goldstein" w:date="2013-09-19T10:53:00Z">
              <w:r>
                <w:rPr>
                  <w:rFonts w:ascii="Consolas" w:hAnsi="Consolas" w:cs="Consolas"/>
                </w:rPr>
                <w:t>Edge</w:t>
              </w:r>
            </w:ins>
            <w:r w:rsidR="00080797">
              <w:rPr>
                <w:rFonts w:ascii="Consolas" w:hAnsi="Consolas" w:cs="Consolas"/>
              </w:rPr>
              <w:t xml:space="preserve"> </w:t>
            </w:r>
            <w:ins w:id="7274" w:author="Jonathan Goldstein" w:date="2013-09-19T10:53:00Z">
              <w:r>
                <w:rPr>
                  <w:rFonts w:ascii="Consolas" w:hAnsi="Consolas" w:cs="Consolas"/>
                </w:rPr>
                <w:t>Type</w:t>
              </w:r>
            </w:ins>
          </w:p>
        </w:tc>
        <w:tc>
          <w:tcPr>
            <w:tcW w:w="236" w:type="dxa"/>
            <w:tcPrChange w:id="7275" w:author="Jonathan Goldstein" w:date="2013-09-19T15:37:00Z">
              <w:tcPr>
                <w:tcW w:w="0" w:type="auto"/>
              </w:tcPr>
            </w:tcPrChange>
          </w:tcPr>
          <w:p w14:paraId="60C845DE" w14:textId="2F688E5F" w:rsidR="00BD2EB3" w:rsidRPr="009B3C69" w:rsidRDefault="00BD2EB3" w:rsidP="00A433B4">
            <w:pPr>
              <w:cnfStyle w:val="100000000000" w:firstRow="1" w:lastRow="0" w:firstColumn="0" w:lastColumn="0" w:oddVBand="0" w:evenVBand="0" w:oddHBand="0" w:evenHBand="0" w:firstRowFirstColumn="0" w:firstRowLastColumn="0" w:lastRowFirstColumn="0" w:lastRowLastColumn="0"/>
              <w:rPr>
                <w:ins w:id="7276" w:author="Jonathan Goldstein" w:date="2013-09-19T10:51:00Z"/>
                <w:rFonts w:ascii="Consolas" w:hAnsi="Consolas" w:cs="Consolas"/>
              </w:rPr>
            </w:pPr>
            <w:ins w:id="7277" w:author="Jonathan Goldstein" w:date="2013-09-19T11:36:00Z">
              <w:r>
                <w:rPr>
                  <w:rFonts w:ascii="Consolas" w:hAnsi="Consolas" w:cs="Consolas"/>
                </w:rPr>
                <w:t>StartTime</w:t>
              </w:r>
            </w:ins>
          </w:p>
        </w:tc>
        <w:tc>
          <w:tcPr>
            <w:tcW w:w="236" w:type="dxa"/>
            <w:tcPrChange w:id="7278" w:author="Jonathan Goldstein" w:date="2013-09-19T15:37:00Z">
              <w:tcPr>
                <w:tcW w:w="0" w:type="auto"/>
              </w:tcPr>
            </w:tcPrChange>
          </w:tcPr>
          <w:p w14:paraId="5A49709D" w14:textId="592AA30F" w:rsidR="00BD2EB3" w:rsidRPr="009B3C69" w:rsidRDefault="00BD2EB3" w:rsidP="00A433B4">
            <w:pPr>
              <w:cnfStyle w:val="100000000000" w:firstRow="1" w:lastRow="0" w:firstColumn="0" w:lastColumn="0" w:oddVBand="0" w:evenVBand="0" w:oddHBand="0" w:evenHBand="0" w:firstRowFirstColumn="0" w:firstRowLastColumn="0" w:lastRowFirstColumn="0" w:lastRowLastColumn="0"/>
              <w:rPr>
                <w:ins w:id="7279" w:author="Jonathan Goldstein" w:date="2013-09-19T11:36:00Z"/>
                <w:rFonts w:ascii="Consolas" w:hAnsi="Consolas" w:cs="Consolas"/>
              </w:rPr>
            </w:pPr>
            <w:ins w:id="7280" w:author="Jonathan Goldstein" w:date="2013-09-19T11:36:00Z">
              <w:r>
                <w:rPr>
                  <w:rFonts w:ascii="Consolas" w:hAnsi="Consolas" w:cs="Consolas"/>
                </w:rPr>
                <w:t>EndTime</w:t>
              </w:r>
            </w:ins>
          </w:p>
        </w:tc>
        <w:tc>
          <w:tcPr>
            <w:tcW w:w="0" w:type="auto"/>
            <w:tcPrChange w:id="7281" w:author="Jonathan Goldstein" w:date="2013-09-19T15:37:00Z">
              <w:tcPr>
                <w:tcW w:w="0" w:type="auto"/>
              </w:tcPr>
            </w:tcPrChange>
          </w:tcPr>
          <w:p w14:paraId="7E2D4237" w14:textId="5B0E7F51" w:rsidR="00BD2EB3" w:rsidRPr="009B3C69" w:rsidRDefault="00BD2EB3" w:rsidP="00A433B4">
            <w:pPr>
              <w:cnfStyle w:val="100000000000" w:firstRow="1" w:lastRow="0" w:firstColumn="0" w:lastColumn="0" w:oddVBand="0" w:evenVBand="0" w:oddHBand="0" w:evenHBand="0" w:firstRowFirstColumn="0" w:firstRowLastColumn="0" w:lastRowFirstColumn="0" w:lastRowLastColumn="0"/>
              <w:rPr>
                <w:ins w:id="7282" w:author="Jonathan Goldstein" w:date="2013-09-19T10:51:00Z"/>
                <w:rFonts w:ascii="Consolas" w:hAnsi="Consolas" w:cs="Consolas"/>
              </w:rPr>
            </w:pPr>
            <w:ins w:id="7283" w:author="Jonathan Goldstein" w:date="2013-09-19T10:51:00Z">
              <w:del w:id="7284" w:author="Peter Freiling" w:date="2018-12-03T10:33:00Z">
                <w:r w:rsidRPr="009B3C69" w:rsidDel="00D77883">
                  <w:rPr>
                    <w:rFonts w:ascii="Consolas" w:hAnsi="Consolas" w:cs="Consolas"/>
                  </w:rPr>
                  <w:delText>PID</w:delText>
                </w:r>
              </w:del>
            </w:ins>
            <w:ins w:id="7285" w:author="Peter Freiling" w:date="2018-12-03T10:33:00Z">
              <w:r w:rsidR="00D77883">
                <w:rPr>
                  <w:rFonts w:ascii="Consolas" w:hAnsi="Consolas" w:cs="Consolas"/>
                </w:rPr>
                <w:t>ProcessId</w:t>
              </w:r>
            </w:ins>
          </w:p>
        </w:tc>
        <w:tc>
          <w:tcPr>
            <w:tcW w:w="0" w:type="auto"/>
            <w:tcPrChange w:id="7286" w:author="Jonathan Goldstein" w:date="2013-09-19T15:37:00Z">
              <w:tcPr>
                <w:tcW w:w="0" w:type="auto"/>
              </w:tcPr>
            </w:tcPrChange>
          </w:tcPr>
          <w:p w14:paraId="29523FC1" w14:textId="53BE5A67" w:rsidR="00BD2EB3" w:rsidRDefault="00BD2EB3" w:rsidP="00A433B4">
            <w:pPr>
              <w:cnfStyle w:val="100000000000" w:firstRow="1" w:lastRow="0" w:firstColumn="0" w:lastColumn="0" w:oddVBand="0" w:evenVBand="0" w:oddHBand="0" w:evenHBand="0" w:firstRowFirstColumn="0" w:firstRowLastColumn="0" w:lastRowFirstColumn="0" w:lastRowLastColumn="0"/>
              <w:rPr>
                <w:ins w:id="7287" w:author="Jonathan Goldstein" w:date="2013-09-19T10:51:00Z"/>
                <w:rFonts w:ascii="Consolas" w:hAnsi="Consolas" w:cs="Consolas"/>
              </w:rPr>
            </w:pPr>
            <w:ins w:id="7288" w:author="Jonathan Goldstein" w:date="2013-09-19T10:51:00Z">
              <w:r>
                <w:rPr>
                  <w:rFonts w:ascii="Consolas" w:hAnsi="Consolas" w:cs="Consolas"/>
                </w:rPr>
                <w:t>Name</w:t>
              </w:r>
            </w:ins>
          </w:p>
        </w:tc>
      </w:tr>
      <w:tr w:rsidR="00BD2EB3" w14:paraId="361B8470" w14:textId="77777777" w:rsidTr="00475AC0">
        <w:trPr>
          <w:cnfStyle w:val="000000100000" w:firstRow="0" w:lastRow="0" w:firstColumn="0" w:lastColumn="0" w:oddVBand="0" w:evenVBand="0" w:oddHBand="1" w:evenHBand="0" w:firstRowFirstColumn="0" w:firstRowLastColumn="0" w:lastRowFirstColumn="0" w:lastRowLastColumn="0"/>
          <w:cantSplit/>
          <w:ins w:id="7289" w:author="Jonathan Goldstein" w:date="2013-09-19T10:51:00Z"/>
          <w:trPrChange w:id="7290" w:author="Jonathan Goldstein" w:date="2013-09-19T15:37:00Z">
            <w:trPr>
              <w:cantSplit/>
            </w:trPr>
          </w:trPrChange>
        </w:trPr>
        <w:tc>
          <w:tcPr>
            <w:cnfStyle w:val="001000000000" w:firstRow="0" w:lastRow="0" w:firstColumn="1" w:lastColumn="0" w:oddVBand="0" w:evenVBand="0" w:oddHBand="0" w:evenHBand="0" w:firstRowFirstColumn="0" w:firstRowLastColumn="0" w:lastRowFirstColumn="0" w:lastRowLastColumn="0"/>
            <w:tcW w:w="0" w:type="auto"/>
            <w:tcPrChange w:id="7291" w:author="Jonathan Goldstein" w:date="2013-09-19T15:37:00Z">
              <w:tcPr>
                <w:tcW w:w="0" w:type="auto"/>
              </w:tcPr>
            </w:tcPrChange>
          </w:tcPr>
          <w:p w14:paraId="52B623BB" w14:textId="0E44A1F1" w:rsidR="00BD2EB3" w:rsidRPr="006D7453" w:rsidRDefault="00BD2EB3" w:rsidP="005939DB">
            <w:pPr>
              <w:cnfStyle w:val="001000100000" w:firstRow="0" w:lastRow="0" w:firstColumn="1" w:lastColumn="0" w:oddVBand="0" w:evenVBand="0" w:oddHBand="1" w:evenHBand="0" w:firstRowFirstColumn="0" w:firstRowLastColumn="0" w:lastRowFirstColumn="0" w:lastRowLastColumn="0"/>
              <w:rPr>
                <w:ins w:id="7292" w:author="Jonathan Goldstein" w:date="2013-09-19T10:51:00Z"/>
                <w:rFonts w:ascii="Consolas" w:hAnsi="Consolas" w:cs="Consolas"/>
                <w:b w:val="0"/>
              </w:rPr>
            </w:pPr>
            <w:ins w:id="7293" w:author="Jonathan Goldstein" w:date="2013-09-19T10:53:00Z">
              <w:r w:rsidRPr="006D7453">
                <w:rPr>
                  <w:rFonts w:ascii="Consolas" w:hAnsi="Consolas" w:cs="Consolas"/>
                </w:rPr>
                <w:t>Start</w:t>
              </w:r>
            </w:ins>
          </w:p>
        </w:tc>
        <w:tc>
          <w:tcPr>
            <w:tcW w:w="236" w:type="dxa"/>
            <w:tcPrChange w:id="7294" w:author="Jonathan Goldstein" w:date="2013-09-19T15:37:00Z">
              <w:tcPr>
                <w:tcW w:w="0" w:type="auto"/>
              </w:tcPr>
            </w:tcPrChange>
          </w:tcPr>
          <w:p w14:paraId="3085B100" w14:textId="20AEF56A" w:rsidR="00BD2EB3" w:rsidRPr="00B91D91" w:rsidRDefault="00BD2EB3" w:rsidP="005939DB">
            <w:pPr>
              <w:cnfStyle w:val="000000100000" w:firstRow="0" w:lastRow="0" w:firstColumn="0" w:lastColumn="0" w:oddVBand="0" w:evenVBand="0" w:oddHBand="1" w:evenHBand="0" w:firstRowFirstColumn="0" w:firstRowLastColumn="0" w:lastRowFirstColumn="0" w:lastRowLastColumn="0"/>
              <w:rPr>
                <w:ins w:id="7295" w:author="Jonathan Goldstein" w:date="2013-09-19T10:51:00Z"/>
                <w:rFonts w:ascii="Consolas" w:hAnsi="Consolas" w:cs="Consolas"/>
              </w:rPr>
            </w:pPr>
            <w:ins w:id="7296" w:author="Jonathan Goldstein" w:date="2013-09-19T10:52:00Z">
              <w:r w:rsidRPr="00B91D91">
                <w:rPr>
                  <w:rFonts w:ascii="Consolas" w:hAnsi="Consolas" w:cs="Consolas"/>
                  <w:rPrChange w:id="7297" w:author="Jonathan Goldstein" w:date="2013-09-25T17:35:00Z">
                    <w:rPr>
                      <w:rFonts w:ascii="Consolas" w:hAnsi="Consolas" w:cs="Consolas"/>
                      <w:b/>
                    </w:rPr>
                  </w:rPrChange>
                </w:rPr>
                <w:t>0</w:t>
              </w:r>
            </w:ins>
          </w:p>
        </w:tc>
        <w:tc>
          <w:tcPr>
            <w:tcW w:w="236" w:type="dxa"/>
            <w:tcPrChange w:id="7298" w:author="Jonathan Goldstein" w:date="2013-09-19T15:37:00Z">
              <w:tcPr>
                <w:tcW w:w="0" w:type="auto"/>
              </w:tcPr>
            </w:tcPrChange>
          </w:tcPr>
          <w:p w14:paraId="0C3FCD8C" w14:textId="318763B3" w:rsidR="00BD2EB3" w:rsidRPr="00B91D91" w:rsidRDefault="00CE3203" w:rsidP="005939DB">
            <w:pPr>
              <w:cnfStyle w:val="000000100000" w:firstRow="0" w:lastRow="0" w:firstColumn="0" w:lastColumn="0" w:oddVBand="0" w:evenVBand="0" w:oddHBand="1" w:evenHBand="0" w:firstRowFirstColumn="0" w:firstRowLastColumn="0" w:lastRowFirstColumn="0" w:lastRowLastColumn="0"/>
              <w:rPr>
                <w:ins w:id="7299" w:author="Jonathan Goldstein" w:date="2013-09-19T11:36:00Z"/>
                <w:rFonts w:ascii="Consolas" w:hAnsi="Consolas" w:cs="Consolas"/>
              </w:rPr>
            </w:pPr>
            <w:ins w:id="7300" w:author="Jonathan Goldstein" w:date="2013-09-26T13:18:00Z">
              <w:r>
                <w:rPr>
                  <w:rFonts w:ascii="Consolas" w:hAnsi="Consolas" w:cs="Consolas"/>
                </w:rPr>
                <w:t>Inf</w:t>
              </w:r>
            </w:ins>
            <w:r w:rsidR="00B1048F">
              <w:rPr>
                <w:rFonts w:ascii="Consolas" w:hAnsi="Consolas" w:cs="Consolas"/>
              </w:rPr>
              <w:t>inity</w:t>
            </w:r>
          </w:p>
        </w:tc>
        <w:tc>
          <w:tcPr>
            <w:tcW w:w="0" w:type="auto"/>
            <w:tcPrChange w:id="7301" w:author="Jonathan Goldstein" w:date="2013-09-19T15:37:00Z">
              <w:tcPr>
                <w:tcW w:w="0" w:type="auto"/>
              </w:tcPr>
            </w:tcPrChange>
          </w:tcPr>
          <w:p w14:paraId="13E40E57" w14:textId="4E72269A" w:rsidR="00BD2EB3" w:rsidRPr="00B91D91" w:rsidRDefault="00BD2EB3" w:rsidP="005939DB">
            <w:pPr>
              <w:cnfStyle w:val="000000100000" w:firstRow="0" w:lastRow="0" w:firstColumn="0" w:lastColumn="0" w:oddVBand="0" w:evenVBand="0" w:oddHBand="1" w:evenHBand="0" w:firstRowFirstColumn="0" w:firstRowLastColumn="0" w:lastRowFirstColumn="0" w:lastRowLastColumn="0"/>
              <w:rPr>
                <w:ins w:id="7302" w:author="Jonathan Goldstein" w:date="2013-09-19T10:51:00Z"/>
                <w:rFonts w:ascii="Consolas" w:hAnsi="Consolas" w:cs="Consolas"/>
              </w:rPr>
            </w:pPr>
            <w:ins w:id="7303" w:author="Jonathan Goldstein" w:date="2013-09-19T10:51:00Z">
              <w:r w:rsidRPr="00B91D91">
                <w:rPr>
                  <w:rFonts w:ascii="Consolas" w:hAnsi="Consolas" w:cs="Consolas"/>
                </w:rPr>
                <w:t>1</w:t>
              </w:r>
            </w:ins>
          </w:p>
        </w:tc>
        <w:tc>
          <w:tcPr>
            <w:tcW w:w="0" w:type="auto"/>
            <w:tcPrChange w:id="7304" w:author="Jonathan Goldstein" w:date="2013-09-19T15:37:00Z">
              <w:tcPr>
                <w:tcW w:w="0" w:type="auto"/>
              </w:tcPr>
            </w:tcPrChange>
          </w:tcPr>
          <w:p w14:paraId="2F06E211" w14:textId="77777777" w:rsidR="00BD2EB3" w:rsidRPr="00B91D91" w:rsidRDefault="00BD2EB3" w:rsidP="005939DB">
            <w:pPr>
              <w:cnfStyle w:val="000000100000" w:firstRow="0" w:lastRow="0" w:firstColumn="0" w:lastColumn="0" w:oddVBand="0" w:evenVBand="0" w:oddHBand="1" w:evenHBand="0" w:firstRowFirstColumn="0" w:firstRowLastColumn="0" w:lastRowFirstColumn="0" w:lastRowLastColumn="0"/>
              <w:rPr>
                <w:ins w:id="7305" w:author="Jonathan Goldstein" w:date="2013-09-19T10:51:00Z"/>
                <w:rFonts w:ascii="Consolas" w:hAnsi="Consolas" w:cs="Consolas"/>
              </w:rPr>
            </w:pPr>
            <w:ins w:id="7306" w:author="Jonathan Goldstein" w:date="2013-09-19T10:51:00Z">
              <w:r w:rsidRPr="00B91D91">
                <w:rPr>
                  <w:rFonts w:ascii="Consolas" w:hAnsi="Consolas" w:cs="Consolas"/>
                </w:rPr>
                <w:t>Word</w:t>
              </w:r>
            </w:ins>
          </w:p>
        </w:tc>
      </w:tr>
      <w:tr w:rsidR="00BD2EB3" w14:paraId="5D1DD430" w14:textId="77777777" w:rsidTr="00475AC0">
        <w:trPr>
          <w:cantSplit/>
          <w:ins w:id="7307" w:author="Jonathan Goldstein" w:date="2013-09-19T10:51:00Z"/>
          <w:trPrChange w:id="7308" w:author="Jonathan Goldstein" w:date="2013-09-19T15:37:00Z">
            <w:trPr>
              <w:cantSplit/>
            </w:trPr>
          </w:trPrChange>
        </w:trPr>
        <w:tc>
          <w:tcPr>
            <w:cnfStyle w:val="001000000000" w:firstRow="0" w:lastRow="0" w:firstColumn="1" w:lastColumn="0" w:oddVBand="0" w:evenVBand="0" w:oddHBand="0" w:evenHBand="0" w:firstRowFirstColumn="0" w:firstRowLastColumn="0" w:lastRowFirstColumn="0" w:lastRowLastColumn="0"/>
            <w:tcW w:w="0" w:type="auto"/>
            <w:tcPrChange w:id="7309" w:author="Jonathan Goldstein" w:date="2013-09-19T15:37:00Z">
              <w:tcPr>
                <w:tcW w:w="0" w:type="auto"/>
              </w:tcPr>
            </w:tcPrChange>
          </w:tcPr>
          <w:p w14:paraId="58B4837E" w14:textId="6488BEF6" w:rsidR="00BD2EB3" w:rsidRPr="006D7453" w:rsidRDefault="00BD2EB3" w:rsidP="005939DB">
            <w:pPr>
              <w:rPr>
                <w:ins w:id="7310" w:author="Jonathan Goldstein" w:date="2013-09-19T10:51:00Z"/>
                <w:rFonts w:ascii="Consolas" w:hAnsi="Consolas" w:cs="Consolas"/>
                <w:b w:val="0"/>
              </w:rPr>
            </w:pPr>
            <w:ins w:id="7311" w:author="Jonathan Goldstein" w:date="2013-09-19T10:53:00Z">
              <w:r w:rsidRPr="006D7453">
                <w:rPr>
                  <w:rFonts w:ascii="Consolas" w:hAnsi="Consolas" w:cs="Consolas"/>
                </w:rPr>
                <w:t>Start</w:t>
              </w:r>
            </w:ins>
          </w:p>
        </w:tc>
        <w:tc>
          <w:tcPr>
            <w:tcW w:w="236" w:type="dxa"/>
            <w:tcPrChange w:id="7312" w:author="Jonathan Goldstein" w:date="2013-09-19T15:37:00Z">
              <w:tcPr>
                <w:tcW w:w="0" w:type="auto"/>
              </w:tcPr>
            </w:tcPrChange>
          </w:tcPr>
          <w:p w14:paraId="20256B91" w14:textId="1709CFC7" w:rsidR="00BD2EB3" w:rsidRPr="00B91D91" w:rsidRDefault="00BD2EB3" w:rsidP="005939DB">
            <w:pPr>
              <w:cnfStyle w:val="000000000000" w:firstRow="0" w:lastRow="0" w:firstColumn="0" w:lastColumn="0" w:oddVBand="0" w:evenVBand="0" w:oddHBand="0" w:evenHBand="0" w:firstRowFirstColumn="0" w:firstRowLastColumn="0" w:lastRowFirstColumn="0" w:lastRowLastColumn="0"/>
              <w:rPr>
                <w:ins w:id="7313" w:author="Jonathan Goldstein" w:date="2013-09-19T10:51:00Z"/>
                <w:rFonts w:ascii="Consolas" w:hAnsi="Consolas" w:cs="Consolas"/>
              </w:rPr>
            </w:pPr>
            <w:ins w:id="7314" w:author="Jonathan Goldstein" w:date="2013-09-19T10:52:00Z">
              <w:r w:rsidRPr="00B91D91">
                <w:rPr>
                  <w:rFonts w:ascii="Consolas" w:hAnsi="Consolas" w:cs="Consolas"/>
                  <w:rPrChange w:id="7315" w:author="Jonathan Goldstein" w:date="2013-09-25T17:35:00Z">
                    <w:rPr>
                      <w:rFonts w:ascii="Consolas" w:hAnsi="Consolas" w:cs="Consolas"/>
                      <w:b/>
                    </w:rPr>
                  </w:rPrChange>
                </w:rPr>
                <w:t>0</w:t>
              </w:r>
            </w:ins>
          </w:p>
        </w:tc>
        <w:tc>
          <w:tcPr>
            <w:tcW w:w="236" w:type="dxa"/>
            <w:tcPrChange w:id="7316" w:author="Jonathan Goldstein" w:date="2013-09-19T15:37:00Z">
              <w:tcPr>
                <w:tcW w:w="0" w:type="auto"/>
              </w:tcPr>
            </w:tcPrChange>
          </w:tcPr>
          <w:p w14:paraId="20A96AC8" w14:textId="022B54C1" w:rsidR="00BD2EB3" w:rsidRPr="00B91D91" w:rsidRDefault="00CE3203" w:rsidP="005939DB">
            <w:pPr>
              <w:cnfStyle w:val="000000000000" w:firstRow="0" w:lastRow="0" w:firstColumn="0" w:lastColumn="0" w:oddVBand="0" w:evenVBand="0" w:oddHBand="0" w:evenHBand="0" w:firstRowFirstColumn="0" w:firstRowLastColumn="0" w:lastRowFirstColumn="0" w:lastRowLastColumn="0"/>
              <w:rPr>
                <w:ins w:id="7317" w:author="Jonathan Goldstein" w:date="2013-09-19T11:36:00Z"/>
                <w:rFonts w:ascii="Consolas" w:hAnsi="Consolas" w:cs="Consolas"/>
              </w:rPr>
            </w:pPr>
            <w:ins w:id="7318" w:author="Jonathan Goldstein" w:date="2013-09-26T13:18:00Z">
              <w:r>
                <w:rPr>
                  <w:rFonts w:ascii="Consolas" w:hAnsi="Consolas" w:cs="Consolas"/>
                </w:rPr>
                <w:t>Inf</w:t>
              </w:r>
            </w:ins>
            <w:r w:rsidR="00B1048F">
              <w:rPr>
                <w:rFonts w:ascii="Consolas" w:hAnsi="Consolas" w:cs="Consolas"/>
              </w:rPr>
              <w:t>inity</w:t>
            </w:r>
          </w:p>
        </w:tc>
        <w:tc>
          <w:tcPr>
            <w:tcW w:w="0" w:type="auto"/>
            <w:tcPrChange w:id="7319" w:author="Jonathan Goldstein" w:date="2013-09-19T15:37:00Z">
              <w:tcPr>
                <w:tcW w:w="0" w:type="auto"/>
              </w:tcPr>
            </w:tcPrChange>
          </w:tcPr>
          <w:p w14:paraId="569C57A4" w14:textId="06BD210C" w:rsidR="00BD2EB3" w:rsidRPr="00B91D91" w:rsidRDefault="00BD2EB3" w:rsidP="005939DB">
            <w:pPr>
              <w:cnfStyle w:val="000000000000" w:firstRow="0" w:lastRow="0" w:firstColumn="0" w:lastColumn="0" w:oddVBand="0" w:evenVBand="0" w:oddHBand="0" w:evenHBand="0" w:firstRowFirstColumn="0" w:firstRowLastColumn="0" w:lastRowFirstColumn="0" w:lastRowLastColumn="0"/>
              <w:rPr>
                <w:ins w:id="7320" w:author="Jonathan Goldstein" w:date="2013-09-19T10:51:00Z"/>
                <w:rFonts w:ascii="Consolas" w:hAnsi="Consolas" w:cs="Consolas"/>
              </w:rPr>
            </w:pPr>
            <w:ins w:id="7321" w:author="Jonathan Goldstein" w:date="2013-09-19T10:51:00Z">
              <w:r w:rsidRPr="00B91D91">
                <w:rPr>
                  <w:rFonts w:ascii="Consolas" w:hAnsi="Consolas" w:cs="Consolas"/>
                </w:rPr>
                <w:t>2</w:t>
              </w:r>
            </w:ins>
          </w:p>
        </w:tc>
        <w:tc>
          <w:tcPr>
            <w:tcW w:w="0" w:type="auto"/>
            <w:tcPrChange w:id="7322" w:author="Jonathan Goldstein" w:date="2013-09-19T15:37:00Z">
              <w:tcPr>
                <w:tcW w:w="0" w:type="auto"/>
              </w:tcPr>
            </w:tcPrChange>
          </w:tcPr>
          <w:p w14:paraId="46DB10BC" w14:textId="77777777" w:rsidR="00BD2EB3" w:rsidRPr="00B91D91" w:rsidRDefault="00BD2EB3" w:rsidP="005939DB">
            <w:pPr>
              <w:cnfStyle w:val="000000000000" w:firstRow="0" w:lastRow="0" w:firstColumn="0" w:lastColumn="0" w:oddVBand="0" w:evenVBand="0" w:oddHBand="0" w:evenHBand="0" w:firstRowFirstColumn="0" w:firstRowLastColumn="0" w:lastRowFirstColumn="0" w:lastRowLastColumn="0"/>
              <w:rPr>
                <w:ins w:id="7323" w:author="Jonathan Goldstein" w:date="2013-09-19T10:51:00Z"/>
                <w:rFonts w:ascii="Consolas" w:hAnsi="Consolas" w:cs="Consolas"/>
              </w:rPr>
            </w:pPr>
            <w:ins w:id="7324" w:author="Jonathan Goldstein" w:date="2013-09-19T10:51:00Z">
              <w:r w:rsidRPr="00B91D91">
                <w:rPr>
                  <w:rFonts w:ascii="Consolas" w:hAnsi="Consolas" w:cs="Consolas"/>
                </w:rPr>
                <w:t>Internet Explorer</w:t>
              </w:r>
            </w:ins>
          </w:p>
        </w:tc>
      </w:tr>
      <w:tr w:rsidR="00BD2EB3" w14:paraId="0FA41BD8" w14:textId="77777777" w:rsidTr="00475AC0">
        <w:trPr>
          <w:cnfStyle w:val="000000100000" w:firstRow="0" w:lastRow="0" w:firstColumn="0" w:lastColumn="0" w:oddVBand="0" w:evenVBand="0" w:oddHBand="1" w:evenHBand="0" w:firstRowFirstColumn="0" w:firstRowLastColumn="0" w:lastRowFirstColumn="0" w:lastRowLastColumn="0"/>
          <w:cantSplit/>
          <w:ins w:id="7325" w:author="Jonathan Goldstein" w:date="2013-09-19T10:51:00Z"/>
          <w:trPrChange w:id="7326" w:author="Jonathan Goldstein" w:date="2013-09-19T15:37:00Z">
            <w:trPr>
              <w:cantSplit/>
            </w:trPr>
          </w:trPrChange>
        </w:trPr>
        <w:tc>
          <w:tcPr>
            <w:cnfStyle w:val="001000000000" w:firstRow="0" w:lastRow="0" w:firstColumn="1" w:lastColumn="0" w:oddVBand="0" w:evenVBand="0" w:oddHBand="0" w:evenHBand="0" w:firstRowFirstColumn="0" w:firstRowLastColumn="0" w:lastRowFirstColumn="0" w:lastRowLastColumn="0"/>
            <w:tcW w:w="0" w:type="auto"/>
            <w:tcPrChange w:id="7327" w:author="Jonathan Goldstein" w:date="2013-09-19T15:37:00Z">
              <w:tcPr>
                <w:tcW w:w="0" w:type="auto"/>
              </w:tcPr>
            </w:tcPrChange>
          </w:tcPr>
          <w:p w14:paraId="5C6211BF" w14:textId="73E20293" w:rsidR="00BD2EB3" w:rsidRPr="006D7453" w:rsidRDefault="00BD2EB3" w:rsidP="005939DB">
            <w:pPr>
              <w:cnfStyle w:val="001000100000" w:firstRow="0" w:lastRow="0" w:firstColumn="1" w:lastColumn="0" w:oddVBand="0" w:evenVBand="0" w:oddHBand="1" w:evenHBand="0" w:firstRowFirstColumn="0" w:firstRowLastColumn="0" w:lastRowFirstColumn="0" w:lastRowLastColumn="0"/>
              <w:rPr>
                <w:ins w:id="7328" w:author="Jonathan Goldstein" w:date="2013-09-19T10:51:00Z"/>
                <w:rFonts w:ascii="Consolas" w:hAnsi="Consolas" w:cs="Consolas"/>
                <w:b w:val="0"/>
              </w:rPr>
            </w:pPr>
            <w:ins w:id="7329" w:author="Jonathan Goldstein" w:date="2013-09-19T10:53:00Z">
              <w:r w:rsidRPr="006D7453">
                <w:rPr>
                  <w:rFonts w:ascii="Consolas" w:hAnsi="Consolas" w:cs="Consolas"/>
                </w:rPr>
                <w:t>Start</w:t>
              </w:r>
            </w:ins>
          </w:p>
        </w:tc>
        <w:tc>
          <w:tcPr>
            <w:tcW w:w="236" w:type="dxa"/>
            <w:tcPrChange w:id="7330" w:author="Jonathan Goldstein" w:date="2013-09-19T15:37:00Z">
              <w:tcPr>
                <w:tcW w:w="0" w:type="auto"/>
              </w:tcPr>
            </w:tcPrChange>
          </w:tcPr>
          <w:p w14:paraId="394FC433" w14:textId="7D4D6A2D" w:rsidR="00BD2EB3" w:rsidRPr="00B91D91" w:rsidRDefault="00BD2EB3" w:rsidP="005939DB">
            <w:pPr>
              <w:cnfStyle w:val="000000100000" w:firstRow="0" w:lastRow="0" w:firstColumn="0" w:lastColumn="0" w:oddVBand="0" w:evenVBand="0" w:oddHBand="1" w:evenHBand="0" w:firstRowFirstColumn="0" w:firstRowLastColumn="0" w:lastRowFirstColumn="0" w:lastRowLastColumn="0"/>
              <w:rPr>
                <w:ins w:id="7331" w:author="Jonathan Goldstein" w:date="2013-09-19T10:51:00Z"/>
                <w:rFonts w:ascii="Consolas" w:hAnsi="Consolas" w:cs="Consolas"/>
              </w:rPr>
            </w:pPr>
            <w:ins w:id="7332" w:author="Jonathan Goldstein" w:date="2013-09-19T10:52:00Z">
              <w:r w:rsidRPr="00B91D91">
                <w:rPr>
                  <w:rFonts w:ascii="Consolas" w:hAnsi="Consolas" w:cs="Consolas"/>
                  <w:rPrChange w:id="7333" w:author="Jonathan Goldstein" w:date="2013-09-25T17:35:00Z">
                    <w:rPr>
                      <w:rFonts w:ascii="Consolas" w:hAnsi="Consolas" w:cs="Consolas"/>
                      <w:b/>
                    </w:rPr>
                  </w:rPrChange>
                </w:rPr>
                <w:t>0</w:t>
              </w:r>
            </w:ins>
          </w:p>
        </w:tc>
        <w:tc>
          <w:tcPr>
            <w:tcW w:w="236" w:type="dxa"/>
            <w:tcPrChange w:id="7334" w:author="Jonathan Goldstein" w:date="2013-09-19T15:37:00Z">
              <w:tcPr>
                <w:tcW w:w="0" w:type="auto"/>
              </w:tcPr>
            </w:tcPrChange>
          </w:tcPr>
          <w:p w14:paraId="1D71DF40" w14:textId="5D3796B4" w:rsidR="00BD2EB3" w:rsidRPr="00B91D91" w:rsidRDefault="00CE3203" w:rsidP="005939DB">
            <w:pPr>
              <w:cnfStyle w:val="000000100000" w:firstRow="0" w:lastRow="0" w:firstColumn="0" w:lastColumn="0" w:oddVBand="0" w:evenVBand="0" w:oddHBand="1" w:evenHBand="0" w:firstRowFirstColumn="0" w:firstRowLastColumn="0" w:lastRowFirstColumn="0" w:lastRowLastColumn="0"/>
              <w:rPr>
                <w:ins w:id="7335" w:author="Jonathan Goldstein" w:date="2013-09-19T11:36:00Z"/>
                <w:rFonts w:ascii="Consolas" w:hAnsi="Consolas" w:cs="Consolas"/>
              </w:rPr>
            </w:pPr>
            <w:ins w:id="7336" w:author="Jonathan Goldstein" w:date="2013-09-26T13:18:00Z">
              <w:r>
                <w:rPr>
                  <w:rFonts w:ascii="Consolas" w:hAnsi="Consolas" w:cs="Consolas"/>
                </w:rPr>
                <w:t>Inf</w:t>
              </w:r>
            </w:ins>
            <w:r w:rsidR="00B1048F">
              <w:rPr>
                <w:rFonts w:ascii="Consolas" w:hAnsi="Consolas" w:cs="Consolas"/>
              </w:rPr>
              <w:t>inity</w:t>
            </w:r>
          </w:p>
        </w:tc>
        <w:tc>
          <w:tcPr>
            <w:tcW w:w="0" w:type="auto"/>
            <w:tcPrChange w:id="7337" w:author="Jonathan Goldstein" w:date="2013-09-19T15:37:00Z">
              <w:tcPr>
                <w:tcW w:w="0" w:type="auto"/>
              </w:tcPr>
            </w:tcPrChange>
          </w:tcPr>
          <w:p w14:paraId="44269D03" w14:textId="1E722E95" w:rsidR="00BD2EB3" w:rsidRPr="00B91D91" w:rsidRDefault="00BD2EB3" w:rsidP="005939DB">
            <w:pPr>
              <w:cnfStyle w:val="000000100000" w:firstRow="0" w:lastRow="0" w:firstColumn="0" w:lastColumn="0" w:oddVBand="0" w:evenVBand="0" w:oddHBand="1" w:evenHBand="0" w:firstRowFirstColumn="0" w:firstRowLastColumn="0" w:lastRowFirstColumn="0" w:lastRowLastColumn="0"/>
              <w:rPr>
                <w:ins w:id="7338" w:author="Jonathan Goldstein" w:date="2013-09-19T10:51:00Z"/>
                <w:rFonts w:ascii="Consolas" w:hAnsi="Consolas" w:cs="Consolas"/>
              </w:rPr>
            </w:pPr>
            <w:ins w:id="7339" w:author="Jonathan Goldstein" w:date="2013-09-19T10:51:00Z">
              <w:r w:rsidRPr="00B91D91">
                <w:rPr>
                  <w:rFonts w:ascii="Consolas" w:hAnsi="Consolas" w:cs="Consolas"/>
                </w:rPr>
                <w:t>3</w:t>
              </w:r>
            </w:ins>
          </w:p>
        </w:tc>
        <w:tc>
          <w:tcPr>
            <w:tcW w:w="0" w:type="auto"/>
            <w:tcPrChange w:id="7340" w:author="Jonathan Goldstein" w:date="2013-09-19T15:37:00Z">
              <w:tcPr>
                <w:tcW w:w="0" w:type="auto"/>
              </w:tcPr>
            </w:tcPrChange>
          </w:tcPr>
          <w:p w14:paraId="186256AE" w14:textId="77777777" w:rsidR="00BD2EB3" w:rsidRPr="00B91D91" w:rsidRDefault="00BD2EB3" w:rsidP="005939DB">
            <w:pPr>
              <w:cnfStyle w:val="000000100000" w:firstRow="0" w:lastRow="0" w:firstColumn="0" w:lastColumn="0" w:oddVBand="0" w:evenVBand="0" w:oddHBand="1" w:evenHBand="0" w:firstRowFirstColumn="0" w:firstRowLastColumn="0" w:lastRowFirstColumn="0" w:lastRowLastColumn="0"/>
              <w:rPr>
                <w:ins w:id="7341" w:author="Jonathan Goldstein" w:date="2013-09-19T10:51:00Z"/>
                <w:rFonts w:ascii="Consolas" w:hAnsi="Consolas" w:cs="Consolas"/>
              </w:rPr>
            </w:pPr>
            <w:ins w:id="7342" w:author="Jonathan Goldstein" w:date="2013-09-19T10:51:00Z">
              <w:r w:rsidRPr="00B91D91">
                <w:rPr>
                  <w:rFonts w:ascii="Consolas" w:hAnsi="Consolas" w:cs="Consolas"/>
                </w:rPr>
                <w:t>Excel</w:t>
              </w:r>
            </w:ins>
          </w:p>
        </w:tc>
      </w:tr>
      <w:tr w:rsidR="00BD2EB3" w14:paraId="0EB44E09" w14:textId="77777777" w:rsidTr="00475AC0">
        <w:trPr>
          <w:cantSplit/>
          <w:ins w:id="7343" w:author="Jonathan Goldstein" w:date="2013-09-19T10:51:00Z"/>
          <w:trPrChange w:id="7344" w:author="Jonathan Goldstein" w:date="2013-09-19T15:37:00Z">
            <w:trPr>
              <w:cantSplit/>
            </w:trPr>
          </w:trPrChange>
        </w:trPr>
        <w:tc>
          <w:tcPr>
            <w:cnfStyle w:val="001000000000" w:firstRow="0" w:lastRow="0" w:firstColumn="1" w:lastColumn="0" w:oddVBand="0" w:evenVBand="0" w:oddHBand="0" w:evenHBand="0" w:firstRowFirstColumn="0" w:firstRowLastColumn="0" w:lastRowFirstColumn="0" w:lastRowLastColumn="0"/>
            <w:tcW w:w="0" w:type="auto"/>
            <w:tcPrChange w:id="7345" w:author="Jonathan Goldstein" w:date="2013-09-19T15:37:00Z">
              <w:tcPr>
                <w:tcW w:w="0" w:type="auto"/>
              </w:tcPr>
            </w:tcPrChange>
          </w:tcPr>
          <w:p w14:paraId="25CCDDA6" w14:textId="49C3D08E" w:rsidR="00BD2EB3" w:rsidRPr="006D7453" w:rsidRDefault="00BD2EB3" w:rsidP="005939DB">
            <w:pPr>
              <w:rPr>
                <w:ins w:id="7346" w:author="Jonathan Goldstein" w:date="2013-09-19T10:51:00Z"/>
                <w:rFonts w:ascii="Consolas" w:hAnsi="Consolas" w:cs="Consolas"/>
                <w:b w:val="0"/>
              </w:rPr>
            </w:pPr>
            <w:ins w:id="7347" w:author="Jonathan Goldstein" w:date="2013-09-19T10:53:00Z">
              <w:r w:rsidRPr="006D7453">
                <w:rPr>
                  <w:rFonts w:ascii="Consolas" w:hAnsi="Consolas" w:cs="Consolas"/>
                </w:rPr>
                <w:t>Start</w:t>
              </w:r>
            </w:ins>
          </w:p>
        </w:tc>
        <w:tc>
          <w:tcPr>
            <w:tcW w:w="236" w:type="dxa"/>
            <w:tcPrChange w:id="7348" w:author="Jonathan Goldstein" w:date="2013-09-19T15:37:00Z">
              <w:tcPr>
                <w:tcW w:w="0" w:type="auto"/>
              </w:tcPr>
            </w:tcPrChange>
          </w:tcPr>
          <w:p w14:paraId="3F5FFB47" w14:textId="7CDA266B" w:rsidR="00BD2EB3" w:rsidRPr="00B91D91" w:rsidRDefault="00BD2EB3" w:rsidP="005939DB">
            <w:pPr>
              <w:cnfStyle w:val="000000000000" w:firstRow="0" w:lastRow="0" w:firstColumn="0" w:lastColumn="0" w:oddVBand="0" w:evenVBand="0" w:oddHBand="0" w:evenHBand="0" w:firstRowFirstColumn="0" w:firstRowLastColumn="0" w:lastRowFirstColumn="0" w:lastRowLastColumn="0"/>
              <w:rPr>
                <w:ins w:id="7349" w:author="Jonathan Goldstein" w:date="2013-09-19T10:51:00Z"/>
                <w:rFonts w:ascii="Consolas" w:hAnsi="Consolas" w:cs="Consolas"/>
              </w:rPr>
            </w:pPr>
            <w:ins w:id="7350" w:author="Jonathan Goldstein" w:date="2013-09-19T10:52:00Z">
              <w:r w:rsidRPr="00B91D91">
                <w:rPr>
                  <w:rFonts w:ascii="Consolas" w:hAnsi="Consolas" w:cs="Consolas"/>
                  <w:rPrChange w:id="7351" w:author="Jonathan Goldstein" w:date="2013-09-25T17:35:00Z">
                    <w:rPr>
                      <w:rFonts w:ascii="Consolas" w:hAnsi="Consolas" w:cs="Consolas"/>
                      <w:b/>
                    </w:rPr>
                  </w:rPrChange>
                </w:rPr>
                <w:t>0</w:t>
              </w:r>
            </w:ins>
          </w:p>
        </w:tc>
        <w:tc>
          <w:tcPr>
            <w:tcW w:w="236" w:type="dxa"/>
            <w:tcPrChange w:id="7352" w:author="Jonathan Goldstein" w:date="2013-09-19T15:37:00Z">
              <w:tcPr>
                <w:tcW w:w="0" w:type="auto"/>
              </w:tcPr>
            </w:tcPrChange>
          </w:tcPr>
          <w:p w14:paraId="5442937B" w14:textId="59C09A2E" w:rsidR="00BD2EB3" w:rsidRPr="00B91D91" w:rsidRDefault="00CE3203" w:rsidP="005939DB">
            <w:pPr>
              <w:cnfStyle w:val="000000000000" w:firstRow="0" w:lastRow="0" w:firstColumn="0" w:lastColumn="0" w:oddVBand="0" w:evenVBand="0" w:oddHBand="0" w:evenHBand="0" w:firstRowFirstColumn="0" w:firstRowLastColumn="0" w:lastRowFirstColumn="0" w:lastRowLastColumn="0"/>
              <w:rPr>
                <w:ins w:id="7353" w:author="Jonathan Goldstein" w:date="2013-09-19T11:36:00Z"/>
                <w:rFonts w:ascii="Consolas" w:hAnsi="Consolas" w:cs="Consolas"/>
              </w:rPr>
            </w:pPr>
            <w:ins w:id="7354" w:author="Jonathan Goldstein" w:date="2013-09-26T13:18:00Z">
              <w:r>
                <w:rPr>
                  <w:rFonts w:ascii="Consolas" w:hAnsi="Consolas" w:cs="Consolas"/>
                </w:rPr>
                <w:t>Inf</w:t>
              </w:r>
            </w:ins>
            <w:r w:rsidR="00B1048F">
              <w:rPr>
                <w:rFonts w:ascii="Consolas" w:hAnsi="Consolas" w:cs="Consolas"/>
              </w:rPr>
              <w:t>inity</w:t>
            </w:r>
          </w:p>
        </w:tc>
        <w:tc>
          <w:tcPr>
            <w:tcW w:w="0" w:type="auto"/>
            <w:tcPrChange w:id="7355" w:author="Jonathan Goldstein" w:date="2013-09-19T15:37:00Z">
              <w:tcPr>
                <w:tcW w:w="0" w:type="auto"/>
              </w:tcPr>
            </w:tcPrChange>
          </w:tcPr>
          <w:p w14:paraId="6037A1B1" w14:textId="348E5AEA" w:rsidR="00BD2EB3" w:rsidRPr="00B91D91" w:rsidRDefault="00BD2EB3" w:rsidP="005939DB">
            <w:pPr>
              <w:cnfStyle w:val="000000000000" w:firstRow="0" w:lastRow="0" w:firstColumn="0" w:lastColumn="0" w:oddVBand="0" w:evenVBand="0" w:oddHBand="0" w:evenHBand="0" w:firstRowFirstColumn="0" w:firstRowLastColumn="0" w:lastRowFirstColumn="0" w:lastRowLastColumn="0"/>
              <w:rPr>
                <w:ins w:id="7356" w:author="Jonathan Goldstein" w:date="2013-09-19T10:51:00Z"/>
                <w:rFonts w:ascii="Consolas" w:hAnsi="Consolas" w:cs="Consolas"/>
              </w:rPr>
            </w:pPr>
            <w:ins w:id="7357" w:author="Jonathan Goldstein" w:date="2013-09-19T10:51:00Z">
              <w:r w:rsidRPr="00B91D91">
                <w:rPr>
                  <w:rFonts w:ascii="Consolas" w:hAnsi="Consolas" w:cs="Consolas"/>
                </w:rPr>
                <w:t>4</w:t>
              </w:r>
            </w:ins>
          </w:p>
        </w:tc>
        <w:tc>
          <w:tcPr>
            <w:tcW w:w="0" w:type="auto"/>
            <w:tcPrChange w:id="7358" w:author="Jonathan Goldstein" w:date="2013-09-19T15:37:00Z">
              <w:tcPr>
                <w:tcW w:w="0" w:type="auto"/>
              </w:tcPr>
            </w:tcPrChange>
          </w:tcPr>
          <w:p w14:paraId="5142E767" w14:textId="77777777" w:rsidR="00BD2EB3" w:rsidRPr="00B91D91" w:rsidRDefault="00BD2EB3" w:rsidP="005939DB">
            <w:pPr>
              <w:cnfStyle w:val="000000000000" w:firstRow="0" w:lastRow="0" w:firstColumn="0" w:lastColumn="0" w:oddVBand="0" w:evenVBand="0" w:oddHBand="0" w:evenHBand="0" w:firstRowFirstColumn="0" w:firstRowLastColumn="0" w:lastRowFirstColumn="0" w:lastRowLastColumn="0"/>
              <w:rPr>
                <w:ins w:id="7359" w:author="Jonathan Goldstein" w:date="2013-09-19T10:51:00Z"/>
                <w:rFonts w:ascii="Consolas" w:hAnsi="Consolas" w:cs="Consolas"/>
              </w:rPr>
            </w:pPr>
            <w:ins w:id="7360" w:author="Jonathan Goldstein" w:date="2013-09-19T10:51:00Z">
              <w:r w:rsidRPr="00B91D91">
                <w:rPr>
                  <w:rFonts w:ascii="Consolas" w:hAnsi="Consolas" w:cs="Consolas"/>
                </w:rPr>
                <w:t>Visual Studio</w:t>
              </w:r>
            </w:ins>
          </w:p>
        </w:tc>
      </w:tr>
      <w:tr w:rsidR="00BD2EB3" w14:paraId="60D6B5EC" w14:textId="77777777" w:rsidTr="00475AC0">
        <w:trPr>
          <w:cnfStyle w:val="000000100000" w:firstRow="0" w:lastRow="0" w:firstColumn="0" w:lastColumn="0" w:oddVBand="0" w:evenVBand="0" w:oddHBand="1" w:evenHBand="0" w:firstRowFirstColumn="0" w:firstRowLastColumn="0" w:lastRowFirstColumn="0" w:lastRowLastColumn="0"/>
          <w:cantSplit/>
          <w:ins w:id="7361" w:author="Jonathan Goldstein" w:date="2013-09-19T10:51:00Z"/>
          <w:trPrChange w:id="7362" w:author="Jonathan Goldstein" w:date="2013-09-19T15:37:00Z">
            <w:trPr>
              <w:cantSplit/>
            </w:trPr>
          </w:trPrChange>
        </w:trPr>
        <w:tc>
          <w:tcPr>
            <w:cnfStyle w:val="001000000000" w:firstRow="0" w:lastRow="0" w:firstColumn="1" w:lastColumn="0" w:oddVBand="0" w:evenVBand="0" w:oddHBand="0" w:evenHBand="0" w:firstRowFirstColumn="0" w:firstRowLastColumn="0" w:lastRowFirstColumn="0" w:lastRowLastColumn="0"/>
            <w:tcW w:w="0" w:type="auto"/>
            <w:tcPrChange w:id="7363" w:author="Jonathan Goldstein" w:date="2013-09-19T15:37:00Z">
              <w:tcPr>
                <w:tcW w:w="0" w:type="auto"/>
              </w:tcPr>
            </w:tcPrChange>
          </w:tcPr>
          <w:p w14:paraId="36226D29" w14:textId="5FF825FD" w:rsidR="00BD2EB3" w:rsidRPr="006D7453" w:rsidRDefault="00BD2EB3" w:rsidP="005939DB">
            <w:pPr>
              <w:cnfStyle w:val="001000100000" w:firstRow="0" w:lastRow="0" w:firstColumn="1" w:lastColumn="0" w:oddVBand="0" w:evenVBand="0" w:oddHBand="1" w:evenHBand="0" w:firstRowFirstColumn="0" w:firstRowLastColumn="0" w:lastRowFirstColumn="0" w:lastRowLastColumn="0"/>
              <w:rPr>
                <w:ins w:id="7364" w:author="Jonathan Goldstein" w:date="2013-09-19T10:51:00Z"/>
                <w:rFonts w:ascii="Consolas" w:hAnsi="Consolas" w:cs="Consolas"/>
                <w:b w:val="0"/>
              </w:rPr>
            </w:pPr>
            <w:ins w:id="7365" w:author="Jonathan Goldstein" w:date="2013-09-19T10:53:00Z">
              <w:r w:rsidRPr="006D7453">
                <w:rPr>
                  <w:rFonts w:ascii="Consolas" w:hAnsi="Consolas" w:cs="Consolas"/>
                </w:rPr>
                <w:t>Start</w:t>
              </w:r>
            </w:ins>
          </w:p>
        </w:tc>
        <w:tc>
          <w:tcPr>
            <w:tcW w:w="236" w:type="dxa"/>
            <w:tcPrChange w:id="7366" w:author="Jonathan Goldstein" w:date="2013-09-19T15:37:00Z">
              <w:tcPr>
                <w:tcW w:w="0" w:type="auto"/>
              </w:tcPr>
            </w:tcPrChange>
          </w:tcPr>
          <w:p w14:paraId="61C29915" w14:textId="347B57E3" w:rsidR="00BD2EB3" w:rsidRPr="00B91D91" w:rsidRDefault="00BD2EB3" w:rsidP="005939DB">
            <w:pPr>
              <w:cnfStyle w:val="000000100000" w:firstRow="0" w:lastRow="0" w:firstColumn="0" w:lastColumn="0" w:oddVBand="0" w:evenVBand="0" w:oddHBand="1" w:evenHBand="0" w:firstRowFirstColumn="0" w:firstRowLastColumn="0" w:lastRowFirstColumn="0" w:lastRowLastColumn="0"/>
              <w:rPr>
                <w:ins w:id="7367" w:author="Jonathan Goldstein" w:date="2013-09-19T10:51:00Z"/>
                <w:rFonts w:ascii="Consolas" w:hAnsi="Consolas" w:cs="Consolas"/>
              </w:rPr>
            </w:pPr>
            <w:ins w:id="7368" w:author="Jonathan Goldstein" w:date="2013-09-19T10:52:00Z">
              <w:r w:rsidRPr="00B91D91">
                <w:rPr>
                  <w:rFonts w:ascii="Consolas" w:hAnsi="Consolas" w:cs="Consolas"/>
                  <w:rPrChange w:id="7369" w:author="Jonathan Goldstein" w:date="2013-09-25T17:35:00Z">
                    <w:rPr>
                      <w:rFonts w:ascii="Consolas" w:hAnsi="Consolas" w:cs="Consolas"/>
                      <w:b/>
                    </w:rPr>
                  </w:rPrChange>
                </w:rPr>
                <w:t>0</w:t>
              </w:r>
            </w:ins>
          </w:p>
        </w:tc>
        <w:tc>
          <w:tcPr>
            <w:tcW w:w="236" w:type="dxa"/>
            <w:tcPrChange w:id="7370" w:author="Jonathan Goldstein" w:date="2013-09-19T15:37:00Z">
              <w:tcPr>
                <w:tcW w:w="0" w:type="auto"/>
              </w:tcPr>
            </w:tcPrChange>
          </w:tcPr>
          <w:p w14:paraId="167333EC" w14:textId="4ECF2E91" w:rsidR="00BD2EB3" w:rsidRPr="00B91D91" w:rsidRDefault="00CE3203" w:rsidP="005939DB">
            <w:pPr>
              <w:cnfStyle w:val="000000100000" w:firstRow="0" w:lastRow="0" w:firstColumn="0" w:lastColumn="0" w:oddVBand="0" w:evenVBand="0" w:oddHBand="1" w:evenHBand="0" w:firstRowFirstColumn="0" w:firstRowLastColumn="0" w:lastRowFirstColumn="0" w:lastRowLastColumn="0"/>
              <w:rPr>
                <w:ins w:id="7371" w:author="Jonathan Goldstein" w:date="2013-09-19T11:36:00Z"/>
                <w:rFonts w:ascii="Consolas" w:hAnsi="Consolas" w:cs="Consolas"/>
              </w:rPr>
            </w:pPr>
            <w:ins w:id="7372" w:author="Jonathan Goldstein" w:date="2013-09-26T13:18:00Z">
              <w:r>
                <w:rPr>
                  <w:rFonts w:ascii="Consolas" w:hAnsi="Consolas" w:cs="Consolas"/>
                </w:rPr>
                <w:t>Inf</w:t>
              </w:r>
            </w:ins>
            <w:r w:rsidR="00B1048F">
              <w:rPr>
                <w:rFonts w:ascii="Consolas" w:hAnsi="Consolas" w:cs="Consolas"/>
              </w:rPr>
              <w:t>inity</w:t>
            </w:r>
          </w:p>
        </w:tc>
        <w:tc>
          <w:tcPr>
            <w:tcW w:w="0" w:type="auto"/>
            <w:tcPrChange w:id="7373" w:author="Jonathan Goldstein" w:date="2013-09-19T15:37:00Z">
              <w:tcPr>
                <w:tcW w:w="0" w:type="auto"/>
              </w:tcPr>
            </w:tcPrChange>
          </w:tcPr>
          <w:p w14:paraId="017796A5" w14:textId="1920B2AC" w:rsidR="00BD2EB3" w:rsidRPr="00B91D91" w:rsidRDefault="00BD2EB3" w:rsidP="005939DB">
            <w:pPr>
              <w:cnfStyle w:val="000000100000" w:firstRow="0" w:lastRow="0" w:firstColumn="0" w:lastColumn="0" w:oddVBand="0" w:evenVBand="0" w:oddHBand="1" w:evenHBand="0" w:firstRowFirstColumn="0" w:firstRowLastColumn="0" w:lastRowFirstColumn="0" w:lastRowLastColumn="0"/>
              <w:rPr>
                <w:ins w:id="7374" w:author="Jonathan Goldstein" w:date="2013-09-19T10:51:00Z"/>
                <w:rFonts w:ascii="Consolas" w:hAnsi="Consolas" w:cs="Consolas"/>
              </w:rPr>
            </w:pPr>
            <w:ins w:id="7375" w:author="Jonathan Goldstein" w:date="2013-09-19T10:51:00Z">
              <w:r w:rsidRPr="00B91D91">
                <w:rPr>
                  <w:rFonts w:ascii="Consolas" w:hAnsi="Consolas" w:cs="Consolas"/>
                </w:rPr>
                <w:t>5</w:t>
              </w:r>
            </w:ins>
          </w:p>
        </w:tc>
        <w:tc>
          <w:tcPr>
            <w:tcW w:w="0" w:type="auto"/>
            <w:tcPrChange w:id="7376" w:author="Jonathan Goldstein" w:date="2013-09-19T15:37:00Z">
              <w:tcPr>
                <w:tcW w:w="0" w:type="auto"/>
              </w:tcPr>
            </w:tcPrChange>
          </w:tcPr>
          <w:p w14:paraId="63DAED83" w14:textId="77777777" w:rsidR="00BD2EB3" w:rsidRPr="00B91D91" w:rsidRDefault="00BD2EB3" w:rsidP="005939DB">
            <w:pPr>
              <w:keepNext/>
              <w:cnfStyle w:val="000000100000" w:firstRow="0" w:lastRow="0" w:firstColumn="0" w:lastColumn="0" w:oddVBand="0" w:evenVBand="0" w:oddHBand="1" w:evenHBand="0" w:firstRowFirstColumn="0" w:firstRowLastColumn="0" w:lastRowFirstColumn="0" w:lastRowLastColumn="0"/>
              <w:rPr>
                <w:ins w:id="7377" w:author="Jonathan Goldstein" w:date="2013-09-19T10:51:00Z"/>
                <w:rFonts w:ascii="Consolas" w:hAnsi="Consolas" w:cs="Consolas"/>
              </w:rPr>
            </w:pPr>
            <w:ins w:id="7378" w:author="Jonathan Goldstein" w:date="2013-09-19T10:51:00Z">
              <w:r w:rsidRPr="00B91D91">
                <w:rPr>
                  <w:rFonts w:ascii="Consolas" w:hAnsi="Consolas" w:cs="Consolas"/>
                </w:rPr>
                <w:t>Outlook</w:t>
              </w:r>
            </w:ins>
          </w:p>
        </w:tc>
      </w:tr>
      <w:tr w:rsidR="00BD2EB3" w14:paraId="2F13AA1D" w14:textId="77777777" w:rsidTr="00475AC0">
        <w:trPr>
          <w:cantSplit/>
          <w:ins w:id="7379" w:author="Jonathan Goldstein" w:date="2013-09-19T10:52:00Z"/>
          <w:trPrChange w:id="7380" w:author="Jonathan Goldstein" w:date="2013-09-19T15:37:00Z">
            <w:trPr>
              <w:cantSplit/>
            </w:trPr>
          </w:trPrChange>
        </w:trPr>
        <w:tc>
          <w:tcPr>
            <w:cnfStyle w:val="001000000000" w:firstRow="0" w:lastRow="0" w:firstColumn="1" w:lastColumn="0" w:oddVBand="0" w:evenVBand="0" w:oddHBand="0" w:evenHBand="0" w:firstRowFirstColumn="0" w:firstRowLastColumn="0" w:lastRowFirstColumn="0" w:lastRowLastColumn="0"/>
            <w:tcW w:w="0" w:type="auto"/>
            <w:tcPrChange w:id="7381" w:author="Jonathan Goldstein" w:date="2013-09-19T15:37:00Z">
              <w:tcPr>
                <w:tcW w:w="0" w:type="auto"/>
              </w:tcPr>
            </w:tcPrChange>
          </w:tcPr>
          <w:p w14:paraId="221DF5AD" w14:textId="05281121" w:rsidR="00BD2EB3" w:rsidRPr="006D7453" w:rsidRDefault="00BD2EB3" w:rsidP="00BD2EB3">
            <w:pPr>
              <w:rPr>
                <w:ins w:id="7382" w:author="Jonathan Goldstein" w:date="2013-09-19T10:52:00Z"/>
                <w:rFonts w:ascii="Consolas" w:hAnsi="Consolas" w:cs="Consolas"/>
                <w:b w:val="0"/>
              </w:rPr>
            </w:pPr>
            <w:ins w:id="7383" w:author="Jonathan Goldstein" w:date="2013-09-19T10:53:00Z">
              <w:r w:rsidRPr="006D7453">
                <w:rPr>
                  <w:rFonts w:ascii="Consolas" w:hAnsi="Consolas" w:cs="Consolas"/>
                </w:rPr>
                <w:t>End</w:t>
              </w:r>
            </w:ins>
          </w:p>
        </w:tc>
        <w:tc>
          <w:tcPr>
            <w:tcW w:w="236" w:type="dxa"/>
            <w:tcPrChange w:id="7384" w:author="Jonathan Goldstein" w:date="2013-09-19T15:37:00Z">
              <w:tcPr>
                <w:tcW w:w="0" w:type="auto"/>
              </w:tcPr>
            </w:tcPrChange>
          </w:tcPr>
          <w:p w14:paraId="7266BED8" w14:textId="78B1F032" w:rsidR="00BD2EB3" w:rsidRPr="00B91D91" w:rsidRDefault="00BD2EB3" w:rsidP="00BD2EB3">
            <w:pPr>
              <w:cnfStyle w:val="000000000000" w:firstRow="0" w:lastRow="0" w:firstColumn="0" w:lastColumn="0" w:oddVBand="0" w:evenVBand="0" w:oddHBand="0" w:evenHBand="0" w:firstRowFirstColumn="0" w:firstRowLastColumn="0" w:lastRowFirstColumn="0" w:lastRowLastColumn="0"/>
              <w:rPr>
                <w:ins w:id="7385" w:author="Jonathan Goldstein" w:date="2013-09-19T10:52:00Z"/>
                <w:rFonts w:ascii="Consolas" w:hAnsi="Consolas" w:cs="Consolas"/>
              </w:rPr>
            </w:pPr>
            <w:ins w:id="7386" w:author="Jonathan Goldstein" w:date="2013-09-19T11:36:00Z">
              <w:r w:rsidRPr="00B91D91">
                <w:rPr>
                  <w:rFonts w:ascii="Consolas" w:hAnsi="Consolas" w:cs="Consolas"/>
                </w:rPr>
                <w:t>0</w:t>
              </w:r>
            </w:ins>
          </w:p>
        </w:tc>
        <w:tc>
          <w:tcPr>
            <w:tcW w:w="236" w:type="dxa"/>
            <w:tcPrChange w:id="7387" w:author="Jonathan Goldstein" w:date="2013-09-19T15:37:00Z">
              <w:tcPr>
                <w:tcW w:w="0" w:type="auto"/>
              </w:tcPr>
            </w:tcPrChange>
          </w:tcPr>
          <w:p w14:paraId="5AE881BB" w14:textId="4A97C1B3" w:rsidR="00BD2EB3" w:rsidRPr="00B91D91" w:rsidRDefault="00BD2EB3" w:rsidP="00BD2EB3">
            <w:pPr>
              <w:cnfStyle w:val="000000000000" w:firstRow="0" w:lastRow="0" w:firstColumn="0" w:lastColumn="0" w:oddVBand="0" w:evenVBand="0" w:oddHBand="0" w:evenHBand="0" w:firstRowFirstColumn="0" w:firstRowLastColumn="0" w:lastRowFirstColumn="0" w:lastRowLastColumn="0"/>
              <w:rPr>
                <w:ins w:id="7388" w:author="Jonathan Goldstein" w:date="2013-09-19T11:36:00Z"/>
                <w:rFonts w:ascii="Consolas" w:hAnsi="Consolas" w:cs="Consolas"/>
              </w:rPr>
            </w:pPr>
            <w:ins w:id="7389" w:author="Jonathan Goldstein" w:date="2013-09-19T11:36:00Z">
              <w:r w:rsidRPr="00B91D91">
                <w:rPr>
                  <w:rFonts w:ascii="Consolas" w:hAnsi="Consolas" w:cs="Consolas"/>
                </w:rPr>
                <w:t>10000</w:t>
              </w:r>
            </w:ins>
          </w:p>
        </w:tc>
        <w:tc>
          <w:tcPr>
            <w:tcW w:w="0" w:type="auto"/>
            <w:tcPrChange w:id="7390" w:author="Jonathan Goldstein" w:date="2013-09-19T15:37:00Z">
              <w:tcPr>
                <w:tcW w:w="0" w:type="auto"/>
              </w:tcPr>
            </w:tcPrChange>
          </w:tcPr>
          <w:p w14:paraId="6AB44BDE" w14:textId="5C9BAA7E" w:rsidR="00BD2EB3" w:rsidRPr="00B91D91" w:rsidRDefault="00BD2EB3" w:rsidP="00BD2EB3">
            <w:pPr>
              <w:cnfStyle w:val="000000000000" w:firstRow="0" w:lastRow="0" w:firstColumn="0" w:lastColumn="0" w:oddVBand="0" w:evenVBand="0" w:oddHBand="0" w:evenHBand="0" w:firstRowFirstColumn="0" w:firstRowLastColumn="0" w:lastRowFirstColumn="0" w:lastRowLastColumn="0"/>
              <w:rPr>
                <w:ins w:id="7391" w:author="Jonathan Goldstein" w:date="2013-09-19T10:52:00Z"/>
                <w:rFonts w:ascii="Consolas" w:hAnsi="Consolas" w:cs="Consolas"/>
              </w:rPr>
            </w:pPr>
            <w:ins w:id="7392" w:author="Jonathan Goldstein" w:date="2013-09-19T10:52:00Z">
              <w:r w:rsidRPr="00B91D91">
                <w:rPr>
                  <w:rFonts w:ascii="Consolas" w:hAnsi="Consolas" w:cs="Consolas"/>
                </w:rPr>
                <w:t>1</w:t>
              </w:r>
            </w:ins>
          </w:p>
        </w:tc>
        <w:tc>
          <w:tcPr>
            <w:tcW w:w="0" w:type="auto"/>
            <w:tcPrChange w:id="7393" w:author="Jonathan Goldstein" w:date="2013-09-19T15:37:00Z">
              <w:tcPr>
                <w:tcW w:w="0" w:type="auto"/>
              </w:tcPr>
            </w:tcPrChange>
          </w:tcPr>
          <w:p w14:paraId="21CF76F7" w14:textId="0BBE55FD" w:rsidR="00BD2EB3" w:rsidRPr="00B91D91" w:rsidRDefault="00BD2EB3" w:rsidP="00BD2EB3">
            <w:pPr>
              <w:keepNext/>
              <w:cnfStyle w:val="000000000000" w:firstRow="0" w:lastRow="0" w:firstColumn="0" w:lastColumn="0" w:oddVBand="0" w:evenVBand="0" w:oddHBand="0" w:evenHBand="0" w:firstRowFirstColumn="0" w:firstRowLastColumn="0" w:lastRowFirstColumn="0" w:lastRowLastColumn="0"/>
              <w:rPr>
                <w:ins w:id="7394" w:author="Jonathan Goldstein" w:date="2013-09-19T10:52:00Z"/>
                <w:rFonts w:ascii="Consolas" w:hAnsi="Consolas" w:cs="Consolas"/>
              </w:rPr>
            </w:pPr>
            <w:ins w:id="7395" w:author="Jonathan Goldstein" w:date="2013-09-19T10:52:00Z">
              <w:r w:rsidRPr="00B91D91">
                <w:rPr>
                  <w:rFonts w:ascii="Consolas" w:hAnsi="Consolas" w:cs="Consolas"/>
                </w:rPr>
                <w:t>Word</w:t>
              </w:r>
            </w:ins>
          </w:p>
        </w:tc>
      </w:tr>
      <w:tr w:rsidR="00BD2EB3" w14:paraId="1A88EDF8" w14:textId="77777777" w:rsidTr="00475AC0">
        <w:trPr>
          <w:cnfStyle w:val="000000100000" w:firstRow="0" w:lastRow="0" w:firstColumn="0" w:lastColumn="0" w:oddVBand="0" w:evenVBand="0" w:oddHBand="1" w:evenHBand="0" w:firstRowFirstColumn="0" w:firstRowLastColumn="0" w:lastRowFirstColumn="0" w:lastRowLastColumn="0"/>
          <w:cantSplit/>
          <w:ins w:id="7396" w:author="Jonathan Goldstein" w:date="2013-09-19T10:52:00Z"/>
          <w:trPrChange w:id="7397" w:author="Jonathan Goldstein" w:date="2013-09-19T15:37:00Z">
            <w:trPr>
              <w:cantSplit/>
            </w:trPr>
          </w:trPrChange>
        </w:trPr>
        <w:tc>
          <w:tcPr>
            <w:cnfStyle w:val="001000000000" w:firstRow="0" w:lastRow="0" w:firstColumn="1" w:lastColumn="0" w:oddVBand="0" w:evenVBand="0" w:oddHBand="0" w:evenHBand="0" w:firstRowFirstColumn="0" w:firstRowLastColumn="0" w:lastRowFirstColumn="0" w:lastRowLastColumn="0"/>
            <w:tcW w:w="0" w:type="auto"/>
            <w:tcPrChange w:id="7398" w:author="Jonathan Goldstein" w:date="2013-09-19T15:37:00Z">
              <w:tcPr>
                <w:tcW w:w="0" w:type="auto"/>
              </w:tcPr>
            </w:tcPrChange>
          </w:tcPr>
          <w:p w14:paraId="2071DFD9" w14:textId="707C29D3" w:rsidR="00BD2EB3" w:rsidRPr="006D7453" w:rsidRDefault="00BD2EB3" w:rsidP="00BD2EB3">
            <w:pPr>
              <w:cnfStyle w:val="001000100000" w:firstRow="0" w:lastRow="0" w:firstColumn="1" w:lastColumn="0" w:oddVBand="0" w:evenVBand="0" w:oddHBand="1" w:evenHBand="0" w:firstRowFirstColumn="0" w:firstRowLastColumn="0" w:lastRowFirstColumn="0" w:lastRowLastColumn="0"/>
              <w:rPr>
                <w:ins w:id="7399" w:author="Jonathan Goldstein" w:date="2013-09-19T10:52:00Z"/>
                <w:rFonts w:ascii="Consolas" w:hAnsi="Consolas" w:cs="Consolas"/>
                <w:b w:val="0"/>
              </w:rPr>
            </w:pPr>
            <w:ins w:id="7400" w:author="Jonathan Goldstein" w:date="2013-09-19T10:53:00Z">
              <w:r w:rsidRPr="006D7453">
                <w:rPr>
                  <w:rFonts w:ascii="Consolas" w:hAnsi="Consolas" w:cs="Consolas"/>
                </w:rPr>
                <w:t>End</w:t>
              </w:r>
            </w:ins>
          </w:p>
        </w:tc>
        <w:tc>
          <w:tcPr>
            <w:tcW w:w="236" w:type="dxa"/>
            <w:tcPrChange w:id="7401" w:author="Jonathan Goldstein" w:date="2013-09-19T15:37:00Z">
              <w:tcPr>
                <w:tcW w:w="0" w:type="auto"/>
              </w:tcPr>
            </w:tcPrChange>
          </w:tcPr>
          <w:p w14:paraId="4BA53BFB" w14:textId="5D58A560" w:rsidR="00BD2EB3" w:rsidRPr="00B91D91" w:rsidRDefault="00BD2EB3" w:rsidP="00BD2EB3">
            <w:pPr>
              <w:cnfStyle w:val="000000100000" w:firstRow="0" w:lastRow="0" w:firstColumn="0" w:lastColumn="0" w:oddVBand="0" w:evenVBand="0" w:oddHBand="1" w:evenHBand="0" w:firstRowFirstColumn="0" w:firstRowLastColumn="0" w:lastRowFirstColumn="0" w:lastRowLastColumn="0"/>
              <w:rPr>
                <w:ins w:id="7402" w:author="Jonathan Goldstein" w:date="2013-09-19T10:52:00Z"/>
                <w:rFonts w:ascii="Consolas" w:hAnsi="Consolas" w:cs="Consolas"/>
              </w:rPr>
            </w:pPr>
            <w:ins w:id="7403" w:author="Jonathan Goldstein" w:date="2013-09-19T11:36:00Z">
              <w:r w:rsidRPr="00B91D91">
                <w:rPr>
                  <w:rFonts w:ascii="Consolas" w:hAnsi="Consolas" w:cs="Consolas"/>
                </w:rPr>
                <w:t>0</w:t>
              </w:r>
            </w:ins>
          </w:p>
        </w:tc>
        <w:tc>
          <w:tcPr>
            <w:tcW w:w="236" w:type="dxa"/>
            <w:tcPrChange w:id="7404" w:author="Jonathan Goldstein" w:date="2013-09-19T15:37:00Z">
              <w:tcPr>
                <w:tcW w:w="0" w:type="auto"/>
              </w:tcPr>
            </w:tcPrChange>
          </w:tcPr>
          <w:p w14:paraId="555FD621" w14:textId="3AEED7A7" w:rsidR="00BD2EB3" w:rsidRPr="00B91D91" w:rsidRDefault="00BD2EB3" w:rsidP="00BD2EB3">
            <w:pPr>
              <w:cnfStyle w:val="000000100000" w:firstRow="0" w:lastRow="0" w:firstColumn="0" w:lastColumn="0" w:oddVBand="0" w:evenVBand="0" w:oddHBand="1" w:evenHBand="0" w:firstRowFirstColumn="0" w:firstRowLastColumn="0" w:lastRowFirstColumn="0" w:lastRowLastColumn="0"/>
              <w:rPr>
                <w:ins w:id="7405" w:author="Jonathan Goldstein" w:date="2013-09-19T11:36:00Z"/>
                <w:rFonts w:ascii="Consolas" w:hAnsi="Consolas" w:cs="Consolas"/>
              </w:rPr>
            </w:pPr>
            <w:ins w:id="7406" w:author="Jonathan Goldstein" w:date="2013-09-19T11:36:00Z">
              <w:r w:rsidRPr="00B91D91">
                <w:rPr>
                  <w:rFonts w:ascii="Consolas" w:hAnsi="Consolas" w:cs="Consolas"/>
                </w:rPr>
                <w:t>10000</w:t>
              </w:r>
            </w:ins>
          </w:p>
        </w:tc>
        <w:tc>
          <w:tcPr>
            <w:tcW w:w="0" w:type="auto"/>
            <w:tcPrChange w:id="7407" w:author="Jonathan Goldstein" w:date="2013-09-19T15:37:00Z">
              <w:tcPr>
                <w:tcW w:w="0" w:type="auto"/>
              </w:tcPr>
            </w:tcPrChange>
          </w:tcPr>
          <w:p w14:paraId="1CFAF636" w14:textId="24C5DA99" w:rsidR="00BD2EB3" w:rsidRPr="00B91D91" w:rsidRDefault="00BD2EB3" w:rsidP="00BD2EB3">
            <w:pPr>
              <w:cnfStyle w:val="000000100000" w:firstRow="0" w:lastRow="0" w:firstColumn="0" w:lastColumn="0" w:oddVBand="0" w:evenVBand="0" w:oddHBand="1" w:evenHBand="0" w:firstRowFirstColumn="0" w:firstRowLastColumn="0" w:lastRowFirstColumn="0" w:lastRowLastColumn="0"/>
              <w:rPr>
                <w:ins w:id="7408" w:author="Jonathan Goldstein" w:date="2013-09-19T10:52:00Z"/>
                <w:rFonts w:ascii="Consolas" w:hAnsi="Consolas" w:cs="Consolas"/>
              </w:rPr>
            </w:pPr>
            <w:ins w:id="7409" w:author="Jonathan Goldstein" w:date="2013-09-19T10:52:00Z">
              <w:r w:rsidRPr="00B91D91">
                <w:rPr>
                  <w:rFonts w:ascii="Consolas" w:hAnsi="Consolas" w:cs="Consolas"/>
                </w:rPr>
                <w:t>2</w:t>
              </w:r>
            </w:ins>
          </w:p>
        </w:tc>
        <w:tc>
          <w:tcPr>
            <w:tcW w:w="0" w:type="auto"/>
            <w:tcPrChange w:id="7410" w:author="Jonathan Goldstein" w:date="2013-09-19T15:37:00Z">
              <w:tcPr>
                <w:tcW w:w="0" w:type="auto"/>
              </w:tcPr>
            </w:tcPrChange>
          </w:tcPr>
          <w:p w14:paraId="62C429EA" w14:textId="5ABE97B8" w:rsidR="00BD2EB3" w:rsidRPr="00B91D91" w:rsidRDefault="00BD2EB3" w:rsidP="00BD2EB3">
            <w:pPr>
              <w:keepNext/>
              <w:cnfStyle w:val="000000100000" w:firstRow="0" w:lastRow="0" w:firstColumn="0" w:lastColumn="0" w:oddVBand="0" w:evenVBand="0" w:oddHBand="1" w:evenHBand="0" w:firstRowFirstColumn="0" w:firstRowLastColumn="0" w:lastRowFirstColumn="0" w:lastRowLastColumn="0"/>
              <w:rPr>
                <w:ins w:id="7411" w:author="Jonathan Goldstein" w:date="2013-09-19T10:52:00Z"/>
                <w:rFonts w:ascii="Consolas" w:hAnsi="Consolas" w:cs="Consolas"/>
              </w:rPr>
            </w:pPr>
            <w:ins w:id="7412" w:author="Jonathan Goldstein" w:date="2013-09-19T10:52:00Z">
              <w:r w:rsidRPr="00B91D91">
                <w:rPr>
                  <w:rFonts w:ascii="Consolas" w:hAnsi="Consolas" w:cs="Consolas"/>
                </w:rPr>
                <w:t>Internet Explorer</w:t>
              </w:r>
            </w:ins>
          </w:p>
        </w:tc>
      </w:tr>
      <w:tr w:rsidR="00BD2EB3" w14:paraId="75BACD49" w14:textId="77777777" w:rsidTr="00475AC0">
        <w:trPr>
          <w:cantSplit/>
          <w:ins w:id="7413" w:author="Jonathan Goldstein" w:date="2013-09-19T10:52:00Z"/>
          <w:trPrChange w:id="7414" w:author="Jonathan Goldstein" w:date="2013-09-19T15:37:00Z">
            <w:trPr>
              <w:cantSplit/>
            </w:trPr>
          </w:trPrChange>
        </w:trPr>
        <w:tc>
          <w:tcPr>
            <w:cnfStyle w:val="001000000000" w:firstRow="0" w:lastRow="0" w:firstColumn="1" w:lastColumn="0" w:oddVBand="0" w:evenVBand="0" w:oddHBand="0" w:evenHBand="0" w:firstRowFirstColumn="0" w:firstRowLastColumn="0" w:lastRowFirstColumn="0" w:lastRowLastColumn="0"/>
            <w:tcW w:w="0" w:type="auto"/>
            <w:tcPrChange w:id="7415" w:author="Jonathan Goldstein" w:date="2013-09-19T15:37:00Z">
              <w:tcPr>
                <w:tcW w:w="0" w:type="auto"/>
              </w:tcPr>
            </w:tcPrChange>
          </w:tcPr>
          <w:p w14:paraId="121E1585" w14:textId="7753A909" w:rsidR="00BD2EB3" w:rsidRPr="006D7453" w:rsidRDefault="00BD2EB3" w:rsidP="00BD2EB3">
            <w:pPr>
              <w:rPr>
                <w:ins w:id="7416" w:author="Jonathan Goldstein" w:date="2013-09-19T10:52:00Z"/>
                <w:rFonts w:ascii="Consolas" w:hAnsi="Consolas" w:cs="Consolas"/>
                <w:b w:val="0"/>
              </w:rPr>
            </w:pPr>
            <w:ins w:id="7417" w:author="Jonathan Goldstein" w:date="2013-09-19T10:53:00Z">
              <w:r w:rsidRPr="006D7453">
                <w:rPr>
                  <w:rFonts w:ascii="Consolas" w:hAnsi="Consolas" w:cs="Consolas"/>
                </w:rPr>
                <w:t>End</w:t>
              </w:r>
            </w:ins>
          </w:p>
        </w:tc>
        <w:tc>
          <w:tcPr>
            <w:tcW w:w="236" w:type="dxa"/>
            <w:tcPrChange w:id="7418" w:author="Jonathan Goldstein" w:date="2013-09-19T15:37:00Z">
              <w:tcPr>
                <w:tcW w:w="0" w:type="auto"/>
              </w:tcPr>
            </w:tcPrChange>
          </w:tcPr>
          <w:p w14:paraId="272C3B4D" w14:textId="2CCD2D6A" w:rsidR="00BD2EB3" w:rsidRPr="00B91D91" w:rsidRDefault="00BD2EB3" w:rsidP="00BD2EB3">
            <w:pPr>
              <w:cnfStyle w:val="000000000000" w:firstRow="0" w:lastRow="0" w:firstColumn="0" w:lastColumn="0" w:oddVBand="0" w:evenVBand="0" w:oddHBand="0" w:evenHBand="0" w:firstRowFirstColumn="0" w:firstRowLastColumn="0" w:lastRowFirstColumn="0" w:lastRowLastColumn="0"/>
              <w:rPr>
                <w:ins w:id="7419" w:author="Jonathan Goldstein" w:date="2013-09-19T10:52:00Z"/>
                <w:rFonts w:ascii="Consolas" w:hAnsi="Consolas" w:cs="Consolas"/>
              </w:rPr>
            </w:pPr>
            <w:ins w:id="7420" w:author="Jonathan Goldstein" w:date="2013-09-19T11:36:00Z">
              <w:r w:rsidRPr="00B91D91">
                <w:rPr>
                  <w:rFonts w:ascii="Consolas" w:hAnsi="Consolas" w:cs="Consolas"/>
                </w:rPr>
                <w:t>0</w:t>
              </w:r>
            </w:ins>
          </w:p>
        </w:tc>
        <w:tc>
          <w:tcPr>
            <w:tcW w:w="236" w:type="dxa"/>
            <w:tcPrChange w:id="7421" w:author="Jonathan Goldstein" w:date="2013-09-19T15:37:00Z">
              <w:tcPr>
                <w:tcW w:w="0" w:type="auto"/>
              </w:tcPr>
            </w:tcPrChange>
          </w:tcPr>
          <w:p w14:paraId="095B4C2C" w14:textId="77D40385" w:rsidR="00BD2EB3" w:rsidRPr="00B91D91" w:rsidRDefault="00BD2EB3" w:rsidP="00BD2EB3">
            <w:pPr>
              <w:cnfStyle w:val="000000000000" w:firstRow="0" w:lastRow="0" w:firstColumn="0" w:lastColumn="0" w:oddVBand="0" w:evenVBand="0" w:oddHBand="0" w:evenHBand="0" w:firstRowFirstColumn="0" w:firstRowLastColumn="0" w:lastRowFirstColumn="0" w:lastRowLastColumn="0"/>
              <w:rPr>
                <w:ins w:id="7422" w:author="Jonathan Goldstein" w:date="2013-09-19T11:36:00Z"/>
                <w:rFonts w:ascii="Consolas" w:hAnsi="Consolas" w:cs="Consolas"/>
              </w:rPr>
            </w:pPr>
            <w:ins w:id="7423" w:author="Jonathan Goldstein" w:date="2013-09-19T11:36:00Z">
              <w:r w:rsidRPr="00B91D91">
                <w:rPr>
                  <w:rFonts w:ascii="Consolas" w:hAnsi="Consolas" w:cs="Consolas"/>
                </w:rPr>
                <w:t>10000</w:t>
              </w:r>
            </w:ins>
          </w:p>
        </w:tc>
        <w:tc>
          <w:tcPr>
            <w:tcW w:w="0" w:type="auto"/>
            <w:tcPrChange w:id="7424" w:author="Jonathan Goldstein" w:date="2013-09-19T15:37:00Z">
              <w:tcPr>
                <w:tcW w:w="0" w:type="auto"/>
              </w:tcPr>
            </w:tcPrChange>
          </w:tcPr>
          <w:p w14:paraId="66EBC459" w14:textId="58A692D1" w:rsidR="00BD2EB3" w:rsidRPr="00B91D91" w:rsidRDefault="00BD2EB3" w:rsidP="00BD2EB3">
            <w:pPr>
              <w:cnfStyle w:val="000000000000" w:firstRow="0" w:lastRow="0" w:firstColumn="0" w:lastColumn="0" w:oddVBand="0" w:evenVBand="0" w:oddHBand="0" w:evenHBand="0" w:firstRowFirstColumn="0" w:firstRowLastColumn="0" w:lastRowFirstColumn="0" w:lastRowLastColumn="0"/>
              <w:rPr>
                <w:ins w:id="7425" w:author="Jonathan Goldstein" w:date="2013-09-19T10:52:00Z"/>
                <w:rFonts w:ascii="Consolas" w:hAnsi="Consolas" w:cs="Consolas"/>
              </w:rPr>
            </w:pPr>
            <w:ins w:id="7426" w:author="Jonathan Goldstein" w:date="2013-09-19T10:52:00Z">
              <w:r w:rsidRPr="00B91D91">
                <w:rPr>
                  <w:rFonts w:ascii="Consolas" w:hAnsi="Consolas" w:cs="Consolas"/>
                </w:rPr>
                <w:t>3</w:t>
              </w:r>
            </w:ins>
          </w:p>
        </w:tc>
        <w:tc>
          <w:tcPr>
            <w:tcW w:w="0" w:type="auto"/>
            <w:tcPrChange w:id="7427" w:author="Jonathan Goldstein" w:date="2013-09-19T15:37:00Z">
              <w:tcPr>
                <w:tcW w:w="0" w:type="auto"/>
              </w:tcPr>
            </w:tcPrChange>
          </w:tcPr>
          <w:p w14:paraId="7DD88031" w14:textId="0916FCD8" w:rsidR="00BD2EB3" w:rsidRPr="00B91D91" w:rsidRDefault="00BD2EB3" w:rsidP="00BD2EB3">
            <w:pPr>
              <w:keepNext/>
              <w:cnfStyle w:val="000000000000" w:firstRow="0" w:lastRow="0" w:firstColumn="0" w:lastColumn="0" w:oddVBand="0" w:evenVBand="0" w:oddHBand="0" w:evenHBand="0" w:firstRowFirstColumn="0" w:firstRowLastColumn="0" w:lastRowFirstColumn="0" w:lastRowLastColumn="0"/>
              <w:rPr>
                <w:ins w:id="7428" w:author="Jonathan Goldstein" w:date="2013-09-19T10:52:00Z"/>
                <w:rFonts w:ascii="Consolas" w:hAnsi="Consolas" w:cs="Consolas"/>
              </w:rPr>
            </w:pPr>
            <w:ins w:id="7429" w:author="Jonathan Goldstein" w:date="2013-09-19T10:52:00Z">
              <w:r w:rsidRPr="00B91D91">
                <w:rPr>
                  <w:rFonts w:ascii="Consolas" w:hAnsi="Consolas" w:cs="Consolas"/>
                </w:rPr>
                <w:t>Excel</w:t>
              </w:r>
            </w:ins>
          </w:p>
        </w:tc>
      </w:tr>
      <w:tr w:rsidR="00BD2EB3" w14:paraId="67E3144E" w14:textId="77777777" w:rsidTr="00475AC0">
        <w:trPr>
          <w:cnfStyle w:val="000000100000" w:firstRow="0" w:lastRow="0" w:firstColumn="0" w:lastColumn="0" w:oddVBand="0" w:evenVBand="0" w:oddHBand="1" w:evenHBand="0" w:firstRowFirstColumn="0" w:firstRowLastColumn="0" w:lastRowFirstColumn="0" w:lastRowLastColumn="0"/>
          <w:cantSplit/>
          <w:ins w:id="7430" w:author="Jonathan Goldstein" w:date="2013-09-19T10:52:00Z"/>
          <w:trPrChange w:id="7431" w:author="Jonathan Goldstein" w:date="2013-09-19T15:37:00Z">
            <w:trPr>
              <w:cantSplit/>
            </w:trPr>
          </w:trPrChange>
        </w:trPr>
        <w:tc>
          <w:tcPr>
            <w:cnfStyle w:val="001000000000" w:firstRow="0" w:lastRow="0" w:firstColumn="1" w:lastColumn="0" w:oddVBand="0" w:evenVBand="0" w:oddHBand="0" w:evenHBand="0" w:firstRowFirstColumn="0" w:firstRowLastColumn="0" w:lastRowFirstColumn="0" w:lastRowLastColumn="0"/>
            <w:tcW w:w="0" w:type="auto"/>
            <w:tcPrChange w:id="7432" w:author="Jonathan Goldstein" w:date="2013-09-19T15:37:00Z">
              <w:tcPr>
                <w:tcW w:w="0" w:type="auto"/>
              </w:tcPr>
            </w:tcPrChange>
          </w:tcPr>
          <w:p w14:paraId="6CE068B7" w14:textId="173ECA26" w:rsidR="00BD2EB3" w:rsidRPr="006D7453" w:rsidRDefault="00BD2EB3" w:rsidP="00BD2EB3">
            <w:pPr>
              <w:cnfStyle w:val="001000100000" w:firstRow="0" w:lastRow="0" w:firstColumn="1" w:lastColumn="0" w:oddVBand="0" w:evenVBand="0" w:oddHBand="1" w:evenHBand="0" w:firstRowFirstColumn="0" w:firstRowLastColumn="0" w:lastRowFirstColumn="0" w:lastRowLastColumn="0"/>
              <w:rPr>
                <w:ins w:id="7433" w:author="Jonathan Goldstein" w:date="2013-09-19T10:52:00Z"/>
                <w:rFonts w:ascii="Consolas" w:hAnsi="Consolas" w:cs="Consolas"/>
                <w:b w:val="0"/>
              </w:rPr>
            </w:pPr>
            <w:ins w:id="7434" w:author="Jonathan Goldstein" w:date="2013-09-19T10:53:00Z">
              <w:r w:rsidRPr="006D7453">
                <w:rPr>
                  <w:rFonts w:ascii="Consolas" w:hAnsi="Consolas" w:cs="Consolas"/>
                </w:rPr>
                <w:t>End</w:t>
              </w:r>
            </w:ins>
          </w:p>
        </w:tc>
        <w:tc>
          <w:tcPr>
            <w:tcW w:w="236" w:type="dxa"/>
            <w:tcPrChange w:id="7435" w:author="Jonathan Goldstein" w:date="2013-09-19T15:37:00Z">
              <w:tcPr>
                <w:tcW w:w="0" w:type="auto"/>
              </w:tcPr>
            </w:tcPrChange>
          </w:tcPr>
          <w:p w14:paraId="781E14AF" w14:textId="565417AB" w:rsidR="00BD2EB3" w:rsidRPr="00B91D91" w:rsidRDefault="00BD2EB3" w:rsidP="00BD2EB3">
            <w:pPr>
              <w:cnfStyle w:val="000000100000" w:firstRow="0" w:lastRow="0" w:firstColumn="0" w:lastColumn="0" w:oddVBand="0" w:evenVBand="0" w:oddHBand="1" w:evenHBand="0" w:firstRowFirstColumn="0" w:firstRowLastColumn="0" w:lastRowFirstColumn="0" w:lastRowLastColumn="0"/>
              <w:rPr>
                <w:ins w:id="7436" w:author="Jonathan Goldstein" w:date="2013-09-19T10:52:00Z"/>
                <w:rFonts w:ascii="Consolas" w:hAnsi="Consolas" w:cs="Consolas"/>
              </w:rPr>
            </w:pPr>
            <w:ins w:id="7437" w:author="Jonathan Goldstein" w:date="2013-09-19T11:36:00Z">
              <w:r w:rsidRPr="00B91D91">
                <w:rPr>
                  <w:rFonts w:ascii="Consolas" w:hAnsi="Consolas" w:cs="Consolas"/>
                </w:rPr>
                <w:t>0</w:t>
              </w:r>
            </w:ins>
          </w:p>
        </w:tc>
        <w:tc>
          <w:tcPr>
            <w:tcW w:w="236" w:type="dxa"/>
            <w:tcPrChange w:id="7438" w:author="Jonathan Goldstein" w:date="2013-09-19T15:37:00Z">
              <w:tcPr>
                <w:tcW w:w="0" w:type="auto"/>
              </w:tcPr>
            </w:tcPrChange>
          </w:tcPr>
          <w:p w14:paraId="429D2513" w14:textId="1B980E10" w:rsidR="00BD2EB3" w:rsidRPr="00B91D91" w:rsidRDefault="00BD2EB3" w:rsidP="00BD2EB3">
            <w:pPr>
              <w:cnfStyle w:val="000000100000" w:firstRow="0" w:lastRow="0" w:firstColumn="0" w:lastColumn="0" w:oddVBand="0" w:evenVBand="0" w:oddHBand="1" w:evenHBand="0" w:firstRowFirstColumn="0" w:firstRowLastColumn="0" w:lastRowFirstColumn="0" w:lastRowLastColumn="0"/>
              <w:rPr>
                <w:ins w:id="7439" w:author="Jonathan Goldstein" w:date="2013-09-19T11:36:00Z"/>
                <w:rFonts w:ascii="Consolas" w:hAnsi="Consolas" w:cs="Consolas"/>
              </w:rPr>
            </w:pPr>
            <w:ins w:id="7440" w:author="Jonathan Goldstein" w:date="2013-09-19T11:36:00Z">
              <w:r w:rsidRPr="00B91D91">
                <w:rPr>
                  <w:rFonts w:ascii="Consolas" w:hAnsi="Consolas" w:cs="Consolas"/>
                </w:rPr>
                <w:t>10000</w:t>
              </w:r>
            </w:ins>
          </w:p>
        </w:tc>
        <w:tc>
          <w:tcPr>
            <w:tcW w:w="0" w:type="auto"/>
            <w:tcPrChange w:id="7441" w:author="Jonathan Goldstein" w:date="2013-09-19T15:37:00Z">
              <w:tcPr>
                <w:tcW w:w="0" w:type="auto"/>
              </w:tcPr>
            </w:tcPrChange>
          </w:tcPr>
          <w:p w14:paraId="350C8678" w14:textId="0E85EB36" w:rsidR="00BD2EB3" w:rsidRPr="00B91D91" w:rsidRDefault="00BD2EB3" w:rsidP="00BD2EB3">
            <w:pPr>
              <w:cnfStyle w:val="000000100000" w:firstRow="0" w:lastRow="0" w:firstColumn="0" w:lastColumn="0" w:oddVBand="0" w:evenVBand="0" w:oddHBand="1" w:evenHBand="0" w:firstRowFirstColumn="0" w:firstRowLastColumn="0" w:lastRowFirstColumn="0" w:lastRowLastColumn="0"/>
              <w:rPr>
                <w:ins w:id="7442" w:author="Jonathan Goldstein" w:date="2013-09-19T10:52:00Z"/>
                <w:rFonts w:ascii="Consolas" w:hAnsi="Consolas" w:cs="Consolas"/>
              </w:rPr>
            </w:pPr>
            <w:ins w:id="7443" w:author="Jonathan Goldstein" w:date="2013-09-19T10:52:00Z">
              <w:r w:rsidRPr="00B91D91">
                <w:rPr>
                  <w:rFonts w:ascii="Consolas" w:hAnsi="Consolas" w:cs="Consolas"/>
                </w:rPr>
                <w:t>4</w:t>
              </w:r>
            </w:ins>
          </w:p>
        </w:tc>
        <w:tc>
          <w:tcPr>
            <w:tcW w:w="0" w:type="auto"/>
            <w:tcPrChange w:id="7444" w:author="Jonathan Goldstein" w:date="2013-09-19T15:37:00Z">
              <w:tcPr>
                <w:tcW w:w="0" w:type="auto"/>
              </w:tcPr>
            </w:tcPrChange>
          </w:tcPr>
          <w:p w14:paraId="3C8F7E0A" w14:textId="3D9527C3" w:rsidR="00BD2EB3" w:rsidRPr="00B91D91" w:rsidRDefault="00BD2EB3" w:rsidP="00BD2EB3">
            <w:pPr>
              <w:keepNext/>
              <w:cnfStyle w:val="000000100000" w:firstRow="0" w:lastRow="0" w:firstColumn="0" w:lastColumn="0" w:oddVBand="0" w:evenVBand="0" w:oddHBand="1" w:evenHBand="0" w:firstRowFirstColumn="0" w:firstRowLastColumn="0" w:lastRowFirstColumn="0" w:lastRowLastColumn="0"/>
              <w:rPr>
                <w:ins w:id="7445" w:author="Jonathan Goldstein" w:date="2013-09-19T10:52:00Z"/>
                <w:rFonts w:ascii="Consolas" w:hAnsi="Consolas" w:cs="Consolas"/>
              </w:rPr>
            </w:pPr>
            <w:ins w:id="7446" w:author="Jonathan Goldstein" w:date="2013-09-19T10:52:00Z">
              <w:r w:rsidRPr="00B91D91">
                <w:rPr>
                  <w:rFonts w:ascii="Consolas" w:hAnsi="Consolas" w:cs="Consolas"/>
                </w:rPr>
                <w:t>Visual Studio</w:t>
              </w:r>
            </w:ins>
          </w:p>
        </w:tc>
      </w:tr>
      <w:tr w:rsidR="00BD2EB3" w14:paraId="5A4D469A" w14:textId="77777777" w:rsidTr="00475AC0">
        <w:trPr>
          <w:cantSplit/>
          <w:ins w:id="7447" w:author="Jonathan Goldstein" w:date="2013-09-19T10:52:00Z"/>
          <w:trPrChange w:id="7448" w:author="Jonathan Goldstein" w:date="2013-09-19T15:37:00Z">
            <w:trPr>
              <w:cantSplit/>
            </w:trPr>
          </w:trPrChange>
        </w:trPr>
        <w:tc>
          <w:tcPr>
            <w:cnfStyle w:val="001000000000" w:firstRow="0" w:lastRow="0" w:firstColumn="1" w:lastColumn="0" w:oddVBand="0" w:evenVBand="0" w:oddHBand="0" w:evenHBand="0" w:firstRowFirstColumn="0" w:firstRowLastColumn="0" w:lastRowFirstColumn="0" w:lastRowLastColumn="0"/>
            <w:tcW w:w="0" w:type="auto"/>
            <w:tcPrChange w:id="7449" w:author="Jonathan Goldstein" w:date="2013-09-19T15:37:00Z">
              <w:tcPr>
                <w:tcW w:w="0" w:type="auto"/>
              </w:tcPr>
            </w:tcPrChange>
          </w:tcPr>
          <w:p w14:paraId="4F76031D" w14:textId="6B38106A" w:rsidR="00BD2EB3" w:rsidRPr="006D7453" w:rsidRDefault="00BD2EB3" w:rsidP="00BD2EB3">
            <w:pPr>
              <w:rPr>
                <w:ins w:id="7450" w:author="Jonathan Goldstein" w:date="2013-09-19T10:52:00Z"/>
                <w:rFonts w:ascii="Consolas" w:hAnsi="Consolas" w:cs="Consolas"/>
                <w:b w:val="0"/>
              </w:rPr>
            </w:pPr>
            <w:ins w:id="7451" w:author="Jonathan Goldstein" w:date="2013-09-19T10:53:00Z">
              <w:r w:rsidRPr="006D7453">
                <w:rPr>
                  <w:rFonts w:ascii="Consolas" w:hAnsi="Consolas" w:cs="Consolas"/>
                </w:rPr>
                <w:t>End</w:t>
              </w:r>
            </w:ins>
          </w:p>
        </w:tc>
        <w:tc>
          <w:tcPr>
            <w:tcW w:w="236" w:type="dxa"/>
            <w:tcPrChange w:id="7452" w:author="Jonathan Goldstein" w:date="2013-09-19T15:37:00Z">
              <w:tcPr>
                <w:tcW w:w="0" w:type="auto"/>
              </w:tcPr>
            </w:tcPrChange>
          </w:tcPr>
          <w:p w14:paraId="7D6253DC" w14:textId="731CE4FE" w:rsidR="00BD2EB3" w:rsidRPr="00B91D91" w:rsidRDefault="00BD2EB3" w:rsidP="00BD2EB3">
            <w:pPr>
              <w:cnfStyle w:val="000000000000" w:firstRow="0" w:lastRow="0" w:firstColumn="0" w:lastColumn="0" w:oddVBand="0" w:evenVBand="0" w:oddHBand="0" w:evenHBand="0" w:firstRowFirstColumn="0" w:firstRowLastColumn="0" w:lastRowFirstColumn="0" w:lastRowLastColumn="0"/>
              <w:rPr>
                <w:ins w:id="7453" w:author="Jonathan Goldstein" w:date="2013-09-19T10:52:00Z"/>
                <w:rFonts w:ascii="Consolas" w:hAnsi="Consolas" w:cs="Consolas"/>
              </w:rPr>
            </w:pPr>
            <w:ins w:id="7454" w:author="Jonathan Goldstein" w:date="2013-09-19T11:36:00Z">
              <w:r w:rsidRPr="00B91D91">
                <w:rPr>
                  <w:rFonts w:ascii="Consolas" w:hAnsi="Consolas" w:cs="Consolas"/>
                </w:rPr>
                <w:t>0</w:t>
              </w:r>
            </w:ins>
          </w:p>
        </w:tc>
        <w:tc>
          <w:tcPr>
            <w:tcW w:w="236" w:type="dxa"/>
            <w:tcPrChange w:id="7455" w:author="Jonathan Goldstein" w:date="2013-09-19T15:37:00Z">
              <w:tcPr>
                <w:tcW w:w="0" w:type="auto"/>
              </w:tcPr>
            </w:tcPrChange>
          </w:tcPr>
          <w:p w14:paraId="2EC89B0B" w14:textId="33604252" w:rsidR="00BD2EB3" w:rsidRPr="00B91D91" w:rsidRDefault="00BD2EB3" w:rsidP="00BD2EB3">
            <w:pPr>
              <w:cnfStyle w:val="000000000000" w:firstRow="0" w:lastRow="0" w:firstColumn="0" w:lastColumn="0" w:oddVBand="0" w:evenVBand="0" w:oddHBand="0" w:evenHBand="0" w:firstRowFirstColumn="0" w:firstRowLastColumn="0" w:lastRowFirstColumn="0" w:lastRowLastColumn="0"/>
              <w:rPr>
                <w:ins w:id="7456" w:author="Jonathan Goldstein" w:date="2013-09-19T11:36:00Z"/>
                <w:rFonts w:ascii="Consolas" w:hAnsi="Consolas" w:cs="Consolas"/>
              </w:rPr>
            </w:pPr>
            <w:ins w:id="7457" w:author="Jonathan Goldstein" w:date="2013-09-19T11:36:00Z">
              <w:r w:rsidRPr="00B91D91">
                <w:rPr>
                  <w:rFonts w:ascii="Consolas" w:hAnsi="Consolas" w:cs="Consolas"/>
                </w:rPr>
                <w:t>10000</w:t>
              </w:r>
            </w:ins>
          </w:p>
        </w:tc>
        <w:tc>
          <w:tcPr>
            <w:tcW w:w="0" w:type="auto"/>
            <w:tcPrChange w:id="7458" w:author="Jonathan Goldstein" w:date="2013-09-19T15:37:00Z">
              <w:tcPr>
                <w:tcW w:w="0" w:type="auto"/>
              </w:tcPr>
            </w:tcPrChange>
          </w:tcPr>
          <w:p w14:paraId="40382771" w14:textId="21A4150F" w:rsidR="00BD2EB3" w:rsidRPr="00B91D91" w:rsidRDefault="00BD2EB3" w:rsidP="00BD2EB3">
            <w:pPr>
              <w:cnfStyle w:val="000000000000" w:firstRow="0" w:lastRow="0" w:firstColumn="0" w:lastColumn="0" w:oddVBand="0" w:evenVBand="0" w:oddHBand="0" w:evenHBand="0" w:firstRowFirstColumn="0" w:firstRowLastColumn="0" w:lastRowFirstColumn="0" w:lastRowLastColumn="0"/>
              <w:rPr>
                <w:ins w:id="7459" w:author="Jonathan Goldstein" w:date="2013-09-19T10:52:00Z"/>
                <w:rFonts w:ascii="Consolas" w:hAnsi="Consolas" w:cs="Consolas"/>
              </w:rPr>
            </w:pPr>
            <w:ins w:id="7460" w:author="Jonathan Goldstein" w:date="2013-09-19T10:52:00Z">
              <w:r w:rsidRPr="00B91D91">
                <w:rPr>
                  <w:rFonts w:ascii="Consolas" w:hAnsi="Consolas" w:cs="Consolas"/>
                </w:rPr>
                <w:t>5</w:t>
              </w:r>
            </w:ins>
          </w:p>
        </w:tc>
        <w:tc>
          <w:tcPr>
            <w:tcW w:w="0" w:type="auto"/>
            <w:tcPrChange w:id="7461" w:author="Jonathan Goldstein" w:date="2013-09-19T15:37:00Z">
              <w:tcPr>
                <w:tcW w:w="0" w:type="auto"/>
              </w:tcPr>
            </w:tcPrChange>
          </w:tcPr>
          <w:p w14:paraId="454DF217" w14:textId="54B35705" w:rsidR="00BD2EB3" w:rsidRPr="00B91D91" w:rsidRDefault="00BD2EB3">
            <w:pPr>
              <w:keepNext/>
              <w:cnfStyle w:val="000000000000" w:firstRow="0" w:lastRow="0" w:firstColumn="0" w:lastColumn="0" w:oddVBand="0" w:evenVBand="0" w:oddHBand="0" w:evenHBand="0" w:firstRowFirstColumn="0" w:firstRowLastColumn="0" w:lastRowFirstColumn="0" w:lastRowLastColumn="0"/>
              <w:rPr>
                <w:ins w:id="7462" w:author="Jonathan Goldstein" w:date="2013-09-19T10:52:00Z"/>
                <w:rFonts w:ascii="Consolas" w:hAnsi="Consolas" w:cs="Consolas"/>
              </w:rPr>
            </w:pPr>
            <w:ins w:id="7463" w:author="Jonathan Goldstein" w:date="2013-09-19T10:52:00Z">
              <w:r w:rsidRPr="00B91D91">
                <w:rPr>
                  <w:rFonts w:ascii="Consolas" w:hAnsi="Consolas" w:cs="Consolas"/>
                </w:rPr>
                <w:t>Outlook</w:t>
              </w:r>
            </w:ins>
          </w:p>
        </w:tc>
      </w:tr>
    </w:tbl>
    <w:p w14:paraId="3A946B70" w14:textId="5EDB9EEF" w:rsidR="00265831" w:rsidRDefault="00265831">
      <w:pPr>
        <w:pStyle w:val="Caption"/>
        <w:rPr>
          <w:ins w:id="7464" w:author="Jonathan Goldstein" w:date="2013-09-19T11:03:00Z"/>
        </w:rPr>
      </w:pPr>
      <w:bookmarkStart w:id="7465" w:name="_Ref367351988"/>
      <w:ins w:id="7466" w:author="Jonathan Goldstein" w:date="2013-09-19T11:03:00Z">
        <w:r>
          <w:t xml:space="preserve">Figure </w:t>
        </w:r>
        <w:r>
          <w:fldChar w:fldCharType="begin"/>
        </w:r>
        <w:r>
          <w:instrText xml:space="preserve"> SEQ Figure \* ARABIC </w:instrText>
        </w:r>
      </w:ins>
      <w:r>
        <w:fldChar w:fldCharType="separate"/>
      </w:r>
      <w:r w:rsidR="00B17340">
        <w:rPr>
          <w:noProof/>
        </w:rPr>
        <w:t>59</w:t>
      </w:r>
      <w:ins w:id="7467" w:author="Jonathan Goldstein" w:date="2013-09-19T11:03:00Z">
        <w:r>
          <w:fldChar w:fldCharType="end"/>
        </w:r>
        <w:bookmarkEnd w:id="7465"/>
        <w:r>
          <w:t xml:space="preserve">: Edge based </w:t>
        </w:r>
        <w:del w:id="7468" w:author="Peter Freiling" w:date="2018-12-03T12:12:00Z">
          <w:r w:rsidDel="00333B06">
            <w:delText>ProcessNames</w:delText>
          </w:r>
        </w:del>
      </w:ins>
      <w:ins w:id="7469" w:author="Peter Freiling" w:date="2018-12-03T12:12:00Z">
        <w:r w:rsidR="00333B06">
          <w:t>namesStream</w:t>
        </w:r>
      </w:ins>
    </w:p>
    <w:p w14:paraId="306BC333" w14:textId="4D10EA6B" w:rsidR="00321BB9" w:rsidRDefault="00636529">
      <w:ins w:id="7470" w:author="Jonathan Goldstein" w:date="2013-09-19T11:07:00Z">
        <w:r>
          <w:t xml:space="preserve">In Trill, edge events are a kind of StreamEvent. The code to ingress the edge version of the </w:t>
        </w:r>
        <w:del w:id="7471" w:author="Peter Freiling" w:date="2018-12-03T12:12:00Z">
          <w:r w:rsidDel="00333B06">
            <w:delText>ProcessNames</w:delText>
          </w:r>
        </w:del>
      </w:ins>
      <w:ins w:id="7472" w:author="Peter Freiling" w:date="2018-12-03T12:12:00Z">
        <w:r w:rsidR="00333B06">
          <w:t>namesStream</w:t>
        </w:r>
      </w:ins>
      <w:ins w:id="7473" w:author="Jonathan Goldstein" w:date="2013-09-19T11:07:00Z">
        <w:r>
          <w:t xml:space="preserve"> stream is shown in</w:t>
        </w:r>
      </w:ins>
      <w:r w:rsidR="00904F8B">
        <w:t xml:space="preserve"> </w:t>
      </w:r>
      <w:r w:rsidR="00904F8B">
        <w:fldChar w:fldCharType="begin"/>
      </w:r>
      <w:r w:rsidR="00904F8B">
        <w:instrText xml:space="preserve"> REF _Ref531703835 \h </w:instrText>
      </w:r>
      <w:r w:rsidR="00904F8B">
        <w:fldChar w:fldCharType="separate"/>
      </w:r>
      <w:r w:rsidR="00904F8B">
        <w:t xml:space="preserve">Figure </w:t>
      </w:r>
      <w:r w:rsidR="00904F8B">
        <w:rPr>
          <w:noProof/>
        </w:rPr>
        <w:t>60</w:t>
      </w:r>
      <w:r w:rsidR="00904F8B">
        <w:fldChar w:fldCharType="end"/>
      </w:r>
      <w:ins w:id="7474" w:author="Jonathan Goldstein" w:date="2013-09-19T13:57:00Z">
        <w:r w:rsidR="002A640D">
          <w:t xml:space="preserve">. </w:t>
        </w:r>
      </w:ins>
      <w:r w:rsidR="009B619D">
        <w:t>N</w:t>
      </w:r>
      <w:ins w:id="7475" w:author="Jonathan Goldstein" w:date="2013-09-19T13:57:00Z">
        <w:r w:rsidR="002A640D">
          <w:t xml:space="preserve">ote the two selects in </w:t>
        </w:r>
      </w:ins>
      <w:ins w:id="7476" w:author="Jonathan Goldstein" w:date="2013-09-19T14:00:00Z">
        <w:r w:rsidR="002A640D">
          <w:t xml:space="preserve">the </w:t>
        </w:r>
      </w:ins>
      <w:r w:rsidR="009B619D">
        <w:t>LINQ</w:t>
      </w:r>
      <w:ins w:id="7477" w:author="Jonathan Goldstein" w:date="2013-09-19T14:00:00Z">
        <w:r w:rsidR="002A640D">
          <w:t xml:space="preserve"> query</w:t>
        </w:r>
      </w:ins>
      <w:r w:rsidR="009B619D">
        <w:t xml:space="preserve"> – the </w:t>
      </w:r>
      <w:ins w:id="7478" w:author="Jonathan Goldstein" w:date="2013-09-19T14:00:00Z">
        <w:r w:rsidR="002A640D">
          <w:t xml:space="preserve">first </w:t>
        </w:r>
      </w:ins>
      <w:r w:rsidR="009B619D">
        <w:t>S</w:t>
      </w:r>
      <w:ins w:id="7479" w:author="Jonathan Goldstein" w:date="2013-09-19T14:00:00Z">
        <w:r w:rsidR="002A640D">
          <w:t xml:space="preserve">elect creates all the start edges, all of which happen at time 0, while the second </w:t>
        </w:r>
      </w:ins>
      <w:r w:rsidR="009B619D">
        <w:t>S</w:t>
      </w:r>
      <w:ins w:id="7480" w:author="Jonathan Goldstein" w:date="2013-09-19T14:00:00Z">
        <w:r w:rsidR="002A640D">
          <w:t xml:space="preserve">elect creates all the end edges, </w:t>
        </w:r>
      </w:ins>
      <w:ins w:id="7481" w:author="Jonathan Goldstein" w:date="2013-09-19T14:02:00Z">
        <w:r w:rsidR="002A640D">
          <w:t xml:space="preserve">all of which happen at time 10,000. </w:t>
        </w:r>
      </w:ins>
      <w:r w:rsidR="009B619D">
        <w:t xml:space="preserve">The </w:t>
      </w:r>
      <w:ins w:id="7482" w:author="Jonathan Goldstein" w:date="2013-09-19T14:02:00Z">
        <w:r w:rsidR="002A640D">
          <w:t xml:space="preserve">Concat </w:t>
        </w:r>
      </w:ins>
      <w:r w:rsidR="009B619D">
        <w:t xml:space="preserve">operator </w:t>
      </w:r>
      <w:ins w:id="7483" w:author="Jonathan Goldstein" w:date="2013-09-19T14:02:00Z">
        <w:r w:rsidR="002A640D">
          <w:t>is used to append the results of the second Select to the results of the first Select.</w:t>
        </w:r>
      </w:ins>
      <w:r w:rsidR="000521F2" w:rsidRPr="000521F2">
        <w:rPr>
          <w:noProof/>
        </w:rPr>
        <w:t xml:space="preserve"> </w:t>
      </w:r>
      <w:r w:rsidR="000521F2">
        <w:rPr>
          <w:noProof/>
        </w:rPr>
        <mc:AlternateContent>
          <mc:Choice Requires="wps">
            <w:drawing>
              <wp:inline distT="0" distB="0" distL="0" distR="0" wp14:anchorId="630C3B75" wp14:editId="363223E5">
                <wp:extent cx="6381750" cy="3648075"/>
                <wp:effectExtent l="0" t="0" r="19050" b="28575"/>
                <wp:docPr id="282"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648075"/>
                        </a:xfrm>
                        <a:prstGeom prst="rect">
                          <a:avLst/>
                        </a:prstGeom>
                        <a:solidFill>
                          <a:srgbClr val="FFFFFF"/>
                        </a:solidFill>
                        <a:ln w="9525">
                          <a:solidFill>
                            <a:srgbClr val="000000"/>
                          </a:solidFill>
                          <a:miter lim="800000"/>
                          <a:headEnd/>
                          <a:tailEnd/>
                        </a:ln>
                      </wps:spPr>
                      <wps:txbx>
                        <w:txbxContent>
                          <w:p w14:paraId="4716E496"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FF"/>
                                <w:sz w:val="19"/>
                                <w:szCs w:val="19"/>
                              </w:rPr>
                              <w:t>private</w:t>
                            </w:r>
                            <w:r w:rsidRPr="006E2BD3">
                              <w:rPr>
                                <w:rFonts w:ascii="Consolas" w:hAnsi="Consolas"/>
                                <w:color w:val="000000"/>
                                <w:sz w:val="19"/>
                                <w:szCs w:val="19"/>
                              </w:rPr>
                              <w:t> </w:t>
                            </w:r>
                            <w:r w:rsidRPr="006E2BD3">
                              <w:rPr>
                                <w:rFonts w:ascii="Consolas" w:hAnsi="Consolas"/>
                                <w:color w:val="0000FF"/>
                                <w:sz w:val="19"/>
                                <w:szCs w:val="19"/>
                              </w:rPr>
                              <w:t>struct</w:t>
                            </w:r>
                            <w:r w:rsidRPr="006E2BD3">
                              <w:rPr>
                                <w:rFonts w:ascii="Consolas" w:hAnsi="Consolas"/>
                                <w:color w:val="000000"/>
                                <w:sz w:val="19"/>
                                <w:szCs w:val="19"/>
                              </w:rPr>
                              <w:t> </w:t>
                            </w:r>
                            <w:r w:rsidRPr="006E2BD3">
                              <w:rPr>
                                <w:rFonts w:ascii="Consolas" w:hAnsi="Consolas"/>
                                <w:color w:val="2B91AF"/>
                                <w:sz w:val="19"/>
                                <w:szCs w:val="19"/>
                              </w:rPr>
                              <w:t>ProcessName</w:t>
                            </w:r>
                          </w:p>
                          <w:p w14:paraId="544C385D"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w:t>
                            </w:r>
                          </w:p>
                          <w:p w14:paraId="0B1B3AE1"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r w:rsidRPr="006E2BD3">
                              <w:rPr>
                                <w:rFonts w:ascii="Consolas" w:hAnsi="Consolas"/>
                                <w:color w:val="0000FF"/>
                                <w:sz w:val="19"/>
                                <w:szCs w:val="19"/>
                              </w:rPr>
                              <w:t>public</w:t>
                            </w:r>
                            <w:r w:rsidRPr="006E2BD3">
                              <w:rPr>
                                <w:rFonts w:ascii="Consolas" w:hAnsi="Consolas"/>
                                <w:color w:val="000000"/>
                                <w:sz w:val="19"/>
                                <w:szCs w:val="19"/>
                              </w:rPr>
                              <w:t> ProcessName(</w:t>
                            </w:r>
                            <w:r w:rsidRPr="006E2BD3">
                              <w:rPr>
                                <w:rFonts w:ascii="Consolas" w:hAnsi="Consolas"/>
                                <w:color w:val="0000FF"/>
                                <w:sz w:val="19"/>
                                <w:szCs w:val="19"/>
                              </w:rPr>
                              <w:t>long</w:t>
                            </w:r>
                            <w:r w:rsidRPr="006E2BD3">
                              <w:rPr>
                                <w:rFonts w:ascii="Consolas" w:hAnsi="Consolas"/>
                                <w:color w:val="000000"/>
                                <w:sz w:val="19"/>
                                <w:szCs w:val="19"/>
                              </w:rPr>
                              <w:t> processId, </w:t>
                            </w:r>
                            <w:r w:rsidRPr="006E2BD3">
                              <w:rPr>
                                <w:rFonts w:ascii="Consolas" w:hAnsi="Consolas"/>
                                <w:color w:val="0000FF"/>
                                <w:sz w:val="19"/>
                                <w:szCs w:val="19"/>
                              </w:rPr>
                              <w:t>string</w:t>
                            </w:r>
                            <w:r w:rsidRPr="006E2BD3">
                              <w:rPr>
                                <w:rFonts w:ascii="Consolas" w:hAnsi="Consolas"/>
                                <w:color w:val="000000"/>
                                <w:sz w:val="19"/>
                                <w:szCs w:val="19"/>
                              </w:rPr>
                              <w:t> processName)</w:t>
                            </w:r>
                          </w:p>
                          <w:p w14:paraId="2EAE7D37"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p>
                          <w:p w14:paraId="770678A6"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r w:rsidRPr="006E2BD3">
                              <w:rPr>
                                <w:rFonts w:ascii="Consolas" w:hAnsi="Consolas"/>
                                <w:color w:val="0000FF"/>
                                <w:sz w:val="19"/>
                                <w:szCs w:val="19"/>
                              </w:rPr>
                              <w:t>this</w:t>
                            </w:r>
                            <w:r w:rsidRPr="006E2BD3">
                              <w:rPr>
                                <w:rFonts w:ascii="Consolas" w:hAnsi="Consolas"/>
                                <w:color w:val="000000"/>
                                <w:sz w:val="19"/>
                                <w:szCs w:val="19"/>
                              </w:rPr>
                              <w:t>.ProcessId = processId;</w:t>
                            </w:r>
                          </w:p>
                          <w:p w14:paraId="4E4F780F"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r w:rsidRPr="006E2BD3">
                              <w:rPr>
                                <w:rFonts w:ascii="Consolas" w:hAnsi="Consolas"/>
                                <w:color w:val="0000FF"/>
                                <w:sz w:val="19"/>
                                <w:szCs w:val="19"/>
                              </w:rPr>
                              <w:t>this</w:t>
                            </w:r>
                            <w:r w:rsidRPr="006E2BD3">
                              <w:rPr>
                                <w:rFonts w:ascii="Consolas" w:hAnsi="Consolas"/>
                                <w:color w:val="000000"/>
                                <w:sz w:val="19"/>
                                <w:szCs w:val="19"/>
                              </w:rPr>
                              <w:t>.Name = processName;</w:t>
                            </w:r>
                          </w:p>
                          <w:p w14:paraId="59BDA5BF"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p>
                          <w:p w14:paraId="5B8C8978"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xml:space="preserve"> </w:t>
                            </w:r>
                          </w:p>
                          <w:p w14:paraId="3982AED0"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r w:rsidRPr="006E2BD3">
                              <w:rPr>
                                <w:rFonts w:ascii="Consolas" w:hAnsi="Consolas"/>
                                <w:color w:val="0000FF"/>
                                <w:sz w:val="19"/>
                                <w:szCs w:val="19"/>
                              </w:rPr>
                              <w:t>public</w:t>
                            </w:r>
                            <w:r w:rsidRPr="006E2BD3">
                              <w:rPr>
                                <w:rFonts w:ascii="Consolas" w:hAnsi="Consolas"/>
                                <w:color w:val="000000"/>
                                <w:sz w:val="19"/>
                                <w:szCs w:val="19"/>
                              </w:rPr>
                              <w:t> </w:t>
                            </w:r>
                            <w:r w:rsidRPr="006E2BD3">
                              <w:rPr>
                                <w:rFonts w:ascii="Consolas" w:hAnsi="Consolas"/>
                                <w:color w:val="0000FF"/>
                                <w:sz w:val="19"/>
                                <w:szCs w:val="19"/>
                              </w:rPr>
                              <w:t>long</w:t>
                            </w:r>
                            <w:r w:rsidRPr="006E2BD3">
                              <w:rPr>
                                <w:rFonts w:ascii="Consolas" w:hAnsi="Consolas"/>
                                <w:color w:val="000000"/>
                                <w:sz w:val="19"/>
                                <w:szCs w:val="19"/>
                              </w:rPr>
                              <w:t> ProcessId;</w:t>
                            </w:r>
                          </w:p>
                          <w:p w14:paraId="17C78865" w14:textId="66D1F315" w:rsidR="000521F2" w:rsidRPr="006E2BD3" w:rsidRDefault="000521F2" w:rsidP="00C20988">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r w:rsidRPr="006E2BD3">
                              <w:rPr>
                                <w:rFonts w:ascii="Consolas" w:hAnsi="Consolas"/>
                                <w:color w:val="0000FF"/>
                                <w:sz w:val="19"/>
                                <w:szCs w:val="19"/>
                              </w:rPr>
                              <w:t>public</w:t>
                            </w:r>
                            <w:r w:rsidRPr="006E2BD3">
                              <w:rPr>
                                <w:rFonts w:ascii="Consolas" w:hAnsi="Consolas"/>
                                <w:color w:val="000000"/>
                                <w:sz w:val="19"/>
                                <w:szCs w:val="19"/>
                              </w:rPr>
                              <w:t> </w:t>
                            </w:r>
                            <w:r w:rsidRPr="006E2BD3">
                              <w:rPr>
                                <w:rFonts w:ascii="Consolas" w:hAnsi="Consolas"/>
                                <w:color w:val="0000FF"/>
                                <w:sz w:val="19"/>
                                <w:szCs w:val="19"/>
                              </w:rPr>
                              <w:t>string</w:t>
                            </w:r>
                            <w:r w:rsidRPr="006E2BD3">
                              <w:rPr>
                                <w:rFonts w:ascii="Consolas" w:hAnsi="Consolas"/>
                                <w:color w:val="000000"/>
                                <w:sz w:val="19"/>
                                <w:szCs w:val="19"/>
                              </w:rPr>
                              <w:t> Name;</w:t>
                            </w:r>
                          </w:p>
                          <w:p w14:paraId="5CC856F8"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w:t>
                            </w:r>
                          </w:p>
                          <w:p w14:paraId="0CBD3E7D" w14:textId="77777777" w:rsidR="000521F2" w:rsidRPr="006E2BD3" w:rsidRDefault="000521F2" w:rsidP="000521F2">
                            <w:pPr>
                              <w:autoSpaceDE w:val="0"/>
                              <w:autoSpaceDN w:val="0"/>
                              <w:adjustRightInd w:val="0"/>
                              <w:spacing w:after="0" w:line="240" w:lineRule="auto"/>
                              <w:rPr>
                                <w:ins w:id="7484" w:author="Jonathan Goldstein" w:date="2013-09-19T11:40:00Z"/>
                                <w:rFonts w:ascii="Consolas" w:hAnsi="Consolas" w:cs="Consolas"/>
                                <w:color w:val="0000FF"/>
                                <w:sz w:val="19"/>
                                <w:szCs w:val="19"/>
                                <w:highlight w:val="white"/>
                              </w:rPr>
                            </w:pPr>
                            <w:r>
                              <w:rPr>
                                <w:rFonts w:ascii="Consolas" w:hAnsi="Consolas" w:cs="Consolas"/>
                                <w:sz w:val="19"/>
                                <w:szCs w:val="19"/>
                                <w:highlight w:val="white"/>
                              </w:rPr>
                              <w:t>...</w:t>
                            </w:r>
                          </w:p>
                          <w:p w14:paraId="53130572" w14:textId="77777777" w:rsidR="000521F2" w:rsidRPr="006E2BD3" w:rsidRDefault="000521F2" w:rsidP="000521F2">
                            <w:pPr>
                              <w:autoSpaceDE w:val="0"/>
                              <w:autoSpaceDN w:val="0"/>
                              <w:adjustRightInd w:val="0"/>
                              <w:spacing w:after="0" w:line="240" w:lineRule="auto"/>
                              <w:rPr>
                                <w:ins w:id="7485" w:author="Jonathan Goldstein" w:date="2013-09-19T11:40:00Z"/>
                                <w:rFonts w:ascii="Consolas" w:hAnsi="Consolas" w:cs="Consolas"/>
                                <w:color w:val="000000"/>
                                <w:sz w:val="19"/>
                                <w:szCs w:val="19"/>
                                <w:highlight w:val="white"/>
                              </w:rPr>
                            </w:pPr>
                            <w:ins w:id="7486" w:author="Jonathan Goldstein" w:date="2013-09-19T11:40:00Z">
                              <w:r w:rsidRPr="006E2BD3">
                                <w:rPr>
                                  <w:rFonts w:ascii="Consolas" w:hAnsi="Consolas" w:cs="Consolas"/>
                                  <w:color w:val="0000FF"/>
                                  <w:sz w:val="19"/>
                                  <w:szCs w:val="19"/>
                                  <w:highlight w:val="white"/>
                                </w:rPr>
                                <w:t>var</w:t>
                              </w:r>
                              <w:r w:rsidRPr="006E2BD3">
                                <w:rPr>
                                  <w:rFonts w:ascii="Consolas" w:hAnsi="Consolas" w:cs="Consolas"/>
                                  <w:color w:val="000000"/>
                                  <w:sz w:val="19"/>
                                  <w:szCs w:val="19"/>
                                  <w:highlight w:val="white"/>
                                </w:rPr>
                                <w:t xml:space="preserve"> processNamesObs</w:t>
                              </w:r>
                            </w:ins>
                            <w:r>
                              <w:rPr>
                                <w:rFonts w:ascii="Consolas" w:hAnsi="Consolas" w:cs="Consolas"/>
                                <w:color w:val="000000"/>
                                <w:sz w:val="19"/>
                                <w:szCs w:val="19"/>
                                <w:highlight w:val="white"/>
                              </w:rPr>
                              <w:t>ervable</w:t>
                            </w:r>
                            <w:ins w:id="7487" w:author="Jonathan Goldstein" w:date="2013-09-19T11:40:00Z">
                              <w:r w:rsidRPr="006E2BD3">
                                <w:rPr>
                                  <w:rFonts w:ascii="Consolas" w:hAnsi="Consolas" w:cs="Consolas"/>
                                  <w:color w:val="000000"/>
                                  <w:sz w:val="19"/>
                                  <w:szCs w:val="19"/>
                                  <w:highlight w:val="white"/>
                                </w:rPr>
                                <w:t xml:space="preserve"> = </w:t>
                              </w:r>
                              <w:r w:rsidRPr="006E2BD3">
                                <w:rPr>
                                  <w:rFonts w:ascii="Consolas" w:hAnsi="Consolas" w:cs="Consolas"/>
                                  <w:color w:val="0000FF"/>
                                  <w:sz w:val="19"/>
                                  <w:szCs w:val="19"/>
                                  <w:highlight w:val="white"/>
                                </w:rPr>
                                <w:t>new</w:t>
                              </w:r>
                              <w:r w:rsidRPr="006E2BD3">
                                <w:rPr>
                                  <w:rFonts w:ascii="Consolas" w:hAnsi="Consolas" w:cs="Consolas"/>
                                  <w:color w:val="000000"/>
                                  <w:sz w:val="19"/>
                                  <w:szCs w:val="19"/>
                                  <w:highlight w:val="white"/>
                                </w:rPr>
                                <w:t>[]</w:t>
                              </w:r>
                            </w:ins>
                          </w:p>
                          <w:p w14:paraId="1BC4BD8F" w14:textId="77777777" w:rsidR="000521F2" w:rsidRPr="006E2BD3" w:rsidRDefault="000521F2" w:rsidP="000521F2">
                            <w:pPr>
                              <w:autoSpaceDE w:val="0"/>
                              <w:autoSpaceDN w:val="0"/>
                              <w:adjustRightInd w:val="0"/>
                              <w:spacing w:after="0" w:line="240" w:lineRule="auto"/>
                              <w:rPr>
                                <w:ins w:id="7488" w:author="Jonathan Goldstein" w:date="2013-09-19T11:40:00Z"/>
                                <w:rFonts w:ascii="Consolas" w:hAnsi="Consolas" w:cs="Consolas"/>
                                <w:color w:val="000000"/>
                                <w:sz w:val="19"/>
                                <w:szCs w:val="19"/>
                                <w:highlight w:val="white"/>
                              </w:rPr>
                            </w:pPr>
                            <w:ins w:id="7489" w:author="Jonathan Goldstein" w:date="2013-09-19T11:40:00Z">
                              <w:r w:rsidRPr="006E2BD3">
                                <w:rPr>
                                  <w:rFonts w:ascii="Consolas" w:hAnsi="Consolas" w:cs="Consolas"/>
                                  <w:color w:val="000000"/>
                                  <w:sz w:val="19"/>
                                  <w:szCs w:val="19"/>
                                  <w:highlight w:val="white"/>
                                </w:rPr>
                                <w:t xml:space="preserve">    {</w:t>
                              </w:r>
                            </w:ins>
                          </w:p>
                          <w:p w14:paraId="65A8D3F0" w14:textId="77777777" w:rsidR="000521F2" w:rsidRPr="006E2BD3" w:rsidRDefault="000521F2" w:rsidP="000521F2">
                            <w:pPr>
                              <w:autoSpaceDE w:val="0"/>
                              <w:autoSpaceDN w:val="0"/>
                              <w:adjustRightInd w:val="0"/>
                              <w:spacing w:after="0" w:line="240" w:lineRule="auto"/>
                              <w:rPr>
                                <w:ins w:id="7490" w:author="Jonathan Goldstein" w:date="2013-09-19T11:40:00Z"/>
                                <w:rFonts w:ascii="Consolas" w:hAnsi="Consolas" w:cs="Consolas"/>
                                <w:color w:val="000000"/>
                                <w:sz w:val="19"/>
                                <w:szCs w:val="19"/>
                                <w:highlight w:val="white"/>
                              </w:rPr>
                            </w:pPr>
                            <w:ins w:id="7491" w:author="Jonathan Goldstein" w:date="2013-09-19T11:40:00Z">
                              <w:r w:rsidRPr="006E2BD3">
                                <w:rPr>
                                  <w:rFonts w:ascii="Consolas" w:hAnsi="Consolas" w:cs="Consolas"/>
                                  <w:color w:val="000000"/>
                                  <w:sz w:val="19"/>
                                  <w:szCs w:val="19"/>
                                  <w:highlight w:val="white"/>
                                </w:rPr>
                                <w:t xml:space="preserve">        </w:t>
                              </w:r>
                              <w:r w:rsidRPr="006E2BD3">
                                <w:rPr>
                                  <w:rFonts w:ascii="Consolas" w:hAnsi="Consolas" w:cs="Consolas"/>
                                  <w:color w:val="0000FF"/>
                                  <w:sz w:val="19"/>
                                  <w:szCs w:val="19"/>
                                  <w:highlight w:val="white"/>
                                </w:rPr>
                                <w:t>new</w:t>
                              </w:r>
                              <w:r w:rsidRPr="006E2BD3">
                                <w:rPr>
                                  <w:rFonts w:ascii="Consolas" w:hAnsi="Consolas" w:cs="Consolas"/>
                                  <w:color w:val="000000"/>
                                  <w:sz w:val="19"/>
                                  <w:szCs w:val="19"/>
                                  <w:highlight w:val="white"/>
                                </w:rPr>
                                <w:t xml:space="preserve"> </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 xml:space="preserve">(1, </w:t>
                              </w:r>
                              <w:r w:rsidRPr="006E2BD3">
                                <w:rPr>
                                  <w:rFonts w:ascii="Consolas" w:hAnsi="Consolas" w:cs="Consolas"/>
                                  <w:color w:val="A31515"/>
                                  <w:sz w:val="19"/>
                                  <w:szCs w:val="19"/>
                                  <w:highlight w:val="white"/>
                                </w:rPr>
                                <w:t>"Word"</w:t>
                              </w:r>
                              <w:r w:rsidRPr="006E2BD3">
                                <w:rPr>
                                  <w:rFonts w:ascii="Consolas" w:hAnsi="Consolas" w:cs="Consolas"/>
                                  <w:color w:val="000000"/>
                                  <w:sz w:val="19"/>
                                  <w:szCs w:val="19"/>
                                  <w:highlight w:val="white"/>
                                </w:rPr>
                                <w:t>),</w:t>
                              </w:r>
                            </w:ins>
                          </w:p>
                          <w:p w14:paraId="18D798D9" w14:textId="77777777" w:rsidR="000521F2" w:rsidRPr="006E2BD3" w:rsidRDefault="000521F2" w:rsidP="000521F2">
                            <w:pPr>
                              <w:autoSpaceDE w:val="0"/>
                              <w:autoSpaceDN w:val="0"/>
                              <w:adjustRightInd w:val="0"/>
                              <w:spacing w:after="0" w:line="240" w:lineRule="auto"/>
                              <w:rPr>
                                <w:ins w:id="7492" w:author="Jonathan Goldstein" w:date="2013-09-19T11:40:00Z"/>
                                <w:rFonts w:ascii="Consolas" w:hAnsi="Consolas" w:cs="Consolas"/>
                                <w:color w:val="000000"/>
                                <w:sz w:val="19"/>
                                <w:szCs w:val="19"/>
                                <w:highlight w:val="white"/>
                              </w:rPr>
                            </w:pPr>
                            <w:ins w:id="7493" w:author="Jonathan Goldstein" w:date="2013-09-19T11:40:00Z">
                              <w:r w:rsidRPr="006E2BD3">
                                <w:rPr>
                                  <w:rFonts w:ascii="Consolas" w:hAnsi="Consolas" w:cs="Consolas"/>
                                  <w:color w:val="000000"/>
                                  <w:sz w:val="19"/>
                                  <w:szCs w:val="19"/>
                                  <w:highlight w:val="white"/>
                                </w:rPr>
                                <w:t xml:space="preserve">        </w:t>
                              </w:r>
                              <w:r w:rsidRPr="006E2BD3">
                                <w:rPr>
                                  <w:rFonts w:ascii="Consolas" w:hAnsi="Consolas" w:cs="Consolas"/>
                                  <w:color w:val="0000FF"/>
                                  <w:sz w:val="19"/>
                                  <w:szCs w:val="19"/>
                                  <w:highlight w:val="white"/>
                                </w:rPr>
                                <w:t>new</w:t>
                              </w:r>
                              <w:r w:rsidRPr="006E2BD3">
                                <w:rPr>
                                  <w:rFonts w:ascii="Consolas" w:hAnsi="Consolas" w:cs="Consolas"/>
                                  <w:color w:val="000000"/>
                                  <w:sz w:val="19"/>
                                  <w:szCs w:val="19"/>
                                  <w:highlight w:val="white"/>
                                </w:rPr>
                                <w:t xml:space="preserve"> </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 xml:space="preserve">(2, </w:t>
                              </w:r>
                              <w:r w:rsidRPr="006E2BD3">
                                <w:rPr>
                                  <w:rFonts w:ascii="Consolas" w:hAnsi="Consolas" w:cs="Consolas"/>
                                  <w:color w:val="A31515"/>
                                  <w:sz w:val="19"/>
                                  <w:szCs w:val="19"/>
                                  <w:highlight w:val="white"/>
                                </w:rPr>
                                <w:t>"Internet Explorer"</w:t>
                              </w:r>
                              <w:r w:rsidRPr="006E2BD3">
                                <w:rPr>
                                  <w:rFonts w:ascii="Consolas" w:hAnsi="Consolas" w:cs="Consolas"/>
                                  <w:color w:val="000000"/>
                                  <w:sz w:val="19"/>
                                  <w:szCs w:val="19"/>
                                  <w:highlight w:val="white"/>
                                </w:rPr>
                                <w:t>),</w:t>
                              </w:r>
                            </w:ins>
                          </w:p>
                          <w:p w14:paraId="220F7D92" w14:textId="77777777" w:rsidR="000521F2" w:rsidRPr="006E2BD3" w:rsidRDefault="000521F2" w:rsidP="000521F2">
                            <w:pPr>
                              <w:autoSpaceDE w:val="0"/>
                              <w:autoSpaceDN w:val="0"/>
                              <w:adjustRightInd w:val="0"/>
                              <w:spacing w:after="0" w:line="240" w:lineRule="auto"/>
                              <w:rPr>
                                <w:ins w:id="7494" w:author="Jonathan Goldstein" w:date="2013-09-19T11:40:00Z"/>
                                <w:rFonts w:ascii="Consolas" w:hAnsi="Consolas" w:cs="Consolas"/>
                                <w:color w:val="000000"/>
                                <w:sz w:val="19"/>
                                <w:szCs w:val="19"/>
                                <w:highlight w:val="white"/>
                              </w:rPr>
                            </w:pPr>
                            <w:ins w:id="7495" w:author="Jonathan Goldstein" w:date="2013-09-19T11:40:00Z">
                              <w:r w:rsidRPr="006E2BD3">
                                <w:rPr>
                                  <w:rFonts w:ascii="Consolas" w:hAnsi="Consolas" w:cs="Consolas"/>
                                  <w:color w:val="000000"/>
                                  <w:sz w:val="19"/>
                                  <w:szCs w:val="19"/>
                                  <w:highlight w:val="white"/>
                                </w:rPr>
                                <w:t xml:space="preserve">        </w:t>
                              </w:r>
                              <w:r w:rsidRPr="006E2BD3">
                                <w:rPr>
                                  <w:rFonts w:ascii="Consolas" w:hAnsi="Consolas" w:cs="Consolas"/>
                                  <w:color w:val="0000FF"/>
                                  <w:sz w:val="19"/>
                                  <w:szCs w:val="19"/>
                                  <w:highlight w:val="white"/>
                                </w:rPr>
                                <w:t>new</w:t>
                              </w:r>
                              <w:r w:rsidRPr="006E2BD3">
                                <w:rPr>
                                  <w:rFonts w:ascii="Consolas" w:hAnsi="Consolas" w:cs="Consolas"/>
                                  <w:color w:val="000000"/>
                                  <w:sz w:val="19"/>
                                  <w:szCs w:val="19"/>
                                  <w:highlight w:val="white"/>
                                </w:rPr>
                                <w:t xml:space="preserve"> </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 xml:space="preserve">(3, </w:t>
                              </w:r>
                              <w:r w:rsidRPr="006E2BD3">
                                <w:rPr>
                                  <w:rFonts w:ascii="Consolas" w:hAnsi="Consolas" w:cs="Consolas"/>
                                  <w:color w:val="A31515"/>
                                  <w:sz w:val="19"/>
                                  <w:szCs w:val="19"/>
                                  <w:highlight w:val="white"/>
                                </w:rPr>
                                <w:t>"Excel"</w:t>
                              </w:r>
                              <w:r w:rsidRPr="006E2BD3">
                                <w:rPr>
                                  <w:rFonts w:ascii="Consolas" w:hAnsi="Consolas" w:cs="Consolas"/>
                                  <w:color w:val="000000"/>
                                  <w:sz w:val="19"/>
                                  <w:szCs w:val="19"/>
                                  <w:highlight w:val="white"/>
                                </w:rPr>
                                <w:t>),</w:t>
                              </w:r>
                            </w:ins>
                          </w:p>
                          <w:p w14:paraId="4751217B" w14:textId="77777777" w:rsidR="000521F2" w:rsidRPr="006E2BD3" w:rsidRDefault="000521F2" w:rsidP="000521F2">
                            <w:pPr>
                              <w:autoSpaceDE w:val="0"/>
                              <w:autoSpaceDN w:val="0"/>
                              <w:adjustRightInd w:val="0"/>
                              <w:spacing w:after="0" w:line="240" w:lineRule="auto"/>
                              <w:rPr>
                                <w:ins w:id="7496" w:author="Jonathan Goldstein" w:date="2013-09-19T11:40:00Z"/>
                                <w:rFonts w:ascii="Consolas" w:hAnsi="Consolas" w:cs="Consolas"/>
                                <w:color w:val="000000"/>
                                <w:sz w:val="19"/>
                                <w:szCs w:val="19"/>
                                <w:highlight w:val="white"/>
                              </w:rPr>
                            </w:pPr>
                            <w:ins w:id="7497" w:author="Jonathan Goldstein" w:date="2013-09-19T11:40:00Z">
                              <w:r w:rsidRPr="006E2BD3">
                                <w:rPr>
                                  <w:rFonts w:ascii="Consolas" w:hAnsi="Consolas" w:cs="Consolas"/>
                                  <w:color w:val="000000"/>
                                  <w:sz w:val="19"/>
                                  <w:szCs w:val="19"/>
                                  <w:highlight w:val="white"/>
                                </w:rPr>
                                <w:t xml:space="preserve">        </w:t>
                              </w:r>
                              <w:r w:rsidRPr="006E2BD3">
                                <w:rPr>
                                  <w:rFonts w:ascii="Consolas" w:hAnsi="Consolas" w:cs="Consolas"/>
                                  <w:color w:val="0000FF"/>
                                  <w:sz w:val="19"/>
                                  <w:szCs w:val="19"/>
                                  <w:highlight w:val="white"/>
                                </w:rPr>
                                <w:t>new</w:t>
                              </w:r>
                              <w:r w:rsidRPr="006E2BD3">
                                <w:rPr>
                                  <w:rFonts w:ascii="Consolas" w:hAnsi="Consolas" w:cs="Consolas"/>
                                  <w:color w:val="000000"/>
                                  <w:sz w:val="19"/>
                                  <w:szCs w:val="19"/>
                                  <w:highlight w:val="white"/>
                                </w:rPr>
                                <w:t xml:space="preserve"> </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 xml:space="preserve">(4, </w:t>
                              </w:r>
                              <w:r w:rsidRPr="006E2BD3">
                                <w:rPr>
                                  <w:rFonts w:ascii="Consolas" w:hAnsi="Consolas" w:cs="Consolas"/>
                                  <w:color w:val="A31515"/>
                                  <w:sz w:val="19"/>
                                  <w:szCs w:val="19"/>
                                  <w:highlight w:val="white"/>
                                </w:rPr>
                                <w:t>"Visual Studio"</w:t>
                              </w:r>
                              <w:r w:rsidRPr="006E2BD3">
                                <w:rPr>
                                  <w:rFonts w:ascii="Consolas" w:hAnsi="Consolas" w:cs="Consolas"/>
                                  <w:color w:val="000000"/>
                                  <w:sz w:val="19"/>
                                  <w:szCs w:val="19"/>
                                  <w:highlight w:val="white"/>
                                </w:rPr>
                                <w:t>),</w:t>
                              </w:r>
                            </w:ins>
                          </w:p>
                          <w:p w14:paraId="0E7E448D" w14:textId="77777777" w:rsidR="000521F2" w:rsidRPr="006E2BD3" w:rsidRDefault="000521F2" w:rsidP="000521F2">
                            <w:pPr>
                              <w:autoSpaceDE w:val="0"/>
                              <w:autoSpaceDN w:val="0"/>
                              <w:adjustRightInd w:val="0"/>
                              <w:spacing w:after="0" w:line="240" w:lineRule="auto"/>
                              <w:rPr>
                                <w:ins w:id="7498" w:author="Jonathan Goldstein" w:date="2013-09-19T11:40:00Z"/>
                                <w:rFonts w:ascii="Consolas" w:hAnsi="Consolas" w:cs="Consolas"/>
                                <w:color w:val="000000"/>
                                <w:sz w:val="19"/>
                                <w:szCs w:val="19"/>
                                <w:highlight w:val="white"/>
                              </w:rPr>
                            </w:pPr>
                            <w:ins w:id="7499" w:author="Jonathan Goldstein" w:date="2013-09-19T11:40:00Z">
                              <w:r w:rsidRPr="006E2BD3">
                                <w:rPr>
                                  <w:rFonts w:ascii="Consolas" w:hAnsi="Consolas" w:cs="Consolas"/>
                                  <w:color w:val="000000"/>
                                  <w:sz w:val="19"/>
                                  <w:szCs w:val="19"/>
                                  <w:highlight w:val="white"/>
                                </w:rPr>
                                <w:t xml:space="preserve">        </w:t>
                              </w:r>
                              <w:r w:rsidRPr="006E2BD3">
                                <w:rPr>
                                  <w:rFonts w:ascii="Consolas" w:hAnsi="Consolas" w:cs="Consolas"/>
                                  <w:color w:val="0000FF"/>
                                  <w:sz w:val="19"/>
                                  <w:szCs w:val="19"/>
                                  <w:highlight w:val="white"/>
                                </w:rPr>
                                <w:t>new</w:t>
                              </w:r>
                              <w:r w:rsidRPr="006E2BD3">
                                <w:rPr>
                                  <w:rFonts w:ascii="Consolas" w:hAnsi="Consolas" w:cs="Consolas"/>
                                  <w:color w:val="000000"/>
                                  <w:sz w:val="19"/>
                                  <w:szCs w:val="19"/>
                                  <w:highlight w:val="white"/>
                                </w:rPr>
                                <w:t xml:space="preserve"> </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 xml:space="preserve">(5, </w:t>
                              </w:r>
                              <w:r w:rsidRPr="006E2BD3">
                                <w:rPr>
                                  <w:rFonts w:ascii="Consolas" w:hAnsi="Consolas" w:cs="Consolas"/>
                                  <w:color w:val="A31515"/>
                                  <w:sz w:val="19"/>
                                  <w:szCs w:val="19"/>
                                  <w:highlight w:val="white"/>
                                </w:rPr>
                                <w:t>"Outlook"</w:t>
                              </w:r>
                              <w:r w:rsidRPr="006E2BD3">
                                <w:rPr>
                                  <w:rFonts w:ascii="Consolas" w:hAnsi="Consolas" w:cs="Consolas"/>
                                  <w:color w:val="000000"/>
                                  <w:sz w:val="19"/>
                                  <w:szCs w:val="19"/>
                                  <w:highlight w:val="white"/>
                                </w:rPr>
                                <w:t>),</w:t>
                              </w:r>
                            </w:ins>
                          </w:p>
                          <w:p w14:paraId="1D189909" w14:textId="77777777" w:rsidR="000521F2" w:rsidRPr="002C3897" w:rsidRDefault="000521F2" w:rsidP="000521F2">
                            <w:pPr>
                              <w:autoSpaceDE w:val="0"/>
                              <w:autoSpaceDN w:val="0"/>
                              <w:adjustRightInd w:val="0"/>
                              <w:spacing w:after="0" w:line="240" w:lineRule="auto"/>
                              <w:rPr>
                                <w:ins w:id="7500" w:author="Jonathan Goldstein" w:date="2013-09-19T11:44:00Z"/>
                                <w:rFonts w:ascii="Consolas" w:hAnsi="Consolas" w:cs="Consolas"/>
                                <w:color w:val="000000"/>
                                <w:sz w:val="19"/>
                                <w:szCs w:val="19"/>
                                <w:highlight w:val="white"/>
                              </w:rPr>
                            </w:pPr>
                            <w:ins w:id="7501" w:author="Jonathan Goldstein" w:date="2013-09-19T11:40:00Z">
                              <w:r w:rsidRPr="006E2BD3">
                                <w:rPr>
                                  <w:rFonts w:ascii="Consolas" w:hAnsi="Consolas" w:cs="Consolas"/>
                                  <w:color w:val="000000"/>
                                  <w:sz w:val="19"/>
                                  <w:szCs w:val="19"/>
                                  <w:highlight w:val="white"/>
                                </w:rPr>
                                <w:t xml:space="preserve">    }.ToObservable();</w:t>
                              </w:r>
                            </w:ins>
                          </w:p>
                          <w:p w14:paraId="53B3B081" w14:textId="77777777" w:rsidR="000521F2" w:rsidRDefault="000521F2" w:rsidP="000521F2">
                            <w:pPr>
                              <w:autoSpaceDE w:val="0"/>
                              <w:autoSpaceDN w:val="0"/>
                              <w:adjustRightInd w:val="0"/>
                              <w:spacing w:after="0" w:line="240" w:lineRule="auto"/>
                              <w:rPr>
                                <w:rFonts w:ascii="Consolas" w:hAnsi="Consolas" w:cs="Consolas"/>
                                <w:color w:val="000000"/>
                                <w:sz w:val="19"/>
                                <w:szCs w:val="19"/>
                                <w:highlight w:val="white"/>
                              </w:rPr>
                            </w:pPr>
                            <w:ins w:id="7502" w:author="Jonathan Goldstein" w:date="2013-09-19T13:54:00Z">
                              <w:r w:rsidRPr="006E2BD3">
                                <w:rPr>
                                  <w:rFonts w:ascii="Consolas" w:hAnsi="Consolas" w:cs="Consolas"/>
                                  <w:color w:val="0000FF"/>
                                  <w:sz w:val="19"/>
                                  <w:szCs w:val="19"/>
                                  <w:highlight w:val="white"/>
                                </w:rPr>
                                <w:t>var</w:t>
                              </w:r>
                              <w:r w:rsidRPr="006E2BD3">
                                <w:rPr>
                                  <w:rFonts w:ascii="Consolas" w:hAnsi="Consolas" w:cs="Consolas"/>
                                  <w:color w:val="000000"/>
                                  <w:sz w:val="19"/>
                                  <w:szCs w:val="19"/>
                                  <w:highlight w:val="white"/>
                                </w:rPr>
                                <w:t xml:space="preserve"> </w:t>
                              </w:r>
                              <w:del w:id="7503" w:author="Peter Freiling" w:date="2018-12-03T12:10:00Z">
                                <w:r w:rsidRPr="006E2BD3" w:rsidDel="005B6538">
                                  <w:rPr>
                                    <w:rFonts w:ascii="Consolas" w:hAnsi="Consolas" w:cs="Consolas"/>
                                    <w:color w:val="000000"/>
                                    <w:sz w:val="19"/>
                                    <w:szCs w:val="19"/>
                                    <w:highlight w:val="white"/>
                                  </w:rPr>
                                  <w:delText>pNamesStream</w:delText>
                                </w:r>
                              </w:del>
                            </w:ins>
                            <w:ins w:id="7504" w:author="Peter Freiling" w:date="2018-12-03T12:13:00Z">
                              <w:r w:rsidRPr="006E2BD3">
                                <w:rPr>
                                  <w:rFonts w:ascii="Consolas" w:hAnsi="Consolas" w:cs="Consolas"/>
                                  <w:color w:val="000000"/>
                                  <w:sz w:val="19"/>
                                  <w:szCs w:val="19"/>
                                  <w:highlight w:val="white"/>
                                </w:rPr>
                                <w:t>namesStream</w:t>
                              </w:r>
                            </w:ins>
                            <w:ins w:id="7505" w:author="Jonathan Goldstein" w:date="2013-09-19T13:54:00Z">
                              <w:r w:rsidRPr="006E2BD3">
                                <w:rPr>
                                  <w:rFonts w:ascii="Consolas" w:hAnsi="Consolas" w:cs="Consolas"/>
                                  <w:color w:val="000000"/>
                                  <w:sz w:val="19"/>
                                  <w:szCs w:val="19"/>
                                  <w:highlight w:val="white"/>
                                </w:rPr>
                                <w:t xml:space="preserve"> = processNamesObs</w:t>
                              </w:r>
                            </w:ins>
                            <w:r>
                              <w:rPr>
                                <w:rFonts w:ascii="Consolas" w:hAnsi="Consolas" w:cs="Consolas"/>
                                <w:color w:val="000000"/>
                                <w:sz w:val="19"/>
                                <w:szCs w:val="19"/>
                                <w:highlight w:val="white"/>
                              </w:rPr>
                              <w:t>ervable</w:t>
                            </w:r>
                          </w:p>
                          <w:p w14:paraId="2F873495" w14:textId="77777777" w:rsidR="000521F2" w:rsidRPr="006E2BD3" w:rsidRDefault="000521F2" w:rsidP="000521F2">
                            <w:pPr>
                              <w:autoSpaceDE w:val="0"/>
                              <w:autoSpaceDN w:val="0"/>
                              <w:adjustRightInd w:val="0"/>
                              <w:spacing w:after="0" w:line="240" w:lineRule="auto"/>
                              <w:rPr>
                                <w:ins w:id="7506" w:author="Jonathan Goldstein" w:date="2013-09-19T13:54:00Z"/>
                                <w:rFonts w:ascii="Consolas" w:hAnsi="Consolas" w:cs="Consolas"/>
                                <w:color w:val="000000"/>
                                <w:sz w:val="19"/>
                                <w:szCs w:val="19"/>
                                <w:highlight w:val="white"/>
                              </w:rPr>
                            </w:pPr>
                            <w:r>
                              <w:rPr>
                                <w:rFonts w:ascii="Consolas" w:hAnsi="Consolas" w:cs="Consolas"/>
                                <w:color w:val="000000"/>
                                <w:sz w:val="19"/>
                                <w:szCs w:val="19"/>
                                <w:highlight w:val="white"/>
                              </w:rPr>
                              <w:t xml:space="preserve">        </w:t>
                            </w:r>
                            <w:ins w:id="7507" w:author="Jonathan Goldstein" w:date="2013-09-19T13:54:00Z">
                              <w:r w:rsidRPr="006E2BD3">
                                <w:rPr>
                                  <w:rFonts w:ascii="Consolas" w:hAnsi="Consolas" w:cs="Consolas"/>
                                  <w:color w:val="000000"/>
                                  <w:sz w:val="19"/>
                                  <w:szCs w:val="19"/>
                                  <w:highlight w:val="white"/>
                                </w:rPr>
                                <w:t xml:space="preserve">.Select(=&gt; </w:t>
                              </w:r>
                              <w:r w:rsidRPr="006E2BD3">
                                <w:rPr>
                                  <w:rFonts w:ascii="Consolas" w:hAnsi="Consolas" w:cs="Consolas"/>
                                  <w:color w:val="2B91AF"/>
                                  <w:sz w:val="19"/>
                                  <w:szCs w:val="19"/>
                                  <w:highlight w:val="white"/>
                                </w:rPr>
                                <w:t>StreamEvent</w:t>
                              </w:r>
                              <w:r w:rsidRPr="006E2BD3">
                                <w:rPr>
                                  <w:rFonts w:ascii="Consolas" w:hAnsi="Consolas" w:cs="Consolas"/>
                                  <w:color w:val="000000"/>
                                  <w:sz w:val="19"/>
                                  <w:szCs w:val="19"/>
                                  <w:highlight w:val="white"/>
                                </w:rPr>
                                <w:t>&lt;</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&gt;.CreateStart(0, e))</w:t>
                              </w:r>
                            </w:ins>
                          </w:p>
                          <w:p w14:paraId="70F90B4C" w14:textId="77777777" w:rsidR="000521F2" w:rsidRPr="006E2BD3" w:rsidRDefault="000521F2" w:rsidP="000521F2">
                            <w:pPr>
                              <w:autoSpaceDE w:val="0"/>
                              <w:autoSpaceDN w:val="0"/>
                              <w:adjustRightInd w:val="0"/>
                              <w:spacing w:after="0" w:line="240" w:lineRule="auto"/>
                              <w:rPr>
                                <w:ins w:id="7508" w:author="Jonathan Goldstein" w:date="2013-09-19T13:59:00Z"/>
                                <w:rFonts w:ascii="Consolas" w:hAnsi="Consolas" w:cs="Consolas"/>
                                <w:color w:val="000000"/>
                                <w:sz w:val="19"/>
                                <w:szCs w:val="19"/>
                                <w:highlight w:val="white"/>
                              </w:rPr>
                            </w:pPr>
                            <w:ins w:id="7509" w:author="Jonathan Goldstein" w:date="2013-09-19T13:54:00Z">
                              <w:r w:rsidRPr="006E2BD3">
                                <w:rPr>
                                  <w:rFonts w:ascii="Consolas" w:hAnsi="Consolas" w:cs="Consolas"/>
                                  <w:color w:val="000000"/>
                                  <w:sz w:val="19"/>
                                  <w:szCs w:val="19"/>
                                  <w:highlight w:val="white"/>
                                </w:rPr>
                                <w:t xml:space="preserve">        </w:t>
                              </w:r>
                            </w:ins>
                            <w:r>
                              <w:rPr>
                                <w:rFonts w:ascii="Consolas" w:hAnsi="Consolas" w:cs="Consolas"/>
                                <w:color w:val="000000"/>
                                <w:sz w:val="19"/>
                                <w:szCs w:val="19"/>
                                <w:highlight w:val="white"/>
                              </w:rPr>
                              <w:t>.</w:t>
                            </w:r>
                            <w:ins w:id="7510" w:author="Jonathan Goldstein" w:date="2013-09-19T13:54:00Z">
                              <w:r w:rsidRPr="006E2BD3">
                                <w:rPr>
                                  <w:rFonts w:ascii="Consolas" w:hAnsi="Consolas" w:cs="Consolas"/>
                                  <w:color w:val="000000"/>
                                  <w:sz w:val="19"/>
                                  <w:szCs w:val="19"/>
                                  <w:highlight w:val="white"/>
                                </w:rPr>
                                <w:t>Concat(processNamesObs</w:t>
                              </w:r>
                            </w:ins>
                            <w:r>
                              <w:rPr>
                                <w:rFonts w:ascii="Consolas" w:hAnsi="Consolas" w:cs="Consolas"/>
                                <w:color w:val="000000"/>
                                <w:sz w:val="19"/>
                                <w:szCs w:val="19"/>
                                <w:highlight w:val="white"/>
                              </w:rPr>
                              <w:t>ervable</w:t>
                            </w:r>
                            <w:ins w:id="7511" w:author="Jonathan Goldstein" w:date="2013-09-19T13:54:00Z">
                              <w:r w:rsidRPr="006E2BD3">
                                <w:rPr>
                                  <w:rFonts w:ascii="Consolas" w:hAnsi="Consolas" w:cs="Consolas"/>
                                  <w:color w:val="000000"/>
                                  <w:sz w:val="19"/>
                                  <w:szCs w:val="19"/>
                                  <w:highlight w:val="white"/>
                                </w:rPr>
                                <w:t>.Select(</w:t>
                              </w:r>
                            </w:ins>
                          </w:p>
                          <w:p w14:paraId="1D335447" w14:textId="77777777" w:rsidR="000521F2" w:rsidRPr="006E2BD3" w:rsidRDefault="000521F2" w:rsidP="000521F2">
                            <w:pPr>
                              <w:autoSpaceDE w:val="0"/>
                              <w:autoSpaceDN w:val="0"/>
                              <w:adjustRightInd w:val="0"/>
                              <w:spacing w:after="0" w:line="240" w:lineRule="auto"/>
                              <w:rPr>
                                <w:ins w:id="7512" w:author="Jonathan Goldstein" w:date="2013-09-19T13:54:00Z"/>
                                <w:rFonts w:ascii="Consolas" w:hAnsi="Consolas" w:cs="Consolas"/>
                                <w:color w:val="000000"/>
                                <w:sz w:val="19"/>
                                <w:szCs w:val="19"/>
                                <w:highlight w:val="white"/>
                              </w:rPr>
                            </w:pPr>
                            <w:ins w:id="7513" w:author="Jonathan Goldstein" w:date="2013-09-19T13:59:00Z">
                              <w:r w:rsidRPr="006E2BD3">
                                <w:rPr>
                                  <w:rFonts w:ascii="Consolas" w:hAnsi="Consolas" w:cs="Consolas"/>
                                  <w:color w:val="000000"/>
                                  <w:sz w:val="19"/>
                                  <w:szCs w:val="19"/>
                                  <w:highlight w:val="white"/>
                                </w:rPr>
                                <w:t xml:space="preserve">            </w:t>
                              </w:r>
                            </w:ins>
                            <w:ins w:id="7514" w:author="Jonathan Goldstein" w:date="2013-09-19T13:54:00Z">
                              <w:r w:rsidRPr="006E2BD3">
                                <w:rPr>
                                  <w:rFonts w:ascii="Consolas" w:hAnsi="Consolas" w:cs="Consolas"/>
                                  <w:color w:val="000000"/>
                                  <w:sz w:val="19"/>
                                  <w:szCs w:val="19"/>
                                  <w:highlight w:val="white"/>
                                </w:rPr>
                                <w:t xml:space="preserve">e =&gt; </w:t>
                              </w:r>
                              <w:r w:rsidRPr="006E2BD3">
                                <w:rPr>
                                  <w:rFonts w:ascii="Consolas" w:hAnsi="Consolas" w:cs="Consolas"/>
                                  <w:color w:val="2B91AF"/>
                                  <w:sz w:val="19"/>
                                  <w:szCs w:val="19"/>
                                  <w:highlight w:val="white"/>
                                </w:rPr>
                                <w:t>StreamEvent</w:t>
                              </w:r>
                              <w:r w:rsidRPr="006E2BD3">
                                <w:rPr>
                                  <w:rFonts w:ascii="Consolas" w:hAnsi="Consolas" w:cs="Consolas"/>
                                  <w:color w:val="000000"/>
                                  <w:sz w:val="19"/>
                                  <w:szCs w:val="19"/>
                                  <w:highlight w:val="white"/>
                                </w:rPr>
                                <w:t>&lt;</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&gt;.CreateEnd(10000, 0, e)))</w:t>
                              </w:r>
                            </w:ins>
                          </w:p>
                          <w:p w14:paraId="5534F066" w14:textId="77777777" w:rsidR="000521F2" w:rsidRPr="00D45BFF" w:rsidRDefault="000521F2" w:rsidP="000521F2">
                            <w:pPr>
                              <w:autoSpaceDE w:val="0"/>
                              <w:autoSpaceDN w:val="0"/>
                              <w:adjustRightInd w:val="0"/>
                              <w:spacing w:after="0" w:line="240" w:lineRule="auto"/>
                              <w:rPr>
                                <w:ins w:id="7515" w:author="Jonathan Goldstein" w:date="2013-09-19T11:07:00Z"/>
                                <w:rFonts w:ascii="Consolas" w:hAnsi="Consolas" w:cs="Consolas"/>
                                <w:color w:val="000000"/>
                                <w:sz w:val="19"/>
                                <w:szCs w:val="19"/>
                                <w:highlight w:val="white"/>
                              </w:rPr>
                              <w:pPrChange w:id="7516" w:author="Jonathan Goldstein" w:date="2013-09-06T11:27:00Z">
                                <w:pPr>
                                  <w:pStyle w:val="Heading1"/>
                                </w:pPr>
                              </w:pPrChange>
                            </w:pPr>
                            <w:ins w:id="7517" w:author="Jonathan Goldstein" w:date="2013-09-19T13:54:00Z">
                              <w:r w:rsidRPr="006E2BD3">
                                <w:rPr>
                                  <w:rFonts w:ascii="Consolas" w:hAnsi="Consolas" w:cs="Consolas"/>
                                  <w:color w:val="000000"/>
                                  <w:sz w:val="19"/>
                                  <w:szCs w:val="19"/>
                                  <w:highlight w:val="white"/>
                                </w:rPr>
                                <w:t xml:space="preserve">        </w:t>
                              </w:r>
                            </w:ins>
                            <w:r>
                              <w:rPr>
                                <w:rFonts w:ascii="Consolas" w:hAnsi="Consolas" w:cs="Consolas"/>
                                <w:color w:val="000000"/>
                                <w:sz w:val="19"/>
                                <w:szCs w:val="19"/>
                                <w:highlight w:val="white"/>
                              </w:rPr>
                              <w:t>.</w:t>
                            </w:r>
                            <w:ins w:id="7518" w:author="Jonathan Goldstein" w:date="2013-09-19T13:54:00Z">
                              <w:r w:rsidRPr="006E2BD3">
                                <w:rPr>
                                  <w:rFonts w:ascii="Consolas" w:hAnsi="Consolas" w:cs="Consolas"/>
                                  <w:color w:val="000000"/>
                                  <w:sz w:val="19"/>
                                  <w:szCs w:val="19"/>
                                  <w:highlight w:val="white"/>
                                </w:rPr>
                                <w:t>ToStreamable();</w:t>
                              </w:r>
                            </w:ins>
                          </w:p>
                          <w:p w14:paraId="6AF75344" w14:textId="77777777" w:rsidR="000521F2" w:rsidDel="00BD2EB3" w:rsidRDefault="000521F2" w:rsidP="000521F2">
                            <w:pPr>
                              <w:autoSpaceDE w:val="0"/>
                              <w:autoSpaceDN w:val="0"/>
                              <w:adjustRightInd w:val="0"/>
                              <w:spacing w:after="0" w:line="240" w:lineRule="auto"/>
                              <w:rPr>
                                <w:del w:id="7519" w:author="Jonathan Goldstein" w:date="2013-09-19T11:39:00Z"/>
                                <w:rFonts w:ascii="Consolas" w:hAnsi="Consolas" w:cs="Consolas"/>
                                <w:color w:val="000000"/>
                                <w:sz w:val="19"/>
                                <w:szCs w:val="19"/>
                                <w:highlight w:val="white"/>
                              </w:rPr>
                            </w:pPr>
                            <w:del w:id="7520" w:author="Jonathan Goldstein" w:date="2013-09-19T11:39:00Z">
                              <w:r w:rsidDel="00BD2EB3">
                                <w:rPr>
                                  <w:rFonts w:ascii="Consolas" w:hAnsi="Consolas" w:cs="Consolas"/>
                                  <w:color w:val="0000FF"/>
                                  <w:sz w:val="19"/>
                                  <w:szCs w:val="19"/>
                                  <w:highlight w:val="white"/>
                                </w:rPr>
                                <w:delText>var</w:delText>
                              </w:r>
                              <w:r w:rsidDel="00BD2EB3">
                                <w:rPr>
                                  <w:rFonts w:ascii="Consolas" w:hAnsi="Consolas" w:cs="Consolas"/>
                                  <w:color w:val="000000"/>
                                  <w:sz w:val="19"/>
                                  <w:szCs w:val="19"/>
                                  <w:highlight w:val="white"/>
                                </w:rPr>
                                <w:delText xml:space="preserve"> cSTicksWithExtraCS = cSTicksStream.AlterEventDuration(</w:delText>
                              </w:r>
                              <w:r w:rsidDel="00BD2EB3">
                                <w:rPr>
                                  <w:rFonts w:ascii="Consolas" w:hAnsi="Consolas" w:cs="Consolas"/>
                                  <w:color w:val="2B91AF"/>
                                  <w:sz w:val="19"/>
                                  <w:szCs w:val="19"/>
                                  <w:highlight w:val="white"/>
                                </w:rPr>
                                <w:delText>StreamEvent</w:delText>
                              </w:r>
                              <w:r w:rsidDel="00BD2EB3">
                                <w:rPr>
                                  <w:rFonts w:ascii="Consolas" w:hAnsi="Consolas" w:cs="Consolas"/>
                                  <w:color w:val="000000"/>
                                  <w:sz w:val="19"/>
                                  <w:szCs w:val="19"/>
                                  <w:highlight w:val="white"/>
                                </w:rPr>
                                <w:delText>.InfinitySyncTime).</w:delText>
                              </w:r>
                            </w:del>
                          </w:p>
                          <w:p w14:paraId="2D424C38" w14:textId="77777777" w:rsidR="000521F2" w:rsidDel="00BD2EB3" w:rsidRDefault="000521F2" w:rsidP="000521F2">
                            <w:pPr>
                              <w:autoSpaceDE w:val="0"/>
                              <w:autoSpaceDN w:val="0"/>
                              <w:adjustRightInd w:val="0"/>
                              <w:spacing w:after="0" w:line="240" w:lineRule="auto"/>
                              <w:rPr>
                                <w:del w:id="7521" w:author="Jonathan Goldstein" w:date="2013-09-19T11:39:00Z"/>
                                <w:rFonts w:ascii="Consolas" w:hAnsi="Consolas" w:cs="Consolas"/>
                                <w:color w:val="000000"/>
                                <w:sz w:val="19"/>
                                <w:szCs w:val="19"/>
                                <w:highlight w:val="white"/>
                              </w:rPr>
                            </w:pPr>
                            <w:del w:id="7522" w:author="Jonathan Goldstein" w:date="2013-09-19T11:39:00Z">
                              <w:r w:rsidDel="00BD2EB3">
                                <w:rPr>
                                  <w:rFonts w:ascii="Consolas" w:hAnsi="Consolas" w:cs="Consolas"/>
                                  <w:color w:val="000000"/>
                                  <w:sz w:val="19"/>
                                  <w:szCs w:val="19"/>
                                  <w:highlight w:val="white"/>
                                </w:rPr>
                                <w:delText xml:space="preserve">        Multicast(s =&gt; s.ClipEventDuration(s, e =&gt; e.CID, e =&gt; e.CID)).</w:delText>
                              </w:r>
                            </w:del>
                          </w:p>
                          <w:p w14:paraId="6372C533" w14:textId="77777777" w:rsidR="000521F2" w:rsidDel="00BD2EB3" w:rsidRDefault="000521F2" w:rsidP="000521F2">
                            <w:pPr>
                              <w:autoSpaceDE w:val="0"/>
                              <w:autoSpaceDN w:val="0"/>
                              <w:adjustRightInd w:val="0"/>
                              <w:spacing w:after="0" w:line="240" w:lineRule="auto"/>
                              <w:rPr>
                                <w:del w:id="7523" w:author="Jonathan Goldstein" w:date="2013-09-19T11:39:00Z"/>
                                <w:rFonts w:ascii="Consolas" w:hAnsi="Consolas" w:cs="Consolas"/>
                                <w:color w:val="000000"/>
                                <w:sz w:val="19"/>
                                <w:szCs w:val="19"/>
                                <w:highlight w:val="white"/>
                              </w:rPr>
                            </w:pPr>
                            <w:del w:id="7524" w:author="Jonathan Goldstein" w:date="2013-09-19T11:39:00Z">
                              <w:r w:rsidDel="00BD2EB3">
                                <w:rPr>
                                  <w:rFonts w:ascii="Consolas" w:hAnsi="Consolas" w:cs="Consolas"/>
                                  <w:color w:val="000000"/>
                                  <w:sz w:val="19"/>
                                  <w:szCs w:val="19"/>
                                  <w:highlight w:val="white"/>
                                </w:rPr>
                                <w:delText xml:space="preserve">        Chop(0, 3600).</w:delText>
                              </w:r>
                            </w:del>
                          </w:p>
                          <w:p w14:paraId="450432F5" w14:textId="77777777" w:rsidR="000521F2" w:rsidDel="00BD2EB3" w:rsidRDefault="000521F2" w:rsidP="000521F2">
                            <w:pPr>
                              <w:autoSpaceDE w:val="0"/>
                              <w:autoSpaceDN w:val="0"/>
                              <w:adjustRightInd w:val="0"/>
                              <w:spacing w:after="0" w:line="240" w:lineRule="auto"/>
                              <w:rPr>
                                <w:del w:id="7525" w:author="Jonathan Goldstein" w:date="2013-09-19T11:39:00Z"/>
                                <w:rFonts w:ascii="Consolas" w:hAnsi="Consolas" w:cs="Consolas"/>
                                <w:color w:val="000000"/>
                                <w:sz w:val="19"/>
                                <w:szCs w:val="19"/>
                                <w:highlight w:val="white"/>
                              </w:rPr>
                            </w:pPr>
                            <w:del w:id="7526" w:author="Jonathan Goldstein" w:date="2013-09-19T11:39:00Z">
                              <w:r w:rsidDel="00BD2EB3">
                                <w:rPr>
                                  <w:rFonts w:ascii="Consolas" w:hAnsi="Consolas" w:cs="Consolas"/>
                                  <w:color w:val="000000"/>
                                  <w:sz w:val="19"/>
                                  <w:szCs w:val="19"/>
                                  <w:highlight w:val="white"/>
                                </w:rPr>
                                <w:delText xml:space="preserve">        Select((origStartTime, e) =&gt; </w:delText>
                              </w:r>
                            </w:del>
                          </w:p>
                          <w:p w14:paraId="4D23BD64" w14:textId="77777777" w:rsidR="000521F2" w:rsidDel="00BD2EB3" w:rsidRDefault="000521F2" w:rsidP="000521F2">
                            <w:pPr>
                              <w:autoSpaceDE w:val="0"/>
                              <w:autoSpaceDN w:val="0"/>
                              <w:adjustRightInd w:val="0"/>
                              <w:spacing w:after="0" w:line="240" w:lineRule="auto"/>
                              <w:rPr>
                                <w:del w:id="7527" w:author="Jonathan Goldstein" w:date="2013-09-19T11:39:00Z"/>
                                <w:rFonts w:ascii="Consolas" w:hAnsi="Consolas" w:cs="Consolas"/>
                                <w:color w:val="000000"/>
                                <w:sz w:val="19"/>
                                <w:szCs w:val="19"/>
                                <w:highlight w:val="white"/>
                              </w:rPr>
                            </w:pPr>
                            <w:del w:id="7528" w:author="Jonathan Goldstein" w:date="2013-09-19T11:39:00Z">
                              <w:r w:rsidDel="00BD2EB3">
                                <w:rPr>
                                  <w:rFonts w:ascii="Consolas" w:hAnsi="Consolas" w:cs="Consolas"/>
                                  <w:color w:val="000000"/>
                                  <w:sz w:val="19"/>
                                  <w:szCs w:val="19"/>
                                  <w:highlight w:val="white"/>
                                </w:rPr>
                                <w:delText xml:space="preserve">               </w:delText>
                              </w:r>
                              <w:r w:rsidDel="00BD2EB3">
                                <w:rPr>
                                  <w:rFonts w:ascii="Consolas" w:hAnsi="Consolas" w:cs="Consolas"/>
                                  <w:color w:val="0000FF"/>
                                  <w:sz w:val="19"/>
                                  <w:szCs w:val="19"/>
                                  <w:highlight w:val="white"/>
                                </w:rPr>
                                <w:delText>new</w:delText>
                              </w:r>
                              <w:r w:rsidDel="00BD2EB3">
                                <w:rPr>
                                  <w:rFonts w:ascii="Consolas" w:hAnsi="Consolas" w:cs="Consolas"/>
                                  <w:color w:val="000000"/>
                                  <w:sz w:val="19"/>
                                  <w:szCs w:val="19"/>
                                  <w:highlight w:val="white"/>
                                </w:rPr>
                                <w:delText xml:space="preserve"> { e.CID, e.PID, e.CPUTemp, CSTicks = origStartTime }).</w:delText>
                              </w:r>
                            </w:del>
                          </w:p>
                          <w:p w14:paraId="6F257DBE" w14:textId="77777777" w:rsidR="000521F2" w:rsidDel="00BD2EB3" w:rsidRDefault="000521F2" w:rsidP="000521F2">
                            <w:pPr>
                              <w:autoSpaceDE w:val="0"/>
                              <w:autoSpaceDN w:val="0"/>
                              <w:adjustRightInd w:val="0"/>
                              <w:spacing w:after="0" w:line="240" w:lineRule="auto"/>
                              <w:rPr>
                                <w:del w:id="7529" w:author="Jonathan Goldstein" w:date="2013-09-19T11:39:00Z"/>
                                <w:rFonts w:ascii="Consolas" w:hAnsi="Consolas" w:cs="Consolas"/>
                                <w:color w:val="000000"/>
                                <w:sz w:val="19"/>
                                <w:szCs w:val="19"/>
                                <w:highlight w:val="white"/>
                              </w:rPr>
                            </w:pPr>
                            <w:del w:id="7530" w:author="Jonathan Goldstein" w:date="2013-09-19T11:39:00Z">
                              <w:r w:rsidDel="00BD2EB3">
                                <w:rPr>
                                  <w:rFonts w:ascii="Consolas" w:hAnsi="Consolas" w:cs="Consolas"/>
                                  <w:color w:val="000000"/>
                                  <w:sz w:val="19"/>
                                  <w:szCs w:val="19"/>
                                  <w:highlight w:val="white"/>
                                </w:rPr>
                                <w:delText xml:space="preserve">        AlterEventDuration(1);</w:delText>
                              </w:r>
                            </w:del>
                          </w:p>
                          <w:p w14:paraId="0C55C8C1" w14:textId="77777777" w:rsidR="000521F2" w:rsidRPr="002A0C24" w:rsidRDefault="000521F2" w:rsidP="000521F2">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inline>
            </w:drawing>
          </mc:Choice>
          <mc:Fallback>
            <w:pict>
              <v:shape w14:anchorId="630C3B75" id="Text Box 282" o:spid="_x0000_s1123" type="#_x0000_t202" style="width:502.5pt;height:2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7tKQIAAFE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">
                <v:textbox>
                  <w:txbxContent>
                    <w:p w14:paraId="4716E496"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FF"/>
                          <w:sz w:val="19"/>
                          <w:szCs w:val="19"/>
                        </w:rPr>
                        <w:t>private</w:t>
                      </w:r>
                      <w:r w:rsidRPr="006E2BD3">
                        <w:rPr>
                          <w:rFonts w:ascii="Consolas" w:hAnsi="Consolas"/>
                          <w:color w:val="000000"/>
                          <w:sz w:val="19"/>
                          <w:szCs w:val="19"/>
                        </w:rPr>
                        <w:t> </w:t>
                      </w:r>
                      <w:r w:rsidRPr="006E2BD3">
                        <w:rPr>
                          <w:rFonts w:ascii="Consolas" w:hAnsi="Consolas"/>
                          <w:color w:val="0000FF"/>
                          <w:sz w:val="19"/>
                          <w:szCs w:val="19"/>
                        </w:rPr>
                        <w:t>struct</w:t>
                      </w:r>
                      <w:r w:rsidRPr="006E2BD3">
                        <w:rPr>
                          <w:rFonts w:ascii="Consolas" w:hAnsi="Consolas"/>
                          <w:color w:val="000000"/>
                          <w:sz w:val="19"/>
                          <w:szCs w:val="19"/>
                        </w:rPr>
                        <w:t> </w:t>
                      </w:r>
                      <w:r w:rsidRPr="006E2BD3">
                        <w:rPr>
                          <w:rFonts w:ascii="Consolas" w:hAnsi="Consolas"/>
                          <w:color w:val="2B91AF"/>
                          <w:sz w:val="19"/>
                          <w:szCs w:val="19"/>
                        </w:rPr>
                        <w:t>ProcessName</w:t>
                      </w:r>
                    </w:p>
                    <w:p w14:paraId="544C385D"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w:t>
                      </w:r>
                    </w:p>
                    <w:p w14:paraId="0B1B3AE1"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r w:rsidRPr="006E2BD3">
                        <w:rPr>
                          <w:rFonts w:ascii="Consolas" w:hAnsi="Consolas"/>
                          <w:color w:val="0000FF"/>
                          <w:sz w:val="19"/>
                          <w:szCs w:val="19"/>
                        </w:rPr>
                        <w:t>public</w:t>
                      </w:r>
                      <w:r w:rsidRPr="006E2BD3">
                        <w:rPr>
                          <w:rFonts w:ascii="Consolas" w:hAnsi="Consolas"/>
                          <w:color w:val="000000"/>
                          <w:sz w:val="19"/>
                          <w:szCs w:val="19"/>
                        </w:rPr>
                        <w:t> ProcessName(</w:t>
                      </w:r>
                      <w:r w:rsidRPr="006E2BD3">
                        <w:rPr>
                          <w:rFonts w:ascii="Consolas" w:hAnsi="Consolas"/>
                          <w:color w:val="0000FF"/>
                          <w:sz w:val="19"/>
                          <w:szCs w:val="19"/>
                        </w:rPr>
                        <w:t>long</w:t>
                      </w:r>
                      <w:r w:rsidRPr="006E2BD3">
                        <w:rPr>
                          <w:rFonts w:ascii="Consolas" w:hAnsi="Consolas"/>
                          <w:color w:val="000000"/>
                          <w:sz w:val="19"/>
                          <w:szCs w:val="19"/>
                        </w:rPr>
                        <w:t> processId, </w:t>
                      </w:r>
                      <w:r w:rsidRPr="006E2BD3">
                        <w:rPr>
                          <w:rFonts w:ascii="Consolas" w:hAnsi="Consolas"/>
                          <w:color w:val="0000FF"/>
                          <w:sz w:val="19"/>
                          <w:szCs w:val="19"/>
                        </w:rPr>
                        <w:t>string</w:t>
                      </w:r>
                      <w:r w:rsidRPr="006E2BD3">
                        <w:rPr>
                          <w:rFonts w:ascii="Consolas" w:hAnsi="Consolas"/>
                          <w:color w:val="000000"/>
                          <w:sz w:val="19"/>
                          <w:szCs w:val="19"/>
                        </w:rPr>
                        <w:t> processName)</w:t>
                      </w:r>
                    </w:p>
                    <w:p w14:paraId="2EAE7D37"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p>
                    <w:p w14:paraId="770678A6"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r w:rsidRPr="006E2BD3">
                        <w:rPr>
                          <w:rFonts w:ascii="Consolas" w:hAnsi="Consolas"/>
                          <w:color w:val="0000FF"/>
                          <w:sz w:val="19"/>
                          <w:szCs w:val="19"/>
                        </w:rPr>
                        <w:t>this</w:t>
                      </w:r>
                      <w:r w:rsidRPr="006E2BD3">
                        <w:rPr>
                          <w:rFonts w:ascii="Consolas" w:hAnsi="Consolas"/>
                          <w:color w:val="000000"/>
                          <w:sz w:val="19"/>
                          <w:szCs w:val="19"/>
                        </w:rPr>
                        <w:t>.ProcessId = processId;</w:t>
                      </w:r>
                    </w:p>
                    <w:p w14:paraId="4E4F780F"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r w:rsidRPr="006E2BD3">
                        <w:rPr>
                          <w:rFonts w:ascii="Consolas" w:hAnsi="Consolas"/>
                          <w:color w:val="0000FF"/>
                          <w:sz w:val="19"/>
                          <w:szCs w:val="19"/>
                        </w:rPr>
                        <w:t>this</w:t>
                      </w:r>
                      <w:r w:rsidRPr="006E2BD3">
                        <w:rPr>
                          <w:rFonts w:ascii="Consolas" w:hAnsi="Consolas"/>
                          <w:color w:val="000000"/>
                          <w:sz w:val="19"/>
                          <w:szCs w:val="19"/>
                        </w:rPr>
                        <w:t>.Name = processName;</w:t>
                      </w:r>
                    </w:p>
                    <w:p w14:paraId="59BDA5BF"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p>
                    <w:p w14:paraId="5B8C8978"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xml:space="preserve"> </w:t>
                      </w:r>
                    </w:p>
                    <w:p w14:paraId="3982AED0"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r w:rsidRPr="006E2BD3">
                        <w:rPr>
                          <w:rFonts w:ascii="Consolas" w:hAnsi="Consolas"/>
                          <w:color w:val="0000FF"/>
                          <w:sz w:val="19"/>
                          <w:szCs w:val="19"/>
                        </w:rPr>
                        <w:t>public</w:t>
                      </w:r>
                      <w:r w:rsidRPr="006E2BD3">
                        <w:rPr>
                          <w:rFonts w:ascii="Consolas" w:hAnsi="Consolas"/>
                          <w:color w:val="000000"/>
                          <w:sz w:val="19"/>
                          <w:szCs w:val="19"/>
                        </w:rPr>
                        <w:t> </w:t>
                      </w:r>
                      <w:r w:rsidRPr="006E2BD3">
                        <w:rPr>
                          <w:rFonts w:ascii="Consolas" w:hAnsi="Consolas"/>
                          <w:color w:val="0000FF"/>
                          <w:sz w:val="19"/>
                          <w:szCs w:val="19"/>
                        </w:rPr>
                        <w:t>long</w:t>
                      </w:r>
                      <w:r w:rsidRPr="006E2BD3">
                        <w:rPr>
                          <w:rFonts w:ascii="Consolas" w:hAnsi="Consolas"/>
                          <w:color w:val="000000"/>
                          <w:sz w:val="19"/>
                          <w:szCs w:val="19"/>
                        </w:rPr>
                        <w:t> ProcessId;</w:t>
                      </w:r>
                    </w:p>
                    <w:p w14:paraId="17C78865" w14:textId="66D1F315" w:rsidR="000521F2" w:rsidRPr="006E2BD3" w:rsidRDefault="000521F2" w:rsidP="00C20988">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    </w:t>
                      </w:r>
                      <w:r w:rsidRPr="006E2BD3">
                        <w:rPr>
                          <w:rFonts w:ascii="Consolas" w:hAnsi="Consolas"/>
                          <w:color w:val="0000FF"/>
                          <w:sz w:val="19"/>
                          <w:szCs w:val="19"/>
                        </w:rPr>
                        <w:t>public</w:t>
                      </w:r>
                      <w:r w:rsidRPr="006E2BD3">
                        <w:rPr>
                          <w:rFonts w:ascii="Consolas" w:hAnsi="Consolas"/>
                          <w:color w:val="000000"/>
                          <w:sz w:val="19"/>
                          <w:szCs w:val="19"/>
                        </w:rPr>
                        <w:t> </w:t>
                      </w:r>
                      <w:r w:rsidRPr="006E2BD3">
                        <w:rPr>
                          <w:rFonts w:ascii="Consolas" w:hAnsi="Consolas"/>
                          <w:color w:val="0000FF"/>
                          <w:sz w:val="19"/>
                          <w:szCs w:val="19"/>
                        </w:rPr>
                        <w:t>string</w:t>
                      </w:r>
                      <w:r w:rsidRPr="006E2BD3">
                        <w:rPr>
                          <w:rFonts w:ascii="Consolas" w:hAnsi="Consolas"/>
                          <w:color w:val="000000"/>
                          <w:sz w:val="19"/>
                          <w:szCs w:val="19"/>
                        </w:rPr>
                        <w:t> Name;</w:t>
                      </w:r>
                    </w:p>
                    <w:p w14:paraId="5CC856F8" w14:textId="77777777" w:rsidR="000521F2" w:rsidRPr="006E2BD3" w:rsidRDefault="000521F2" w:rsidP="000521F2">
                      <w:pPr>
                        <w:pStyle w:val="HTMLPreformatted"/>
                        <w:shd w:val="clear" w:color="auto" w:fill="FFFFFF"/>
                        <w:rPr>
                          <w:rFonts w:ascii="Consolas" w:hAnsi="Consolas"/>
                          <w:color w:val="000000"/>
                          <w:sz w:val="19"/>
                          <w:szCs w:val="19"/>
                        </w:rPr>
                      </w:pPr>
                      <w:r w:rsidRPr="006E2BD3">
                        <w:rPr>
                          <w:rFonts w:ascii="Consolas" w:hAnsi="Consolas"/>
                          <w:color w:val="000000"/>
                          <w:sz w:val="19"/>
                          <w:szCs w:val="19"/>
                        </w:rPr>
                        <w:t>};</w:t>
                      </w:r>
                    </w:p>
                    <w:p w14:paraId="0CBD3E7D" w14:textId="77777777" w:rsidR="000521F2" w:rsidRPr="006E2BD3" w:rsidRDefault="000521F2" w:rsidP="000521F2">
                      <w:pPr>
                        <w:autoSpaceDE w:val="0"/>
                        <w:autoSpaceDN w:val="0"/>
                        <w:adjustRightInd w:val="0"/>
                        <w:spacing w:after="0" w:line="240" w:lineRule="auto"/>
                        <w:rPr>
                          <w:ins w:id="7531" w:author="Jonathan Goldstein" w:date="2013-09-19T11:40:00Z"/>
                          <w:rFonts w:ascii="Consolas" w:hAnsi="Consolas" w:cs="Consolas"/>
                          <w:color w:val="0000FF"/>
                          <w:sz w:val="19"/>
                          <w:szCs w:val="19"/>
                          <w:highlight w:val="white"/>
                        </w:rPr>
                      </w:pPr>
                      <w:r>
                        <w:rPr>
                          <w:rFonts w:ascii="Consolas" w:hAnsi="Consolas" w:cs="Consolas"/>
                          <w:sz w:val="19"/>
                          <w:szCs w:val="19"/>
                          <w:highlight w:val="white"/>
                        </w:rPr>
                        <w:t>...</w:t>
                      </w:r>
                    </w:p>
                    <w:p w14:paraId="53130572" w14:textId="77777777" w:rsidR="000521F2" w:rsidRPr="006E2BD3" w:rsidRDefault="000521F2" w:rsidP="000521F2">
                      <w:pPr>
                        <w:autoSpaceDE w:val="0"/>
                        <w:autoSpaceDN w:val="0"/>
                        <w:adjustRightInd w:val="0"/>
                        <w:spacing w:after="0" w:line="240" w:lineRule="auto"/>
                        <w:rPr>
                          <w:ins w:id="7532" w:author="Jonathan Goldstein" w:date="2013-09-19T11:40:00Z"/>
                          <w:rFonts w:ascii="Consolas" w:hAnsi="Consolas" w:cs="Consolas"/>
                          <w:color w:val="000000"/>
                          <w:sz w:val="19"/>
                          <w:szCs w:val="19"/>
                          <w:highlight w:val="white"/>
                        </w:rPr>
                      </w:pPr>
                      <w:ins w:id="7533" w:author="Jonathan Goldstein" w:date="2013-09-19T11:40:00Z">
                        <w:r w:rsidRPr="006E2BD3">
                          <w:rPr>
                            <w:rFonts w:ascii="Consolas" w:hAnsi="Consolas" w:cs="Consolas"/>
                            <w:color w:val="0000FF"/>
                            <w:sz w:val="19"/>
                            <w:szCs w:val="19"/>
                            <w:highlight w:val="white"/>
                          </w:rPr>
                          <w:t>var</w:t>
                        </w:r>
                        <w:r w:rsidRPr="006E2BD3">
                          <w:rPr>
                            <w:rFonts w:ascii="Consolas" w:hAnsi="Consolas" w:cs="Consolas"/>
                            <w:color w:val="000000"/>
                            <w:sz w:val="19"/>
                            <w:szCs w:val="19"/>
                            <w:highlight w:val="white"/>
                          </w:rPr>
                          <w:t xml:space="preserve"> processNamesObs</w:t>
                        </w:r>
                      </w:ins>
                      <w:r>
                        <w:rPr>
                          <w:rFonts w:ascii="Consolas" w:hAnsi="Consolas" w:cs="Consolas"/>
                          <w:color w:val="000000"/>
                          <w:sz w:val="19"/>
                          <w:szCs w:val="19"/>
                          <w:highlight w:val="white"/>
                        </w:rPr>
                        <w:t>ervable</w:t>
                      </w:r>
                      <w:ins w:id="7534" w:author="Jonathan Goldstein" w:date="2013-09-19T11:40:00Z">
                        <w:r w:rsidRPr="006E2BD3">
                          <w:rPr>
                            <w:rFonts w:ascii="Consolas" w:hAnsi="Consolas" w:cs="Consolas"/>
                            <w:color w:val="000000"/>
                            <w:sz w:val="19"/>
                            <w:szCs w:val="19"/>
                            <w:highlight w:val="white"/>
                          </w:rPr>
                          <w:t xml:space="preserve"> = </w:t>
                        </w:r>
                        <w:r w:rsidRPr="006E2BD3">
                          <w:rPr>
                            <w:rFonts w:ascii="Consolas" w:hAnsi="Consolas" w:cs="Consolas"/>
                            <w:color w:val="0000FF"/>
                            <w:sz w:val="19"/>
                            <w:szCs w:val="19"/>
                            <w:highlight w:val="white"/>
                          </w:rPr>
                          <w:t>new</w:t>
                        </w:r>
                        <w:r w:rsidRPr="006E2BD3">
                          <w:rPr>
                            <w:rFonts w:ascii="Consolas" w:hAnsi="Consolas" w:cs="Consolas"/>
                            <w:color w:val="000000"/>
                            <w:sz w:val="19"/>
                            <w:szCs w:val="19"/>
                            <w:highlight w:val="white"/>
                          </w:rPr>
                          <w:t>[]</w:t>
                        </w:r>
                      </w:ins>
                    </w:p>
                    <w:p w14:paraId="1BC4BD8F" w14:textId="77777777" w:rsidR="000521F2" w:rsidRPr="006E2BD3" w:rsidRDefault="000521F2" w:rsidP="000521F2">
                      <w:pPr>
                        <w:autoSpaceDE w:val="0"/>
                        <w:autoSpaceDN w:val="0"/>
                        <w:adjustRightInd w:val="0"/>
                        <w:spacing w:after="0" w:line="240" w:lineRule="auto"/>
                        <w:rPr>
                          <w:ins w:id="7535" w:author="Jonathan Goldstein" w:date="2013-09-19T11:40:00Z"/>
                          <w:rFonts w:ascii="Consolas" w:hAnsi="Consolas" w:cs="Consolas"/>
                          <w:color w:val="000000"/>
                          <w:sz w:val="19"/>
                          <w:szCs w:val="19"/>
                          <w:highlight w:val="white"/>
                        </w:rPr>
                      </w:pPr>
                      <w:ins w:id="7536" w:author="Jonathan Goldstein" w:date="2013-09-19T11:40:00Z">
                        <w:r w:rsidRPr="006E2BD3">
                          <w:rPr>
                            <w:rFonts w:ascii="Consolas" w:hAnsi="Consolas" w:cs="Consolas"/>
                            <w:color w:val="000000"/>
                            <w:sz w:val="19"/>
                            <w:szCs w:val="19"/>
                            <w:highlight w:val="white"/>
                          </w:rPr>
                          <w:t xml:space="preserve">    {</w:t>
                        </w:r>
                      </w:ins>
                    </w:p>
                    <w:p w14:paraId="65A8D3F0" w14:textId="77777777" w:rsidR="000521F2" w:rsidRPr="006E2BD3" w:rsidRDefault="000521F2" w:rsidP="000521F2">
                      <w:pPr>
                        <w:autoSpaceDE w:val="0"/>
                        <w:autoSpaceDN w:val="0"/>
                        <w:adjustRightInd w:val="0"/>
                        <w:spacing w:after="0" w:line="240" w:lineRule="auto"/>
                        <w:rPr>
                          <w:ins w:id="7537" w:author="Jonathan Goldstein" w:date="2013-09-19T11:40:00Z"/>
                          <w:rFonts w:ascii="Consolas" w:hAnsi="Consolas" w:cs="Consolas"/>
                          <w:color w:val="000000"/>
                          <w:sz w:val="19"/>
                          <w:szCs w:val="19"/>
                          <w:highlight w:val="white"/>
                        </w:rPr>
                      </w:pPr>
                      <w:ins w:id="7538" w:author="Jonathan Goldstein" w:date="2013-09-19T11:40:00Z">
                        <w:r w:rsidRPr="006E2BD3">
                          <w:rPr>
                            <w:rFonts w:ascii="Consolas" w:hAnsi="Consolas" w:cs="Consolas"/>
                            <w:color w:val="000000"/>
                            <w:sz w:val="19"/>
                            <w:szCs w:val="19"/>
                            <w:highlight w:val="white"/>
                          </w:rPr>
                          <w:t xml:space="preserve">        </w:t>
                        </w:r>
                        <w:r w:rsidRPr="006E2BD3">
                          <w:rPr>
                            <w:rFonts w:ascii="Consolas" w:hAnsi="Consolas" w:cs="Consolas"/>
                            <w:color w:val="0000FF"/>
                            <w:sz w:val="19"/>
                            <w:szCs w:val="19"/>
                            <w:highlight w:val="white"/>
                          </w:rPr>
                          <w:t>new</w:t>
                        </w:r>
                        <w:r w:rsidRPr="006E2BD3">
                          <w:rPr>
                            <w:rFonts w:ascii="Consolas" w:hAnsi="Consolas" w:cs="Consolas"/>
                            <w:color w:val="000000"/>
                            <w:sz w:val="19"/>
                            <w:szCs w:val="19"/>
                            <w:highlight w:val="white"/>
                          </w:rPr>
                          <w:t xml:space="preserve"> </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 xml:space="preserve">(1, </w:t>
                        </w:r>
                        <w:r w:rsidRPr="006E2BD3">
                          <w:rPr>
                            <w:rFonts w:ascii="Consolas" w:hAnsi="Consolas" w:cs="Consolas"/>
                            <w:color w:val="A31515"/>
                            <w:sz w:val="19"/>
                            <w:szCs w:val="19"/>
                            <w:highlight w:val="white"/>
                          </w:rPr>
                          <w:t>"Word"</w:t>
                        </w:r>
                        <w:r w:rsidRPr="006E2BD3">
                          <w:rPr>
                            <w:rFonts w:ascii="Consolas" w:hAnsi="Consolas" w:cs="Consolas"/>
                            <w:color w:val="000000"/>
                            <w:sz w:val="19"/>
                            <w:szCs w:val="19"/>
                            <w:highlight w:val="white"/>
                          </w:rPr>
                          <w:t>),</w:t>
                        </w:r>
                      </w:ins>
                    </w:p>
                    <w:p w14:paraId="18D798D9" w14:textId="77777777" w:rsidR="000521F2" w:rsidRPr="006E2BD3" w:rsidRDefault="000521F2" w:rsidP="000521F2">
                      <w:pPr>
                        <w:autoSpaceDE w:val="0"/>
                        <w:autoSpaceDN w:val="0"/>
                        <w:adjustRightInd w:val="0"/>
                        <w:spacing w:after="0" w:line="240" w:lineRule="auto"/>
                        <w:rPr>
                          <w:ins w:id="7539" w:author="Jonathan Goldstein" w:date="2013-09-19T11:40:00Z"/>
                          <w:rFonts w:ascii="Consolas" w:hAnsi="Consolas" w:cs="Consolas"/>
                          <w:color w:val="000000"/>
                          <w:sz w:val="19"/>
                          <w:szCs w:val="19"/>
                          <w:highlight w:val="white"/>
                        </w:rPr>
                      </w:pPr>
                      <w:ins w:id="7540" w:author="Jonathan Goldstein" w:date="2013-09-19T11:40:00Z">
                        <w:r w:rsidRPr="006E2BD3">
                          <w:rPr>
                            <w:rFonts w:ascii="Consolas" w:hAnsi="Consolas" w:cs="Consolas"/>
                            <w:color w:val="000000"/>
                            <w:sz w:val="19"/>
                            <w:szCs w:val="19"/>
                            <w:highlight w:val="white"/>
                          </w:rPr>
                          <w:t xml:space="preserve">        </w:t>
                        </w:r>
                        <w:r w:rsidRPr="006E2BD3">
                          <w:rPr>
                            <w:rFonts w:ascii="Consolas" w:hAnsi="Consolas" w:cs="Consolas"/>
                            <w:color w:val="0000FF"/>
                            <w:sz w:val="19"/>
                            <w:szCs w:val="19"/>
                            <w:highlight w:val="white"/>
                          </w:rPr>
                          <w:t>new</w:t>
                        </w:r>
                        <w:r w:rsidRPr="006E2BD3">
                          <w:rPr>
                            <w:rFonts w:ascii="Consolas" w:hAnsi="Consolas" w:cs="Consolas"/>
                            <w:color w:val="000000"/>
                            <w:sz w:val="19"/>
                            <w:szCs w:val="19"/>
                            <w:highlight w:val="white"/>
                          </w:rPr>
                          <w:t xml:space="preserve"> </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 xml:space="preserve">(2, </w:t>
                        </w:r>
                        <w:r w:rsidRPr="006E2BD3">
                          <w:rPr>
                            <w:rFonts w:ascii="Consolas" w:hAnsi="Consolas" w:cs="Consolas"/>
                            <w:color w:val="A31515"/>
                            <w:sz w:val="19"/>
                            <w:szCs w:val="19"/>
                            <w:highlight w:val="white"/>
                          </w:rPr>
                          <w:t>"Internet Explorer"</w:t>
                        </w:r>
                        <w:r w:rsidRPr="006E2BD3">
                          <w:rPr>
                            <w:rFonts w:ascii="Consolas" w:hAnsi="Consolas" w:cs="Consolas"/>
                            <w:color w:val="000000"/>
                            <w:sz w:val="19"/>
                            <w:szCs w:val="19"/>
                            <w:highlight w:val="white"/>
                          </w:rPr>
                          <w:t>),</w:t>
                        </w:r>
                      </w:ins>
                    </w:p>
                    <w:p w14:paraId="220F7D92" w14:textId="77777777" w:rsidR="000521F2" w:rsidRPr="006E2BD3" w:rsidRDefault="000521F2" w:rsidP="000521F2">
                      <w:pPr>
                        <w:autoSpaceDE w:val="0"/>
                        <w:autoSpaceDN w:val="0"/>
                        <w:adjustRightInd w:val="0"/>
                        <w:spacing w:after="0" w:line="240" w:lineRule="auto"/>
                        <w:rPr>
                          <w:ins w:id="7541" w:author="Jonathan Goldstein" w:date="2013-09-19T11:40:00Z"/>
                          <w:rFonts w:ascii="Consolas" w:hAnsi="Consolas" w:cs="Consolas"/>
                          <w:color w:val="000000"/>
                          <w:sz w:val="19"/>
                          <w:szCs w:val="19"/>
                          <w:highlight w:val="white"/>
                        </w:rPr>
                      </w:pPr>
                      <w:ins w:id="7542" w:author="Jonathan Goldstein" w:date="2013-09-19T11:40:00Z">
                        <w:r w:rsidRPr="006E2BD3">
                          <w:rPr>
                            <w:rFonts w:ascii="Consolas" w:hAnsi="Consolas" w:cs="Consolas"/>
                            <w:color w:val="000000"/>
                            <w:sz w:val="19"/>
                            <w:szCs w:val="19"/>
                            <w:highlight w:val="white"/>
                          </w:rPr>
                          <w:t xml:space="preserve">        </w:t>
                        </w:r>
                        <w:r w:rsidRPr="006E2BD3">
                          <w:rPr>
                            <w:rFonts w:ascii="Consolas" w:hAnsi="Consolas" w:cs="Consolas"/>
                            <w:color w:val="0000FF"/>
                            <w:sz w:val="19"/>
                            <w:szCs w:val="19"/>
                            <w:highlight w:val="white"/>
                          </w:rPr>
                          <w:t>new</w:t>
                        </w:r>
                        <w:r w:rsidRPr="006E2BD3">
                          <w:rPr>
                            <w:rFonts w:ascii="Consolas" w:hAnsi="Consolas" w:cs="Consolas"/>
                            <w:color w:val="000000"/>
                            <w:sz w:val="19"/>
                            <w:szCs w:val="19"/>
                            <w:highlight w:val="white"/>
                          </w:rPr>
                          <w:t xml:space="preserve"> </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 xml:space="preserve">(3, </w:t>
                        </w:r>
                        <w:r w:rsidRPr="006E2BD3">
                          <w:rPr>
                            <w:rFonts w:ascii="Consolas" w:hAnsi="Consolas" w:cs="Consolas"/>
                            <w:color w:val="A31515"/>
                            <w:sz w:val="19"/>
                            <w:szCs w:val="19"/>
                            <w:highlight w:val="white"/>
                          </w:rPr>
                          <w:t>"Excel"</w:t>
                        </w:r>
                        <w:r w:rsidRPr="006E2BD3">
                          <w:rPr>
                            <w:rFonts w:ascii="Consolas" w:hAnsi="Consolas" w:cs="Consolas"/>
                            <w:color w:val="000000"/>
                            <w:sz w:val="19"/>
                            <w:szCs w:val="19"/>
                            <w:highlight w:val="white"/>
                          </w:rPr>
                          <w:t>),</w:t>
                        </w:r>
                      </w:ins>
                    </w:p>
                    <w:p w14:paraId="4751217B" w14:textId="77777777" w:rsidR="000521F2" w:rsidRPr="006E2BD3" w:rsidRDefault="000521F2" w:rsidP="000521F2">
                      <w:pPr>
                        <w:autoSpaceDE w:val="0"/>
                        <w:autoSpaceDN w:val="0"/>
                        <w:adjustRightInd w:val="0"/>
                        <w:spacing w:after="0" w:line="240" w:lineRule="auto"/>
                        <w:rPr>
                          <w:ins w:id="7543" w:author="Jonathan Goldstein" w:date="2013-09-19T11:40:00Z"/>
                          <w:rFonts w:ascii="Consolas" w:hAnsi="Consolas" w:cs="Consolas"/>
                          <w:color w:val="000000"/>
                          <w:sz w:val="19"/>
                          <w:szCs w:val="19"/>
                          <w:highlight w:val="white"/>
                        </w:rPr>
                      </w:pPr>
                      <w:ins w:id="7544" w:author="Jonathan Goldstein" w:date="2013-09-19T11:40:00Z">
                        <w:r w:rsidRPr="006E2BD3">
                          <w:rPr>
                            <w:rFonts w:ascii="Consolas" w:hAnsi="Consolas" w:cs="Consolas"/>
                            <w:color w:val="000000"/>
                            <w:sz w:val="19"/>
                            <w:szCs w:val="19"/>
                            <w:highlight w:val="white"/>
                          </w:rPr>
                          <w:t xml:space="preserve">        </w:t>
                        </w:r>
                        <w:r w:rsidRPr="006E2BD3">
                          <w:rPr>
                            <w:rFonts w:ascii="Consolas" w:hAnsi="Consolas" w:cs="Consolas"/>
                            <w:color w:val="0000FF"/>
                            <w:sz w:val="19"/>
                            <w:szCs w:val="19"/>
                            <w:highlight w:val="white"/>
                          </w:rPr>
                          <w:t>new</w:t>
                        </w:r>
                        <w:r w:rsidRPr="006E2BD3">
                          <w:rPr>
                            <w:rFonts w:ascii="Consolas" w:hAnsi="Consolas" w:cs="Consolas"/>
                            <w:color w:val="000000"/>
                            <w:sz w:val="19"/>
                            <w:szCs w:val="19"/>
                            <w:highlight w:val="white"/>
                          </w:rPr>
                          <w:t xml:space="preserve"> </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 xml:space="preserve">(4, </w:t>
                        </w:r>
                        <w:r w:rsidRPr="006E2BD3">
                          <w:rPr>
                            <w:rFonts w:ascii="Consolas" w:hAnsi="Consolas" w:cs="Consolas"/>
                            <w:color w:val="A31515"/>
                            <w:sz w:val="19"/>
                            <w:szCs w:val="19"/>
                            <w:highlight w:val="white"/>
                          </w:rPr>
                          <w:t>"Visual Studio"</w:t>
                        </w:r>
                        <w:r w:rsidRPr="006E2BD3">
                          <w:rPr>
                            <w:rFonts w:ascii="Consolas" w:hAnsi="Consolas" w:cs="Consolas"/>
                            <w:color w:val="000000"/>
                            <w:sz w:val="19"/>
                            <w:szCs w:val="19"/>
                            <w:highlight w:val="white"/>
                          </w:rPr>
                          <w:t>),</w:t>
                        </w:r>
                      </w:ins>
                    </w:p>
                    <w:p w14:paraId="0E7E448D" w14:textId="77777777" w:rsidR="000521F2" w:rsidRPr="006E2BD3" w:rsidRDefault="000521F2" w:rsidP="000521F2">
                      <w:pPr>
                        <w:autoSpaceDE w:val="0"/>
                        <w:autoSpaceDN w:val="0"/>
                        <w:adjustRightInd w:val="0"/>
                        <w:spacing w:after="0" w:line="240" w:lineRule="auto"/>
                        <w:rPr>
                          <w:ins w:id="7545" w:author="Jonathan Goldstein" w:date="2013-09-19T11:40:00Z"/>
                          <w:rFonts w:ascii="Consolas" w:hAnsi="Consolas" w:cs="Consolas"/>
                          <w:color w:val="000000"/>
                          <w:sz w:val="19"/>
                          <w:szCs w:val="19"/>
                          <w:highlight w:val="white"/>
                        </w:rPr>
                      </w:pPr>
                      <w:ins w:id="7546" w:author="Jonathan Goldstein" w:date="2013-09-19T11:40:00Z">
                        <w:r w:rsidRPr="006E2BD3">
                          <w:rPr>
                            <w:rFonts w:ascii="Consolas" w:hAnsi="Consolas" w:cs="Consolas"/>
                            <w:color w:val="000000"/>
                            <w:sz w:val="19"/>
                            <w:szCs w:val="19"/>
                            <w:highlight w:val="white"/>
                          </w:rPr>
                          <w:t xml:space="preserve">        </w:t>
                        </w:r>
                        <w:r w:rsidRPr="006E2BD3">
                          <w:rPr>
                            <w:rFonts w:ascii="Consolas" w:hAnsi="Consolas" w:cs="Consolas"/>
                            <w:color w:val="0000FF"/>
                            <w:sz w:val="19"/>
                            <w:szCs w:val="19"/>
                            <w:highlight w:val="white"/>
                          </w:rPr>
                          <w:t>new</w:t>
                        </w:r>
                        <w:r w:rsidRPr="006E2BD3">
                          <w:rPr>
                            <w:rFonts w:ascii="Consolas" w:hAnsi="Consolas" w:cs="Consolas"/>
                            <w:color w:val="000000"/>
                            <w:sz w:val="19"/>
                            <w:szCs w:val="19"/>
                            <w:highlight w:val="white"/>
                          </w:rPr>
                          <w:t xml:space="preserve"> </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 xml:space="preserve">(5, </w:t>
                        </w:r>
                        <w:r w:rsidRPr="006E2BD3">
                          <w:rPr>
                            <w:rFonts w:ascii="Consolas" w:hAnsi="Consolas" w:cs="Consolas"/>
                            <w:color w:val="A31515"/>
                            <w:sz w:val="19"/>
                            <w:szCs w:val="19"/>
                            <w:highlight w:val="white"/>
                          </w:rPr>
                          <w:t>"Outlook"</w:t>
                        </w:r>
                        <w:r w:rsidRPr="006E2BD3">
                          <w:rPr>
                            <w:rFonts w:ascii="Consolas" w:hAnsi="Consolas" w:cs="Consolas"/>
                            <w:color w:val="000000"/>
                            <w:sz w:val="19"/>
                            <w:szCs w:val="19"/>
                            <w:highlight w:val="white"/>
                          </w:rPr>
                          <w:t>),</w:t>
                        </w:r>
                      </w:ins>
                    </w:p>
                    <w:p w14:paraId="1D189909" w14:textId="77777777" w:rsidR="000521F2" w:rsidRPr="002C3897" w:rsidRDefault="000521F2" w:rsidP="000521F2">
                      <w:pPr>
                        <w:autoSpaceDE w:val="0"/>
                        <w:autoSpaceDN w:val="0"/>
                        <w:adjustRightInd w:val="0"/>
                        <w:spacing w:after="0" w:line="240" w:lineRule="auto"/>
                        <w:rPr>
                          <w:ins w:id="7547" w:author="Jonathan Goldstein" w:date="2013-09-19T11:44:00Z"/>
                          <w:rFonts w:ascii="Consolas" w:hAnsi="Consolas" w:cs="Consolas"/>
                          <w:color w:val="000000"/>
                          <w:sz w:val="19"/>
                          <w:szCs w:val="19"/>
                          <w:highlight w:val="white"/>
                        </w:rPr>
                      </w:pPr>
                      <w:ins w:id="7548" w:author="Jonathan Goldstein" w:date="2013-09-19T11:40:00Z">
                        <w:r w:rsidRPr="006E2BD3">
                          <w:rPr>
                            <w:rFonts w:ascii="Consolas" w:hAnsi="Consolas" w:cs="Consolas"/>
                            <w:color w:val="000000"/>
                            <w:sz w:val="19"/>
                            <w:szCs w:val="19"/>
                            <w:highlight w:val="white"/>
                          </w:rPr>
                          <w:t xml:space="preserve">    }.ToObservable();</w:t>
                        </w:r>
                      </w:ins>
                    </w:p>
                    <w:p w14:paraId="53B3B081" w14:textId="77777777" w:rsidR="000521F2" w:rsidRDefault="000521F2" w:rsidP="000521F2">
                      <w:pPr>
                        <w:autoSpaceDE w:val="0"/>
                        <w:autoSpaceDN w:val="0"/>
                        <w:adjustRightInd w:val="0"/>
                        <w:spacing w:after="0" w:line="240" w:lineRule="auto"/>
                        <w:rPr>
                          <w:rFonts w:ascii="Consolas" w:hAnsi="Consolas" w:cs="Consolas"/>
                          <w:color w:val="000000"/>
                          <w:sz w:val="19"/>
                          <w:szCs w:val="19"/>
                          <w:highlight w:val="white"/>
                        </w:rPr>
                      </w:pPr>
                      <w:ins w:id="7549" w:author="Jonathan Goldstein" w:date="2013-09-19T13:54:00Z">
                        <w:r w:rsidRPr="006E2BD3">
                          <w:rPr>
                            <w:rFonts w:ascii="Consolas" w:hAnsi="Consolas" w:cs="Consolas"/>
                            <w:color w:val="0000FF"/>
                            <w:sz w:val="19"/>
                            <w:szCs w:val="19"/>
                            <w:highlight w:val="white"/>
                          </w:rPr>
                          <w:t>var</w:t>
                        </w:r>
                        <w:r w:rsidRPr="006E2BD3">
                          <w:rPr>
                            <w:rFonts w:ascii="Consolas" w:hAnsi="Consolas" w:cs="Consolas"/>
                            <w:color w:val="000000"/>
                            <w:sz w:val="19"/>
                            <w:szCs w:val="19"/>
                            <w:highlight w:val="white"/>
                          </w:rPr>
                          <w:t xml:space="preserve"> </w:t>
                        </w:r>
                        <w:del w:id="7550" w:author="Peter Freiling" w:date="2018-12-03T12:10:00Z">
                          <w:r w:rsidRPr="006E2BD3" w:rsidDel="005B6538">
                            <w:rPr>
                              <w:rFonts w:ascii="Consolas" w:hAnsi="Consolas" w:cs="Consolas"/>
                              <w:color w:val="000000"/>
                              <w:sz w:val="19"/>
                              <w:szCs w:val="19"/>
                              <w:highlight w:val="white"/>
                            </w:rPr>
                            <w:delText>pNamesStream</w:delText>
                          </w:r>
                        </w:del>
                      </w:ins>
                      <w:ins w:id="7551" w:author="Peter Freiling" w:date="2018-12-03T12:13:00Z">
                        <w:r w:rsidRPr="006E2BD3">
                          <w:rPr>
                            <w:rFonts w:ascii="Consolas" w:hAnsi="Consolas" w:cs="Consolas"/>
                            <w:color w:val="000000"/>
                            <w:sz w:val="19"/>
                            <w:szCs w:val="19"/>
                            <w:highlight w:val="white"/>
                          </w:rPr>
                          <w:t>namesStream</w:t>
                        </w:r>
                      </w:ins>
                      <w:ins w:id="7552" w:author="Jonathan Goldstein" w:date="2013-09-19T13:54:00Z">
                        <w:r w:rsidRPr="006E2BD3">
                          <w:rPr>
                            <w:rFonts w:ascii="Consolas" w:hAnsi="Consolas" w:cs="Consolas"/>
                            <w:color w:val="000000"/>
                            <w:sz w:val="19"/>
                            <w:szCs w:val="19"/>
                            <w:highlight w:val="white"/>
                          </w:rPr>
                          <w:t xml:space="preserve"> = processNamesObs</w:t>
                        </w:r>
                      </w:ins>
                      <w:r>
                        <w:rPr>
                          <w:rFonts w:ascii="Consolas" w:hAnsi="Consolas" w:cs="Consolas"/>
                          <w:color w:val="000000"/>
                          <w:sz w:val="19"/>
                          <w:szCs w:val="19"/>
                          <w:highlight w:val="white"/>
                        </w:rPr>
                        <w:t>ervable</w:t>
                      </w:r>
                    </w:p>
                    <w:p w14:paraId="2F873495" w14:textId="77777777" w:rsidR="000521F2" w:rsidRPr="006E2BD3" w:rsidRDefault="000521F2" w:rsidP="000521F2">
                      <w:pPr>
                        <w:autoSpaceDE w:val="0"/>
                        <w:autoSpaceDN w:val="0"/>
                        <w:adjustRightInd w:val="0"/>
                        <w:spacing w:after="0" w:line="240" w:lineRule="auto"/>
                        <w:rPr>
                          <w:ins w:id="7553" w:author="Jonathan Goldstein" w:date="2013-09-19T13:54:00Z"/>
                          <w:rFonts w:ascii="Consolas" w:hAnsi="Consolas" w:cs="Consolas"/>
                          <w:color w:val="000000"/>
                          <w:sz w:val="19"/>
                          <w:szCs w:val="19"/>
                          <w:highlight w:val="white"/>
                        </w:rPr>
                      </w:pPr>
                      <w:r>
                        <w:rPr>
                          <w:rFonts w:ascii="Consolas" w:hAnsi="Consolas" w:cs="Consolas"/>
                          <w:color w:val="000000"/>
                          <w:sz w:val="19"/>
                          <w:szCs w:val="19"/>
                          <w:highlight w:val="white"/>
                        </w:rPr>
                        <w:t xml:space="preserve">        </w:t>
                      </w:r>
                      <w:ins w:id="7554" w:author="Jonathan Goldstein" w:date="2013-09-19T13:54:00Z">
                        <w:r w:rsidRPr="006E2BD3">
                          <w:rPr>
                            <w:rFonts w:ascii="Consolas" w:hAnsi="Consolas" w:cs="Consolas"/>
                            <w:color w:val="000000"/>
                            <w:sz w:val="19"/>
                            <w:szCs w:val="19"/>
                            <w:highlight w:val="white"/>
                          </w:rPr>
                          <w:t xml:space="preserve">.Select(=&gt; </w:t>
                        </w:r>
                        <w:r w:rsidRPr="006E2BD3">
                          <w:rPr>
                            <w:rFonts w:ascii="Consolas" w:hAnsi="Consolas" w:cs="Consolas"/>
                            <w:color w:val="2B91AF"/>
                            <w:sz w:val="19"/>
                            <w:szCs w:val="19"/>
                            <w:highlight w:val="white"/>
                          </w:rPr>
                          <w:t>StreamEvent</w:t>
                        </w:r>
                        <w:r w:rsidRPr="006E2BD3">
                          <w:rPr>
                            <w:rFonts w:ascii="Consolas" w:hAnsi="Consolas" w:cs="Consolas"/>
                            <w:color w:val="000000"/>
                            <w:sz w:val="19"/>
                            <w:szCs w:val="19"/>
                            <w:highlight w:val="white"/>
                          </w:rPr>
                          <w:t>&lt;</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&gt;.CreateStart(0, e))</w:t>
                        </w:r>
                      </w:ins>
                    </w:p>
                    <w:p w14:paraId="70F90B4C" w14:textId="77777777" w:rsidR="000521F2" w:rsidRPr="006E2BD3" w:rsidRDefault="000521F2" w:rsidP="000521F2">
                      <w:pPr>
                        <w:autoSpaceDE w:val="0"/>
                        <w:autoSpaceDN w:val="0"/>
                        <w:adjustRightInd w:val="0"/>
                        <w:spacing w:after="0" w:line="240" w:lineRule="auto"/>
                        <w:rPr>
                          <w:ins w:id="7555" w:author="Jonathan Goldstein" w:date="2013-09-19T13:59:00Z"/>
                          <w:rFonts w:ascii="Consolas" w:hAnsi="Consolas" w:cs="Consolas"/>
                          <w:color w:val="000000"/>
                          <w:sz w:val="19"/>
                          <w:szCs w:val="19"/>
                          <w:highlight w:val="white"/>
                        </w:rPr>
                      </w:pPr>
                      <w:ins w:id="7556" w:author="Jonathan Goldstein" w:date="2013-09-19T13:54:00Z">
                        <w:r w:rsidRPr="006E2BD3">
                          <w:rPr>
                            <w:rFonts w:ascii="Consolas" w:hAnsi="Consolas" w:cs="Consolas"/>
                            <w:color w:val="000000"/>
                            <w:sz w:val="19"/>
                            <w:szCs w:val="19"/>
                            <w:highlight w:val="white"/>
                          </w:rPr>
                          <w:t xml:space="preserve">        </w:t>
                        </w:r>
                      </w:ins>
                      <w:r>
                        <w:rPr>
                          <w:rFonts w:ascii="Consolas" w:hAnsi="Consolas" w:cs="Consolas"/>
                          <w:color w:val="000000"/>
                          <w:sz w:val="19"/>
                          <w:szCs w:val="19"/>
                          <w:highlight w:val="white"/>
                        </w:rPr>
                        <w:t>.</w:t>
                      </w:r>
                      <w:ins w:id="7557" w:author="Jonathan Goldstein" w:date="2013-09-19T13:54:00Z">
                        <w:r w:rsidRPr="006E2BD3">
                          <w:rPr>
                            <w:rFonts w:ascii="Consolas" w:hAnsi="Consolas" w:cs="Consolas"/>
                            <w:color w:val="000000"/>
                            <w:sz w:val="19"/>
                            <w:szCs w:val="19"/>
                            <w:highlight w:val="white"/>
                          </w:rPr>
                          <w:t>Concat(processNamesObs</w:t>
                        </w:r>
                      </w:ins>
                      <w:r>
                        <w:rPr>
                          <w:rFonts w:ascii="Consolas" w:hAnsi="Consolas" w:cs="Consolas"/>
                          <w:color w:val="000000"/>
                          <w:sz w:val="19"/>
                          <w:szCs w:val="19"/>
                          <w:highlight w:val="white"/>
                        </w:rPr>
                        <w:t>ervable</w:t>
                      </w:r>
                      <w:ins w:id="7558" w:author="Jonathan Goldstein" w:date="2013-09-19T13:54:00Z">
                        <w:r w:rsidRPr="006E2BD3">
                          <w:rPr>
                            <w:rFonts w:ascii="Consolas" w:hAnsi="Consolas" w:cs="Consolas"/>
                            <w:color w:val="000000"/>
                            <w:sz w:val="19"/>
                            <w:szCs w:val="19"/>
                            <w:highlight w:val="white"/>
                          </w:rPr>
                          <w:t>.Select(</w:t>
                        </w:r>
                      </w:ins>
                    </w:p>
                    <w:p w14:paraId="1D335447" w14:textId="77777777" w:rsidR="000521F2" w:rsidRPr="006E2BD3" w:rsidRDefault="000521F2" w:rsidP="000521F2">
                      <w:pPr>
                        <w:autoSpaceDE w:val="0"/>
                        <w:autoSpaceDN w:val="0"/>
                        <w:adjustRightInd w:val="0"/>
                        <w:spacing w:after="0" w:line="240" w:lineRule="auto"/>
                        <w:rPr>
                          <w:ins w:id="7559" w:author="Jonathan Goldstein" w:date="2013-09-19T13:54:00Z"/>
                          <w:rFonts w:ascii="Consolas" w:hAnsi="Consolas" w:cs="Consolas"/>
                          <w:color w:val="000000"/>
                          <w:sz w:val="19"/>
                          <w:szCs w:val="19"/>
                          <w:highlight w:val="white"/>
                        </w:rPr>
                      </w:pPr>
                      <w:ins w:id="7560" w:author="Jonathan Goldstein" w:date="2013-09-19T13:59:00Z">
                        <w:r w:rsidRPr="006E2BD3">
                          <w:rPr>
                            <w:rFonts w:ascii="Consolas" w:hAnsi="Consolas" w:cs="Consolas"/>
                            <w:color w:val="000000"/>
                            <w:sz w:val="19"/>
                            <w:szCs w:val="19"/>
                            <w:highlight w:val="white"/>
                          </w:rPr>
                          <w:t xml:space="preserve">            </w:t>
                        </w:r>
                      </w:ins>
                      <w:ins w:id="7561" w:author="Jonathan Goldstein" w:date="2013-09-19T13:54:00Z">
                        <w:r w:rsidRPr="006E2BD3">
                          <w:rPr>
                            <w:rFonts w:ascii="Consolas" w:hAnsi="Consolas" w:cs="Consolas"/>
                            <w:color w:val="000000"/>
                            <w:sz w:val="19"/>
                            <w:szCs w:val="19"/>
                            <w:highlight w:val="white"/>
                          </w:rPr>
                          <w:t xml:space="preserve">e =&gt; </w:t>
                        </w:r>
                        <w:r w:rsidRPr="006E2BD3">
                          <w:rPr>
                            <w:rFonts w:ascii="Consolas" w:hAnsi="Consolas" w:cs="Consolas"/>
                            <w:color w:val="2B91AF"/>
                            <w:sz w:val="19"/>
                            <w:szCs w:val="19"/>
                            <w:highlight w:val="white"/>
                          </w:rPr>
                          <w:t>StreamEvent</w:t>
                        </w:r>
                        <w:r w:rsidRPr="006E2BD3">
                          <w:rPr>
                            <w:rFonts w:ascii="Consolas" w:hAnsi="Consolas" w:cs="Consolas"/>
                            <w:color w:val="000000"/>
                            <w:sz w:val="19"/>
                            <w:szCs w:val="19"/>
                            <w:highlight w:val="white"/>
                          </w:rPr>
                          <w:t>&lt;</w:t>
                        </w:r>
                        <w:r w:rsidRPr="006E2BD3">
                          <w:rPr>
                            <w:rFonts w:ascii="Consolas" w:hAnsi="Consolas" w:cs="Consolas"/>
                            <w:color w:val="2B91AF"/>
                            <w:sz w:val="19"/>
                            <w:szCs w:val="19"/>
                            <w:highlight w:val="white"/>
                          </w:rPr>
                          <w:t>ProcessName</w:t>
                        </w:r>
                        <w:r w:rsidRPr="006E2BD3">
                          <w:rPr>
                            <w:rFonts w:ascii="Consolas" w:hAnsi="Consolas" w:cs="Consolas"/>
                            <w:color w:val="000000"/>
                            <w:sz w:val="19"/>
                            <w:szCs w:val="19"/>
                            <w:highlight w:val="white"/>
                          </w:rPr>
                          <w:t>&gt;.CreateEnd(10000, 0, e)))</w:t>
                        </w:r>
                      </w:ins>
                    </w:p>
                    <w:p w14:paraId="5534F066" w14:textId="77777777" w:rsidR="000521F2" w:rsidRPr="00D45BFF" w:rsidRDefault="000521F2" w:rsidP="000521F2">
                      <w:pPr>
                        <w:autoSpaceDE w:val="0"/>
                        <w:autoSpaceDN w:val="0"/>
                        <w:adjustRightInd w:val="0"/>
                        <w:spacing w:after="0" w:line="240" w:lineRule="auto"/>
                        <w:rPr>
                          <w:ins w:id="7562" w:author="Jonathan Goldstein" w:date="2013-09-19T11:07:00Z"/>
                          <w:rFonts w:ascii="Consolas" w:hAnsi="Consolas" w:cs="Consolas"/>
                          <w:color w:val="000000"/>
                          <w:sz w:val="19"/>
                          <w:szCs w:val="19"/>
                          <w:highlight w:val="white"/>
                        </w:rPr>
                        <w:pPrChange w:id="7563" w:author="Jonathan Goldstein" w:date="2013-09-06T11:27:00Z">
                          <w:pPr>
                            <w:pStyle w:val="Heading1"/>
                          </w:pPr>
                        </w:pPrChange>
                      </w:pPr>
                      <w:ins w:id="7564" w:author="Jonathan Goldstein" w:date="2013-09-19T13:54:00Z">
                        <w:r w:rsidRPr="006E2BD3">
                          <w:rPr>
                            <w:rFonts w:ascii="Consolas" w:hAnsi="Consolas" w:cs="Consolas"/>
                            <w:color w:val="000000"/>
                            <w:sz w:val="19"/>
                            <w:szCs w:val="19"/>
                            <w:highlight w:val="white"/>
                          </w:rPr>
                          <w:t xml:space="preserve">        </w:t>
                        </w:r>
                      </w:ins>
                      <w:r>
                        <w:rPr>
                          <w:rFonts w:ascii="Consolas" w:hAnsi="Consolas" w:cs="Consolas"/>
                          <w:color w:val="000000"/>
                          <w:sz w:val="19"/>
                          <w:szCs w:val="19"/>
                          <w:highlight w:val="white"/>
                        </w:rPr>
                        <w:t>.</w:t>
                      </w:r>
                      <w:ins w:id="7565" w:author="Jonathan Goldstein" w:date="2013-09-19T13:54:00Z">
                        <w:r w:rsidRPr="006E2BD3">
                          <w:rPr>
                            <w:rFonts w:ascii="Consolas" w:hAnsi="Consolas" w:cs="Consolas"/>
                            <w:color w:val="000000"/>
                            <w:sz w:val="19"/>
                            <w:szCs w:val="19"/>
                            <w:highlight w:val="white"/>
                          </w:rPr>
                          <w:t>ToStreamable();</w:t>
                        </w:r>
                      </w:ins>
                    </w:p>
                    <w:p w14:paraId="6AF75344" w14:textId="77777777" w:rsidR="000521F2" w:rsidDel="00BD2EB3" w:rsidRDefault="000521F2" w:rsidP="000521F2">
                      <w:pPr>
                        <w:autoSpaceDE w:val="0"/>
                        <w:autoSpaceDN w:val="0"/>
                        <w:adjustRightInd w:val="0"/>
                        <w:spacing w:after="0" w:line="240" w:lineRule="auto"/>
                        <w:rPr>
                          <w:del w:id="7566" w:author="Jonathan Goldstein" w:date="2013-09-19T11:39:00Z"/>
                          <w:rFonts w:ascii="Consolas" w:hAnsi="Consolas" w:cs="Consolas"/>
                          <w:color w:val="000000"/>
                          <w:sz w:val="19"/>
                          <w:szCs w:val="19"/>
                          <w:highlight w:val="white"/>
                        </w:rPr>
                      </w:pPr>
                      <w:del w:id="7567" w:author="Jonathan Goldstein" w:date="2013-09-19T11:39:00Z">
                        <w:r w:rsidDel="00BD2EB3">
                          <w:rPr>
                            <w:rFonts w:ascii="Consolas" w:hAnsi="Consolas" w:cs="Consolas"/>
                            <w:color w:val="0000FF"/>
                            <w:sz w:val="19"/>
                            <w:szCs w:val="19"/>
                            <w:highlight w:val="white"/>
                          </w:rPr>
                          <w:delText>var</w:delText>
                        </w:r>
                        <w:r w:rsidDel="00BD2EB3">
                          <w:rPr>
                            <w:rFonts w:ascii="Consolas" w:hAnsi="Consolas" w:cs="Consolas"/>
                            <w:color w:val="000000"/>
                            <w:sz w:val="19"/>
                            <w:szCs w:val="19"/>
                            <w:highlight w:val="white"/>
                          </w:rPr>
                          <w:delText xml:space="preserve"> cSTicksWithExtraCS = cSTicksStream.AlterEventDuration(</w:delText>
                        </w:r>
                        <w:r w:rsidDel="00BD2EB3">
                          <w:rPr>
                            <w:rFonts w:ascii="Consolas" w:hAnsi="Consolas" w:cs="Consolas"/>
                            <w:color w:val="2B91AF"/>
                            <w:sz w:val="19"/>
                            <w:szCs w:val="19"/>
                            <w:highlight w:val="white"/>
                          </w:rPr>
                          <w:delText>StreamEvent</w:delText>
                        </w:r>
                        <w:r w:rsidDel="00BD2EB3">
                          <w:rPr>
                            <w:rFonts w:ascii="Consolas" w:hAnsi="Consolas" w:cs="Consolas"/>
                            <w:color w:val="000000"/>
                            <w:sz w:val="19"/>
                            <w:szCs w:val="19"/>
                            <w:highlight w:val="white"/>
                          </w:rPr>
                          <w:delText>.InfinitySyncTime).</w:delText>
                        </w:r>
                      </w:del>
                    </w:p>
                    <w:p w14:paraId="2D424C38" w14:textId="77777777" w:rsidR="000521F2" w:rsidDel="00BD2EB3" w:rsidRDefault="000521F2" w:rsidP="000521F2">
                      <w:pPr>
                        <w:autoSpaceDE w:val="0"/>
                        <w:autoSpaceDN w:val="0"/>
                        <w:adjustRightInd w:val="0"/>
                        <w:spacing w:after="0" w:line="240" w:lineRule="auto"/>
                        <w:rPr>
                          <w:del w:id="7568" w:author="Jonathan Goldstein" w:date="2013-09-19T11:39:00Z"/>
                          <w:rFonts w:ascii="Consolas" w:hAnsi="Consolas" w:cs="Consolas"/>
                          <w:color w:val="000000"/>
                          <w:sz w:val="19"/>
                          <w:szCs w:val="19"/>
                          <w:highlight w:val="white"/>
                        </w:rPr>
                      </w:pPr>
                      <w:del w:id="7569" w:author="Jonathan Goldstein" w:date="2013-09-19T11:39:00Z">
                        <w:r w:rsidDel="00BD2EB3">
                          <w:rPr>
                            <w:rFonts w:ascii="Consolas" w:hAnsi="Consolas" w:cs="Consolas"/>
                            <w:color w:val="000000"/>
                            <w:sz w:val="19"/>
                            <w:szCs w:val="19"/>
                            <w:highlight w:val="white"/>
                          </w:rPr>
                          <w:delText xml:space="preserve">        Multicast(s =&gt; s.ClipEventDuration(s, e =&gt; e.CID, e =&gt; e.CID)).</w:delText>
                        </w:r>
                      </w:del>
                    </w:p>
                    <w:p w14:paraId="6372C533" w14:textId="77777777" w:rsidR="000521F2" w:rsidDel="00BD2EB3" w:rsidRDefault="000521F2" w:rsidP="000521F2">
                      <w:pPr>
                        <w:autoSpaceDE w:val="0"/>
                        <w:autoSpaceDN w:val="0"/>
                        <w:adjustRightInd w:val="0"/>
                        <w:spacing w:after="0" w:line="240" w:lineRule="auto"/>
                        <w:rPr>
                          <w:del w:id="7570" w:author="Jonathan Goldstein" w:date="2013-09-19T11:39:00Z"/>
                          <w:rFonts w:ascii="Consolas" w:hAnsi="Consolas" w:cs="Consolas"/>
                          <w:color w:val="000000"/>
                          <w:sz w:val="19"/>
                          <w:szCs w:val="19"/>
                          <w:highlight w:val="white"/>
                        </w:rPr>
                      </w:pPr>
                      <w:del w:id="7571" w:author="Jonathan Goldstein" w:date="2013-09-19T11:39:00Z">
                        <w:r w:rsidDel="00BD2EB3">
                          <w:rPr>
                            <w:rFonts w:ascii="Consolas" w:hAnsi="Consolas" w:cs="Consolas"/>
                            <w:color w:val="000000"/>
                            <w:sz w:val="19"/>
                            <w:szCs w:val="19"/>
                            <w:highlight w:val="white"/>
                          </w:rPr>
                          <w:delText xml:space="preserve">        Chop(0, 3600).</w:delText>
                        </w:r>
                      </w:del>
                    </w:p>
                    <w:p w14:paraId="450432F5" w14:textId="77777777" w:rsidR="000521F2" w:rsidDel="00BD2EB3" w:rsidRDefault="000521F2" w:rsidP="000521F2">
                      <w:pPr>
                        <w:autoSpaceDE w:val="0"/>
                        <w:autoSpaceDN w:val="0"/>
                        <w:adjustRightInd w:val="0"/>
                        <w:spacing w:after="0" w:line="240" w:lineRule="auto"/>
                        <w:rPr>
                          <w:del w:id="7572" w:author="Jonathan Goldstein" w:date="2013-09-19T11:39:00Z"/>
                          <w:rFonts w:ascii="Consolas" w:hAnsi="Consolas" w:cs="Consolas"/>
                          <w:color w:val="000000"/>
                          <w:sz w:val="19"/>
                          <w:szCs w:val="19"/>
                          <w:highlight w:val="white"/>
                        </w:rPr>
                      </w:pPr>
                      <w:del w:id="7573" w:author="Jonathan Goldstein" w:date="2013-09-19T11:39:00Z">
                        <w:r w:rsidDel="00BD2EB3">
                          <w:rPr>
                            <w:rFonts w:ascii="Consolas" w:hAnsi="Consolas" w:cs="Consolas"/>
                            <w:color w:val="000000"/>
                            <w:sz w:val="19"/>
                            <w:szCs w:val="19"/>
                            <w:highlight w:val="white"/>
                          </w:rPr>
                          <w:delText xml:space="preserve">        Select((origStartTime, e) =&gt; </w:delText>
                        </w:r>
                      </w:del>
                    </w:p>
                    <w:p w14:paraId="4D23BD64" w14:textId="77777777" w:rsidR="000521F2" w:rsidDel="00BD2EB3" w:rsidRDefault="000521F2" w:rsidP="000521F2">
                      <w:pPr>
                        <w:autoSpaceDE w:val="0"/>
                        <w:autoSpaceDN w:val="0"/>
                        <w:adjustRightInd w:val="0"/>
                        <w:spacing w:after="0" w:line="240" w:lineRule="auto"/>
                        <w:rPr>
                          <w:del w:id="7574" w:author="Jonathan Goldstein" w:date="2013-09-19T11:39:00Z"/>
                          <w:rFonts w:ascii="Consolas" w:hAnsi="Consolas" w:cs="Consolas"/>
                          <w:color w:val="000000"/>
                          <w:sz w:val="19"/>
                          <w:szCs w:val="19"/>
                          <w:highlight w:val="white"/>
                        </w:rPr>
                      </w:pPr>
                      <w:del w:id="7575" w:author="Jonathan Goldstein" w:date="2013-09-19T11:39:00Z">
                        <w:r w:rsidDel="00BD2EB3">
                          <w:rPr>
                            <w:rFonts w:ascii="Consolas" w:hAnsi="Consolas" w:cs="Consolas"/>
                            <w:color w:val="000000"/>
                            <w:sz w:val="19"/>
                            <w:szCs w:val="19"/>
                            <w:highlight w:val="white"/>
                          </w:rPr>
                          <w:delText xml:space="preserve">               </w:delText>
                        </w:r>
                        <w:r w:rsidDel="00BD2EB3">
                          <w:rPr>
                            <w:rFonts w:ascii="Consolas" w:hAnsi="Consolas" w:cs="Consolas"/>
                            <w:color w:val="0000FF"/>
                            <w:sz w:val="19"/>
                            <w:szCs w:val="19"/>
                            <w:highlight w:val="white"/>
                          </w:rPr>
                          <w:delText>new</w:delText>
                        </w:r>
                        <w:r w:rsidDel="00BD2EB3">
                          <w:rPr>
                            <w:rFonts w:ascii="Consolas" w:hAnsi="Consolas" w:cs="Consolas"/>
                            <w:color w:val="000000"/>
                            <w:sz w:val="19"/>
                            <w:szCs w:val="19"/>
                            <w:highlight w:val="white"/>
                          </w:rPr>
                          <w:delText xml:space="preserve"> { e.CID, e.PID, e.CPUTemp, CSTicks = origStartTime }).</w:delText>
                        </w:r>
                      </w:del>
                    </w:p>
                    <w:p w14:paraId="6F257DBE" w14:textId="77777777" w:rsidR="000521F2" w:rsidDel="00BD2EB3" w:rsidRDefault="000521F2" w:rsidP="000521F2">
                      <w:pPr>
                        <w:autoSpaceDE w:val="0"/>
                        <w:autoSpaceDN w:val="0"/>
                        <w:adjustRightInd w:val="0"/>
                        <w:spacing w:after="0" w:line="240" w:lineRule="auto"/>
                        <w:rPr>
                          <w:del w:id="7576" w:author="Jonathan Goldstein" w:date="2013-09-19T11:39:00Z"/>
                          <w:rFonts w:ascii="Consolas" w:hAnsi="Consolas" w:cs="Consolas"/>
                          <w:color w:val="000000"/>
                          <w:sz w:val="19"/>
                          <w:szCs w:val="19"/>
                          <w:highlight w:val="white"/>
                        </w:rPr>
                      </w:pPr>
                      <w:del w:id="7577" w:author="Jonathan Goldstein" w:date="2013-09-19T11:39:00Z">
                        <w:r w:rsidDel="00BD2EB3">
                          <w:rPr>
                            <w:rFonts w:ascii="Consolas" w:hAnsi="Consolas" w:cs="Consolas"/>
                            <w:color w:val="000000"/>
                            <w:sz w:val="19"/>
                            <w:szCs w:val="19"/>
                            <w:highlight w:val="white"/>
                          </w:rPr>
                          <w:delText xml:space="preserve">        AlterEventDuration(1);</w:delText>
                        </w:r>
                      </w:del>
                    </w:p>
                    <w:p w14:paraId="0C55C8C1" w14:textId="77777777" w:rsidR="000521F2" w:rsidRPr="002A0C24" w:rsidRDefault="000521F2" w:rsidP="000521F2">
                      <w:pPr>
                        <w:autoSpaceDE w:val="0"/>
                        <w:autoSpaceDN w:val="0"/>
                        <w:adjustRightInd w:val="0"/>
                        <w:spacing w:after="0" w:line="240" w:lineRule="auto"/>
                        <w:rPr>
                          <w:rFonts w:ascii="Consolas" w:hAnsi="Consolas" w:cs="Consolas"/>
                          <w:color w:val="000000"/>
                          <w:sz w:val="19"/>
                          <w:szCs w:val="19"/>
                          <w:highlight w:val="white"/>
                        </w:rPr>
                      </w:pPr>
                    </w:p>
                  </w:txbxContent>
                </v:textbox>
                <w10:anchorlock/>
              </v:shape>
            </w:pict>
          </mc:Fallback>
        </mc:AlternateContent>
      </w:r>
      <w:r w:rsidR="000521F2">
        <w:rPr>
          <w:noProof/>
        </w:rPr>
        <mc:AlternateContent>
          <mc:Choice Requires="wps">
            <w:drawing>
              <wp:inline distT="0" distB="0" distL="0" distR="0" wp14:anchorId="5EBEB05A" wp14:editId="3C97D4FE">
                <wp:extent cx="6381750" cy="635"/>
                <wp:effectExtent l="0" t="0" r="0" b="0"/>
                <wp:docPr id="285" name="Text Box 285"/>
                <wp:cNvGraphicFramePr/>
                <a:graphic xmlns:a="http://schemas.openxmlformats.org/drawingml/2006/main">
                  <a:graphicData uri="http://schemas.microsoft.com/office/word/2010/wordprocessingShape">
                    <wps:wsp>
                      <wps:cNvSpPr txBox="1"/>
                      <wps:spPr>
                        <a:xfrm>
                          <a:off x="0" y="0"/>
                          <a:ext cx="6381750" cy="635"/>
                        </a:xfrm>
                        <a:prstGeom prst="rect">
                          <a:avLst/>
                        </a:prstGeom>
                        <a:solidFill>
                          <a:prstClr val="white"/>
                        </a:solidFill>
                        <a:ln>
                          <a:noFill/>
                        </a:ln>
                      </wps:spPr>
                      <wps:txbx>
                        <w:txbxContent>
                          <w:p w14:paraId="0A252F89" w14:textId="5B099A25" w:rsidR="000521F2" w:rsidRDefault="000521F2" w:rsidP="000521F2">
                            <w:pPr>
                              <w:pStyle w:val="Caption"/>
                              <w:rPr>
                                <w:noProof/>
                              </w:rPr>
                            </w:pPr>
                            <w:bookmarkStart w:id="7578" w:name="_Ref531680564"/>
                            <w:bookmarkStart w:id="7579" w:name="_Ref531703835"/>
                            <w:r>
                              <w:t xml:space="preserve">Figure </w:t>
                            </w:r>
                            <w:r>
                              <w:fldChar w:fldCharType="begin"/>
                            </w:r>
                            <w:r>
                              <w:instrText xml:space="preserve"> SEQ Figure \* ARABIC </w:instrText>
                            </w:r>
                            <w:r>
                              <w:fldChar w:fldCharType="separate"/>
                            </w:r>
                            <w:r w:rsidR="00B17340">
                              <w:rPr>
                                <w:noProof/>
                              </w:rPr>
                              <w:t>60</w:t>
                            </w:r>
                            <w:r>
                              <w:fldChar w:fldCharType="end"/>
                            </w:r>
                            <w:bookmarkEnd w:id="7579"/>
                            <w:r>
                              <w:t>: Creating namesStream with Edge Events</w:t>
                            </w:r>
                            <w:bookmarkEnd w:id="75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EBEB05A" id="Text Box 285" o:spid="_x0000_s1124" type="#_x0000_t202" style="width:50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" stroked="f">
                <v:textbox style="mso-fit-shape-to-text:t" inset="0,0,0,0">
                  <w:txbxContent>
                    <w:p w14:paraId="0A252F89" w14:textId="5B099A25" w:rsidR="000521F2" w:rsidRDefault="000521F2" w:rsidP="000521F2">
                      <w:pPr>
                        <w:pStyle w:val="Caption"/>
                        <w:rPr>
                          <w:noProof/>
                        </w:rPr>
                      </w:pPr>
                      <w:bookmarkStart w:id="7580" w:name="_Ref531680564"/>
                      <w:bookmarkStart w:id="7581" w:name="_Ref531703835"/>
                      <w:r>
                        <w:t xml:space="preserve">Figure </w:t>
                      </w:r>
                      <w:r>
                        <w:fldChar w:fldCharType="begin"/>
                      </w:r>
                      <w:r>
                        <w:instrText xml:space="preserve"> SEQ Figure \* ARABIC </w:instrText>
                      </w:r>
                      <w:r>
                        <w:fldChar w:fldCharType="separate"/>
                      </w:r>
                      <w:r w:rsidR="00B17340">
                        <w:rPr>
                          <w:noProof/>
                        </w:rPr>
                        <w:t>60</w:t>
                      </w:r>
                      <w:r>
                        <w:fldChar w:fldCharType="end"/>
                      </w:r>
                      <w:bookmarkEnd w:id="7581"/>
                      <w:r>
                        <w:t>: Creating namesStream with Edge Events</w:t>
                      </w:r>
                      <w:bookmarkEnd w:id="7580"/>
                    </w:p>
                  </w:txbxContent>
                </v:textbox>
                <w10:anchorlock/>
              </v:shape>
            </w:pict>
          </mc:Fallback>
        </mc:AlternateContent>
      </w:r>
    </w:p>
    <w:p w14:paraId="744A5A82" w14:textId="714B5F6C" w:rsidR="008F5EC7" w:rsidRDefault="00475AC0" w:rsidP="00321BB9">
      <w:ins w:id="7582" w:author="Jonathan Goldstein" w:date="2013-09-19T15:43:00Z">
        <w:r>
          <w:t xml:space="preserve">Note that interval events and edge events can be mixed together in Trill streams. For instance </w:t>
        </w:r>
      </w:ins>
      <w:ins w:id="7583" w:author="Jonathan Goldstein" w:date="2013-09-19T17:32:00Z">
        <w:r w:rsidR="00A433B4">
          <w:fldChar w:fldCharType="begin"/>
        </w:r>
        <w:r w:rsidR="00A433B4">
          <w:instrText xml:space="preserve"> REF _Ref367375301 \h </w:instrText>
        </w:r>
      </w:ins>
      <w:r w:rsidR="00A433B4">
        <w:fldChar w:fldCharType="separate"/>
      </w:r>
      <w:ins w:id="7584" w:author="Jonathan Goldstein" w:date="2013-09-19T17:32:00Z">
        <w:r w:rsidR="00904F8B">
          <w:t xml:space="preserve">Figure </w:t>
        </w:r>
      </w:ins>
      <w:r w:rsidR="00904F8B">
        <w:rPr>
          <w:noProof/>
        </w:rPr>
        <w:t>61</w:t>
      </w:r>
      <w:ins w:id="7585" w:author="Jonathan Goldstein" w:date="2013-09-19T17:32:00Z">
        <w:r w:rsidR="00A433B4">
          <w:fldChar w:fldCharType="end"/>
        </w:r>
        <w:r w:rsidR="00A433B4">
          <w:t xml:space="preserve"> </w:t>
        </w:r>
      </w:ins>
      <w:ins w:id="7586" w:author="Jonathan Goldstein" w:date="2013-09-19T15:43:00Z">
        <w:r>
          <w:t xml:space="preserve">shows an alternate representation of the </w:t>
        </w:r>
      </w:ins>
      <w:r w:rsidR="002C3897">
        <w:t>n</w:t>
      </w:r>
      <w:ins w:id="7587" w:author="Jonathan Goldstein" w:date="2013-09-19T15:43:00Z">
        <w:r>
          <w:t xml:space="preserve">amesStream </w:t>
        </w:r>
      </w:ins>
      <w:ins w:id="7588" w:author="Jonathan Goldstein" w:date="2013-09-19T15:44:00Z">
        <w:r w:rsidR="00364A10">
          <w:t>which is semantically equivalent to previous examples</w:t>
        </w:r>
      </w:ins>
      <w:ins w:id="7589" w:author="Jonathan Goldstein" w:date="2013-09-19T15:54:00Z">
        <w:r w:rsidR="008F5EC7">
          <w:t>. Note that the first three events are interval events, while the last four events are edge event</w:t>
        </w:r>
      </w:ins>
      <w:ins w:id="7590" w:author="Jonathan Goldstein" w:date="2013-09-19T15:55:00Z">
        <w:r w:rsidR="008F5EC7">
          <w:t>s.</w:t>
        </w:r>
      </w:ins>
      <w:ins w:id="7591" w:author="Jonathan Goldstein" w:date="2013-09-19T15:56:00Z">
        <w:r w:rsidR="008F5EC7">
          <w:t xml:space="preserve"> Together, these event</w:t>
        </w:r>
      </w:ins>
      <w:ins w:id="7592" w:author="Jonathan Goldstein" w:date="2013-09-25T16:42:00Z">
        <w:r w:rsidR="00F50141">
          <w:t>s</w:t>
        </w:r>
      </w:ins>
      <w:ins w:id="7593" w:author="Jonathan Goldstein" w:date="2013-09-19T15:56:00Z">
        <w:r w:rsidR="008F5EC7">
          <w:t xml:space="preserve"> describe the exact same interval events as all previous examples of </w:t>
        </w:r>
        <w:del w:id="7594" w:author="Peter Freiling" w:date="2018-12-03T12:10:00Z">
          <w:r w:rsidR="008F5EC7" w:rsidDel="005B6538">
            <w:delText>pNamesStream</w:delText>
          </w:r>
        </w:del>
      </w:ins>
      <w:ins w:id="7595" w:author="Peter Freiling" w:date="2018-12-03T12:12:00Z">
        <w:r w:rsidR="00333B06">
          <w:t>namesStream</w:t>
        </w:r>
      </w:ins>
      <w:ins w:id="7596" w:author="Jonathan Goldstein" w:date="2013-09-19T15:56:00Z">
        <w:r w:rsidR="008F5EC7">
          <w:t>.</w:t>
        </w:r>
      </w:ins>
      <w:ins w:id="7597" w:author="Jonathan Goldstein" w:date="2013-09-19T15:57:00Z">
        <w:r w:rsidR="008F5EC7">
          <w:t xml:space="preserve"> </w:t>
        </w:r>
      </w:ins>
      <w:ins w:id="7598" w:author="Jonathan Goldstein" w:date="2013-09-19T15:38:00Z">
        <w:r>
          <w:t>F</w:t>
        </w:r>
      </w:ins>
      <w:ins w:id="7599" w:author="Jonathan Goldstein" w:date="2013-09-19T15:57:00Z">
        <w:r w:rsidR="008F5EC7">
          <w:t>rom</w:t>
        </w:r>
      </w:ins>
      <w:ins w:id="7600" w:author="Jonathan Goldstein" w:date="2013-09-19T15:38:00Z">
        <w:r>
          <w:t xml:space="preserve"> Trill</w:t>
        </w:r>
      </w:ins>
      <w:ins w:id="7601" w:author="Jonathan Goldstein" w:date="2013-09-19T15:39:00Z">
        <w:r>
          <w:t xml:space="preserve">’s point of view, specifying the input as edge events instead of interval events has no </w:t>
        </w:r>
      </w:ins>
      <w:ins w:id="7602" w:author="Jonathan Goldstein" w:date="2013-09-19T15:40:00Z">
        <w:r>
          <w:t xml:space="preserve">real </w:t>
        </w:r>
      </w:ins>
      <w:ins w:id="7603" w:author="Jonathan Goldstein" w:date="2013-09-19T15:39:00Z">
        <w:r>
          <w:t xml:space="preserve">impact on the query result. </w:t>
        </w:r>
      </w:ins>
      <w:ins w:id="7604" w:author="Jonathan Goldstein" w:date="2013-09-19T15:41:00Z">
        <w:r>
          <w:t>Edge events</w:t>
        </w:r>
      </w:ins>
      <w:ins w:id="7605" w:author="Jonathan Goldstein" w:date="2013-09-19T15:39:00Z">
        <w:r>
          <w:t xml:space="preserve"> simply </w:t>
        </w:r>
      </w:ins>
      <w:ins w:id="7606" w:author="Jonathan Goldstein" w:date="2013-09-19T15:41:00Z">
        <w:r>
          <w:t>enable</w:t>
        </w:r>
      </w:ins>
      <w:ins w:id="7607" w:author="Jonathan Goldstein" w:date="2013-09-19T15:39:00Z">
        <w:r>
          <w:t xml:space="preserve"> the timely presentation of the same information</w:t>
        </w:r>
      </w:ins>
      <w:ins w:id="7608" w:author="Jonathan Goldstein" w:date="2013-09-19T15:41:00Z">
        <w:r>
          <w:t xml:space="preserve"> to Trill</w:t>
        </w:r>
      </w:ins>
      <w:ins w:id="7609" w:author="Jonathan Goldstein" w:date="2013-09-19T15:39:00Z">
        <w:r>
          <w:t xml:space="preserve">. </w:t>
        </w:r>
      </w:ins>
      <w:ins w:id="7610" w:author="Jonathan Goldstein" w:date="2013-09-19T15:41:00Z">
        <w:r>
          <w:t>Similarly</w:t>
        </w:r>
      </w:ins>
      <w:ins w:id="7611" w:author="Jonathan Goldstein" w:date="2013-09-19T15:40:00Z">
        <w:r>
          <w:t xml:space="preserve">, Trill itself will output edge events to convey information </w:t>
        </w:r>
      </w:ins>
      <w:ins w:id="7612" w:author="Jonathan Goldstein" w:date="2013-09-19T15:41:00Z">
        <w:r>
          <w:t>about the output in a</w:t>
        </w:r>
      </w:ins>
      <w:ins w:id="7613" w:author="Jonathan Goldstein" w:date="2013-09-19T15:42:00Z">
        <w:r>
          <w:t xml:space="preserve"> </w:t>
        </w:r>
      </w:ins>
      <w:ins w:id="7614" w:author="Jonathan Goldstein" w:date="2013-09-19T15:41:00Z">
        <w:r>
          <w:t>timely fashion.</w:t>
        </w:r>
      </w:ins>
      <w:ins w:id="7615" w:author="Jonathan Goldstein" w:date="2013-09-19T15:42:00Z">
        <w:r>
          <w:t xml:space="preserve"> Consumers of Trill output must, therefore, be prepared to handle a combination of interval and edge events.</w:t>
        </w:r>
      </w:ins>
      <w:r w:rsidR="007219BE" w:rsidRPr="007219BE">
        <w:rPr>
          <w:noProof/>
          <w:lang w:eastAsia="en-US"/>
        </w:rPr>
        <w:t xml:space="preserve"> </w:t>
      </w:r>
      <w:r w:rsidR="007219BE">
        <w:rPr>
          <w:noProof/>
          <w:lang w:eastAsia="en-US"/>
        </w:rPr>
        <mc:AlternateContent>
          <mc:Choice Requires="wpg">
            <w:drawing>
              <wp:inline distT="0" distB="0" distL="0" distR="0" wp14:anchorId="6EA5BF70" wp14:editId="67AE28E4">
                <wp:extent cx="6391275" cy="2599690"/>
                <wp:effectExtent l="0" t="0" r="9525" b="0"/>
                <wp:docPr id="277" name="Group 277"/>
                <wp:cNvGraphicFramePr/>
                <a:graphic xmlns:a="http://schemas.openxmlformats.org/drawingml/2006/main">
                  <a:graphicData uri="http://schemas.microsoft.com/office/word/2010/wordprocessingGroup">
                    <wpg:wgp>
                      <wpg:cNvGrpSpPr/>
                      <wpg:grpSpPr>
                        <a:xfrm>
                          <a:off x="0" y="0"/>
                          <a:ext cx="6391275" cy="2600324"/>
                          <a:chOff x="0" y="1"/>
                          <a:chExt cx="6391275" cy="2600324"/>
                        </a:xfrm>
                      </wpg:grpSpPr>
                      <wps:wsp>
                        <wps:cNvPr id="235" name="Text Box 235"/>
                        <wps:cNvSpPr txBox="1">
                          <a:spLocks noChangeArrowheads="1"/>
                        </wps:cNvSpPr>
                        <wps:spPr bwMode="auto">
                          <a:xfrm>
                            <a:off x="0" y="1"/>
                            <a:ext cx="6381750" cy="2286000"/>
                          </a:xfrm>
                          <a:prstGeom prst="rect">
                            <a:avLst/>
                          </a:prstGeom>
                          <a:solidFill>
                            <a:srgbClr val="FFFFFF"/>
                          </a:solidFill>
                          <a:ln w="9525">
                            <a:solidFill>
                              <a:srgbClr val="000000"/>
                            </a:solidFill>
                            <a:miter lim="800000"/>
                            <a:headEnd/>
                            <a:tailEnd/>
                          </a:ln>
                        </wps:spPr>
                        <wps:txbx>
                          <w:txbxContent>
                            <w:p w14:paraId="0098640C" w14:textId="77777777" w:rsidR="007219BE" w:rsidRDefault="007219BE" w:rsidP="007219BE">
                              <w:pPr>
                                <w:autoSpaceDE w:val="0"/>
                                <w:autoSpaceDN w:val="0"/>
                                <w:adjustRightInd w:val="0"/>
                                <w:spacing w:after="0" w:line="240" w:lineRule="auto"/>
                                <w:rPr>
                                  <w:ins w:id="7616" w:author="Jonathan Goldstein" w:date="2013-09-19T15:52:00Z"/>
                                  <w:rFonts w:ascii="Consolas" w:hAnsi="Consolas" w:cs="Consolas"/>
                                  <w:color w:val="000000"/>
                                  <w:sz w:val="19"/>
                                  <w:szCs w:val="19"/>
                                  <w:highlight w:val="white"/>
                                </w:rPr>
                              </w:pPr>
                              <w:ins w:id="7617" w:author="Jonathan Goldstein" w:date="2013-09-19T15:52:00Z">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processNamesObs</w:t>
                                </w:r>
                              </w:ins>
                              <w:r>
                                <w:rPr>
                                  <w:rFonts w:ascii="Consolas" w:hAnsi="Consolas" w:cs="Consolas"/>
                                  <w:color w:val="000000"/>
                                  <w:sz w:val="19"/>
                                  <w:szCs w:val="19"/>
                                  <w:highlight w:val="white"/>
                                </w:rPr>
                                <w:t>ervable</w:t>
                              </w:r>
                              <w:ins w:id="7618" w:author="Jonathan Goldstein" w:date="2013-09-19T15:52:00Z">
                                <w:r>
                                  <w:rPr>
                                    <w:rFonts w:ascii="Consolas" w:hAnsi="Consolas" w:cs="Consolas"/>
                                    <w:color w:val="000000"/>
                                    <w:sz w:val="19"/>
                                    <w:szCs w:val="19"/>
                                    <w:highlight w:val="white"/>
                                  </w:rPr>
                                  <w:t xml:space="preserve">1 = </w:t>
                                </w:r>
                                <w:r>
                                  <w:rPr>
                                    <w:rFonts w:ascii="Consolas" w:hAnsi="Consolas" w:cs="Consolas"/>
                                    <w:color w:val="0000FF"/>
                                    <w:sz w:val="19"/>
                                    <w:szCs w:val="19"/>
                                    <w:highlight w:val="white"/>
                                  </w:rPr>
                                  <w:t>new</w:t>
                                </w:r>
                                <w:r>
                                  <w:rPr>
                                    <w:rFonts w:ascii="Consolas" w:hAnsi="Consolas" w:cs="Consolas"/>
                                    <w:color w:val="000000"/>
                                    <w:sz w:val="19"/>
                                    <w:szCs w:val="19"/>
                                    <w:highlight w:val="white"/>
                                  </w:rPr>
                                  <w:t>[]</w:t>
                                </w:r>
                              </w:ins>
                            </w:p>
                            <w:p w14:paraId="7142E12B" w14:textId="77777777" w:rsidR="007219BE" w:rsidRDefault="007219BE" w:rsidP="007219BE">
                              <w:pPr>
                                <w:autoSpaceDE w:val="0"/>
                                <w:autoSpaceDN w:val="0"/>
                                <w:adjustRightInd w:val="0"/>
                                <w:spacing w:after="0" w:line="240" w:lineRule="auto"/>
                                <w:rPr>
                                  <w:ins w:id="7619" w:author="Jonathan Goldstein" w:date="2013-09-19T15:52:00Z"/>
                                  <w:rFonts w:ascii="Consolas" w:hAnsi="Consolas" w:cs="Consolas"/>
                                  <w:color w:val="000000"/>
                                  <w:sz w:val="19"/>
                                  <w:szCs w:val="19"/>
                                  <w:highlight w:val="white"/>
                                </w:rPr>
                              </w:pPr>
                              <w:ins w:id="7620" w:author="Jonathan Goldstein" w:date="2013-09-19T15:52:00Z">
                                <w:r>
                                  <w:rPr>
                                    <w:rFonts w:ascii="Consolas" w:hAnsi="Consolas" w:cs="Consolas"/>
                                    <w:color w:val="000000"/>
                                    <w:sz w:val="19"/>
                                    <w:szCs w:val="19"/>
                                    <w:highlight w:val="white"/>
                                  </w:rPr>
                                  <w:t xml:space="preserve">    {</w:t>
                                </w:r>
                              </w:ins>
                            </w:p>
                            <w:p w14:paraId="2DC53366" w14:textId="77777777" w:rsidR="007219BE" w:rsidRDefault="007219BE" w:rsidP="007219BE">
                              <w:pPr>
                                <w:autoSpaceDE w:val="0"/>
                                <w:autoSpaceDN w:val="0"/>
                                <w:adjustRightInd w:val="0"/>
                                <w:spacing w:after="0" w:line="240" w:lineRule="auto"/>
                                <w:rPr>
                                  <w:ins w:id="7621" w:author="Jonathan Goldstein" w:date="2013-09-19T15:52:00Z"/>
                                  <w:rFonts w:ascii="Consolas" w:hAnsi="Consolas" w:cs="Consolas"/>
                                  <w:color w:val="000000"/>
                                  <w:sz w:val="19"/>
                                  <w:szCs w:val="19"/>
                                  <w:highlight w:val="white"/>
                                </w:rPr>
                              </w:pPr>
                              <w:ins w:id="7622" w:author="Jonathan Goldstein" w:date="2013-09-19T15:52: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ProcessName</w:t>
                                </w:r>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"Word"</w:t>
                                </w:r>
                                <w:r>
                                  <w:rPr>
                                    <w:rFonts w:ascii="Consolas" w:hAnsi="Consolas" w:cs="Consolas"/>
                                    <w:color w:val="000000"/>
                                    <w:sz w:val="19"/>
                                    <w:szCs w:val="19"/>
                                    <w:highlight w:val="white"/>
                                  </w:rPr>
                                  <w:t>),</w:t>
                                </w:r>
                              </w:ins>
                            </w:p>
                            <w:p w14:paraId="015189FA" w14:textId="77777777" w:rsidR="007219BE" w:rsidRDefault="007219BE" w:rsidP="007219BE">
                              <w:pPr>
                                <w:autoSpaceDE w:val="0"/>
                                <w:autoSpaceDN w:val="0"/>
                                <w:adjustRightInd w:val="0"/>
                                <w:spacing w:after="0" w:line="240" w:lineRule="auto"/>
                                <w:rPr>
                                  <w:ins w:id="7623" w:author="Jonathan Goldstein" w:date="2013-09-19T15:52:00Z"/>
                                  <w:rFonts w:ascii="Consolas" w:hAnsi="Consolas" w:cs="Consolas"/>
                                  <w:color w:val="000000"/>
                                  <w:sz w:val="19"/>
                                  <w:szCs w:val="19"/>
                                  <w:highlight w:val="white"/>
                                </w:rPr>
                              </w:pPr>
                              <w:ins w:id="7624" w:author="Jonathan Goldstein" w:date="2013-09-19T15:52: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ProcessName</w:t>
                                </w:r>
                                <w:r>
                                  <w:rPr>
                                    <w:rFonts w:ascii="Consolas" w:hAnsi="Consolas" w:cs="Consolas"/>
                                    <w:color w:val="000000"/>
                                    <w:sz w:val="19"/>
                                    <w:szCs w:val="19"/>
                                    <w:highlight w:val="white"/>
                                  </w:rPr>
                                  <w:t xml:space="preserve">(2, </w:t>
                                </w:r>
                                <w:r>
                                  <w:rPr>
                                    <w:rFonts w:ascii="Consolas" w:hAnsi="Consolas" w:cs="Consolas"/>
                                    <w:color w:val="A31515"/>
                                    <w:sz w:val="19"/>
                                    <w:szCs w:val="19"/>
                                    <w:highlight w:val="white"/>
                                  </w:rPr>
                                  <w:t>"Internet Explorer"</w:t>
                                </w:r>
                                <w:r>
                                  <w:rPr>
                                    <w:rFonts w:ascii="Consolas" w:hAnsi="Consolas" w:cs="Consolas"/>
                                    <w:color w:val="000000"/>
                                    <w:sz w:val="19"/>
                                    <w:szCs w:val="19"/>
                                    <w:highlight w:val="white"/>
                                  </w:rPr>
                                  <w:t>),</w:t>
                                </w:r>
                              </w:ins>
                            </w:p>
                            <w:p w14:paraId="3026FEF5" w14:textId="77777777" w:rsidR="007219BE" w:rsidRDefault="007219BE" w:rsidP="007219BE">
                              <w:pPr>
                                <w:autoSpaceDE w:val="0"/>
                                <w:autoSpaceDN w:val="0"/>
                                <w:adjustRightInd w:val="0"/>
                                <w:spacing w:after="0" w:line="240" w:lineRule="auto"/>
                                <w:rPr>
                                  <w:ins w:id="7625" w:author="Jonathan Goldstein" w:date="2013-09-19T15:52:00Z"/>
                                  <w:rFonts w:ascii="Consolas" w:hAnsi="Consolas" w:cs="Consolas"/>
                                  <w:color w:val="000000"/>
                                  <w:sz w:val="19"/>
                                  <w:szCs w:val="19"/>
                                  <w:highlight w:val="white"/>
                                </w:rPr>
                              </w:pPr>
                              <w:ins w:id="7626" w:author="Jonathan Goldstein" w:date="2013-09-19T15:52: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ProcessName</w:t>
                                </w:r>
                                <w:r>
                                  <w:rPr>
                                    <w:rFonts w:ascii="Consolas" w:hAnsi="Consolas" w:cs="Consolas"/>
                                    <w:color w:val="000000"/>
                                    <w:sz w:val="19"/>
                                    <w:szCs w:val="19"/>
                                    <w:highlight w:val="white"/>
                                  </w:rPr>
                                  <w:t xml:space="preserve">(3, </w:t>
                                </w:r>
                                <w:r>
                                  <w:rPr>
                                    <w:rFonts w:ascii="Consolas" w:hAnsi="Consolas" w:cs="Consolas"/>
                                    <w:color w:val="A31515"/>
                                    <w:sz w:val="19"/>
                                    <w:szCs w:val="19"/>
                                    <w:highlight w:val="white"/>
                                  </w:rPr>
                                  <w:t>"Excel"</w:t>
                                </w:r>
                                <w:r>
                                  <w:rPr>
                                    <w:rFonts w:ascii="Consolas" w:hAnsi="Consolas" w:cs="Consolas"/>
                                    <w:color w:val="000000"/>
                                    <w:sz w:val="19"/>
                                    <w:szCs w:val="19"/>
                                    <w:highlight w:val="white"/>
                                  </w:rPr>
                                  <w:t>),</w:t>
                                </w:r>
                              </w:ins>
                            </w:p>
                            <w:p w14:paraId="630FCD40" w14:textId="77777777" w:rsidR="007219BE" w:rsidRDefault="007219BE" w:rsidP="007219BE">
                              <w:pPr>
                                <w:autoSpaceDE w:val="0"/>
                                <w:autoSpaceDN w:val="0"/>
                                <w:adjustRightInd w:val="0"/>
                                <w:spacing w:after="0" w:line="240" w:lineRule="auto"/>
                                <w:rPr>
                                  <w:ins w:id="7627" w:author="Jonathan Goldstein" w:date="2013-09-19T15:52:00Z"/>
                                  <w:rFonts w:ascii="Consolas" w:hAnsi="Consolas" w:cs="Consolas"/>
                                  <w:color w:val="000000"/>
                                  <w:sz w:val="19"/>
                                  <w:szCs w:val="19"/>
                                  <w:highlight w:val="white"/>
                                </w:rPr>
                              </w:pPr>
                              <w:ins w:id="7628" w:author="Jonathan Goldstein" w:date="2013-09-19T15:52:00Z">
                                <w:r>
                                  <w:rPr>
                                    <w:rFonts w:ascii="Consolas" w:hAnsi="Consolas" w:cs="Consolas"/>
                                    <w:color w:val="000000"/>
                                    <w:sz w:val="19"/>
                                    <w:szCs w:val="19"/>
                                    <w:highlight w:val="white"/>
                                  </w:rPr>
                                  <w:t xml:space="preserve">    }.ToObservable();</w:t>
                                </w:r>
                              </w:ins>
                            </w:p>
                            <w:p w14:paraId="70420A31" w14:textId="77777777" w:rsidR="007219BE" w:rsidRDefault="007219BE" w:rsidP="007219BE">
                              <w:pPr>
                                <w:autoSpaceDE w:val="0"/>
                                <w:autoSpaceDN w:val="0"/>
                                <w:adjustRightInd w:val="0"/>
                                <w:spacing w:after="0" w:line="240" w:lineRule="auto"/>
                                <w:rPr>
                                  <w:ins w:id="7629" w:author="Jonathan Goldstein" w:date="2013-09-19T15:52:00Z"/>
                                  <w:rFonts w:ascii="Consolas" w:hAnsi="Consolas" w:cs="Consolas"/>
                                  <w:color w:val="000000"/>
                                  <w:sz w:val="19"/>
                                  <w:szCs w:val="19"/>
                                  <w:highlight w:val="white"/>
                                </w:rPr>
                              </w:pPr>
                              <w:ins w:id="7630" w:author="Jonathan Goldstein" w:date="2013-09-19T15:52:00Z">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processNamesObs</w:t>
                                </w:r>
                              </w:ins>
                              <w:r>
                                <w:rPr>
                                  <w:rFonts w:ascii="Consolas" w:hAnsi="Consolas" w:cs="Consolas"/>
                                  <w:color w:val="000000"/>
                                  <w:sz w:val="19"/>
                                  <w:szCs w:val="19"/>
                                  <w:highlight w:val="white"/>
                                </w:rPr>
                                <w:t>ervable</w:t>
                              </w:r>
                              <w:ins w:id="7631" w:author="Jonathan Goldstein" w:date="2013-09-19T15:52:00Z">
                                <w:r>
                                  <w:rPr>
                                    <w:rFonts w:ascii="Consolas" w:hAnsi="Consolas" w:cs="Consolas"/>
                                    <w:color w:val="000000"/>
                                    <w:sz w:val="19"/>
                                    <w:szCs w:val="19"/>
                                    <w:highlight w:val="white"/>
                                  </w:rPr>
                                  <w:t xml:space="preserve">2 = </w:t>
                                </w:r>
                                <w:r>
                                  <w:rPr>
                                    <w:rFonts w:ascii="Consolas" w:hAnsi="Consolas" w:cs="Consolas"/>
                                    <w:color w:val="0000FF"/>
                                    <w:sz w:val="19"/>
                                    <w:szCs w:val="19"/>
                                    <w:highlight w:val="white"/>
                                  </w:rPr>
                                  <w:t>new</w:t>
                                </w:r>
                                <w:r>
                                  <w:rPr>
                                    <w:rFonts w:ascii="Consolas" w:hAnsi="Consolas" w:cs="Consolas"/>
                                    <w:color w:val="000000"/>
                                    <w:sz w:val="19"/>
                                    <w:szCs w:val="19"/>
                                    <w:highlight w:val="white"/>
                                  </w:rPr>
                                  <w:t>[]</w:t>
                                </w:r>
                              </w:ins>
                            </w:p>
                            <w:p w14:paraId="308DFE93" w14:textId="77777777" w:rsidR="007219BE" w:rsidRDefault="007219BE" w:rsidP="007219BE">
                              <w:pPr>
                                <w:autoSpaceDE w:val="0"/>
                                <w:autoSpaceDN w:val="0"/>
                                <w:adjustRightInd w:val="0"/>
                                <w:spacing w:after="0" w:line="240" w:lineRule="auto"/>
                                <w:rPr>
                                  <w:ins w:id="7632" w:author="Jonathan Goldstein" w:date="2013-09-19T15:52:00Z"/>
                                  <w:rFonts w:ascii="Consolas" w:hAnsi="Consolas" w:cs="Consolas"/>
                                  <w:color w:val="000000"/>
                                  <w:sz w:val="19"/>
                                  <w:szCs w:val="19"/>
                                  <w:highlight w:val="white"/>
                                </w:rPr>
                              </w:pPr>
                              <w:ins w:id="7633" w:author="Jonathan Goldstein" w:date="2013-09-19T15:52:00Z">
                                <w:r>
                                  <w:rPr>
                                    <w:rFonts w:ascii="Consolas" w:hAnsi="Consolas" w:cs="Consolas"/>
                                    <w:color w:val="000000"/>
                                    <w:sz w:val="19"/>
                                    <w:szCs w:val="19"/>
                                    <w:highlight w:val="white"/>
                                  </w:rPr>
                                  <w:t xml:space="preserve">    {</w:t>
                                </w:r>
                              </w:ins>
                            </w:p>
                            <w:p w14:paraId="526C2225" w14:textId="77777777" w:rsidR="007219BE" w:rsidRDefault="007219BE" w:rsidP="007219BE">
                              <w:pPr>
                                <w:autoSpaceDE w:val="0"/>
                                <w:autoSpaceDN w:val="0"/>
                                <w:adjustRightInd w:val="0"/>
                                <w:spacing w:after="0" w:line="240" w:lineRule="auto"/>
                                <w:rPr>
                                  <w:ins w:id="7634" w:author="Jonathan Goldstein" w:date="2013-09-19T15:52:00Z"/>
                                  <w:rFonts w:ascii="Consolas" w:hAnsi="Consolas" w:cs="Consolas"/>
                                  <w:color w:val="000000"/>
                                  <w:sz w:val="19"/>
                                  <w:szCs w:val="19"/>
                                  <w:highlight w:val="white"/>
                                </w:rPr>
                              </w:pPr>
                              <w:ins w:id="7635" w:author="Jonathan Goldstein" w:date="2013-09-19T15:52: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ProcessName</w:t>
                                </w:r>
                                <w:r>
                                  <w:rPr>
                                    <w:rFonts w:ascii="Consolas" w:hAnsi="Consolas" w:cs="Consolas"/>
                                    <w:color w:val="000000"/>
                                    <w:sz w:val="19"/>
                                    <w:szCs w:val="19"/>
                                    <w:highlight w:val="white"/>
                                  </w:rPr>
                                  <w:t xml:space="preserve">(4, </w:t>
                                </w:r>
                                <w:r>
                                  <w:rPr>
                                    <w:rFonts w:ascii="Consolas" w:hAnsi="Consolas" w:cs="Consolas"/>
                                    <w:color w:val="A31515"/>
                                    <w:sz w:val="19"/>
                                    <w:szCs w:val="19"/>
                                    <w:highlight w:val="white"/>
                                  </w:rPr>
                                  <w:t>"Visual Studio"</w:t>
                                </w:r>
                                <w:r>
                                  <w:rPr>
                                    <w:rFonts w:ascii="Consolas" w:hAnsi="Consolas" w:cs="Consolas"/>
                                    <w:color w:val="000000"/>
                                    <w:sz w:val="19"/>
                                    <w:szCs w:val="19"/>
                                    <w:highlight w:val="white"/>
                                  </w:rPr>
                                  <w:t>),</w:t>
                                </w:r>
                              </w:ins>
                            </w:p>
                            <w:p w14:paraId="1966CFFE" w14:textId="77777777" w:rsidR="007219BE" w:rsidRDefault="007219BE" w:rsidP="007219BE">
                              <w:pPr>
                                <w:autoSpaceDE w:val="0"/>
                                <w:autoSpaceDN w:val="0"/>
                                <w:adjustRightInd w:val="0"/>
                                <w:spacing w:after="0" w:line="240" w:lineRule="auto"/>
                                <w:rPr>
                                  <w:ins w:id="7636" w:author="Jonathan Goldstein" w:date="2013-09-19T15:52:00Z"/>
                                  <w:rFonts w:ascii="Consolas" w:hAnsi="Consolas" w:cs="Consolas"/>
                                  <w:color w:val="000000"/>
                                  <w:sz w:val="19"/>
                                  <w:szCs w:val="19"/>
                                  <w:highlight w:val="white"/>
                                </w:rPr>
                              </w:pPr>
                              <w:ins w:id="7637" w:author="Jonathan Goldstein" w:date="2013-09-19T15:52: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ProcessName</w:t>
                                </w:r>
                                <w:r>
                                  <w:rPr>
                                    <w:rFonts w:ascii="Consolas" w:hAnsi="Consolas" w:cs="Consolas"/>
                                    <w:color w:val="000000"/>
                                    <w:sz w:val="19"/>
                                    <w:szCs w:val="19"/>
                                    <w:highlight w:val="white"/>
                                  </w:rPr>
                                  <w:t xml:space="preserve">(5, </w:t>
                                </w:r>
                                <w:r>
                                  <w:rPr>
                                    <w:rFonts w:ascii="Consolas" w:hAnsi="Consolas" w:cs="Consolas"/>
                                    <w:color w:val="A31515"/>
                                    <w:sz w:val="19"/>
                                    <w:szCs w:val="19"/>
                                    <w:highlight w:val="white"/>
                                  </w:rPr>
                                  <w:t>"Outlook"</w:t>
                                </w:r>
                                <w:r>
                                  <w:rPr>
                                    <w:rFonts w:ascii="Consolas" w:hAnsi="Consolas" w:cs="Consolas"/>
                                    <w:color w:val="000000"/>
                                    <w:sz w:val="19"/>
                                    <w:szCs w:val="19"/>
                                    <w:highlight w:val="white"/>
                                  </w:rPr>
                                  <w:t>),</w:t>
                                </w:r>
                              </w:ins>
                            </w:p>
                            <w:p w14:paraId="184601FE" w14:textId="77777777" w:rsidR="007219BE" w:rsidRDefault="007219BE" w:rsidP="007219BE">
                              <w:pPr>
                                <w:autoSpaceDE w:val="0"/>
                                <w:autoSpaceDN w:val="0"/>
                                <w:adjustRightInd w:val="0"/>
                                <w:spacing w:after="0" w:line="240" w:lineRule="auto"/>
                                <w:rPr>
                                  <w:ins w:id="7638" w:author="Jonathan Goldstein" w:date="2013-09-19T15:52:00Z"/>
                                  <w:rFonts w:ascii="Consolas" w:hAnsi="Consolas" w:cs="Consolas"/>
                                  <w:color w:val="000000"/>
                                  <w:sz w:val="19"/>
                                  <w:szCs w:val="19"/>
                                  <w:highlight w:val="white"/>
                                </w:rPr>
                              </w:pPr>
                              <w:ins w:id="7639" w:author="Jonathan Goldstein" w:date="2013-09-19T15:52:00Z">
                                <w:r>
                                  <w:rPr>
                                    <w:rFonts w:ascii="Consolas" w:hAnsi="Consolas" w:cs="Consolas"/>
                                    <w:color w:val="000000"/>
                                    <w:sz w:val="19"/>
                                    <w:szCs w:val="19"/>
                                    <w:highlight w:val="white"/>
                                  </w:rPr>
                                  <w:t xml:space="preserve">    }.ToObservable();</w:t>
                                </w:r>
                              </w:ins>
                            </w:p>
                            <w:p w14:paraId="50C72206" w14:textId="77777777" w:rsidR="007219BE" w:rsidRDefault="007219BE" w:rsidP="007219BE">
                              <w:pPr>
                                <w:pStyle w:val="HTMLPreformatted"/>
                                <w:shd w:val="clear" w:color="auto" w:fill="FFFFFF"/>
                                <w:rPr>
                                  <w:rFonts w:ascii="Consolas" w:hAnsi="Consolas"/>
                                  <w:color w:val="000000"/>
                                </w:rPr>
                              </w:pPr>
                              <w:ins w:id="7640" w:author="Jonathan Goldstein" w:date="2013-09-19T15:52:00Z">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ins>
                              <w:r>
                                <w:rPr>
                                  <w:rFonts w:ascii="Consolas" w:hAnsi="Consolas"/>
                                  <w:color w:val="000000"/>
                                </w:rPr>
                                <w:t>namesStream = namesObservable1.Select(e =&gt; </w:t>
                              </w:r>
                              <w:r>
                                <w:rPr>
                                  <w:rFonts w:ascii="Consolas" w:hAnsi="Consolas"/>
                                  <w:color w:val="2B91AF"/>
                                </w:rPr>
                                <w:t>StreamEvent</w:t>
                              </w:r>
                              <w:r>
                                <w:rPr>
                                  <w:rFonts w:ascii="Consolas" w:hAnsi="Consolas"/>
                                  <w:color w:val="000000"/>
                                </w:rPr>
                                <w:t>.CreateInterval(0, 10000, e))</w:t>
                              </w:r>
                            </w:p>
                            <w:p w14:paraId="0271153A" w14:textId="77777777" w:rsidR="007219BE" w:rsidRDefault="007219BE" w:rsidP="007219BE">
                              <w:pPr>
                                <w:pStyle w:val="HTMLPreformatted"/>
                                <w:shd w:val="clear" w:color="auto" w:fill="FFFFFF"/>
                                <w:rPr>
                                  <w:rFonts w:ascii="Consolas" w:hAnsi="Consolas"/>
                                  <w:color w:val="000000"/>
                                </w:rPr>
                              </w:pPr>
                              <w:r>
                                <w:rPr>
                                  <w:rFonts w:ascii="Consolas" w:hAnsi="Consolas"/>
                                  <w:color w:val="000000"/>
                                </w:rPr>
                                <w:t>        .Concat(namesObservable2.Select(e =&gt; </w:t>
                              </w:r>
                              <w:r>
                                <w:rPr>
                                  <w:rFonts w:ascii="Consolas" w:hAnsi="Consolas"/>
                                  <w:color w:val="2B91AF"/>
                                </w:rPr>
                                <w:t>StreamEvent</w:t>
                              </w:r>
                              <w:r>
                                <w:rPr>
                                  <w:rFonts w:ascii="Consolas" w:hAnsi="Consolas"/>
                                  <w:color w:val="000000"/>
                                </w:rPr>
                                <w:t>.CreateStart(0, e)))</w:t>
                              </w:r>
                            </w:p>
                            <w:p w14:paraId="47480BC4" w14:textId="77777777" w:rsidR="007219BE" w:rsidRDefault="007219BE" w:rsidP="007219BE">
                              <w:pPr>
                                <w:pStyle w:val="HTMLPreformatted"/>
                                <w:shd w:val="clear" w:color="auto" w:fill="FFFFFF"/>
                                <w:rPr>
                                  <w:rFonts w:ascii="Consolas" w:hAnsi="Consolas"/>
                                  <w:color w:val="000000"/>
                                </w:rPr>
                              </w:pPr>
                              <w:r>
                                <w:rPr>
                                  <w:rFonts w:ascii="Consolas" w:hAnsi="Consolas"/>
                                  <w:color w:val="000000"/>
                                </w:rPr>
                                <w:t>        .Concat(namesObservable2.Select(e =&gt; </w:t>
                              </w:r>
                              <w:r>
                                <w:rPr>
                                  <w:rFonts w:ascii="Consolas" w:hAnsi="Consolas"/>
                                  <w:color w:val="2B91AF"/>
                                </w:rPr>
                                <w:t>StreamEvent</w:t>
                              </w:r>
                              <w:r>
                                <w:rPr>
                                  <w:rFonts w:ascii="Consolas" w:hAnsi="Consolas"/>
                                  <w:color w:val="000000"/>
                                </w:rPr>
                                <w:t>.CreateEnd(10000, 0, e)))</w:t>
                              </w:r>
                            </w:p>
                            <w:p w14:paraId="31F832CD" w14:textId="77777777" w:rsidR="007219BE" w:rsidRDefault="007219BE" w:rsidP="007219BE">
                              <w:pPr>
                                <w:pStyle w:val="HTMLPreformatted"/>
                                <w:shd w:val="clear" w:color="auto" w:fill="FFFFFF"/>
                                <w:rPr>
                                  <w:rFonts w:ascii="Consolas" w:hAnsi="Consolas"/>
                                  <w:color w:val="000000"/>
                                </w:rPr>
                              </w:pPr>
                              <w:r>
                                <w:rPr>
                                  <w:rFonts w:ascii="Consolas" w:hAnsi="Consolas"/>
                                  <w:color w:val="000000"/>
                                </w:rPr>
                                <w:t>        .ToStreamable();</w:t>
                              </w:r>
                            </w:p>
                            <w:p w14:paraId="19C1AFBA" w14:textId="77777777" w:rsidR="007219BE" w:rsidDel="00BD2EB3" w:rsidRDefault="007219BE" w:rsidP="007219BE">
                              <w:pPr>
                                <w:autoSpaceDE w:val="0"/>
                                <w:autoSpaceDN w:val="0"/>
                                <w:adjustRightInd w:val="0"/>
                                <w:spacing w:after="0" w:line="240" w:lineRule="auto"/>
                                <w:rPr>
                                  <w:del w:id="7641" w:author="Jonathan Goldstein" w:date="2013-09-19T11:39:00Z"/>
                                  <w:rFonts w:ascii="Consolas" w:hAnsi="Consolas" w:cs="Consolas"/>
                                  <w:color w:val="000000"/>
                                  <w:sz w:val="19"/>
                                  <w:szCs w:val="19"/>
                                  <w:highlight w:val="white"/>
                                </w:rPr>
                              </w:pPr>
                              <w:del w:id="7642" w:author="Jonathan Goldstein" w:date="2013-09-19T11:39:00Z">
                                <w:r w:rsidDel="00BD2EB3">
                                  <w:rPr>
                                    <w:rFonts w:ascii="Consolas" w:hAnsi="Consolas" w:cs="Consolas"/>
                                    <w:color w:val="0000FF"/>
                                    <w:sz w:val="19"/>
                                    <w:szCs w:val="19"/>
                                    <w:highlight w:val="white"/>
                                  </w:rPr>
                                  <w:delText>var</w:delText>
                                </w:r>
                                <w:r w:rsidDel="00BD2EB3">
                                  <w:rPr>
                                    <w:rFonts w:ascii="Consolas" w:hAnsi="Consolas" w:cs="Consolas"/>
                                    <w:color w:val="000000"/>
                                    <w:sz w:val="19"/>
                                    <w:szCs w:val="19"/>
                                    <w:highlight w:val="white"/>
                                  </w:rPr>
                                  <w:delText xml:space="preserve"> cSTicksWithExtraCS = cSTicksStream.AlterEventDuration(</w:delText>
                                </w:r>
                                <w:r w:rsidDel="00BD2EB3">
                                  <w:rPr>
                                    <w:rFonts w:ascii="Consolas" w:hAnsi="Consolas" w:cs="Consolas"/>
                                    <w:color w:val="2B91AF"/>
                                    <w:sz w:val="19"/>
                                    <w:szCs w:val="19"/>
                                    <w:highlight w:val="white"/>
                                  </w:rPr>
                                  <w:delText>StreamEvent</w:delText>
                                </w:r>
                                <w:r w:rsidDel="00BD2EB3">
                                  <w:rPr>
                                    <w:rFonts w:ascii="Consolas" w:hAnsi="Consolas" w:cs="Consolas"/>
                                    <w:color w:val="000000"/>
                                    <w:sz w:val="19"/>
                                    <w:szCs w:val="19"/>
                                    <w:highlight w:val="white"/>
                                  </w:rPr>
                                  <w:delText>.InfinitySyncTime).</w:delText>
                                </w:r>
                              </w:del>
                            </w:p>
                            <w:p w14:paraId="367F3076" w14:textId="77777777" w:rsidR="007219BE" w:rsidDel="00BD2EB3" w:rsidRDefault="007219BE" w:rsidP="007219BE">
                              <w:pPr>
                                <w:autoSpaceDE w:val="0"/>
                                <w:autoSpaceDN w:val="0"/>
                                <w:adjustRightInd w:val="0"/>
                                <w:spacing w:after="0" w:line="240" w:lineRule="auto"/>
                                <w:rPr>
                                  <w:del w:id="7643" w:author="Jonathan Goldstein" w:date="2013-09-19T11:39:00Z"/>
                                  <w:rFonts w:ascii="Consolas" w:hAnsi="Consolas" w:cs="Consolas"/>
                                  <w:color w:val="000000"/>
                                  <w:sz w:val="19"/>
                                  <w:szCs w:val="19"/>
                                  <w:highlight w:val="white"/>
                                </w:rPr>
                              </w:pPr>
                              <w:del w:id="7644" w:author="Jonathan Goldstein" w:date="2013-09-19T11:39:00Z">
                                <w:r w:rsidDel="00BD2EB3">
                                  <w:rPr>
                                    <w:rFonts w:ascii="Consolas" w:hAnsi="Consolas" w:cs="Consolas"/>
                                    <w:color w:val="000000"/>
                                    <w:sz w:val="19"/>
                                    <w:szCs w:val="19"/>
                                    <w:highlight w:val="white"/>
                                  </w:rPr>
                                  <w:delText xml:space="preserve">        Multicast(s =&gt; s.ClipEventDuration(s, e =&gt; e.CID, e =&gt; e.CID)).</w:delText>
                                </w:r>
                              </w:del>
                            </w:p>
                            <w:p w14:paraId="4872FA0E" w14:textId="77777777" w:rsidR="007219BE" w:rsidDel="00BD2EB3" w:rsidRDefault="007219BE" w:rsidP="007219BE">
                              <w:pPr>
                                <w:autoSpaceDE w:val="0"/>
                                <w:autoSpaceDN w:val="0"/>
                                <w:adjustRightInd w:val="0"/>
                                <w:spacing w:after="0" w:line="240" w:lineRule="auto"/>
                                <w:rPr>
                                  <w:del w:id="7645" w:author="Jonathan Goldstein" w:date="2013-09-19T11:39:00Z"/>
                                  <w:rFonts w:ascii="Consolas" w:hAnsi="Consolas" w:cs="Consolas"/>
                                  <w:color w:val="000000"/>
                                  <w:sz w:val="19"/>
                                  <w:szCs w:val="19"/>
                                  <w:highlight w:val="white"/>
                                </w:rPr>
                              </w:pPr>
                              <w:del w:id="7646" w:author="Jonathan Goldstein" w:date="2013-09-19T11:39:00Z">
                                <w:r w:rsidDel="00BD2EB3">
                                  <w:rPr>
                                    <w:rFonts w:ascii="Consolas" w:hAnsi="Consolas" w:cs="Consolas"/>
                                    <w:color w:val="000000"/>
                                    <w:sz w:val="19"/>
                                    <w:szCs w:val="19"/>
                                    <w:highlight w:val="white"/>
                                  </w:rPr>
                                  <w:delText xml:space="preserve">        Chop(0, 3600).</w:delText>
                                </w:r>
                              </w:del>
                            </w:p>
                            <w:p w14:paraId="7DEFC718" w14:textId="77777777" w:rsidR="007219BE" w:rsidDel="00BD2EB3" w:rsidRDefault="007219BE" w:rsidP="007219BE">
                              <w:pPr>
                                <w:autoSpaceDE w:val="0"/>
                                <w:autoSpaceDN w:val="0"/>
                                <w:adjustRightInd w:val="0"/>
                                <w:spacing w:after="0" w:line="240" w:lineRule="auto"/>
                                <w:rPr>
                                  <w:del w:id="7647" w:author="Jonathan Goldstein" w:date="2013-09-19T11:39:00Z"/>
                                  <w:rFonts w:ascii="Consolas" w:hAnsi="Consolas" w:cs="Consolas"/>
                                  <w:color w:val="000000"/>
                                  <w:sz w:val="19"/>
                                  <w:szCs w:val="19"/>
                                  <w:highlight w:val="white"/>
                                </w:rPr>
                              </w:pPr>
                              <w:del w:id="7648" w:author="Jonathan Goldstein" w:date="2013-09-19T11:39:00Z">
                                <w:r w:rsidDel="00BD2EB3">
                                  <w:rPr>
                                    <w:rFonts w:ascii="Consolas" w:hAnsi="Consolas" w:cs="Consolas"/>
                                    <w:color w:val="000000"/>
                                    <w:sz w:val="19"/>
                                    <w:szCs w:val="19"/>
                                    <w:highlight w:val="white"/>
                                  </w:rPr>
                                  <w:delText xml:space="preserve">        Select((origStartTime, e) =&gt; </w:delText>
                                </w:r>
                              </w:del>
                            </w:p>
                            <w:p w14:paraId="72B5E604" w14:textId="77777777" w:rsidR="007219BE" w:rsidDel="00BD2EB3" w:rsidRDefault="007219BE" w:rsidP="007219BE">
                              <w:pPr>
                                <w:autoSpaceDE w:val="0"/>
                                <w:autoSpaceDN w:val="0"/>
                                <w:adjustRightInd w:val="0"/>
                                <w:spacing w:after="0" w:line="240" w:lineRule="auto"/>
                                <w:rPr>
                                  <w:del w:id="7649" w:author="Jonathan Goldstein" w:date="2013-09-19T11:39:00Z"/>
                                  <w:rFonts w:ascii="Consolas" w:hAnsi="Consolas" w:cs="Consolas"/>
                                  <w:color w:val="000000"/>
                                  <w:sz w:val="19"/>
                                  <w:szCs w:val="19"/>
                                  <w:highlight w:val="white"/>
                                </w:rPr>
                              </w:pPr>
                              <w:del w:id="7650" w:author="Jonathan Goldstein" w:date="2013-09-19T11:39:00Z">
                                <w:r w:rsidDel="00BD2EB3">
                                  <w:rPr>
                                    <w:rFonts w:ascii="Consolas" w:hAnsi="Consolas" w:cs="Consolas"/>
                                    <w:color w:val="000000"/>
                                    <w:sz w:val="19"/>
                                    <w:szCs w:val="19"/>
                                    <w:highlight w:val="white"/>
                                  </w:rPr>
                                  <w:delText xml:space="preserve">               </w:delText>
                                </w:r>
                                <w:r w:rsidDel="00BD2EB3">
                                  <w:rPr>
                                    <w:rFonts w:ascii="Consolas" w:hAnsi="Consolas" w:cs="Consolas"/>
                                    <w:color w:val="0000FF"/>
                                    <w:sz w:val="19"/>
                                    <w:szCs w:val="19"/>
                                    <w:highlight w:val="white"/>
                                  </w:rPr>
                                  <w:delText>new</w:delText>
                                </w:r>
                                <w:r w:rsidDel="00BD2EB3">
                                  <w:rPr>
                                    <w:rFonts w:ascii="Consolas" w:hAnsi="Consolas" w:cs="Consolas"/>
                                    <w:color w:val="000000"/>
                                    <w:sz w:val="19"/>
                                    <w:szCs w:val="19"/>
                                    <w:highlight w:val="white"/>
                                  </w:rPr>
                                  <w:delText xml:space="preserve"> { e.CID, e.PID, e.CPUTemp, CSTicks = origStartTime }).</w:delText>
                                </w:r>
                              </w:del>
                            </w:p>
                            <w:p w14:paraId="474622DC" w14:textId="77777777" w:rsidR="007219BE" w:rsidDel="00BD2EB3" w:rsidRDefault="007219BE" w:rsidP="007219BE">
                              <w:pPr>
                                <w:autoSpaceDE w:val="0"/>
                                <w:autoSpaceDN w:val="0"/>
                                <w:adjustRightInd w:val="0"/>
                                <w:spacing w:after="0" w:line="240" w:lineRule="auto"/>
                                <w:rPr>
                                  <w:del w:id="7651" w:author="Jonathan Goldstein" w:date="2013-09-19T11:39:00Z"/>
                                  <w:rFonts w:ascii="Consolas" w:hAnsi="Consolas" w:cs="Consolas"/>
                                  <w:color w:val="000000"/>
                                  <w:sz w:val="19"/>
                                  <w:szCs w:val="19"/>
                                  <w:highlight w:val="white"/>
                                </w:rPr>
                              </w:pPr>
                              <w:del w:id="7652" w:author="Jonathan Goldstein" w:date="2013-09-19T11:39:00Z">
                                <w:r w:rsidDel="00BD2EB3">
                                  <w:rPr>
                                    <w:rFonts w:ascii="Consolas" w:hAnsi="Consolas" w:cs="Consolas"/>
                                    <w:color w:val="000000"/>
                                    <w:sz w:val="19"/>
                                    <w:szCs w:val="19"/>
                                    <w:highlight w:val="white"/>
                                  </w:rPr>
                                  <w:delText xml:space="preserve">        AlterEventDuration(1);</w:delText>
                                </w:r>
                              </w:del>
                            </w:p>
                            <w:p w14:paraId="68B4320D" w14:textId="77777777" w:rsidR="007219BE" w:rsidRPr="002A0C24" w:rsidRDefault="007219BE" w:rsidP="007219BE">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s:wsp>
                        <wps:cNvPr id="236" name="Text Box 236"/>
                        <wps:cNvSpPr txBox="1"/>
                        <wps:spPr>
                          <a:xfrm>
                            <a:off x="9525" y="2333625"/>
                            <a:ext cx="6381750" cy="266700"/>
                          </a:xfrm>
                          <a:prstGeom prst="rect">
                            <a:avLst/>
                          </a:prstGeom>
                          <a:solidFill>
                            <a:prstClr val="white"/>
                          </a:solidFill>
                          <a:ln>
                            <a:noFill/>
                          </a:ln>
                          <a:effectLst/>
                        </wps:spPr>
                        <wps:txbx>
                          <w:txbxContent>
                            <w:p w14:paraId="63F11EA5" w14:textId="53BE9BD2" w:rsidR="007219BE" w:rsidRPr="00ED3D8A" w:rsidRDefault="007219BE" w:rsidP="007219BE">
                              <w:pPr>
                                <w:pStyle w:val="Caption"/>
                                <w:pPrChange w:id="7653" w:author="Jonathan Goldstein" w:date="2013-09-19T17:32:00Z">
                                  <w:pPr>
                                    <w:pStyle w:val="Heading2"/>
                                  </w:pPr>
                                </w:pPrChange>
                              </w:pPr>
                              <w:bookmarkStart w:id="7654" w:name="_Ref367375301"/>
                              <w:ins w:id="7655" w:author="Jonathan Goldstein" w:date="2013-09-19T17:32:00Z">
                                <w:r>
                                  <w:t xml:space="preserve">Figure </w:t>
                                </w:r>
                                <w:r>
                                  <w:fldChar w:fldCharType="begin"/>
                                </w:r>
                                <w:r>
                                  <w:instrText xml:space="preserve"> SEQ Figure \* ARABIC </w:instrText>
                                </w:r>
                              </w:ins>
                              <w:r>
                                <w:fldChar w:fldCharType="separate"/>
                              </w:r>
                              <w:r w:rsidR="00B17340">
                                <w:rPr>
                                  <w:noProof/>
                                </w:rPr>
                                <w:t>61</w:t>
                              </w:r>
                              <w:ins w:id="7656" w:author="Jonathan Goldstein" w:date="2013-09-19T17:32:00Z">
                                <w:r>
                                  <w:fldChar w:fldCharType="end"/>
                                </w:r>
                                <w:bookmarkEnd w:id="7654"/>
                                <w:r>
                                  <w:t xml:space="preserve">: Creating </w:t>
                                </w:r>
                              </w:ins>
                              <w:r>
                                <w:t>n</w:t>
                              </w:r>
                              <w:ins w:id="7657" w:author="Jonathan Goldstein" w:date="2013-09-19T17:32:00Z">
                                <w:r>
                                  <w:t>ame</w:t>
                                </w:r>
                              </w:ins>
                              <w:r>
                                <w:t>s</w:t>
                              </w:r>
                              <w:ins w:id="7658" w:author="Jonathan Goldstein" w:date="2013-09-19T17:32:00Z">
                                <w:r>
                                  <w:t>Stream using Interval and Edge</w:t>
                                </w:r>
                                <w:r>
                                  <w:rPr>
                                    <w:noProof/>
                                  </w:rPr>
                                  <w:t xml:space="preserve"> Events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6EA5BF70" id="Group 277" o:spid="_x0000_s1125" style="width:503.25pt;height:204.7pt;mso-position-horizontal-relative:char;mso-position-vertical-relative:line" coordorigin="" coordsize="63912,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">
                <v:shape id="Text Box 235" o:spid="_x0000_s1126" type="#_x0000_t202" style="position:absolute;width:63817;height:2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">
                  <v:textbox>
                    <w:txbxContent>
                      <w:p w14:paraId="0098640C" w14:textId="77777777" w:rsidR="007219BE" w:rsidRDefault="007219BE" w:rsidP="007219BE">
                        <w:pPr>
                          <w:autoSpaceDE w:val="0"/>
                          <w:autoSpaceDN w:val="0"/>
                          <w:adjustRightInd w:val="0"/>
                          <w:spacing w:after="0" w:line="240" w:lineRule="auto"/>
                          <w:rPr>
                            <w:ins w:id="7659" w:author="Jonathan Goldstein" w:date="2013-09-19T15:52:00Z"/>
                            <w:rFonts w:ascii="Consolas" w:hAnsi="Consolas" w:cs="Consolas"/>
                            <w:color w:val="000000"/>
                            <w:sz w:val="19"/>
                            <w:szCs w:val="19"/>
                            <w:highlight w:val="white"/>
                          </w:rPr>
                        </w:pPr>
                        <w:ins w:id="7660" w:author="Jonathan Goldstein" w:date="2013-09-19T15:52:00Z">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processNamesObs</w:t>
                          </w:r>
                        </w:ins>
                        <w:r>
                          <w:rPr>
                            <w:rFonts w:ascii="Consolas" w:hAnsi="Consolas" w:cs="Consolas"/>
                            <w:color w:val="000000"/>
                            <w:sz w:val="19"/>
                            <w:szCs w:val="19"/>
                            <w:highlight w:val="white"/>
                          </w:rPr>
                          <w:t>ervable</w:t>
                        </w:r>
                        <w:ins w:id="7661" w:author="Jonathan Goldstein" w:date="2013-09-19T15:52:00Z">
                          <w:r>
                            <w:rPr>
                              <w:rFonts w:ascii="Consolas" w:hAnsi="Consolas" w:cs="Consolas"/>
                              <w:color w:val="000000"/>
                              <w:sz w:val="19"/>
                              <w:szCs w:val="19"/>
                              <w:highlight w:val="white"/>
                            </w:rPr>
                            <w:t xml:space="preserve">1 = </w:t>
                          </w:r>
                          <w:r>
                            <w:rPr>
                              <w:rFonts w:ascii="Consolas" w:hAnsi="Consolas" w:cs="Consolas"/>
                              <w:color w:val="0000FF"/>
                              <w:sz w:val="19"/>
                              <w:szCs w:val="19"/>
                              <w:highlight w:val="white"/>
                            </w:rPr>
                            <w:t>new</w:t>
                          </w:r>
                          <w:r>
                            <w:rPr>
                              <w:rFonts w:ascii="Consolas" w:hAnsi="Consolas" w:cs="Consolas"/>
                              <w:color w:val="000000"/>
                              <w:sz w:val="19"/>
                              <w:szCs w:val="19"/>
                              <w:highlight w:val="white"/>
                            </w:rPr>
                            <w:t>[]</w:t>
                          </w:r>
                        </w:ins>
                      </w:p>
                      <w:p w14:paraId="7142E12B" w14:textId="77777777" w:rsidR="007219BE" w:rsidRDefault="007219BE" w:rsidP="007219BE">
                        <w:pPr>
                          <w:autoSpaceDE w:val="0"/>
                          <w:autoSpaceDN w:val="0"/>
                          <w:adjustRightInd w:val="0"/>
                          <w:spacing w:after="0" w:line="240" w:lineRule="auto"/>
                          <w:rPr>
                            <w:ins w:id="7662" w:author="Jonathan Goldstein" w:date="2013-09-19T15:52:00Z"/>
                            <w:rFonts w:ascii="Consolas" w:hAnsi="Consolas" w:cs="Consolas"/>
                            <w:color w:val="000000"/>
                            <w:sz w:val="19"/>
                            <w:szCs w:val="19"/>
                            <w:highlight w:val="white"/>
                          </w:rPr>
                        </w:pPr>
                        <w:ins w:id="7663" w:author="Jonathan Goldstein" w:date="2013-09-19T15:52:00Z">
                          <w:r>
                            <w:rPr>
                              <w:rFonts w:ascii="Consolas" w:hAnsi="Consolas" w:cs="Consolas"/>
                              <w:color w:val="000000"/>
                              <w:sz w:val="19"/>
                              <w:szCs w:val="19"/>
                              <w:highlight w:val="white"/>
                            </w:rPr>
                            <w:t xml:space="preserve">    {</w:t>
                          </w:r>
                        </w:ins>
                      </w:p>
                      <w:p w14:paraId="2DC53366" w14:textId="77777777" w:rsidR="007219BE" w:rsidRDefault="007219BE" w:rsidP="007219BE">
                        <w:pPr>
                          <w:autoSpaceDE w:val="0"/>
                          <w:autoSpaceDN w:val="0"/>
                          <w:adjustRightInd w:val="0"/>
                          <w:spacing w:after="0" w:line="240" w:lineRule="auto"/>
                          <w:rPr>
                            <w:ins w:id="7664" w:author="Jonathan Goldstein" w:date="2013-09-19T15:52:00Z"/>
                            <w:rFonts w:ascii="Consolas" w:hAnsi="Consolas" w:cs="Consolas"/>
                            <w:color w:val="000000"/>
                            <w:sz w:val="19"/>
                            <w:szCs w:val="19"/>
                            <w:highlight w:val="white"/>
                          </w:rPr>
                        </w:pPr>
                        <w:ins w:id="7665" w:author="Jonathan Goldstein" w:date="2013-09-19T15:52: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ProcessName</w:t>
                          </w:r>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"Word"</w:t>
                          </w:r>
                          <w:r>
                            <w:rPr>
                              <w:rFonts w:ascii="Consolas" w:hAnsi="Consolas" w:cs="Consolas"/>
                              <w:color w:val="000000"/>
                              <w:sz w:val="19"/>
                              <w:szCs w:val="19"/>
                              <w:highlight w:val="white"/>
                            </w:rPr>
                            <w:t>),</w:t>
                          </w:r>
                        </w:ins>
                      </w:p>
                      <w:p w14:paraId="015189FA" w14:textId="77777777" w:rsidR="007219BE" w:rsidRDefault="007219BE" w:rsidP="007219BE">
                        <w:pPr>
                          <w:autoSpaceDE w:val="0"/>
                          <w:autoSpaceDN w:val="0"/>
                          <w:adjustRightInd w:val="0"/>
                          <w:spacing w:after="0" w:line="240" w:lineRule="auto"/>
                          <w:rPr>
                            <w:ins w:id="7666" w:author="Jonathan Goldstein" w:date="2013-09-19T15:52:00Z"/>
                            <w:rFonts w:ascii="Consolas" w:hAnsi="Consolas" w:cs="Consolas"/>
                            <w:color w:val="000000"/>
                            <w:sz w:val="19"/>
                            <w:szCs w:val="19"/>
                            <w:highlight w:val="white"/>
                          </w:rPr>
                        </w:pPr>
                        <w:ins w:id="7667" w:author="Jonathan Goldstein" w:date="2013-09-19T15:52: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ProcessName</w:t>
                          </w:r>
                          <w:r>
                            <w:rPr>
                              <w:rFonts w:ascii="Consolas" w:hAnsi="Consolas" w:cs="Consolas"/>
                              <w:color w:val="000000"/>
                              <w:sz w:val="19"/>
                              <w:szCs w:val="19"/>
                              <w:highlight w:val="white"/>
                            </w:rPr>
                            <w:t xml:space="preserve">(2, </w:t>
                          </w:r>
                          <w:r>
                            <w:rPr>
                              <w:rFonts w:ascii="Consolas" w:hAnsi="Consolas" w:cs="Consolas"/>
                              <w:color w:val="A31515"/>
                              <w:sz w:val="19"/>
                              <w:szCs w:val="19"/>
                              <w:highlight w:val="white"/>
                            </w:rPr>
                            <w:t>"Internet Explorer"</w:t>
                          </w:r>
                          <w:r>
                            <w:rPr>
                              <w:rFonts w:ascii="Consolas" w:hAnsi="Consolas" w:cs="Consolas"/>
                              <w:color w:val="000000"/>
                              <w:sz w:val="19"/>
                              <w:szCs w:val="19"/>
                              <w:highlight w:val="white"/>
                            </w:rPr>
                            <w:t>),</w:t>
                          </w:r>
                        </w:ins>
                      </w:p>
                      <w:p w14:paraId="3026FEF5" w14:textId="77777777" w:rsidR="007219BE" w:rsidRDefault="007219BE" w:rsidP="007219BE">
                        <w:pPr>
                          <w:autoSpaceDE w:val="0"/>
                          <w:autoSpaceDN w:val="0"/>
                          <w:adjustRightInd w:val="0"/>
                          <w:spacing w:after="0" w:line="240" w:lineRule="auto"/>
                          <w:rPr>
                            <w:ins w:id="7668" w:author="Jonathan Goldstein" w:date="2013-09-19T15:52:00Z"/>
                            <w:rFonts w:ascii="Consolas" w:hAnsi="Consolas" w:cs="Consolas"/>
                            <w:color w:val="000000"/>
                            <w:sz w:val="19"/>
                            <w:szCs w:val="19"/>
                            <w:highlight w:val="white"/>
                          </w:rPr>
                        </w:pPr>
                        <w:ins w:id="7669" w:author="Jonathan Goldstein" w:date="2013-09-19T15:52: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ProcessName</w:t>
                          </w:r>
                          <w:r>
                            <w:rPr>
                              <w:rFonts w:ascii="Consolas" w:hAnsi="Consolas" w:cs="Consolas"/>
                              <w:color w:val="000000"/>
                              <w:sz w:val="19"/>
                              <w:szCs w:val="19"/>
                              <w:highlight w:val="white"/>
                            </w:rPr>
                            <w:t xml:space="preserve">(3, </w:t>
                          </w:r>
                          <w:r>
                            <w:rPr>
                              <w:rFonts w:ascii="Consolas" w:hAnsi="Consolas" w:cs="Consolas"/>
                              <w:color w:val="A31515"/>
                              <w:sz w:val="19"/>
                              <w:szCs w:val="19"/>
                              <w:highlight w:val="white"/>
                            </w:rPr>
                            <w:t>"Excel"</w:t>
                          </w:r>
                          <w:r>
                            <w:rPr>
                              <w:rFonts w:ascii="Consolas" w:hAnsi="Consolas" w:cs="Consolas"/>
                              <w:color w:val="000000"/>
                              <w:sz w:val="19"/>
                              <w:szCs w:val="19"/>
                              <w:highlight w:val="white"/>
                            </w:rPr>
                            <w:t>),</w:t>
                          </w:r>
                        </w:ins>
                      </w:p>
                      <w:p w14:paraId="630FCD40" w14:textId="77777777" w:rsidR="007219BE" w:rsidRDefault="007219BE" w:rsidP="007219BE">
                        <w:pPr>
                          <w:autoSpaceDE w:val="0"/>
                          <w:autoSpaceDN w:val="0"/>
                          <w:adjustRightInd w:val="0"/>
                          <w:spacing w:after="0" w:line="240" w:lineRule="auto"/>
                          <w:rPr>
                            <w:ins w:id="7670" w:author="Jonathan Goldstein" w:date="2013-09-19T15:52:00Z"/>
                            <w:rFonts w:ascii="Consolas" w:hAnsi="Consolas" w:cs="Consolas"/>
                            <w:color w:val="000000"/>
                            <w:sz w:val="19"/>
                            <w:szCs w:val="19"/>
                            <w:highlight w:val="white"/>
                          </w:rPr>
                        </w:pPr>
                        <w:ins w:id="7671" w:author="Jonathan Goldstein" w:date="2013-09-19T15:52:00Z">
                          <w:r>
                            <w:rPr>
                              <w:rFonts w:ascii="Consolas" w:hAnsi="Consolas" w:cs="Consolas"/>
                              <w:color w:val="000000"/>
                              <w:sz w:val="19"/>
                              <w:szCs w:val="19"/>
                              <w:highlight w:val="white"/>
                            </w:rPr>
                            <w:t xml:space="preserve">    }.ToObservable();</w:t>
                          </w:r>
                        </w:ins>
                      </w:p>
                      <w:p w14:paraId="70420A31" w14:textId="77777777" w:rsidR="007219BE" w:rsidRDefault="007219BE" w:rsidP="007219BE">
                        <w:pPr>
                          <w:autoSpaceDE w:val="0"/>
                          <w:autoSpaceDN w:val="0"/>
                          <w:adjustRightInd w:val="0"/>
                          <w:spacing w:after="0" w:line="240" w:lineRule="auto"/>
                          <w:rPr>
                            <w:ins w:id="7672" w:author="Jonathan Goldstein" w:date="2013-09-19T15:52:00Z"/>
                            <w:rFonts w:ascii="Consolas" w:hAnsi="Consolas" w:cs="Consolas"/>
                            <w:color w:val="000000"/>
                            <w:sz w:val="19"/>
                            <w:szCs w:val="19"/>
                            <w:highlight w:val="white"/>
                          </w:rPr>
                        </w:pPr>
                        <w:ins w:id="7673" w:author="Jonathan Goldstein" w:date="2013-09-19T15:52:00Z">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processNamesObs</w:t>
                          </w:r>
                        </w:ins>
                        <w:r>
                          <w:rPr>
                            <w:rFonts w:ascii="Consolas" w:hAnsi="Consolas" w:cs="Consolas"/>
                            <w:color w:val="000000"/>
                            <w:sz w:val="19"/>
                            <w:szCs w:val="19"/>
                            <w:highlight w:val="white"/>
                          </w:rPr>
                          <w:t>ervable</w:t>
                        </w:r>
                        <w:ins w:id="7674" w:author="Jonathan Goldstein" w:date="2013-09-19T15:52:00Z">
                          <w:r>
                            <w:rPr>
                              <w:rFonts w:ascii="Consolas" w:hAnsi="Consolas" w:cs="Consolas"/>
                              <w:color w:val="000000"/>
                              <w:sz w:val="19"/>
                              <w:szCs w:val="19"/>
                              <w:highlight w:val="white"/>
                            </w:rPr>
                            <w:t xml:space="preserve">2 = </w:t>
                          </w:r>
                          <w:r>
                            <w:rPr>
                              <w:rFonts w:ascii="Consolas" w:hAnsi="Consolas" w:cs="Consolas"/>
                              <w:color w:val="0000FF"/>
                              <w:sz w:val="19"/>
                              <w:szCs w:val="19"/>
                              <w:highlight w:val="white"/>
                            </w:rPr>
                            <w:t>new</w:t>
                          </w:r>
                          <w:r>
                            <w:rPr>
                              <w:rFonts w:ascii="Consolas" w:hAnsi="Consolas" w:cs="Consolas"/>
                              <w:color w:val="000000"/>
                              <w:sz w:val="19"/>
                              <w:szCs w:val="19"/>
                              <w:highlight w:val="white"/>
                            </w:rPr>
                            <w:t>[]</w:t>
                          </w:r>
                        </w:ins>
                      </w:p>
                      <w:p w14:paraId="308DFE93" w14:textId="77777777" w:rsidR="007219BE" w:rsidRDefault="007219BE" w:rsidP="007219BE">
                        <w:pPr>
                          <w:autoSpaceDE w:val="0"/>
                          <w:autoSpaceDN w:val="0"/>
                          <w:adjustRightInd w:val="0"/>
                          <w:spacing w:after="0" w:line="240" w:lineRule="auto"/>
                          <w:rPr>
                            <w:ins w:id="7675" w:author="Jonathan Goldstein" w:date="2013-09-19T15:52:00Z"/>
                            <w:rFonts w:ascii="Consolas" w:hAnsi="Consolas" w:cs="Consolas"/>
                            <w:color w:val="000000"/>
                            <w:sz w:val="19"/>
                            <w:szCs w:val="19"/>
                            <w:highlight w:val="white"/>
                          </w:rPr>
                        </w:pPr>
                        <w:ins w:id="7676" w:author="Jonathan Goldstein" w:date="2013-09-19T15:52:00Z">
                          <w:r>
                            <w:rPr>
                              <w:rFonts w:ascii="Consolas" w:hAnsi="Consolas" w:cs="Consolas"/>
                              <w:color w:val="000000"/>
                              <w:sz w:val="19"/>
                              <w:szCs w:val="19"/>
                              <w:highlight w:val="white"/>
                            </w:rPr>
                            <w:t xml:space="preserve">    {</w:t>
                          </w:r>
                        </w:ins>
                      </w:p>
                      <w:p w14:paraId="526C2225" w14:textId="77777777" w:rsidR="007219BE" w:rsidRDefault="007219BE" w:rsidP="007219BE">
                        <w:pPr>
                          <w:autoSpaceDE w:val="0"/>
                          <w:autoSpaceDN w:val="0"/>
                          <w:adjustRightInd w:val="0"/>
                          <w:spacing w:after="0" w:line="240" w:lineRule="auto"/>
                          <w:rPr>
                            <w:ins w:id="7677" w:author="Jonathan Goldstein" w:date="2013-09-19T15:52:00Z"/>
                            <w:rFonts w:ascii="Consolas" w:hAnsi="Consolas" w:cs="Consolas"/>
                            <w:color w:val="000000"/>
                            <w:sz w:val="19"/>
                            <w:szCs w:val="19"/>
                            <w:highlight w:val="white"/>
                          </w:rPr>
                        </w:pPr>
                        <w:ins w:id="7678" w:author="Jonathan Goldstein" w:date="2013-09-19T15:52: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ProcessName</w:t>
                          </w:r>
                          <w:r>
                            <w:rPr>
                              <w:rFonts w:ascii="Consolas" w:hAnsi="Consolas" w:cs="Consolas"/>
                              <w:color w:val="000000"/>
                              <w:sz w:val="19"/>
                              <w:szCs w:val="19"/>
                              <w:highlight w:val="white"/>
                            </w:rPr>
                            <w:t xml:space="preserve">(4, </w:t>
                          </w:r>
                          <w:r>
                            <w:rPr>
                              <w:rFonts w:ascii="Consolas" w:hAnsi="Consolas" w:cs="Consolas"/>
                              <w:color w:val="A31515"/>
                              <w:sz w:val="19"/>
                              <w:szCs w:val="19"/>
                              <w:highlight w:val="white"/>
                            </w:rPr>
                            <w:t>"Visual Studio"</w:t>
                          </w:r>
                          <w:r>
                            <w:rPr>
                              <w:rFonts w:ascii="Consolas" w:hAnsi="Consolas" w:cs="Consolas"/>
                              <w:color w:val="000000"/>
                              <w:sz w:val="19"/>
                              <w:szCs w:val="19"/>
                              <w:highlight w:val="white"/>
                            </w:rPr>
                            <w:t>),</w:t>
                          </w:r>
                        </w:ins>
                      </w:p>
                      <w:p w14:paraId="1966CFFE" w14:textId="77777777" w:rsidR="007219BE" w:rsidRDefault="007219BE" w:rsidP="007219BE">
                        <w:pPr>
                          <w:autoSpaceDE w:val="0"/>
                          <w:autoSpaceDN w:val="0"/>
                          <w:adjustRightInd w:val="0"/>
                          <w:spacing w:after="0" w:line="240" w:lineRule="auto"/>
                          <w:rPr>
                            <w:ins w:id="7679" w:author="Jonathan Goldstein" w:date="2013-09-19T15:52:00Z"/>
                            <w:rFonts w:ascii="Consolas" w:hAnsi="Consolas" w:cs="Consolas"/>
                            <w:color w:val="000000"/>
                            <w:sz w:val="19"/>
                            <w:szCs w:val="19"/>
                            <w:highlight w:val="white"/>
                          </w:rPr>
                        </w:pPr>
                        <w:ins w:id="7680" w:author="Jonathan Goldstein" w:date="2013-09-19T15:52: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ProcessName</w:t>
                          </w:r>
                          <w:r>
                            <w:rPr>
                              <w:rFonts w:ascii="Consolas" w:hAnsi="Consolas" w:cs="Consolas"/>
                              <w:color w:val="000000"/>
                              <w:sz w:val="19"/>
                              <w:szCs w:val="19"/>
                              <w:highlight w:val="white"/>
                            </w:rPr>
                            <w:t xml:space="preserve">(5, </w:t>
                          </w:r>
                          <w:r>
                            <w:rPr>
                              <w:rFonts w:ascii="Consolas" w:hAnsi="Consolas" w:cs="Consolas"/>
                              <w:color w:val="A31515"/>
                              <w:sz w:val="19"/>
                              <w:szCs w:val="19"/>
                              <w:highlight w:val="white"/>
                            </w:rPr>
                            <w:t>"Outlook"</w:t>
                          </w:r>
                          <w:r>
                            <w:rPr>
                              <w:rFonts w:ascii="Consolas" w:hAnsi="Consolas" w:cs="Consolas"/>
                              <w:color w:val="000000"/>
                              <w:sz w:val="19"/>
                              <w:szCs w:val="19"/>
                              <w:highlight w:val="white"/>
                            </w:rPr>
                            <w:t>),</w:t>
                          </w:r>
                        </w:ins>
                      </w:p>
                      <w:p w14:paraId="184601FE" w14:textId="77777777" w:rsidR="007219BE" w:rsidRDefault="007219BE" w:rsidP="007219BE">
                        <w:pPr>
                          <w:autoSpaceDE w:val="0"/>
                          <w:autoSpaceDN w:val="0"/>
                          <w:adjustRightInd w:val="0"/>
                          <w:spacing w:after="0" w:line="240" w:lineRule="auto"/>
                          <w:rPr>
                            <w:ins w:id="7681" w:author="Jonathan Goldstein" w:date="2013-09-19T15:52:00Z"/>
                            <w:rFonts w:ascii="Consolas" w:hAnsi="Consolas" w:cs="Consolas"/>
                            <w:color w:val="000000"/>
                            <w:sz w:val="19"/>
                            <w:szCs w:val="19"/>
                            <w:highlight w:val="white"/>
                          </w:rPr>
                        </w:pPr>
                        <w:ins w:id="7682" w:author="Jonathan Goldstein" w:date="2013-09-19T15:52:00Z">
                          <w:r>
                            <w:rPr>
                              <w:rFonts w:ascii="Consolas" w:hAnsi="Consolas" w:cs="Consolas"/>
                              <w:color w:val="000000"/>
                              <w:sz w:val="19"/>
                              <w:szCs w:val="19"/>
                              <w:highlight w:val="white"/>
                            </w:rPr>
                            <w:t xml:space="preserve">    }.ToObservable();</w:t>
                          </w:r>
                        </w:ins>
                      </w:p>
                      <w:p w14:paraId="50C72206" w14:textId="77777777" w:rsidR="007219BE" w:rsidRDefault="007219BE" w:rsidP="007219BE">
                        <w:pPr>
                          <w:pStyle w:val="HTMLPreformatted"/>
                          <w:shd w:val="clear" w:color="auto" w:fill="FFFFFF"/>
                          <w:rPr>
                            <w:rFonts w:ascii="Consolas" w:hAnsi="Consolas"/>
                            <w:color w:val="000000"/>
                          </w:rPr>
                        </w:pPr>
                        <w:ins w:id="7683" w:author="Jonathan Goldstein" w:date="2013-09-19T15:52:00Z">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ins>
                        <w:r>
                          <w:rPr>
                            <w:rFonts w:ascii="Consolas" w:hAnsi="Consolas"/>
                            <w:color w:val="000000"/>
                          </w:rPr>
                          <w:t>namesStream = namesObservable1.Select(e =&gt; </w:t>
                        </w:r>
                        <w:r>
                          <w:rPr>
                            <w:rFonts w:ascii="Consolas" w:hAnsi="Consolas"/>
                            <w:color w:val="2B91AF"/>
                          </w:rPr>
                          <w:t>StreamEvent</w:t>
                        </w:r>
                        <w:r>
                          <w:rPr>
                            <w:rFonts w:ascii="Consolas" w:hAnsi="Consolas"/>
                            <w:color w:val="000000"/>
                          </w:rPr>
                          <w:t>.CreateInterval(0, 10000, e))</w:t>
                        </w:r>
                      </w:p>
                      <w:p w14:paraId="0271153A" w14:textId="77777777" w:rsidR="007219BE" w:rsidRDefault="007219BE" w:rsidP="007219BE">
                        <w:pPr>
                          <w:pStyle w:val="HTMLPreformatted"/>
                          <w:shd w:val="clear" w:color="auto" w:fill="FFFFFF"/>
                          <w:rPr>
                            <w:rFonts w:ascii="Consolas" w:hAnsi="Consolas"/>
                            <w:color w:val="000000"/>
                          </w:rPr>
                        </w:pPr>
                        <w:r>
                          <w:rPr>
                            <w:rFonts w:ascii="Consolas" w:hAnsi="Consolas"/>
                            <w:color w:val="000000"/>
                          </w:rPr>
                          <w:t>        .Concat(namesObservable2.Select(e =&gt; </w:t>
                        </w:r>
                        <w:r>
                          <w:rPr>
                            <w:rFonts w:ascii="Consolas" w:hAnsi="Consolas"/>
                            <w:color w:val="2B91AF"/>
                          </w:rPr>
                          <w:t>StreamEvent</w:t>
                        </w:r>
                        <w:r>
                          <w:rPr>
                            <w:rFonts w:ascii="Consolas" w:hAnsi="Consolas"/>
                            <w:color w:val="000000"/>
                          </w:rPr>
                          <w:t>.CreateStart(0, e)))</w:t>
                        </w:r>
                      </w:p>
                      <w:p w14:paraId="47480BC4" w14:textId="77777777" w:rsidR="007219BE" w:rsidRDefault="007219BE" w:rsidP="007219BE">
                        <w:pPr>
                          <w:pStyle w:val="HTMLPreformatted"/>
                          <w:shd w:val="clear" w:color="auto" w:fill="FFFFFF"/>
                          <w:rPr>
                            <w:rFonts w:ascii="Consolas" w:hAnsi="Consolas"/>
                            <w:color w:val="000000"/>
                          </w:rPr>
                        </w:pPr>
                        <w:r>
                          <w:rPr>
                            <w:rFonts w:ascii="Consolas" w:hAnsi="Consolas"/>
                            <w:color w:val="000000"/>
                          </w:rPr>
                          <w:t>        .Concat(namesObservable2.Select(e =&gt; </w:t>
                        </w:r>
                        <w:r>
                          <w:rPr>
                            <w:rFonts w:ascii="Consolas" w:hAnsi="Consolas"/>
                            <w:color w:val="2B91AF"/>
                          </w:rPr>
                          <w:t>StreamEvent</w:t>
                        </w:r>
                        <w:r>
                          <w:rPr>
                            <w:rFonts w:ascii="Consolas" w:hAnsi="Consolas"/>
                            <w:color w:val="000000"/>
                          </w:rPr>
                          <w:t>.CreateEnd(10000, 0, e)))</w:t>
                        </w:r>
                      </w:p>
                      <w:p w14:paraId="31F832CD" w14:textId="77777777" w:rsidR="007219BE" w:rsidRDefault="007219BE" w:rsidP="007219BE">
                        <w:pPr>
                          <w:pStyle w:val="HTMLPreformatted"/>
                          <w:shd w:val="clear" w:color="auto" w:fill="FFFFFF"/>
                          <w:rPr>
                            <w:rFonts w:ascii="Consolas" w:hAnsi="Consolas"/>
                            <w:color w:val="000000"/>
                          </w:rPr>
                        </w:pPr>
                        <w:r>
                          <w:rPr>
                            <w:rFonts w:ascii="Consolas" w:hAnsi="Consolas"/>
                            <w:color w:val="000000"/>
                          </w:rPr>
                          <w:t>        .ToStreamable();</w:t>
                        </w:r>
                      </w:p>
                      <w:p w14:paraId="19C1AFBA" w14:textId="77777777" w:rsidR="007219BE" w:rsidDel="00BD2EB3" w:rsidRDefault="007219BE" w:rsidP="007219BE">
                        <w:pPr>
                          <w:autoSpaceDE w:val="0"/>
                          <w:autoSpaceDN w:val="0"/>
                          <w:adjustRightInd w:val="0"/>
                          <w:spacing w:after="0" w:line="240" w:lineRule="auto"/>
                          <w:rPr>
                            <w:del w:id="7684" w:author="Jonathan Goldstein" w:date="2013-09-19T11:39:00Z"/>
                            <w:rFonts w:ascii="Consolas" w:hAnsi="Consolas" w:cs="Consolas"/>
                            <w:color w:val="000000"/>
                            <w:sz w:val="19"/>
                            <w:szCs w:val="19"/>
                            <w:highlight w:val="white"/>
                          </w:rPr>
                        </w:pPr>
                        <w:del w:id="7685" w:author="Jonathan Goldstein" w:date="2013-09-19T11:39:00Z">
                          <w:r w:rsidDel="00BD2EB3">
                            <w:rPr>
                              <w:rFonts w:ascii="Consolas" w:hAnsi="Consolas" w:cs="Consolas"/>
                              <w:color w:val="0000FF"/>
                              <w:sz w:val="19"/>
                              <w:szCs w:val="19"/>
                              <w:highlight w:val="white"/>
                            </w:rPr>
                            <w:delText>var</w:delText>
                          </w:r>
                          <w:r w:rsidDel="00BD2EB3">
                            <w:rPr>
                              <w:rFonts w:ascii="Consolas" w:hAnsi="Consolas" w:cs="Consolas"/>
                              <w:color w:val="000000"/>
                              <w:sz w:val="19"/>
                              <w:szCs w:val="19"/>
                              <w:highlight w:val="white"/>
                            </w:rPr>
                            <w:delText xml:space="preserve"> cSTicksWithExtraCS = cSTicksStream.AlterEventDuration(</w:delText>
                          </w:r>
                          <w:r w:rsidDel="00BD2EB3">
                            <w:rPr>
                              <w:rFonts w:ascii="Consolas" w:hAnsi="Consolas" w:cs="Consolas"/>
                              <w:color w:val="2B91AF"/>
                              <w:sz w:val="19"/>
                              <w:szCs w:val="19"/>
                              <w:highlight w:val="white"/>
                            </w:rPr>
                            <w:delText>StreamEvent</w:delText>
                          </w:r>
                          <w:r w:rsidDel="00BD2EB3">
                            <w:rPr>
                              <w:rFonts w:ascii="Consolas" w:hAnsi="Consolas" w:cs="Consolas"/>
                              <w:color w:val="000000"/>
                              <w:sz w:val="19"/>
                              <w:szCs w:val="19"/>
                              <w:highlight w:val="white"/>
                            </w:rPr>
                            <w:delText>.InfinitySyncTime).</w:delText>
                          </w:r>
                        </w:del>
                      </w:p>
                      <w:p w14:paraId="367F3076" w14:textId="77777777" w:rsidR="007219BE" w:rsidDel="00BD2EB3" w:rsidRDefault="007219BE" w:rsidP="007219BE">
                        <w:pPr>
                          <w:autoSpaceDE w:val="0"/>
                          <w:autoSpaceDN w:val="0"/>
                          <w:adjustRightInd w:val="0"/>
                          <w:spacing w:after="0" w:line="240" w:lineRule="auto"/>
                          <w:rPr>
                            <w:del w:id="7686" w:author="Jonathan Goldstein" w:date="2013-09-19T11:39:00Z"/>
                            <w:rFonts w:ascii="Consolas" w:hAnsi="Consolas" w:cs="Consolas"/>
                            <w:color w:val="000000"/>
                            <w:sz w:val="19"/>
                            <w:szCs w:val="19"/>
                            <w:highlight w:val="white"/>
                          </w:rPr>
                        </w:pPr>
                        <w:del w:id="7687" w:author="Jonathan Goldstein" w:date="2013-09-19T11:39:00Z">
                          <w:r w:rsidDel="00BD2EB3">
                            <w:rPr>
                              <w:rFonts w:ascii="Consolas" w:hAnsi="Consolas" w:cs="Consolas"/>
                              <w:color w:val="000000"/>
                              <w:sz w:val="19"/>
                              <w:szCs w:val="19"/>
                              <w:highlight w:val="white"/>
                            </w:rPr>
                            <w:delText xml:space="preserve">        Multicast(s =&gt; s.ClipEventDuration(s, e =&gt; e.CID, e =&gt; e.CID)).</w:delText>
                          </w:r>
                        </w:del>
                      </w:p>
                      <w:p w14:paraId="4872FA0E" w14:textId="77777777" w:rsidR="007219BE" w:rsidDel="00BD2EB3" w:rsidRDefault="007219BE" w:rsidP="007219BE">
                        <w:pPr>
                          <w:autoSpaceDE w:val="0"/>
                          <w:autoSpaceDN w:val="0"/>
                          <w:adjustRightInd w:val="0"/>
                          <w:spacing w:after="0" w:line="240" w:lineRule="auto"/>
                          <w:rPr>
                            <w:del w:id="7688" w:author="Jonathan Goldstein" w:date="2013-09-19T11:39:00Z"/>
                            <w:rFonts w:ascii="Consolas" w:hAnsi="Consolas" w:cs="Consolas"/>
                            <w:color w:val="000000"/>
                            <w:sz w:val="19"/>
                            <w:szCs w:val="19"/>
                            <w:highlight w:val="white"/>
                          </w:rPr>
                        </w:pPr>
                        <w:del w:id="7689" w:author="Jonathan Goldstein" w:date="2013-09-19T11:39:00Z">
                          <w:r w:rsidDel="00BD2EB3">
                            <w:rPr>
                              <w:rFonts w:ascii="Consolas" w:hAnsi="Consolas" w:cs="Consolas"/>
                              <w:color w:val="000000"/>
                              <w:sz w:val="19"/>
                              <w:szCs w:val="19"/>
                              <w:highlight w:val="white"/>
                            </w:rPr>
                            <w:delText xml:space="preserve">        Chop(0, 3600).</w:delText>
                          </w:r>
                        </w:del>
                      </w:p>
                      <w:p w14:paraId="7DEFC718" w14:textId="77777777" w:rsidR="007219BE" w:rsidDel="00BD2EB3" w:rsidRDefault="007219BE" w:rsidP="007219BE">
                        <w:pPr>
                          <w:autoSpaceDE w:val="0"/>
                          <w:autoSpaceDN w:val="0"/>
                          <w:adjustRightInd w:val="0"/>
                          <w:spacing w:after="0" w:line="240" w:lineRule="auto"/>
                          <w:rPr>
                            <w:del w:id="7690" w:author="Jonathan Goldstein" w:date="2013-09-19T11:39:00Z"/>
                            <w:rFonts w:ascii="Consolas" w:hAnsi="Consolas" w:cs="Consolas"/>
                            <w:color w:val="000000"/>
                            <w:sz w:val="19"/>
                            <w:szCs w:val="19"/>
                            <w:highlight w:val="white"/>
                          </w:rPr>
                        </w:pPr>
                        <w:del w:id="7691" w:author="Jonathan Goldstein" w:date="2013-09-19T11:39:00Z">
                          <w:r w:rsidDel="00BD2EB3">
                            <w:rPr>
                              <w:rFonts w:ascii="Consolas" w:hAnsi="Consolas" w:cs="Consolas"/>
                              <w:color w:val="000000"/>
                              <w:sz w:val="19"/>
                              <w:szCs w:val="19"/>
                              <w:highlight w:val="white"/>
                            </w:rPr>
                            <w:delText xml:space="preserve">        Select((origStartTime, e) =&gt; </w:delText>
                          </w:r>
                        </w:del>
                      </w:p>
                      <w:p w14:paraId="72B5E604" w14:textId="77777777" w:rsidR="007219BE" w:rsidDel="00BD2EB3" w:rsidRDefault="007219BE" w:rsidP="007219BE">
                        <w:pPr>
                          <w:autoSpaceDE w:val="0"/>
                          <w:autoSpaceDN w:val="0"/>
                          <w:adjustRightInd w:val="0"/>
                          <w:spacing w:after="0" w:line="240" w:lineRule="auto"/>
                          <w:rPr>
                            <w:del w:id="7692" w:author="Jonathan Goldstein" w:date="2013-09-19T11:39:00Z"/>
                            <w:rFonts w:ascii="Consolas" w:hAnsi="Consolas" w:cs="Consolas"/>
                            <w:color w:val="000000"/>
                            <w:sz w:val="19"/>
                            <w:szCs w:val="19"/>
                            <w:highlight w:val="white"/>
                          </w:rPr>
                        </w:pPr>
                        <w:del w:id="7693" w:author="Jonathan Goldstein" w:date="2013-09-19T11:39:00Z">
                          <w:r w:rsidDel="00BD2EB3">
                            <w:rPr>
                              <w:rFonts w:ascii="Consolas" w:hAnsi="Consolas" w:cs="Consolas"/>
                              <w:color w:val="000000"/>
                              <w:sz w:val="19"/>
                              <w:szCs w:val="19"/>
                              <w:highlight w:val="white"/>
                            </w:rPr>
                            <w:delText xml:space="preserve">               </w:delText>
                          </w:r>
                          <w:r w:rsidDel="00BD2EB3">
                            <w:rPr>
                              <w:rFonts w:ascii="Consolas" w:hAnsi="Consolas" w:cs="Consolas"/>
                              <w:color w:val="0000FF"/>
                              <w:sz w:val="19"/>
                              <w:szCs w:val="19"/>
                              <w:highlight w:val="white"/>
                            </w:rPr>
                            <w:delText>new</w:delText>
                          </w:r>
                          <w:r w:rsidDel="00BD2EB3">
                            <w:rPr>
                              <w:rFonts w:ascii="Consolas" w:hAnsi="Consolas" w:cs="Consolas"/>
                              <w:color w:val="000000"/>
                              <w:sz w:val="19"/>
                              <w:szCs w:val="19"/>
                              <w:highlight w:val="white"/>
                            </w:rPr>
                            <w:delText xml:space="preserve"> { e.CID, e.PID, e.CPUTemp, CSTicks = origStartTime }).</w:delText>
                          </w:r>
                        </w:del>
                      </w:p>
                      <w:p w14:paraId="474622DC" w14:textId="77777777" w:rsidR="007219BE" w:rsidDel="00BD2EB3" w:rsidRDefault="007219BE" w:rsidP="007219BE">
                        <w:pPr>
                          <w:autoSpaceDE w:val="0"/>
                          <w:autoSpaceDN w:val="0"/>
                          <w:adjustRightInd w:val="0"/>
                          <w:spacing w:after="0" w:line="240" w:lineRule="auto"/>
                          <w:rPr>
                            <w:del w:id="7694" w:author="Jonathan Goldstein" w:date="2013-09-19T11:39:00Z"/>
                            <w:rFonts w:ascii="Consolas" w:hAnsi="Consolas" w:cs="Consolas"/>
                            <w:color w:val="000000"/>
                            <w:sz w:val="19"/>
                            <w:szCs w:val="19"/>
                            <w:highlight w:val="white"/>
                          </w:rPr>
                        </w:pPr>
                        <w:del w:id="7695" w:author="Jonathan Goldstein" w:date="2013-09-19T11:39:00Z">
                          <w:r w:rsidDel="00BD2EB3">
                            <w:rPr>
                              <w:rFonts w:ascii="Consolas" w:hAnsi="Consolas" w:cs="Consolas"/>
                              <w:color w:val="000000"/>
                              <w:sz w:val="19"/>
                              <w:szCs w:val="19"/>
                              <w:highlight w:val="white"/>
                            </w:rPr>
                            <w:delText xml:space="preserve">        AlterEventDuration(1);</w:delText>
                          </w:r>
                        </w:del>
                      </w:p>
                      <w:p w14:paraId="68B4320D" w14:textId="77777777" w:rsidR="007219BE" w:rsidRPr="002A0C24" w:rsidRDefault="007219BE" w:rsidP="007219BE">
                        <w:pPr>
                          <w:autoSpaceDE w:val="0"/>
                          <w:autoSpaceDN w:val="0"/>
                          <w:adjustRightInd w:val="0"/>
                          <w:spacing w:after="0" w:line="240" w:lineRule="auto"/>
                          <w:rPr>
                            <w:rFonts w:ascii="Consolas" w:hAnsi="Consolas" w:cs="Consolas"/>
                            <w:color w:val="000000"/>
                            <w:sz w:val="19"/>
                            <w:szCs w:val="19"/>
                            <w:highlight w:val="white"/>
                          </w:rPr>
                        </w:pPr>
                      </w:p>
                    </w:txbxContent>
                  </v:textbox>
                </v:shape>
                <v:shape id="Text Box 236" o:spid="_x0000_s1127" type="#_x0000_t202" style="position:absolute;left:95;top:23336;width:638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" stroked="f">
                  <v:textbox style="mso-fit-shape-to-text:t" inset="0,0,0,0">
                    <w:txbxContent>
                      <w:p w14:paraId="63F11EA5" w14:textId="53BE9BD2" w:rsidR="007219BE" w:rsidRPr="00ED3D8A" w:rsidRDefault="007219BE" w:rsidP="007219BE">
                        <w:pPr>
                          <w:pStyle w:val="Caption"/>
                          <w:pPrChange w:id="7696" w:author="Jonathan Goldstein" w:date="2013-09-19T17:32:00Z">
                            <w:pPr>
                              <w:pStyle w:val="Heading2"/>
                            </w:pPr>
                          </w:pPrChange>
                        </w:pPr>
                        <w:bookmarkStart w:id="7697" w:name="_Ref367375301"/>
                        <w:ins w:id="7698" w:author="Jonathan Goldstein" w:date="2013-09-19T17:32:00Z">
                          <w:r>
                            <w:t xml:space="preserve">Figure </w:t>
                          </w:r>
                          <w:r>
                            <w:fldChar w:fldCharType="begin"/>
                          </w:r>
                          <w:r>
                            <w:instrText xml:space="preserve"> SEQ Figure \* ARABIC </w:instrText>
                          </w:r>
                        </w:ins>
                        <w:r>
                          <w:fldChar w:fldCharType="separate"/>
                        </w:r>
                        <w:r w:rsidR="00B17340">
                          <w:rPr>
                            <w:noProof/>
                          </w:rPr>
                          <w:t>61</w:t>
                        </w:r>
                        <w:ins w:id="7699" w:author="Jonathan Goldstein" w:date="2013-09-19T17:32:00Z">
                          <w:r>
                            <w:fldChar w:fldCharType="end"/>
                          </w:r>
                          <w:bookmarkEnd w:id="7697"/>
                          <w:r>
                            <w:t xml:space="preserve">: Creating </w:t>
                          </w:r>
                        </w:ins>
                        <w:r>
                          <w:t>n</w:t>
                        </w:r>
                        <w:ins w:id="7700" w:author="Jonathan Goldstein" w:date="2013-09-19T17:32:00Z">
                          <w:r>
                            <w:t>ame</w:t>
                          </w:r>
                        </w:ins>
                        <w:r>
                          <w:t>s</w:t>
                        </w:r>
                        <w:ins w:id="7701" w:author="Jonathan Goldstein" w:date="2013-09-19T17:32:00Z">
                          <w:r>
                            <w:t>Stream using Interval and Edge</w:t>
                          </w:r>
                          <w:r>
                            <w:rPr>
                              <w:noProof/>
                            </w:rPr>
                            <w:t xml:space="preserve"> Events</w:t>
                          </w:r>
                        </w:ins>
                      </w:p>
                    </w:txbxContent>
                  </v:textbox>
                </v:shape>
                <w10:anchorlock/>
              </v:group>
            </w:pict>
          </mc:Fallback>
        </mc:AlternateContent>
      </w:r>
    </w:p>
    <w:p w14:paraId="66B3CBE1" w14:textId="311134B1" w:rsidR="00170086" w:rsidRDefault="00170086">
      <w:ins w:id="7702" w:author="Jonathan Goldstein" w:date="2013-10-14T16:43:00Z">
        <w:r>
          <w:t>When performing queries over offline data, it is frequently convenient</w:t>
        </w:r>
      </w:ins>
      <w:ins w:id="7703" w:author="Jonathan Goldstein" w:date="2013-10-14T16:44:00Z">
        <w:r>
          <w:t xml:space="preserve">, </w:t>
        </w:r>
      </w:ins>
      <w:ins w:id="7704" w:author="Jonathan Goldstein" w:date="2013-10-14T16:48:00Z">
        <w:r>
          <w:t>when</w:t>
        </w:r>
      </w:ins>
      <w:ins w:id="7705" w:author="Jonathan Goldstein" w:date="2013-10-14T16:44:00Z">
        <w:r>
          <w:t xml:space="preserve"> viewing results, </w:t>
        </w:r>
      </w:ins>
      <w:ins w:id="7706" w:author="Jonathan Goldstein" w:date="2013-10-14T16:43:00Z">
        <w:r>
          <w:t xml:space="preserve">to coalesce </w:t>
        </w:r>
      </w:ins>
      <w:ins w:id="7707" w:author="Jonathan Goldstein" w:date="2013-10-14T16:44:00Z">
        <w:r>
          <w:t>matching</w:t>
        </w:r>
      </w:ins>
      <w:ins w:id="7708" w:author="Jonathan Goldstein" w:date="2013-10-14T16:43:00Z">
        <w:r>
          <w:t xml:space="preserve"> start and end edges into the single event</w:t>
        </w:r>
      </w:ins>
      <w:ins w:id="7709" w:author="Jonathan Goldstein" w:date="2013-10-14T16:44:00Z">
        <w:r>
          <w:t>s</w:t>
        </w:r>
      </w:ins>
      <w:ins w:id="7710" w:author="Jonathan Goldstein" w:date="2013-10-14T16:43:00Z">
        <w:r>
          <w:t xml:space="preserve"> they truly describe.</w:t>
        </w:r>
      </w:ins>
      <w:ins w:id="7711" w:author="Jonathan Goldstein" w:date="2013-10-14T16:44:00Z">
        <w:r>
          <w:t xml:space="preserve"> We therefore provide an optional reshaping policy </w:t>
        </w:r>
      </w:ins>
      <w:ins w:id="7712" w:author="Jonathan Goldstein" w:date="2013-10-14T16:45:00Z">
        <w:r>
          <w:t>parameter</w:t>
        </w:r>
      </w:ins>
      <w:ins w:id="7713" w:author="Jonathan Goldstein" w:date="2013-10-14T16:44:00Z">
        <w:r>
          <w:t xml:space="preserve"> </w:t>
        </w:r>
      </w:ins>
      <w:ins w:id="7714" w:author="Jonathan Goldstein" w:date="2013-10-14T16:45:00Z">
        <w:r>
          <w:t>to ToStreamEventObservable that coalesces these edges.</w:t>
        </w:r>
      </w:ins>
      <w:ins w:id="7715" w:author="Jonathan Goldstein" w:date="2013-10-14T16:46:00Z">
        <w:r>
          <w:t xml:space="preserve"> WARNING: Coalescing edges </w:t>
        </w:r>
      </w:ins>
      <w:ins w:id="7716" w:author="Jonathan Goldstein" w:date="2013-10-14T16:48:00Z">
        <w:r>
          <w:t xml:space="preserve">may </w:t>
        </w:r>
      </w:ins>
      <w:ins w:id="7717" w:author="Jonathan Goldstein" w:date="2013-10-14T16:46:00Z">
        <w:r>
          <w:t xml:space="preserve">cause very high latency, which may be </w:t>
        </w:r>
      </w:ins>
      <w:ins w:id="7718" w:author="Jonathan Goldstein" w:date="2013-10-14T16:48:00Z">
        <w:r>
          <w:t>acceptable</w:t>
        </w:r>
      </w:ins>
      <w:ins w:id="7719" w:author="Jonathan Goldstein" w:date="2013-10-14T16:46:00Z">
        <w:r>
          <w:t xml:space="preserve"> for </w:t>
        </w:r>
      </w:ins>
      <w:ins w:id="7720" w:author="Jonathan Goldstein" w:date="2013-10-14T16:47:00Z">
        <w:r>
          <w:t>offline queries, but is highly discouraged for real time queries.</w:t>
        </w:r>
      </w:ins>
      <w:ins w:id="7721" w:author="Jonathan Goldstein" w:date="2013-10-14T16:51:00Z">
        <w:r w:rsidR="00254E06">
          <w:t xml:space="preserve"> </w:t>
        </w:r>
      </w:ins>
      <w:ins w:id="7722" w:author="Jonathan Goldstein" w:date="2013-10-14T17:04:00Z">
        <w:r w:rsidR="00B65AC1">
          <w:fldChar w:fldCharType="begin"/>
        </w:r>
        <w:r w:rsidR="00B65AC1">
          <w:instrText xml:space="preserve"> REF _Ref369533581 \h </w:instrText>
        </w:r>
      </w:ins>
      <w:r w:rsidR="00B65AC1">
        <w:fldChar w:fldCharType="separate"/>
      </w:r>
      <w:ins w:id="7723" w:author="Jonathan Goldstein" w:date="2013-10-14T16:54:00Z">
        <w:r w:rsidR="00904F8B">
          <w:t xml:space="preserve">Figure </w:t>
        </w:r>
      </w:ins>
      <w:r w:rsidR="00904F8B">
        <w:rPr>
          <w:noProof/>
        </w:rPr>
        <w:t>62</w:t>
      </w:r>
      <w:ins w:id="7724" w:author="Jonathan Goldstein" w:date="2013-10-14T17:04:00Z">
        <w:r w:rsidR="00B65AC1">
          <w:fldChar w:fldCharType="end"/>
        </w:r>
        <w:r w:rsidR="00B65AC1">
          <w:t xml:space="preserve"> s</w:t>
        </w:r>
      </w:ins>
      <w:ins w:id="7725" w:author="Jonathan Goldstein" w:date="2013-10-14T16:51:00Z">
        <w:r w:rsidR="00254E06">
          <w:t>hows the ToStreamEventObservable call which coalesces edges for the query in</w:t>
        </w:r>
      </w:ins>
      <w:ins w:id="7726" w:author="Jonathan Goldstein" w:date="2013-10-14T16:52:00Z">
        <w:r w:rsidR="00254E06">
          <w:t xml:space="preserve"> </w:t>
        </w:r>
        <w:r w:rsidR="00254E06">
          <w:fldChar w:fldCharType="begin"/>
        </w:r>
        <w:r w:rsidR="00254E06">
          <w:instrText xml:space="preserve"> REF _Ref367375301 \h </w:instrText>
        </w:r>
      </w:ins>
      <w:r w:rsidR="00254E06">
        <w:fldChar w:fldCharType="separate"/>
      </w:r>
      <w:ins w:id="7727" w:author="Jonathan Goldstein" w:date="2013-09-19T17:32:00Z">
        <w:r w:rsidR="00904F8B">
          <w:t xml:space="preserve">Figure </w:t>
        </w:r>
      </w:ins>
      <w:r w:rsidR="00904F8B">
        <w:rPr>
          <w:noProof/>
        </w:rPr>
        <w:t>61</w:t>
      </w:r>
      <w:ins w:id="7728" w:author="Jonathan Goldstein" w:date="2013-10-14T16:52:00Z">
        <w:r w:rsidR="00254E06">
          <w:fldChar w:fldCharType="end"/>
        </w:r>
        <w:r w:rsidR="00254E06">
          <w:t>.</w:t>
        </w:r>
      </w:ins>
      <w:r w:rsidR="000521F2" w:rsidRPr="000521F2">
        <w:rPr>
          <w:noProof/>
          <w:lang w:eastAsia="en-US"/>
        </w:rPr>
        <w:t xml:space="preserve"> </w:t>
      </w:r>
    </w:p>
    <w:p w14:paraId="67B58E03" w14:textId="3CF83445" w:rsidR="0070156D" w:rsidRDefault="000521F2">
      <w:pPr>
        <w:rPr>
          <w:ins w:id="7729" w:author="Jonathan Goldstein" w:date="2013-09-19T15:38:00Z"/>
        </w:rPr>
        <w:pPrChange w:id="7730" w:author="Jonathan Goldstein" w:date="2013-09-06T11:27:00Z">
          <w:pPr>
            <w:pStyle w:val="Heading1"/>
          </w:pPr>
        </w:pPrChange>
      </w:pPr>
      <w:r>
        <w:rPr>
          <w:noProof/>
        </w:rPr>
        <mc:AlternateContent>
          <mc:Choice Requires="wpg">
            <w:drawing>
              <wp:inline distT="0" distB="0" distL="0" distR="0" wp14:anchorId="18F9FEBB" wp14:editId="6310F42E">
                <wp:extent cx="6400800" cy="473710"/>
                <wp:effectExtent l="0" t="0" r="0" b="2540"/>
                <wp:docPr id="286" name="Group 286"/>
                <wp:cNvGraphicFramePr/>
                <a:graphic xmlns:a="http://schemas.openxmlformats.org/drawingml/2006/main">
                  <a:graphicData uri="http://schemas.microsoft.com/office/word/2010/wordprocessingGroup">
                    <wpg:wgp>
                      <wpg:cNvGrpSpPr/>
                      <wpg:grpSpPr>
                        <a:xfrm>
                          <a:off x="0" y="0"/>
                          <a:ext cx="6400800" cy="473710"/>
                          <a:chOff x="0" y="0"/>
                          <a:chExt cx="6400800" cy="473710"/>
                        </a:xfrm>
                      </wpg:grpSpPr>
                      <wps:wsp>
                        <wps:cNvPr id="196" name="Text Box 196"/>
                        <wps:cNvSpPr txBox="1">
                          <a:spLocks noChangeArrowheads="1"/>
                        </wps:cNvSpPr>
                        <wps:spPr bwMode="auto">
                          <a:xfrm>
                            <a:off x="0" y="0"/>
                            <a:ext cx="6381750" cy="248285"/>
                          </a:xfrm>
                          <a:prstGeom prst="rect">
                            <a:avLst/>
                          </a:prstGeom>
                          <a:solidFill>
                            <a:srgbClr val="FFFFFF"/>
                          </a:solidFill>
                          <a:ln w="9525">
                            <a:solidFill>
                              <a:srgbClr val="000000"/>
                            </a:solidFill>
                            <a:miter lim="800000"/>
                            <a:headEnd/>
                            <a:tailEnd/>
                          </a:ln>
                        </wps:spPr>
                        <wps:txbx>
                          <w:txbxContent>
                            <w:p w14:paraId="4F0ED822" w14:textId="6DBFFEE7" w:rsidR="00E80C46" w:rsidDel="00FB70A5" w:rsidRDefault="00E80C46" w:rsidP="00254E06">
                              <w:pPr>
                                <w:autoSpaceDE w:val="0"/>
                                <w:autoSpaceDN w:val="0"/>
                                <w:adjustRightInd w:val="0"/>
                                <w:spacing w:after="0" w:line="240" w:lineRule="auto"/>
                                <w:rPr>
                                  <w:del w:id="7731" w:author="Jonathan Goldstein" w:date="2013-09-19T15:14:00Z"/>
                                  <w:rFonts w:ascii="Consolas" w:hAnsi="Consolas" w:cs="Consolas"/>
                                  <w:color w:val="000000"/>
                                  <w:sz w:val="19"/>
                                  <w:szCs w:val="19"/>
                                  <w:highlight w:val="white"/>
                                </w:rPr>
                              </w:pPr>
                              <w:ins w:id="7732" w:author="Jonathan Goldstein" w:date="2013-10-14T16:57:00Z">
                                <w:del w:id="7733" w:author="Peter Freiling" w:date="2018-12-03T12:10:00Z">
                                  <w:r w:rsidDel="005B6538">
                                    <w:rPr>
                                      <w:rFonts w:ascii="Consolas" w:hAnsi="Consolas" w:cs="Consolas"/>
                                      <w:color w:val="000000"/>
                                      <w:sz w:val="19"/>
                                      <w:szCs w:val="19"/>
                                      <w:highlight w:val="white"/>
                                    </w:rPr>
                                    <w:delText>pNamesStream</w:delText>
                                  </w:r>
                                </w:del>
                              </w:ins>
                              <w:ins w:id="7734" w:author="Peter Freiling" w:date="2018-12-03T12:13:00Z">
                                <w:r w:rsidR="00333B06">
                                  <w:rPr>
                                    <w:rFonts w:ascii="Consolas" w:hAnsi="Consolas" w:cs="Consolas"/>
                                    <w:color w:val="000000"/>
                                    <w:sz w:val="19"/>
                                    <w:szCs w:val="19"/>
                                    <w:highlight w:val="white"/>
                                  </w:rPr>
                                  <w:t>namesStream</w:t>
                                </w:r>
                              </w:ins>
                              <w:ins w:id="7735" w:author="Jonathan Goldstein" w:date="2013-10-14T16:57:00Z">
                                <w:r>
                                  <w:rPr>
                                    <w:rFonts w:ascii="Consolas" w:hAnsi="Consolas" w:cs="Consolas"/>
                                    <w:color w:val="000000"/>
                                    <w:sz w:val="19"/>
                                    <w:szCs w:val="19"/>
                                    <w:highlight w:val="white"/>
                                  </w:rPr>
                                  <w:t>.ToStreamEventObservable(</w:t>
                                </w:r>
                                <w:r>
                                  <w:rPr>
                                    <w:rFonts w:ascii="Consolas" w:hAnsi="Consolas" w:cs="Consolas"/>
                                    <w:color w:val="2B91AF"/>
                                    <w:sz w:val="19"/>
                                    <w:szCs w:val="19"/>
                                    <w:highlight w:val="white"/>
                                  </w:rPr>
                                  <w:t>ReshapingPolicy</w:t>
                                </w:r>
                                <w:r>
                                  <w:rPr>
                                    <w:rFonts w:ascii="Consolas" w:hAnsi="Consolas" w:cs="Consolas"/>
                                    <w:color w:val="000000"/>
                                    <w:sz w:val="19"/>
                                    <w:szCs w:val="19"/>
                                    <w:highlight w:val="white"/>
                                  </w:rPr>
                                  <w:t>.CoalesceEndEdges</w:t>
                                </w:r>
                              </w:ins>
                              <w:ins w:id="7736" w:author="Jonathan Goldstein" w:date="2013-10-14T17:52:00Z">
                                <w:r>
                                  <w:rPr>
                                    <w:rFonts w:ascii="Consolas" w:hAnsi="Consolas" w:cs="Consolas"/>
                                    <w:color w:val="000000"/>
                                    <w:sz w:val="19"/>
                                    <w:szCs w:val="19"/>
                                    <w:highlight w:val="white"/>
                                  </w:rPr>
                                  <w:t>()</w:t>
                                </w:r>
                              </w:ins>
                              <w:ins w:id="7737" w:author="Jonathan Goldstein" w:date="2013-10-14T16:57:00Z">
                                <w:r>
                                  <w:rPr>
                                    <w:rFonts w:ascii="Consolas" w:hAnsi="Consolas" w:cs="Consolas"/>
                                    <w:color w:val="000000"/>
                                    <w:sz w:val="19"/>
                                    <w:szCs w:val="19"/>
                                    <w:highlight w:val="white"/>
                                  </w:rPr>
                                  <w:t>)</w:t>
                                </w:r>
                              </w:ins>
                              <w:del w:id="7738" w:author="Jonathan Goldstein" w:date="2013-09-19T15:14:00Z">
                                <w:r w:rsidDel="00FB70A5">
                                  <w:rPr>
                                    <w:rFonts w:ascii="Consolas" w:hAnsi="Consolas" w:cs="Consolas"/>
                                    <w:color w:val="0000FF"/>
                                    <w:sz w:val="19"/>
                                    <w:szCs w:val="19"/>
                                    <w:highlight w:val="white"/>
                                  </w:rPr>
                                  <w:delText>var</w:delText>
                                </w:r>
                                <w:r w:rsidDel="00FB70A5">
                                  <w:rPr>
                                    <w:rFonts w:ascii="Consolas" w:hAnsi="Consolas" w:cs="Consolas"/>
                                    <w:color w:val="000000"/>
                                    <w:sz w:val="19"/>
                                    <w:szCs w:val="19"/>
                                    <w:highlight w:val="white"/>
                                  </w:rPr>
                                  <w:delText xml:space="preserve"> cSTicksWithExtraCS = cSTicksStream.AlterEventDuration(</w:delText>
                                </w:r>
                                <w:r w:rsidDel="00FB70A5">
                                  <w:rPr>
                                    <w:rFonts w:ascii="Consolas" w:hAnsi="Consolas" w:cs="Consolas"/>
                                    <w:color w:val="2B91AF"/>
                                    <w:sz w:val="19"/>
                                    <w:szCs w:val="19"/>
                                    <w:highlight w:val="white"/>
                                  </w:rPr>
                                  <w:delText>StreamEvent</w:delText>
                                </w:r>
                                <w:r w:rsidDel="00FB70A5">
                                  <w:rPr>
                                    <w:rFonts w:ascii="Consolas" w:hAnsi="Consolas" w:cs="Consolas"/>
                                    <w:color w:val="000000"/>
                                    <w:sz w:val="19"/>
                                    <w:szCs w:val="19"/>
                                    <w:highlight w:val="white"/>
                                  </w:rPr>
                                  <w:delText>.InfinitySyncTime).</w:delText>
                                </w:r>
                              </w:del>
                            </w:p>
                            <w:p w14:paraId="0786646D" w14:textId="77777777" w:rsidR="00E80C46" w:rsidDel="00FB70A5" w:rsidRDefault="00E80C46" w:rsidP="00254E06">
                              <w:pPr>
                                <w:autoSpaceDE w:val="0"/>
                                <w:autoSpaceDN w:val="0"/>
                                <w:adjustRightInd w:val="0"/>
                                <w:spacing w:after="0" w:line="240" w:lineRule="auto"/>
                                <w:rPr>
                                  <w:del w:id="7739" w:author="Jonathan Goldstein" w:date="2013-09-19T15:14:00Z"/>
                                  <w:rFonts w:ascii="Consolas" w:hAnsi="Consolas" w:cs="Consolas"/>
                                  <w:color w:val="000000"/>
                                  <w:sz w:val="19"/>
                                  <w:szCs w:val="19"/>
                                  <w:highlight w:val="white"/>
                                </w:rPr>
                              </w:pPr>
                              <w:del w:id="7740" w:author="Jonathan Goldstein" w:date="2013-09-19T15:14:00Z">
                                <w:r w:rsidDel="00FB70A5">
                                  <w:rPr>
                                    <w:rFonts w:ascii="Consolas" w:hAnsi="Consolas" w:cs="Consolas"/>
                                    <w:color w:val="000000"/>
                                    <w:sz w:val="19"/>
                                    <w:szCs w:val="19"/>
                                    <w:highlight w:val="white"/>
                                  </w:rPr>
                                  <w:delText xml:space="preserve">        Multicast(s =&gt; s.ClipEventDuration(s, e =&gt; e.CID, e =&gt; e.CID)).</w:delText>
                                </w:r>
                              </w:del>
                            </w:p>
                            <w:p w14:paraId="49C7556E" w14:textId="77777777" w:rsidR="00E80C46" w:rsidDel="00FB70A5" w:rsidRDefault="00E80C46" w:rsidP="00254E06">
                              <w:pPr>
                                <w:autoSpaceDE w:val="0"/>
                                <w:autoSpaceDN w:val="0"/>
                                <w:adjustRightInd w:val="0"/>
                                <w:spacing w:after="0" w:line="240" w:lineRule="auto"/>
                                <w:rPr>
                                  <w:del w:id="7741" w:author="Jonathan Goldstein" w:date="2013-09-19T15:14:00Z"/>
                                  <w:rFonts w:ascii="Consolas" w:hAnsi="Consolas" w:cs="Consolas"/>
                                  <w:color w:val="000000"/>
                                  <w:sz w:val="19"/>
                                  <w:szCs w:val="19"/>
                                  <w:highlight w:val="white"/>
                                </w:rPr>
                              </w:pPr>
                              <w:del w:id="7742" w:author="Jonathan Goldstein" w:date="2013-09-19T15:14:00Z">
                                <w:r w:rsidDel="00FB70A5">
                                  <w:rPr>
                                    <w:rFonts w:ascii="Consolas" w:hAnsi="Consolas" w:cs="Consolas"/>
                                    <w:color w:val="000000"/>
                                    <w:sz w:val="19"/>
                                    <w:szCs w:val="19"/>
                                    <w:highlight w:val="white"/>
                                  </w:rPr>
                                  <w:delText xml:space="preserve">        Chop(0, 3600).</w:delText>
                                </w:r>
                              </w:del>
                            </w:p>
                            <w:p w14:paraId="7F2540C3" w14:textId="77777777" w:rsidR="00E80C46" w:rsidDel="00FB70A5" w:rsidRDefault="00E80C46" w:rsidP="00254E06">
                              <w:pPr>
                                <w:autoSpaceDE w:val="0"/>
                                <w:autoSpaceDN w:val="0"/>
                                <w:adjustRightInd w:val="0"/>
                                <w:spacing w:after="0" w:line="240" w:lineRule="auto"/>
                                <w:rPr>
                                  <w:del w:id="7743" w:author="Jonathan Goldstein" w:date="2013-09-19T15:14:00Z"/>
                                  <w:rFonts w:ascii="Consolas" w:hAnsi="Consolas" w:cs="Consolas"/>
                                  <w:color w:val="000000"/>
                                  <w:sz w:val="19"/>
                                  <w:szCs w:val="19"/>
                                  <w:highlight w:val="white"/>
                                </w:rPr>
                              </w:pPr>
                              <w:del w:id="7744" w:author="Jonathan Goldstein" w:date="2013-09-19T15:14:00Z">
                                <w:r w:rsidDel="00FB70A5">
                                  <w:rPr>
                                    <w:rFonts w:ascii="Consolas" w:hAnsi="Consolas" w:cs="Consolas"/>
                                    <w:color w:val="000000"/>
                                    <w:sz w:val="19"/>
                                    <w:szCs w:val="19"/>
                                    <w:highlight w:val="white"/>
                                  </w:rPr>
                                  <w:delText xml:space="preserve">        Select((origStartTime, e) =&gt; </w:delText>
                                </w:r>
                              </w:del>
                            </w:p>
                            <w:p w14:paraId="533276F1" w14:textId="77777777" w:rsidR="00E80C46" w:rsidDel="00FB70A5" w:rsidRDefault="00E80C46" w:rsidP="00254E06">
                              <w:pPr>
                                <w:autoSpaceDE w:val="0"/>
                                <w:autoSpaceDN w:val="0"/>
                                <w:adjustRightInd w:val="0"/>
                                <w:spacing w:after="0" w:line="240" w:lineRule="auto"/>
                                <w:rPr>
                                  <w:del w:id="7745" w:author="Jonathan Goldstein" w:date="2013-09-19T15:14:00Z"/>
                                  <w:rFonts w:ascii="Consolas" w:hAnsi="Consolas" w:cs="Consolas"/>
                                  <w:color w:val="000000"/>
                                  <w:sz w:val="19"/>
                                  <w:szCs w:val="19"/>
                                  <w:highlight w:val="white"/>
                                </w:rPr>
                              </w:pPr>
                              <w:del w:id="7746" w:author="Jonathan Goldstein" w:date="2013-09-19T15:14:00Z">
                                <w:r w:rsidDel="00FB70A5">
                                  <w:rPr>
                                    <w:rFonts w:ascii="Consolas" w:hAnsi="Consolas" w:cs="Consolas"/>
                                    <w:color w:val="000000"/>
                                    <w:sz w:val="19"/>
                                    <w:szCs w:val="19"/>
                                    <w:highlight w:val="white"/>
                                  </w:rPr>
                                  <w:delText xml:space="preserve">               </w:delText>
                                </w:r>
                                <w:r w:rsidDel="00FB70A5">
                                  <w:rPr>
                                    <w:rFonts w:ascii="Consolas" w:hAnsi="Consolas" w:cs="Consolas"/>
                                    <w:color w:val="0000FF"/>
                                    <w:sz w:val="19"/>
                                    <w:szCs w:val="19"/>
                                    <w:highlight w:val="white"/>
                                  </w:rPr>
                                  <w:delText>new</w:delText>
                                </w:r>
                                <w:r w:rsidDel="00FB70A5">
                                  <w:rPr>
                                    <w:rFonts w:ascii="Consolas" w:hAnsi="Consolas" w:cs="Consolas"/>
                                    <w:color w:val="000000"/>
                                    <w:sz w:val="19"/>
                                    <w:szCs w:val="19"/>
                                    <w:highlight w:val="white"/>
                                  </w:rPr>
                                  <w:delText xml:space="preserve"> { e.CID, e.PID, e.CPUTemp, CSTicks = origStartTime }).</w:delText>
                                </w:r>
                              </w:del>
                            </w:p>
                            <w:p w14:paraId="5209F05D" w14:textId="77777777" w:rsidR="00E80C46" w:rsidDel="00FB70A5" w:rsidRDefault="00E80C46" w:rsidP="00254E06">
                              <w:pPr>
                                <w:autoSpaceDE w:val="0"/>
                                <w:autoSpaceDN w:val="0"/>
                                <w:adjustRightInd w:val="0"/>
                                <w:spacing w:after="0" w:line="240" w:lineRule="auto"/>
                                <w:rPr>
                                  <w:del w:id="7747" w:author="Jonathan Goldstein" w:date="2013-09-19T15:14:00Z"/>
                                  <w:rFonts w:ascii="Consolas" w:hAnsi="Consolas" w:cs="Consolas"/>
                                  <w:color w:val="000000"/>
                                  <w:sz w:val="19"/>
                                  <w:szCs w:val="19"/>
                                  <w:highlight w:val="white"/>
                                </w:rPr>
                              </w:pPr>
                              <w:del w:id="7748" w:author="Jonathan Goldstein" w:date="2013-09-19T15:14:00Z">
                                <w:r w:rsidDel="00FB70A5">
                                  <w:rPr>
                                    <w:rFonts w:ascii="Consolas" w:hAnsi="Consolas" w:cs="Consolas"/>
                                    <w:color w:val="000000"/>
                                    <w:sz w:val="19"/>
                                    <w:szCs w:val="19"/>
                                    <w:highlight w:val="white"/>
                                  </w:rPr>
                                  <w:delText xml:space="preserve">        AlterEventDuration(1);</w:delText>
                                </w:r>
                              </w:del>
                            </w:p>
                            <w:p w14:paraId="62570071" w14:textId="77777777" w:rsidR="00E80C46" w:rsidRPr="002A0C24" w:rsidRDefault="00E80C46" w:rsidP="00254E06">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s:wsp>
                        <wps:cNvPr id="197" name="Text Box 197"/>
                        <wps:cNvSpPr txBox="1"/>
                        <wps:spPr>
                          <a:xfrm>
                            <a:off x="19050" y="276225"/>
                            <a:ext cx="6381750" cy="197485"/>
                          </a:xfrm>
                          <a:prstGeom prst="rect">
                            <a:avLst/>
                          </a:prstGeom>
                          <a:solidFill>
                            <a:prstClr val="white"/>
                          </a:solidFill>
                          <a:ln>
                            <a:noFill/>
                          </a:ln>
                          <a:effectLst/>
                        </wps:spPr>
                        <wps:txbx>
                          <w:txbxContent>
                            <w:p w14:paraId="7F6C9EA7" w14:textId="530A22D4" w:rsidR="00E80C46" w:rsidRDefault="00E80C46">
                              <w:pPr>
                                <w:pStyle w:val="Caption"/>
                                <w:pPrChange w:id="7749" w:author="Jonathan Goldstein" w:date="2013-10-14T16:54:00Z">
                                  <w:pPr/>
                                </w:pPrChange>
                              </w:pPr>
                              <w:bookmarkStart w:id="7750" w:name="_Ref369533581"/>
                              <w:ins w:id="7751" w:author="Jonathan Goldstein" w:date="2013-10-14T16:54:00Z">
                                <w:r>
                                  <w:t xml:space="preserve">Figure </w:t>
                                </w:r>
                                <w:r>
                                  <w:fldChar w:fldCharType="begin"/>
                                </w:r>
                                <w:r>
                                  <w:instrText xml:space="preserve"> SEQ Figure \* ARABIC </w:instrText>
                                </w:r>
                              </w:ins>
                              <w:r>
                                <w:fldChar w:fldCharType="separate"/>
                              </w:r>
                              <w:r w:rsidR="00B17340">
                                <w:rPr>
                                  <w:noProof/>
                                </w:rPr>
                                <w:t>62</w:t>
                              </w:r>
                              <w:ins w:id="7752" w:author="Jonathan Goldstein" w:date="2013-10-14T16:54:00Z">
                                <w:r>
                                  <w:fldChar w:fldCharType="end"/>
                                </w:r>
                                <w:bookmarkEnd w:id="7750"/>
                                <w:r>
                                  <w:t>: Coalescing Matching Edges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18F9FEBB" id="Group 286" o:spid="_x0000_s1128" style="width:7in;height:37.3pt;mso-position-horizontal-relative:char;mso-position-vertical-relative:line" coordsize="64008,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">
                <v:shape id="Text Box 196" o:spid="_x0000_s1129" type="#_x0000_t202" style="position:absolute;width:63817;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">
                  <v:textbox>
                    <w:txbxContent>
                      <w:p w14:paraId="4F0ED822" w14:textId="6DBFFEE7" w:rsidR="00E80C46" w:rsidDel="00FB70A5" w:rsidRDefault="00E80C46" w:rsidP="00254E06">
                        <w:pPr>
                          <w:autoSpaceDE w:val="0"/>
                          <w:autoSpaceDN w:val="0"/>
                          <w:adjustRightInd w:val="0"/>
                          <w:spacing w:after="0" w:line="240" w:lineRule="auto"/>
                          <w:rPr>
                            <w:del w:id="7753" w:author="Jonathan Goldstein" w:date="2013-09-19T15:14:00Z"/>
                            <w:rFonts w:ascii="Consolas" w:hAnsi="Consolas" w:cs="Consolas"/>
                            <w:color w:val="000000"/>
                            <w:sz w:val="19"/>
                            <w:szCs w:val="19"/>
                            <w:highlight w:val="white"/>
                          </w:rPr>
                        </w:pPr>
                        <w:ins w:id="7754" w:author="Jonathan Goldstein" w:date="2013-10-14T16:57:00Z">
                          <w:del w:id="7755" w:author="Peter Freiling" w:date="2018-12-03T12:10:00Z">
                            <w:r w:rsidDel="005B6538">
                              <w:rPr>
                                <w:rFonts w:ascii="Consolas" w:hAnsi="Consolas" w:cs="Consolas"/>
                                <w:color w:val="000000"/>
                                <w:sz w:val="19"/>
                                <w:szCs w:val="19"/>
                                <w:highlight w:val="white"/>
                              </w:rPr>
                              <w:delText>pNamesStream</w:delText>
                            </w:r>
                          </w:del>
                        </w:ins>
                        <w:ins w:id="7756" w:author="Peter Freiling" w:date="2018-12-03T12:13:00Z">
                          <w:r w:rsidR="00333B06">
                            <w:rPr>
                              <w:rFonts w:ascii="Consolas" w:hAnsi="Consolas" w:cs="Consolas"/>
                              <w:color w:val="000000"/>
                              <w:sz w:val="19"/>
                              <w:szCs w:val="19"/>
                              <w:highlight w:val="white"/>
                            </w:rPr>
                            <w:t>namesStream</w:t>
                          </w:r>
                        </w:ins>
                        <w:ins w:id="7757" w:author="Jonathan Goldstein" w:date="2013-10-14T16:57:00Z">
                          <w:r>
                            <w:rPr>
                              <w:rFonts w:ascii="Consolas" w:hAnsi="Consolas" w:cs="Consolas"/>
                              <w:color w:val="000000"/>
                              <w:sz w:val="19"/>
                              <w:szCs w:val="19"/>
                              <w:highlight w:val="white"/>
                            </w:rPr>
                            <w:t>.ToStreamEventObservable(</w:t>
                          </w:r>
                          <w:r>
                            <w:rPr>
                              <w:rFonts w:ascii="Consolas" w:hAnsi="Consolas" w:cs="Consolas"/>
                              <w:color w:val="2B91AF"/>
                              <w:sz w:val="19"/>
                              <w:szCs w:val="19"/>
                              <w:highlight w:val="white"/>
                            </w:rPr>
                            <w:t>ReshapingPolicy</w:t>
                          </w:r>
                          <w:r>
                            <w:rPr>
                              <w:rFonts w:ascii="Consolas" w:hAnsi="Consolas" w:cs="Consolas"/>
                              <w:color w:val="000000"/>
                              <w:sz w:val="19"/>
                              <w:szCs w:val="19"/>
                              <w:highlight w:val="white"/>
                            </w:rPr>
                            <w:t>.CoalesceEndEdges</w:t>
                          </w:r>
                        </w:ins>
                        <w:ins w:id="7758" w:author="Jonathan Goldstein" w:date="2013-10-14T17:52:00Z">
                          <w:r>
                            <w:rPr>
                              <w:rFonts w:ascii="Consolas" w:hAnsi="Consolas" w:cs="Consolas"/>
                              <w:color w:val="000000"/>
                              <w:sz w:val="19"/>
                              <w:szCs w:val="19"/>
                              <w:highlight w:val="white"/>
                            </w:rPr>
                            <w:t>()</w:t>
                          </w:r>
                        </w:ins>
                        <w:ins w:id="7759" w:author="Jonathan Goldstein" w:date="2013-10-14T16:57:00Z">
                          <w:r>
                            <w:rPr>
                              <w:rFonts w:ascii="Consolas" w:hAnsi="Consolas" w:cs="Consolas"/>
                              <w:color w:val="000000"/>
                              <w:sz w:val="19"/>
                              <w:szCs w:val="19"/>
                              <w:highlight w:val="white"/>
                            </w:rPr>
                            <w:t>)</w:t>
                          </w:r>
                        </w:ins>
                        <w:del w:id="7760" w:author="Jonathan Goldstein" w:date="2013-09-19T15:14:00Z">
                          <w:r w:rsidDel="00FB70A5">
                            <w:rPr>
                              <w:rFonts w:ascii="Consolas" w:hAnsi="Consolas" w:cs="Consolas"/>
                              <w:color w:val="0000FF"/>
                              <w:sz w:val="19"/>
                              <w:szCs w:val="19"/>
                              <w:highlight w:val="white"/>
                            </w:rPr>
                            <w:delText>var</w:delText>
                          </w:r>
                          <w:r w:rsidDel="00FB70A5">
                            <w:rPr>
                              <w:rFonts w:ascii="Consolas" w:hAnsi="Consolas" w:cs="Consolas"/>
                              <w:color w:val="000000"/>
                              <w:sz w:val="19"/>
                              <w:szCs w:val="19"/>
                              <w:highlight w:val="white"/>
                            </w:rPr>
                            <w:delText xml:space="preserve"> cSTicksWithExtraCS = cSTicksStream.AlterEventDuration(</w:delText>
                          </w:r>
                          <w:r w:rsidDel="00FB70A5">
                            <w:rPr>
                              <w:rFonts w:ascii="Consolas" w:hAnsi="Consolas" w:cs="Consolas"/>
                              <w:color w:val="2B91AF"/>
                              <w:sz w:val="19"/>
                              <w:szCs w:val="19"/>
                              <w:highlight w:val="white"/>
                            </w:rPr>
                            <w:delText>StreamEvent</w:delText>
                          </w:r>
                          <w:r w:rsidDel="00FB70A5">
                            <w:rPr>
                              <w:rFonts w:ascii="Consolas" w:hAnsi="Consolas" w:cs="Consolas"/>
                              <w:color w:val="000000"/>
                              <w:sz w:val="19"/>
                              <w:szCs w:val="19"/>
                              <w:highlight w:val="white"/>
                            </w:rPr>
                            <w:delText>.InfinitySyncTime).</w:delText>
                          </w:r>
                        </w:del>
                      </w:p>
                      <w:p w14:paraId="0786646D" w14:textId="77777777" w:rsidR="00E80C46" w:rsidDel="00FB70A5" w:rsidRDefault="00E80C46" w:rsidP="00254E06">
                        <w:pPr>
                          <w:autoSpaceDE w:val="0"/>
                          <w:autoSpaceDN w:val="0"/>
                          <w:adjustRightInd w:val="0"/>
                          <w:spacing w:after="0" w:line="240" w:lineRule="auto"/>
                          <w:rPr>
                            <w:del w:id="7761" w:author="Jonathan Goldstein" w:date="2013-09-19T15:14:00Z"/>
                            <w:rFonts w:ascii="Consolas" w:hAnsi="Consolas" w:cs="Consolas"/>
                            <w:color w:val="000000"/>
                            <w:sz w:val="19"/>
                            <w:szCs w:val="19"/>
                            <w:highlight w:val="white"/>
                          </w:rPr>
                        </w:pPr>
                        <w:del w:id="7762" w:author="Jonathan Goldstein" w:date="2013-09-19T15:14:00Z">
                          <w:r w:rsidDel="00FB70A5">
                            <w:rPr>
                              <w:rFonts w:ascii="Consolas" w:hAnsi="Consolas" w:cs="Consolas"/>
                              <w:color w:val="000000"/>
                              <w:sz w:val="19"/>
                              <w:szCs w:val="19"/>
                              <w:highlight w:val="white"/>
                            </w:rPr>
                            <w:delText xml:space="preserve">        Multicast(s =&gt; s.ClipEventDuration(s, e =&gt; e.CID, e =&gt; e.CID)).</w:delText>
                          </w:r>
                        </w:del>
                      </w:p>
                      <w:p w14:paraId="49C7556E" w14:textId="77777777" w:rsidR="00E80C46" w:rsidDel="00FB70A5" w:rsidRDefault="00E80C46" w:rsidP="00254E06">
                        <w:pPr>
                          <w:autoSpaceDE w:val="0"/>
                          <w:autoSpaceDN w:val="0"/>
                          <w:adjustRightInd w:val="0"/>
                          <w:spacing w:after="0" w:line="240" w:lineRule="auto"/>
                          <w:rPr>
                            <w:del w:id="7763" w:author="Jonathan Goldstein" w:date="2013-09-19T15:14:00Z"/>
                            <w:rFonts w:ascii="Consolas" w:hAnsi="Consolas" w:cs="Consolas"/>
                            <w:color w:val="000000"/>
                            <w:sz w:val="19"/>
                            <w:szCs w:val="19"/>
                            <w:highlight w:val="white"/>
                          </w:rPr>
                        </w:pPr>
                        <w:del w:id="7764" w:author="Jonathan Goldstein" w:date="2013-09-19T15:14:00Z">
                          <w:r w:rsidDel="00FB70A5">
                            <w:rPr>
                              <w:rFonts w:ascii="Consolas" w:hAnsi="Consolas" w:cs="Consolas"/>
                              <w:color w:val="000000"/>
                              <w:sz w:val="19"/>
                              <w:szCs w:val="19"/>
                              <w:highlight w:val="white"/>
                            </w:rPr>
                            <w:delText xml:space="preserve">        Chop(0, 3600).</w:delText>
                          </w:r>
                        </w:del>
                      </w:p>
                      <w:p w14:paraId="7F2540C3" w14:textId="77777777" w:rsidR="00E80C46" w:rsidDel="00FB70A5" w:rsidRDefault="00E80C46" w:rsidP="00254E06">
                        <w:pPr>
                          <w:autoSpaceDE w:val="0"/>
                          <w:autoSpaceDN w:val="0"/>
                          <w:adjustRightInd w:val="0"/>
                          <w:spacing w:after="0" w:line="240" w:lineRule="auto"/>
                          <w:rPr>
                            <w:del w:id="7765" w:author="Jonathan Goldstein" w:date="2013-09-19T15:14:00Z"/>
                            <w:rFonts w:ascii="Consolas" w:hAnsi="Consolas" w:cs="Consolas"/>
                            <w:color w:val="000000"/>
                            <w:sz w:val="19"/>
                            <w:szCs w:val="19"/>
                            <w:highlight w:val="white"/>
                          </w:rPr>
                        </w:pPr>
                        <w:del w:id="7766" w:author="Jonathan Goldstein" w:date="2013-09-19T15:14:00Z">
                          <w:r w:rsidDel="00FB70A5">
                            <w:rPr>
                              <w:rFonts w:ascii="Consolas" w:hAnsi="Consolas" w:cs="Consolas"/>
                              <w:color w:val="000000"/>
                              <w:sz w:val="19"/>
                              <w:szCs w:val="19"/>
                              <w:highlight w:val="white"/>
                            </w:rPr>
                            <w:delText xml:space="preserve">        Select((origStartTime, e) =&gt; </w:delText>
                          </w:r>
                        </w:del>
                      </w:p>
                      <w:p w14:paraId="533276F1" w14:textId="77777777" w:rsidR="00E80C46" w:rsidDel="00FB70A5" w:rsidRDefault="00E80C46" w:rsidP="00254E06">
                        <w:pPr>
                          <w:autoSpaceDE w:val="0"/>
                          <w:autoSpaceDN w:val="0"/>
                          <w:adjustRightInd w:val="0"/>
                          <w:spacing w:after="0" w:line="240" w:lineRule="auto"/>
                          <w:rPr>
                            <w:del w:id="7767" w:author="Jonathan Goldstein" w:date="2013-09-19T15:14:00Z"/>
                            <w:rFonts w:ascii="Consolas" w:hAnsi="Consolas" w:cs="Consolas"/>
                            <w:color w:val="000000"/>
                            <w:sz w:val="19"/>
                            <w:szCs w:val="19"/>
                            <w:highlight w:val="white"/>
                          </w:rPr>
                        </w:pPr>
                        <w:del w:id="7768" w:author="Jonathan Goldstein" w:date="2013-09-19T15:14:00Z">
                          <w:r w:rsidDel="00FB70A5">
                            <w:rPr>
                              <w:rFonts w:ascii="Consolas" w:hAnsi="Consolas" w:cs="Consolas"/>
                              <w:color w:val="000000"/>
                              <w:sz w:val="19"/>
                              <w:szCs w:val="19"/>
                              <w:highlight w:val="white"/>
                            </w:rPr>
                            <w:delText xml:space="preserve">               </w:delText>
                          </w:r>
                          <w:r w:rsidDel="00FB70A5">
                            <w:rPr>
                              <w:rFonts w:ascii="Consolas" w:hAnsi="Consolas" w:cs="Consolas"/>
                              <w:color w:val="0000FF"/>
                              <w:sz w:val="19"/>
                              <w:szCs w:val="19"/>
                              <w:highlight w:val="white"/>
                            </w:rPr>
                            <w:delText>new</w:delText>
                          </w:r>
                          <w:r w:rsidDel="00FB70A5">
                            <w:rPr>
                              <w:rFonts w:ascii="Consolas" w:hAnsi="Consolas" w:cs="Consolas"/>
                              <w:color w:val="000000"/>
                              <w:sz w:val="19"/>
                              <w:szCs w:val="19"/>
                              <w:highlight w:val="white"/>
                            </w:rPr>
                            <w:delText xml:space="preserve"> { e.CID, e.PID, e.CPUTemp, CSTicks = origStartTime }).</w:delText>
                          </w:r>
                        </w:del>
                      </w:p>
                      <w:p w14:paraId="5209F05D" w14:textId="77777777" w:rsidR="00E80C46" w:rsidDel="00FB70A5" w:rsidRDefault="00E80C46" w:rsidP="00254E06">
                        <w:pPr>
                          <w:autoSpaceDE w:val="0"/>
                          <w:autoSpaceDN w:val="0"/>
                          <w:adjustRightInd w:val="0"/>
                          <w:spacing w:after="0" w:line="240" w:lineRule="auto"/>
                          <w:rPr>
                            <w:del w:id="7769" w:author="Jonathan Goldstein" w:date="2013-09-19T15:14:00Z"/>
                            <w:rFonts w:ascii="Consolas" w:hAnsi="Consolas" w:cs="Consolas"/>
                            <w:color w:val="000000"/>
                            <w:sz w:val="19"/>
                            <w:szCs w:val="19"/>
                            <w:highlight w:val="white"/>
                          </w:rPr>
                        </w:pPr>
                        <w:del w:id="7770" w:author="Jonathan Goldstein" w:date="2013-09-19T15:14:00Z">
                          <w:r w:rsidDel="00FB70A5">
                            <w:rPr>
                              <w:rFonts w:ascii="Consolas" w:hAnsi="Consolas" w:cs="Consolas"/>
                              <w:color w:val="000000"/>
                              <w:sz w:val="19"/>
                              <w:szCs w:val="19"/>
                              <w:highlight w:val="white"/>
                            </w:rPr>
                            <w:delText xml:space="preserve">        AlterEventDuration(1);</w:delText>
                          </w:r>
                        </w:del>
                      </w:p>
                      <w:p w14:paraId="62570071" w14:textId="77777777" w:rsidR="00E80C46" w:rsidRPr="002A0C24" w:rsidRDefault="00E80C46" w:rsidP="00254E06">
                        <w:pPr>
                          <w:autoSpaceDE w:val="0"/>
                          <w:autoSpaceDN w:val="0"/>
                          <w:adjustRightInd w:val="0"/>
                          <w:spacing w:after="0" w:line="240" w:lineRule="auto"/>
                          <w:rPr>
                            <w:rFonts w:ascii="Consolas" w:hAnsi="Consolas" w:cs="Consolas"/>
                            <w:color w:val="000000"/>
                            <w:sz w:val="19"/>
                            <w:szCs w:val="19"/>
                            <w:highlight w:val="white"/>
                          </w:rPr>
                        </w:pPr>
                      </w:p>
                    </w:txbxContent>
                  </v:textbox>
                </v:shape>
                <v:shape id="Text Box 197" o:spid="_x0000_s1130" type="#_x0000_t202" style="position:absolute;left:190;top:2762;width:6381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" stroked="f">
                  <v:textbox inset="0,0,0,0">
                    <w:txbxContent>
                      <w:p w14:paraId="7F6C9EA7" w14:textId="530A22D4" w:rsidR="00E80C46" w:rsidRDefault="00E80C46">
                        <w:pPr>
                          <w:pStyle w:val="Caption"/>
                          <w:pPrChange w:id="7771" w:author="Jonathan Goldstein" w:date="2013-10-14T16:54:00Z">
                            <w:pPr/>
                          </w:pPrChange>
                        </w:pPr>
                        <w:bookmarkStart w:id="7772" w:name="_Ref369533581"/>
                        <w:ins w:id="7773" w:author="Jonathan Goldstein" w:date="2013-10-14T16:54:00Z">
                          <w:r>
                            <w:t xml:space="preserve">Figure </w:t>
                          </w:r>
                          <w:r>
                            <w:fldChar w:fldCharType="begin"/>
                          </w:r>
                          <w:r>
                            <w:instrText xml:space="preserve"> SEQ Figure \* ARABIC </w:instrText>
                          </w:r>
                        </w:ins>
                        <w:r>
                          <w:fldChar w:fldCharType="separate"/>
                        </w:r>
                        <w:r w:rsidR="00B17340">
                          <w:rPr>
                            <w:noProof/>
                          </w:rPr>
                          <w:t>62</w:t>
                        </w:r>
                        <w:ins w:id="7774" w:author="Jonathan Goldstein" w:date="2013-10-14T16:54:00Z">
                          <w:r>
                            <w:fldChar w:fldCharType="end"/>
                          </w:r>
                          <w:bookmarkEnd w:id="7772"/>
                          <w:r>
                            <w:t>: Coalescing Matching Edges</w:t>
                          </w:r>
                        </w:ins>
                      </w:p>
                    </w:txbxContent>
                  </v:textbox>
                </v:shape>
                <w10:anchorlock/>
              </v:group>
            </w:pict>
          </mc:Fallback>
        </mc:AlternateContent>
      </w:r>
      <w:ins w:id="7775" w:author="Jonathan Goldstein" w:date="2013-09-26T13:08:00Z">
        <w:r w:rsidR="0070156D">
          <w:t>O</w:t>
        </w:r>
      </w:ins>
      <w:ins w:id="7776" w:author="Jonathan Goldstein" w:date="2013-09-19T15:57:00Z">
        <w:r w:rsidR="008F5EC7">
          <w:t>bserve that the sync time of a start edge is the start time, while the sync time of an end edge is the end time.</w:t>
        </w:r>
      </w:ins>
      <w:ins w:id="7777" w:author="Jonathan Goldstein" w:date="2013-09-19T15:58:00Z">
        <w:r w:rsidR="008F5EC7">
          <w:t xml:space="preserve"> Therefore, in the example above, we first ingress the interval events, all of which have sync time</w:t>
        </w:r>
      </w:ins>
      <w:ins w:id="7778" w:author="Jonathan Goldstein" w:date="2013-09-19T15:59:00Z">
        <w:r w:rsidR="008F5EC7">
          <w:t>s</w:t>
        </w:r>
      </w:ins>
      <w:ins w:id="7779" w:author="Jonathan Goldstein" w:date="2013-09-19T15:58:00Z">
        <w:r w:rsidR="008F5EC7">
          <w:t xml:space="preserve"> of 0, followed by the start edges, which also have sync time</w:t>
        </w:r>
      </w:ins>
      <w:ins w:id="7780" w:author="Jonathan Goldstein" w:date="2013-09-19T15:59:00Z">
        <w:r w:rsidR="008F5EC7">
          <w:t>s</w:t>
        </w:r>
      </w:ins>
      <w:ins w:id="7781" w:author="Jonathan Goldstein" w:date="2013-09-19T15:58:00Z">
        <w:r w:rsidR="008F5EC7">
          <w:t xml:space="preserve"> of 0, and finish with the end edges, which all have sync times of 10000</w:t>
        </w:r>
      </w:ins>
      <w:ins w:id="7782" w:author="Jonathan Goldstein" w:date="2013-09-19T15:59:00Z">
        <w:r w:rsidR="008F5EC7">
          <w:t>. This input is, therefore, ordered.</w:t>
        </w:r>
      </w:ins>
    </w:p>
    <w:p w14:paraId="366859B6" w14:textId="626BD69B" w:rsidR="008F5EC7" w:rsidRDefault="00475AC0">
      <w:pPr>
        <w:pStyle w:val="Heading2"/>
        <w:rPr>
          <w:ins w:id="7783" w:author="Jonathan Goldstein" w:date="2013-09-19T16:54:00Z"/>
        </w:rPr>
        <w:pPrChange w:id="7784" w:author="Jonathan Goldstein" w:date="2013-09-19T16:02:00Z">
          <w:pPr>
            <w:pStyle w:val="Heading1"/>
          </w:pPr>
        </w:pPrChange>
      </w:pPr>
      <w:ins w:id="7785" w:author="Jonathan Goldstein" w:date="2013-09-19T15:36:00Z">
        <w:r>
          <w:t>Punctuations</w:t>
        </w:r>
      </w:ins>
    </w:p>
    <w:p w14:paraId="6EFDF711" w14:textId="52275B33" w:rsidR="003B2866" w:rsidRDefault="003B2866">
      <w:pPr>
        <w:rPr>
          <w:ins w:id="7786" w:author="Jonathan Goldstein" w:date="2013-09-19T16:59:00Z"/>
        </w:rPr>
        <w:pPrChange w:id="7787" w:author="Jonathan Goldstein" w:date="2013-09-19T16:54:00Z">
          <w:pPr>
            <w:pStyle w:val="Heading1"/>
          </w:pPr>
        </w:pPrChange>
      </w:pPr>
      <w:ins w:id="7788" w:author="Jonathan Goldstein" w:date="2013-09-19T16:54:00Z">
        <w:r>
          <w:t xml:space="preserve">In Trill, data itself marks the passage of time. Specifically, as the sync time of input </w:t>
        </w:r>
      </w:ins>
      <w:ins w:id="7789" w:author="Jonathan Goldstein" w:date="2013-09-19T16:56:00Z">
        <w:r>
          <w:t xml:space="preserve">data </w:t>
        </w:r>
      </w:ins>
      <w:ins w:id="7790" w:author="Jonathan Goldstein" w:date="2013-09-19T16:54:00Z">
        <w:r>
          <w:t>advances, time in the output</w:t>
        </w:r>
      </w:ins>
      <w:r w:rsidR="0063454A">
        <w:t xml:space="preserve"> overall</w:t>
      </w:r>
      <w:ins w:id="7791" w:author="Jonathan Goldstein" w:date="2013-09-19T16:54:00Z">
        <w:r>
          <w:t xml:space="preserve"> also advances.</w:t>
        </w:r>
      </w:ins>
      <w:ins w:id="7792" w:author="Jonathan Goldstein" w:date="2013-09-19T16:59:00Z">
        <w:r>
          <w:t xml:space="preserve"> </w:t>
        </w:r>
      </w:ins>
      <w:r w:rsidR="00573408">
        <w:t>However</w:t>
      </w:r>
      <w:ins w:id="7793" w:author="Jonathan Goldstein" w:date="2013-09-19T16:59:00Z">
        <w:r>
          <w:t>, there are two ways in which output time fails to advance as desired:</w:t>
        </w:r>
      </w:ins>
    </w:p>
    <w:p w14:paraId="7FE32942" w14:textId="0B51E1B4" w:rsidR="003B2866" w:rsidRDefault="003B2866">
      <w:pPr>
        <w:pStyle w:val="ListParagraph"/>
        <w:numPr>
          <w:ilvl w:val="0"/>
          <w:numId w:val="15"/>
        </w:numPr>
        <w:rPr>
          <w:ins w:id="7794" w:author="Jonathan Goldstein" w:date="2013-09-19T17:01:00Z"/>
        </w:rPr>
        <w:pPrChange w:id="7795" w:author="Jonathan Goldstein" w:date="2013-09-19T17:00:00Z">
          <w:pPr>
            <w:pStyle w:val="Heading1"/>
          </w:pPr>
        </w:pPrChange>
      </w:pPr>
      <w:ins w:id="7796" w:author="Jonathan Goldstein" w:date="2013-09-19T17:00:00Z">
        <w:r>
          <w:t xml:space="preserve">There may be a long period during which no data is sent, even though time is passing. Since there is no data, </w:t>
        </w:r>
      </w:ins>
      <w:ins w:id="7797" w:author="Jonathan Goldstein" w:date="2013-09-19T17:05:00Z">
        <w:r w:rsidR="00796DD9">
          <w:t xml:space="preserve">no output is produced and output </w:t>
        </w:r>
      </w:ins>
      <w:ins w:id="7798" w:author="Jonathan Goldstein" w:date="2013-09-19T17:00:00Z">
        <w:r>
          <w:t>time doesn</w:t>
        </w:r>
      </w:ins>
      <w:ins w:id="7799" w:author="Jonathan Goldstein" w:date="2013-09-19T17:01:00Z">
        <w:r>
          <w:t xml:space="preserve">’t advance. This is particularly problematic for multi-input queries, where one input may be sparse, and the other dense. Output will not be produced unless data is received on </w:t>
        </w:r>
      </w:ins>
      <w:ins w:id="7800" w:author="Jonathan Goldstein" w:date="2013-09-19T17:06:00Z">
        <w:r w:rsidR="00796DD9">
          <w:t>both inputs.</w:t>
        </w:r>
      </w:ins>
    </w:p>
    <w:p w14:paraId="4C1DF7E8" w14:textId="3C6A070B" w:rsidR="004A0934" w:rsidRDefault="003B2866">
      <w:pPr>
        <w:pStyle w:val="ListParagraph"/>
        <w:numPr>
          <w:ilvl w:val="0"/>
          <w:numId w:val="15"/>
        </w:numPr>
        <w:rPr>
          <w:ins w:id="7801" w:author="Jonathan Goldstein" w:date="2013-09-19T17:04:00Z"/>
        </w:rPr>
        <w:pPrChange w:id="7802" w:author="Jonathan Goldstein" w:date="2013-09-19T17:00:00Z">
          <w:pPr>
            <w:pStyle w:val="Heading1"/>
          </w:pPr>
        </w:pPrChange>
      </w:pPr>
      <w:ins w:id="7803" w:author="Jonathan Goldstein" w:date="2013-09-19T17:02:00Z">
        <w:r>
          <w:t>In order to improve throughput, Trill “batches” many inputs into a single location in memory, and then performs operations en</w:t>
        </w:r>
      </w:ins>
      <w:r w:rsidR="007B193C">
        <w:t xml:space="preserve"> </w:t>
      </w:r>
      <w:ins w:id="7804" w:author="Jonathan Goldstein" w:date="2013-09-19T17:02:00Z">
        <w:r>
          <w:t xml:space="preserve">masse on the whole batch. Since data must be batched at the input to </w:t>
        </w:r>
      </w:ins>
      <w:ins w:id="7805" w:author="Jonathan Goldstein" w:date="2013-09-19T17:04:00Z">
        <w:r w:rsidR="004A0934">
          <w:t>exploit this advantage, output may be delayed while batches are forming.</w:t>
        </w:r>
      </w:ins>
    </w:p>
    <w:p w14:paraId="096BA1FE" w14:textId="691961C3" w:rsidR="003B2866" w:rsidRDefault="007B193C">
      <w:pPr>
        <w:rPr>
          <w:ins w:id="7806" w:author="Jonathan Goldstein" w:date="2013-09-19T17:15:00Z"/>
        </w:rPr>
        <w:pPrChange w:id="7807" w:author="Jonathan Goldstein" w:date="2013-09-19T17:04:00Z">
          <w:pPr>
            <w:pStyle w:val="Heading1"/>
          </w:pPr>
        </w:pPrChange>
      </w:pPr>
      <w:r>
        <w:t>Both</w:t>
      </w:r>
      <w:ins w:id="7808" w:author="Jonathan Goldstein" w:date="2013-09-19T17:04:00Z">
        <w:r w:rsidR="004A0934">
          <w:t xml:space="preserve"> </w:t>
        </w:r>
      </w:ins>
      <w:r>
        <w:t>cases</w:t>
      </w:r>
      <w:ins w:id="7809" w:author="Jonathan Goldstein" w:date="2013-09-19T17:04:00Z">
        <w:r w:rsidR="004A0934">
          <w:t xml:space="preserve"> are addressed by the introduction of a new type of </w:t>
        </w:r>
      </w:ins>
      <w:r w:rsidR="008A682E">
        <w:t xml:space="preserve">non-data </w:t>
      </w:r>
      <w:ins w:id="7810" w:author="Jonathan Goldstein" w:date="2013-09-19T17:04:00Z">
        <w:r w:rsidR="004A0934">
          <w:t>event, called a punctuation.</w:t>
        </w:r>
      </w:ins>
      <w:ins w:id="7811" w:author="Jonathan Goldstein" w:date="2013-09-19T16:59:00Z">
        <w:r w:rsidR="003B2866">
          <w:t xml:space="preserve"> </w:t>
        </w:r>
      </w:ins>
      <w:ins w:id="7812" w:author="Jonathan Goldstein" w:date="2013-09-19T17:10:00Z">
        <w:r w:rsidR="002F5BEC">
          <w:t xml:space="preserve">Punctuations </w:t>
        </w:r>
      </w:ins>
      <w:r>
        <w:t xml:space="preserve">have </w:t>
      </w:r>
      <w:r w:rsidR="008A682E">
        <w:t xml:space="preserve">an </w:t>
      </w:r>
      <w:ins w:id="7813" w:author="Jonathan Goldstein" w:date="2013-09-19T17:10:00Z">
        <w:r w:rsidR="002F5BEC">
          <w:t xml:space="preserve">application timestamp </w:t>
        </w:r>
      </w:ins>
      <w:r w:rsidR="008A682E">
        <w:t xml:space="preserve">indicating </w:t>
      </w:r>
      <w:ins w:id="7814" w:author="Jonathan Goldstein" w:date="2013-09-19T17:10:00Z">
        <w:r w:rsidR="002F5BEC">
          <w:t>that the time of the stream should advan</w:t>
        </w:r>
      </w:ins>
      <w:ins w:id="7815" w:author="Jonathan Goldstein" w:date="2013-09-19T17:12:00Z">
        <w:r w:rsidR="002F5BEC">
          <w:t>ce to that time. This ensures that any data which follows the punctuation but has a sync time earlier than the punctuation</w:t>
        </w:r>
      </w:ins>
      <w:ins w:id="7816" w:author="Jonathan Goldstein" w:date="2013-09-19T17:13:00Z">
        <w:r w:rsidR="002F5BEC">
          <w:t>’s timestamp is considered out</w:t>
        </w:r>
      </w:ins>
      <w:r w:rsidR="008A682E">
        <w:t>-</w:t>
      </w:r>
      <w:ins w:id="7817" w:author="Jonathan Goldstein" w:date="2013-09-19T17:13:00Z">
        <w:r w:rsidR="002F5BEC">
          <w:t>of</w:t>
        </w:r>
      </w:ins>
      <w:r w:rsidR="008A682E">
        <w:t>-</w:t>
      </w:r>
      <w:ins w:id="7818" w:author="Jonathan Goldstein" w:date="2013-09-19T17:13:00Z">
        <w:r w:rsidR="002F5BEC">
          <w:t>order and handled appropriately</w:t>
        </w:r>
      </w:ins>
      <w:r w:rsidR="00343980">
        <w:t xml:space="preserve">. </w:t>
      </w:r>
      <w:ins w:id="7819" w:author="Jonathan Goldstein" w:date="2013-09-19T17:13:00Z">
        <w:r w:rsidR="002F5BEC">
          <w:t>Punctuations, therefore, can be used to indicate that time is passing for an input stream, and can be used to unblock operators which are waiting for time to advance.</w:t>
        </w:r>
      </w:ins>
    </w:p>
    <w:p w14:paraId="26B89E48" w14:textId="08727720" w:rsidR="00126046" w:rsidRDefault="00126046">
      <w:pPr>
        <w:rPr>
          <w:ins w:id="7820" w:author="Jonathan Goldstein" w:date="2013-09-19T17:17:00Z"/>
        </w:rPr>
        <w:pPrChange w:id="7821" w:author="Jonathan Goldstein" w:date="2013-09-19T17:04:00Z">
          <w:pPr>
            <w:pStyle w:val="Heading1"/>
          </w:pPr>
        </w:pPrChange>
      </w:pPr>
      <w:ins w:id="7822" w:author="Jonathan Goldstein" w:date="2013-09-19T17:15:00Z">
        <w:r>
          <w:t xml:space="preserve">In addition, </w:t>
        </w:r>
      </w:ins>
      <w:r w:rsidR="0027304C">
        <w:t xml:space="preserve">with the </w:t>
      </w:r>
      <w:r w:rsidR="001A00A2">
        <w:t xml:space="preserve">specification </w:t>
      </w:r>
      <w:r w:rsidR="0027304C">
        <w:t>of</w:t>
      </w:r>
      <w:r w:rsidR="00573055">
        <w:t xml:space="preserve"> the ingress policy</w:t>
      </w:r>
      <w:r w:rsidR="0027304C">
        <w:t xml:space="preserve"> FlushPolicy.FlushOnPunctuation, </w:t>
      </w:r>
      <w:ins w:id="7823" w:author="Jonathan Goldstein" w:date="2013-09-19T17:15:00Z">
        <w:r>
          <w:t xml:space="preserve">punctuations </w:t>
        </w:r>
      </w:ins>
      <w:r w:rsidR="0027304C">
        <w:t xml:space="preserve">can be </w:t>
      </w:r>
      <w:ins w:id="7824" w:author="Jonathan Goldstein" w:date="2013-09-19T17:15:00Z">
        <w:r>
          <w:t xml:space="preserve">used to force the production of output associated with prior input, even if it means failing to fill a batch. In combination, the two roles of punctuations combine to guarantee that the system will </w:t>
        </w:r>
      </w:ins>
      <w:ins w:id="7825" w:author="Jonathan Goldstein" w:date="2013-09-19T17:17:00Z">
        <w:r>
          <w:t xml:space="preserve">immediately </w:t>
        </w:r>
      </w:ins>
      <w:ins w:id="7826" w:author="Jonathan Goldstein" w:date="2013-09-19T17:15:00Z">
        <w:r>
          <w:t>produce all output associated with input whose sync time precedes the punctuation</w:t>
        </w:r>
      </w:ins>
      <w:ins w:id="7827" w:author="Jonathan Goldstein" w:date="2013-09-19T17:17:00Z">
        <w:r>
          <w:t>’s timestamp.</w:t>
        </w:r>
      </w:ins>
    </w:p>
    <w:p w14:paraId="5FABC8EB" w14:textId="63B747C2" w:rsidR="008E2787" w:rsidRDefault="00126046">
      <w:pPr>
        <w:rPr>
          <w:noProof/>
        </w:rPr>
      </w:pPr>
      <w:ins w:id="7828" w:author="Jonathan Goldstein" w:date="2013-09-19T17:17:00Z">
        <w:r>
          <w:t xml:space="preserve">Punctuations can be introduced in two ways. For handling lulls in input data, punctuations typically come from the input provider itself, and simply show up in the sequence of input. </w:t>
        </w:r>
      </w:ins>
      <w:ins w:id="7829" w:author="Jonathan Goldstein" w:date="2013-09-19T17:34:00Z">
        <w:r w:rsidR="00A433B4">
          <w:fldChar w:fldCharType="begin"/>
        </w:r>
        <w:r w:rsidR="00A433B4">
          <w:instrText xml:space="preserve"> REF _Ref367375402 \h </w:instrText>
        </w:r>
      </w:ins>
      <w:r w:rsidR="00A433B4">
        <w:fldChar w:fldCharType="separate"/>
      </w:r>
      <w:ins w:id="7830" w:author="Jonathan Goldstein" w:date="2013-09-19T17:34:00Z">
        <w:r w:rsidR="00904F8B">
          <w:t xml:space="preserve">Figure </w:t>
        </w:r>
      </w:ins>
      <w:r w:rsidR="00904F8B">
        <w:rPr>
          <w:noProof/>
        </w:rPr>
        <w:t>63</w:t>
      </w:r>
      <w:ins w:id="7831" w:author="Jonathan Goldstein" w:date="2013-09-19T17:34:00Z">
        <w:r w:rsidR="00A433B4">
          <w:fldChar w:fldCharType="end"/>
        </w:r>
        <w:r w:rsidR="00A433B4">
          <w:t xml:space="preserve"> </w:t>
        </w:r>
      </w:ins>
      <w:ins w:id="7832" w:author="Jonathan Goldstein" w:date="2013-09-19T17:26:00Z">
        <w:r w:rsidR="00A433B4">
          <w:t>s</w:t>
        </w:r>
      </w:ins>
      <w:ins w:id="7833" w:author="Jonathan Goldstein" w:date="2013-09-19T17:17:00Z">
        <w:r>
          <w:t xml:space="preserve">hows </w:t>
        </w:r>
      </w:ins>
      <w:ins w:id="7834" w:author="Jonathan Goldstein" w:date="2013-09-19T17:18:00Z">
        <w:r w:rsidR="00A433B4">
          <w:t xml:space="preserve">an example of </w:t>
        </w:r>
      </w:ins>
      <w:ins w:id="7835" w:author="Jonathan Goldstein" w:date="2013-09-19T17:27:00Z">
        <w:r w:rsidR="00A433B4">
          <w:t>input with punctuations.</w:t>
        </w:r>
      </w:ins>
      <w:ins w:id="7836" w:author="Jonathan Goldstein" w:date="2013-09-19T17:34:00Z">
        <w:r w:rsidR="00A433B4">
          <w:t xml:space="preserve"> Note the lull in the input data between sync time 3 and sync time 40. If </w:t>
        </w:r>
      </w:ins>
      <w:ins w:id="7837" w:author="Jonathan Goldstein" w:date="2013-09-19T17:35:00Z">
        <w:r w:rsidR="00A433B4">
          <w:t xml:space="preserve">this input stream were </w:t>
        </w:r>
      </w:ins>
      <w:ins w:id="7838" w:author="Jonathan Goldstein" w:date="2013-09-19T17:36:00Z">
        <w:r w:rsidR="00A433B4">
          <w:t>combined, in a query,</w:t>
        </w:r>
      </w:ins>
      <w:ins w:id="7839" w:author="Jonathan Goldstein" w:date="2013-09-19T17:35:00Z">
        <w:r w:rsidR="00A433B4">
          <w:t xml:space="preserve"> with another very dense stream, output would be produced over the query at times 10, 20, 30, and 40, even though there is no data</w:t>
        </w:r>
      </w:ins>
      <w:ins w:id="7840" w:author="Jonathan Goldstein" w:date="2013-09-19T17:36:00Z">
        <w:r w:rsidR="00A433B4">
          <w:t xml:space="preserve"> in this input stream</w:t>
        </w:r>
      </w:ins>
      <w:ins w:id="7841" w:author="Jonathan Goldstein" w:date="2013-09-19T17:35:00Z">
        <w:r w:rsidR="00A433B4">
          <w:t>.</w:t>
        </w:r>
      </w:ins>
      <w:ins w:id="7842" w:author="Jonathan Goldstein" w:date="2013-09-19T17:36:00Z">
        <w:r w:rsidR="004337BD">
          <w:t xml:space="preserve"> Also, note that </w:t>
        </w:r>
      </w:ins>
      <w:ins w:id="7843" w:author="Jonathan Goldstein" w:date="2013-09-19T17:37:00Z">
        <w:r w:rsidR="004337BD">
          <w:t>punctuations produce output for times prior to their sync time, and that in order data may arrive after the punctuation</w:t>
        </w:r>
        <w:r w:rsidR="003E37C8">
          <w:t xml:space="preserve"> with the same sync time. In </w:t>
        </w:r>
      </w:ins>
      <w:ins w:id="7844" w:author="Jonathan Goldstein" w:date="2013-10-14T16:02:00Z">
        <w:r w:rsidR="00DA3C6E">
          <w:fldChar w:fldCharType="begin"/>
        </w:r>
        <w:r w:rsidR="00DA3C6E">
          <w:instrText xml:space="preserve"> REF _Ref367375402 \h </w:instrText>
        </w:r>
      </w:ins>
      <w:r w:rsidR="00DA3C6E">
        <w:fldChar w:fldCharType="separate"/>
      </w:r>
      <w:ins w:id="7845" w:author="Jonathan Goldstein" w:date="2013-09-19T17:34:00Z">
        <w:r w:rsidR="00904F8B">
          <w:t xml:space="preserve">Figure </w:t>
        </w:r>
      </w:ins>
      <w:r w:rsidR="00904F8B">
        <w:rPr>
          <w:noProof/>
        </w:rPr>
        <w:t>63</w:t>
      </w:r>
      <w:ins w:id="7846" w:author="Jonathan Goldstein" w:date="2013-10-14T16:02:00Z">
        <w:r w:rsidR="00DA3C6E">
          <w:fldChar w:fldCharType="end"/>
        </w:r>
      </w:ins>
      <w:ins w:id="7847" w:author="Jonathan Goldstein" w:date="2013-09-19T17:37:00Z">
        <w:r w:rsidR="004337BD">
          <w:t>, this is the case at time 40, where a punctuation is received, followed by an interval event with the same sync time.</w:t>
        </w:r>
      </w:ins>
      <w:r w:rsidR="00D36A23" w:rsidRPr="00D36A23">
        <w:rPr>
          <w:noProof/>
        </w:rPr>
        <w:t xml:space="preserve"> </w:t>
      </w:r>
    </w:p>
    <w:p w14:paraId="33E1ACC7" w14:textId="30F5C5A3" w:rsidR="00126046" w:rsidRDefault="00D36A23" w:rsidP="008E2787">
      <w:pPr>
        <w:rPr>
          <w:ins w:id="7848" w:author="Jonathan Goldstein" w:date="2013-09-19T17:18:00Z"/>
        </w:rPr>
      </w:pPr>
      <w:r>
        <w:rPr>
          <w:noProof/>
        </w:rPr>
        <mc:AlternateContent>
          <mc:Choice Requires="wpg">
            <w:drawing>
              <wp:inline distT="0" distB="0" distL="0" distR="0" wp14:anchorId="181EE0C5" wp14:editId="1C74627A">
                <wp:extent cx="6400800" cy="2094865"/>
                <wp:effectExtent l="0" t="0" r="19050" b="635"/>
                <wp:docPr id="287" name="Group 287"/>
                <wp:cNvGraphicFramePr/>
                <a:graphic xmlns:a="http://schemas.openxmlformats.org/drawingml/2006/main">
                  <a:graphicData uri="http://schemas.microsoft.com/office/word/2010/wordprocessingGroup">
                    <wpg:wgp>
                      <wpg:cNvGrpSpPr/>
                      <wpg:grpSpPr>
                        <a:xfrm>
                          <a:off x="0" y="0"/>
                          <a:ext cx="6400800" cy="2094865"/>
                          <a:chOff x="-19050" y="1"/>
                          <a:chExt cx="6400800" cy="2095454"/>
                        </a:xfrm>
                      </wpg:grpSpPr>
                      <wps:wsp>
                        <wps:cNvPr id="238" name="Text Box 238"/>
                        <wps:cNvSpPr txBox="1">
                          <a:spLocks noChangeArrowheads="1"/>
                        </wps:cNvSpPr>
                        <wps:spPr bwMode="auto">
                          <a:xfrm>
                            <a:off x="0" y="1"/>
                            <a:ext cx="6381750" cy="1790700"/>
                          </a:xfrm>
                          <a:prstGeom prst="rect">
                            <a:avLst/>
                          </a:prstGeom>
                          <a:solidFill>
                            <a:srgbClr val="FFFFFF"/>
                          </a:solidFill>
                          <a:ln w="9525">
                            <a:solidFill>
                              <a:srgbClr val="000000"/>
                            </a:solidFill>
                            <a:miter lim="800000"/>
                            <a:headEnd/>
                            <a:tailEnd/>
                          </a:ln>
                        </wps:spPr>
                        <wps:txbx>
                          <w:txbxContent>
                            <w:p w14:paraId="46950227" w14:textId="77777777" w:rsidR="00D36A23" w:rsidRDefault="00D36A23" w:rsidP="00D36A23">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streamablePunctuations = </w:t>
                              </w:r>
                              <w:r>
                                <w:rPr>
                                  <w:rFonts w:ascii="Consolas" w:hAnsi="Consolas"/>
                                  <w:color w:val="0000FF"/>
                                </w:rPr>
                                <w:t>new</w:t>
                              </w:r>
                              <w:r>
                                <w:rPr>
                                  <w:rFonts w:ascii="Consolas" w:hAnsi="Consolas"/>
                                  <w:color w:val="000000"/>
                                </w:rPr>
                                <w:t>[]</w:t>
                              </w:r>
                            </w:p>
                            <w:p w14:paraId="5D805D78"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w:t>
                              </w:r>
                            </w:p>
                            <w:p w14:paraId="208EB37D"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.CreateInterval(0, 1, 1),</w:t>
                              </w:r>
                            </w:p>
                            <w:p w14:paraId="1D8895A8"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.CreateInterval(3, 4, 2),</w:t>
                              </w:r>
                            </w:p>
                            <w:p w14:paraId="1BE2204E"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.CreatePunctuation&lt;</w:t>
                              </w:r>
                              <w:r>
                                <w:rPr>
                                  <w:rFonts w:ascii="Consolas" w:hAnsi="Consolas"/>
                                  <w:color w:val="0000FF"/>
                                </w:rPr>
                                <w:t>int</w:t>
                              </w:r>
                              <w:r>
                                <w:rPr>
                                  <w:rFonts w:ascii="Consolas" w:hAnsi="Consolas"/>
                                  <w:color w:val="000000"/>
                                </w:rPr>
                                <w:t>&gt;(10),</w:t>
                              </w:r>
                            </w:p>
                            <w:p w14:paraId="4CFE14BF"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.CreatePunctuation&lt;</w:t>
                              </w:r>
                              <w:r>
                                <w:rPr>
                                  <w:rFonts w:ascii="Consolas" w:hAnsi="Consolas"/>
                                  <w:color w:val="0000FF"/>
                                </w:rPr>
                                <w:t>int</w:t>
                              </w:r>
                              <w:r>
                                <w:rPr>
                                  <w:rFonts w:ascii="Consolas" w:hAnsi="Consolas"/>
                                  <w:color w:val="000000"/>
                                </w:rPr>
                                <w:t>&gt;(20),</w:t>
                              </w:r>
                            </w:p>
                            <w:p w14:paraId="4A6EB702"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.CreatePunctuation&lt;</w:t>
                              </w:r>
                              <w:r>
                                <w:rPr>
                                  <w:rFonts w:ascii="Consolas" w:hAnsi="Consolas"/>
                                  <w:color w:val="0000FF"/>
                                </w:rPr>
                                <w:t>int</w:t>
                              </w:r>
                              <w:r>
                                <w:rPr>
                                  <w:rFonts w:ascii="Consolas" w:hAnsi="Consolas"/>
                                  <w:color w:val="000000"/>
                                </w:rPr>
                                <w:t>&gt;(30),</w:t>
                              </w:r>
                            </w:p>
                            <w:p w14:paraId="146F967B"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.CreatePunctuation&lt;</w:t>
                              </w:r>
                              <w:r>
                                <w:rPr>
                                  <w:rFonts w:ascii="Consolas" w:hAnsi="Consolas"/>
                                  <w:color w:val="0000FF"/>
                                </w:rPr>
                                <w:t>int</w:t>
                              </w:r>
                              <w:r>
                                <w:rPr>
                                  <w:rFonts w:ascii="Consolas" w:hAnsi="Consolas"/>
                                  <w:color w:val="000000"/>
                                </w:rPr>
                                <w:t>&gt;(40),</w:t>
                              </w:r>
                            </w:p>
                            <w:p w14:paraId="17EC9C7E"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.CreateInterval(40, 41, 3)</w:t>
                              </w:r>
                            </w:p>
                            <w:p w14:paraId="6B3C3CE7"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}.ToObservable().ToStreamable(</w:t>
                              </w:r>
                              <w:r>
                                <w:rPr>
                                  <w:rFonts w:ascii="Consolas" w:hAnsi="Consolas"/>
                                  <w:color w:val="2B91AF"/>
                                </w:rPr>
                                <w:t>DisorderPolicy</w:t>
                              </w:r>
                              <w:r>
                                <w:rPr>
                                  <w:rFonts w:ascii="Consolas" w:hAnsi="Consolas"/>
                                  <w:color w:val="000000"/>
                                </w:rPr>
                                <w:t>.Drop(), </w:t>
                              </w:r>
                              <w:r>
                                <w:rPr>
                                  <w:rFonts w:ascii="Consolas" w:hAnsi="Consolas"/>
                                  <w:color w:val="2B91AF"/>
                                </w:rPr>
                                <w:t>FlushPolicy</w:t>
                              </w:r>
                              <w:r>
                                <w:rPr>
                                  <w:rFonts w:ascii="Consolas" w:hAnsi="Consolas"/>
                                  <w:color w:val="000000"/>
                                </w:rPr>
                                <w:t>.FlushOnPunctuation,</w:t>
                              </w:r>
                            </w:p>
                            <w:p w14:paraId="00F94D6D"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null</w:t>
                              </w:r>
                              <w:r>
                                <w:rPr>
                                  <w:rFonts w:ascii="Consolas" w:hAnsi="Consolas"/>
                                  <w:color w:val="000000"/>
                                </w:rPr>
                                <w:t>, </w:t>
                              </w:r>
                              <w:r>
                                <w:rPr>
                                  <w:rFonts w:ascii="Consolas" w:hAnsi="Consolas"/>
                                  <w:color w:val="2B91AF"/>
                                </w:rPr>
                                <w:t>OnCompletedPolicy</w:t>
                              </w:r>
                              <w:r>
                                <w:rPr>
                                  <w:rFonts w:ascii="Consolas" w:hAnsi="Consolas"/>
                                  <w:color w:val="000000"/>
                                </w:rPr>
                                <w:t>.None);</w:t>
                              </w:r>
                            </w:p>
                            <w:p w14:paraId="771C0A76" w14:textId="77777777" w:rsidR="00D36A23" w:rsidRPr="00056B18" w:rsidRDefault="00D36A23" w:rsidP="00D36A23">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s:wsp>
                        <wps:cNvPr id="239" name="Text Box 239"/>
                        <wps:cNvSpPr txBox="1"/>
                        <wps:spPr>
                          <a:xfrm>
                            <a:off x="-19050" y="1876380"/>
                            <a:ext cx="6381750" cy="219075"/>
                          </a:xfrm>
                          <a:prstGeom prst="rect">
                            <a:avLst/>
                          </a:prstGeom>
                          <a:solidFill>
                            <a:prstClr val="white"/>
                          </a:solidFill>
                          <a:ln>
                            <a:noFill/>
                          </a:ln>
                          <a:effectLst/>
                        </wps:spPr>
                        <wps:txbx>
                          <w:txbxContent>
                            <w:p w14:paraId="09CA5618" w14:textId="41766A46" w:rsidR="00D36A23" w:rsidRDefault="00D36A23" w:rsidP="00D36A23">
                              <w:pPr>
                                <w:pStyle w:val="Caption"/>
                                <w:rPr>
                                  <w:noProof/>
                                </w:rPr>
                                <w:pPrChange w:id="7849" w:author="Jonathan Goldstein" w:date="2013-09-19T17:34:00Z">
                                  <w:pPr/>
                                </w:pPrChange>
                              </w:pPr>
                              <w:bookmarkStart w:id="7850" w:name="_Ref367375402"/>
                              <w:ins w:id="7851" w:author="Jonathan Goldstein" w:date="2013-09-19T17:34:00Z">
                                <w:r>
                                  <w:t xml:space="preserve">Figure </w:t>
                                </w:r>
                                <w:r>
                                  <w:fldChar w:fldCharType="begin"/>
                                </w:r>
                                <w:r>
                                  <w:instrText xml:space="preserve"> SEQ Figure \* ARABIC </w:instrText>
                                </w:r>
                              </w:ins>
                              <w:r>
                                <w:fldChar w:fldCharType="separate"/>
                              </w:r>
                              <w:r w:rsidR="00B17340">
                                <w:rPr>
                                  <w:noProof/>
                                </w:rPr>
                                <w:t>63</w:t>
                              </w:r>
                              <w:ins w:id="7852" w:author="Jonathan Goldstein" w:date="2013-09-19T17:34:00Z">
                                <w:r>
                                  <w:fldChar w:fldCharType="end"/>
                                </w:r>
                                <w:bookmarkEnd w:id="7850"/>
                                <w:r>
                                  <w:t>: Input with Punctuations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181EE0C5" id="Group 287" o:spid="_x0000_s1131" style="width:7in;height:164.95pt;mso-position-horizontal-relative:char;mso-position-vertical-relative:line" coordorigin="-190" coordsize="64008,2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">
                <v:shape id="Text Box 238" o:spid="_x0000_s1132" type="#_x0000_t202" style="position:absolute;width:63817;height:1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">
                  <v:textbox>
                    <w:txbxContent>
                      <w:p w14:paraId="46950227" w14:textId="77777777" w:rsidR="00D36A23" w:rsidRDefault="00D36A23" w:rsidP="00D36A23">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streamablePunctuations = </w:t>
                        </w:r>
                        <w:r>
                          <w:rPr>
                            <w:rFonts w:ascii="Consolas" w:hAnsi="Consolas"/>
                            <w:color w:val="0000FF"/>
                          </w:rPr>
                          <w:t>new</w:t>
                        </w:r>
                        <w:r>
                          <w:rPr>
                            <w:rFonts w:ascii="Consolas" w:hAnsi="Consolas"/>
                            <w:color w:val="000000"/>
                          </w:rPr>
                          <w:t>[]</w:t>
                        </w:r>
                      </w:p>
                      <w:p w14:paraId="5D805D78"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w:t>
                        </w:r>
                      </w:p>
                      <w:p w14:paraId="208EB37D"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.CreateInterval(0, 1, 1),</w:t>
                        </w:r>
                      </w:p>
                      <w:p w14:paraId="1D8895A8"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.CreateInterval(3, 4, 2),</w:t>
                        </w:r>
                      </w:p>
                      <w:p w14:paraId="1BE2204E"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.CreatePunctuation&lt;</w:t>
                        </w:r>
                        <w:r>
                          <w:rPr>
                            <w:rFonts w:ascii="Consolas" w:hAnsi="Consolas"/>
                            <w:color w:val="0000FF"/>
                          </w:rPr>
                          <w:t>int</w:t>
                        </w:r>
                        <w:r>
                          <w:rPr>
                            <w:rFonts w:ascii="Consolas" w:hAnsi="Consolas"/>
                            <w:color w:val="000000"/>
                          </w:rPr>
                          <w:t>&gt;(10),</w:t>
                        </w:r>
                      </w:p>
                      <w:p w14:paraId="4CFE14BF"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.CreatePunctuation&lt;</w:t>
                        </w:r>
                        <w:r>
                          <w:rPr>
                            <w:rFonts w:ascii="Consolas" w:hAnsi="Consolas"/>
                            <w:color w:val="0000FF"/>
                          </w:rPr>
                          <w:t>int</w:t>
                        </w:r>
                        <w:r>
                          <w:rPr>
                            <w:rFonts w:ascii="Consolas" w:hAnsi="Consolas"/>
                            <w:color w:val="000000"/>
                          </w:rPr>
                          <w:t>&gt;(20),</w:t>
                        </w:r>
                      </w:p>
                      <w:p w14:paraId="4A6EB702"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.CreatePunctuation&lt;</w:t>
                        </w:r>
                        <w:r>
                          <w:rPr>
                            <w:rFonts w:ascii="Consolas" w:hAnsi="Consolas"/>
                            <w:color w:val="0000FF"/>
                          </w:rPr>
                          <w:t>int</w:t>
                        </w:r>
                        <w:r>
                          <w:rPr>
                            <w:rFonts w:ascii="Consolas" w:hAnsi="Consolas"/>
                            <w:color w:val="000000"/>
                          </w:rPr>
                          <w:t>&gt;(30),</w:t>
                        </w:r>
                      </w:p>
                      <w:p w14:paraId="146F967B"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.CreatePunctuation&lt;</w:t>
                        </w:r>
                        <w:r>
                          <w:rPr>
                            <w:rFonts w:ascii="Consolas" w:hAnsi="Consolas"/>
                            <w:color w:val="0000FF"/>
                          </w:rPr>
                          <w:t>int</w:t>
                        </w:r>
                        <w:r>
                          <w:rPr>
                            <w:rFonts w:ascii="Consolas" w:hAnsi="Consolas"/>
                            <w:color w:val="000000"/>
                          </w:rPr>
                          <w:t>&gt;(40),</w:t>
                        </w:r>
                      </w:p>
                      <w:p w14:paraId="17EC9C7E"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StreamEvent</w:t>
                        </w:r>
                        <w:r>
                          <w:rPr>
                            <w:rFonts w:ascii="Consolas" w:hAnsi="Consolas"/>
                            <w:color w:val="000000"/>
                          </w:rPr>
                          <w:t>.CreateInterval(40, 41, 3)</w:t>
                        </w:r>
                      </w:p>
                      <w:p w14:paraId="6B3C3CE7"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}.ToObservable().ToStreamable(</w:t>
                        </w:r>
                        <w:r>
                          <w:rPr>
                            <w:rFonts w:ascii="Consolas" w:hAnsi="Consolas"/>
                            <w:color w:val="2B91AF"/>
                          </w:rPr>
                          <w:t>DisorderPolicy</w:t>
                        </w:r>
                        <w:r>
                          <w:rPr>
                            <w:rFonts w:ascii="Consolas" w:hAnsi="Consolas"/>
                            <w:color w:val="000000"/>
                          </w:rPr>
                          <w:t>.Drop(), </w:t>
                        </w:r>
                        <w:r>
                          <w:rPr>
                            <w:rFonts w:ascii="Consolas" w:hAnsi="Consolas"/>
                            <w:color w:val="2B91AF"/>
                          </w:rPr>
                          <w:t>FlushPolicy</w:t>
                        </w:r>
                        <w:r>
                          <w:rPr>
                            <w:rFonts w:ascii="Consolas" w:hAnsi="Consolas"/>
                            <w:color w:val="000000"/>
                          </w:rPr>
                          <w:t>.FlushOnPunctuation,</w:t>
                        </w:r>
                      </w:p>
                      <w:p w14:paraId="00F94D6D" w14:textId="77777777" w:rsidR="00D36A23" w:rsidRDefault="00D36A23" w:rsidP="00D36A2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null</w:t>
                        </w:r>
                        <w:r>
                          <w:rPr>
                            <w:rFonts w:ascii="Consolas" w:hAnsi="Consolas"/>
                            <w:color w:val="000000"/>
                          </w:rPr>
                          <w:t>, </w:t>
                        </w:r>
                        <w:r>
                          <w:rPr>
                            <w:rFonts w:ascii="Consolas" w:hAnsi="Consolas"/>
                            <w:color w:val="2B91AF"/>
                          </w:rPr>
                          <w:t>OnCompletedPolicy</w:t>
                        </w:r>
                        <w:r>
                          <w:rPr>
                            <w:rFonts w:ascii="Consolas" w:hAnsi="Consolas"/>
                            <w:color w:val="000000"/>
                          </w:rPr>
                          <w:t>.None);</w:t>
                        </w:r>
                      </w:p>
                      <w:p w14:paraId="771C0A76" w14:textId="77777777" w:rsidR="00D36A23" w:rsidRPr="00056B18" w:rsidRDefault="00D36A23" w:rsidP="00D36A23">
                        <w:pPr>
                          <w:autoSpaceDE w:val="0"/>
                          <w:autoSpaceDN w:val="0"/>
                          <w:adjustRightInd w:val="0"/>
                          <w:spacing w:after="0" w:line="240" w:lineRule="auto"/>
                          <w:rPr>
                            <w:rFonts w:ascii="Consolas" w:hAnsi="Consolas" w:cs="Consolas"/>
                            <w:color w:val="000000"/>
                            <w:sz w:val="19"/>
                            <w:szCs w:val="19"/>
                            <w:highlight w:val="white"/>
                          </w:rPr>
                        </w:pPr>
                      </w:p>
                    </w:txbxContent>
                  </v:textbox>
                </v:shape>
                <v:shape id="Text Box 239" o:spid="_x0000_s1133" type="#_x0000_t202" style="position:absolute;left:-190;top:18763;width:6381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9CA5618" w14:textId="41766A46" w:rsidR="00D36A23" w:rsidRDefault="00D36A23" w:rsidP="00D36A23">
                        <w:pPr>
                          <w:pStyle w:val="Caption"/>
                          <w:rPr>
                            <w:noProof/>
                          </w:rPr>
                          <w:pPrChange w:id="7853" w:author="Jonathan Goldstein" w:date="2013-09-19T17:34:00Z">
                            <w:pPr/>
                          </w:pPrChange>
                        </w:pPr>
                        <w:bookmarkStart w:id="7854" w:name="_Ref367375402"/>
                        <w:ins w:id="7855" w:author="Jonathan Goldstein" w:date="2013-09-19T17:34:00Z">
                          <w:r>
                            <w:t xml:space="preserve">Figure </w:t>
                          </w:r>
                          <w:r>
                            <w:fldChar w:fldCharType="begin"/>
                          </w:r>
                          <w:r>
                            <w:instrText xml:space="preserve"> SEQ Figure \* ARABIC </w:instrText>
                          </w:r>
                        </w:ins>
                        <w:r>
                          <w:fldChar w:fldCharType="separate"/>
                        </w:r>
                        <w:r w:rsidR="00B17340">
                          <w:rPr>
                            <w:noProof/>
                          </w:rPr>
                          <w:t>63</w:t>
                        </w:r>
                        <w:ins w:id="7856" w:author="Jonathan Goldstein" w:date="2013-09-19T17:34:00Z">
                          <w:r>
                            <w:fldChar w:fldCharType="end"/>
                          </w:r>
                          <w:bookmarkEnd w:id="7854"/>
                          <w:r>
                            <w:t>: Input with Punctuations</w:t>
                          </w:r>
                        </w:ins>
                      </w:p>
                    </w:txbxContent>
                  </v:textbox>
                </v:shape>
                <w10:anchorlock/>
              </v:group>
            </w:pict>
          </mc:Fallback>
        </mc:AlternateContent>
      </w:r>
    </w:p>
    <w:p w14:paraId="278AC7C0" w14:textId="4960E061" w:rsidR="005C6DFE" w:rsidRDefault="00366B86">
      <w:pPr>
        <w:rPr>
          <w:noProof/>
        </w:rPr>
      </w:pPr>
      <w:r>
        <w:t>P</w:t>
      </w:r>
      <w:ins w:id="7857" w:author="Jonathan Goldstein" w:date="2013-09-20T14:35:00Z">
        <w:r w:rsidR="009C739B">
          <w:t xml:space="preserve">unctuations </w:t>
        </w:r>
      </w:ins>
      <w:r>
        <w:t xml:space="preserve">can be automatically generated </w:t>
      </w:r>
      <w:ins w:id="7858" w:author="Jonathan Goldstein" w:date="2013-09-20T14:35:00Z">
        <w:r w:rsidR="009C739B">
          <w:t xml:space="preserve">after </w:t>
        </w:r>
      </w:ins>
      <w:ins w:id="7859" w:author="Jonathan Goldstein" w:date="2013-09-20T14:36:00Z">
        <w:r w:rsidR="009C739B">
          <w:t>certain periods of time in the data have elapsed without a punctuation. For example</w:t>
        </w:r>
      </w:ins>
      <w:r>
        <w:t>,</w:t>
      </w:r>
      <w:ins w:id="7860" w:author="Jonathan Goldstein" w:date="2013-09-20T14:36:00Z">
        <w:r w:rsidR="009C739B">
          <w:t xml:space="preserve"> </w:t>
        </w:r>
      </w:ins>
      <w:ins w:id="7861" w:author="Jonathan Goldstein" w:date="2013-09-26T13:44:00Z">
        <w:r w:rsidR="006D7453">
          <w:fldChar w:fldCharType="begin"/>
        </w:r>
        <w:r w:rsidR="006D7453">
          <w:instrText xml:space="preserve"> REF _Ref367966383 \h </w:instrText>
        </w:r>
      </w:ins>
      <w:r w:rsidR="006D7453">
        <w:fldChar w:fldCharType="separate"/>
      </w:r>
      <w:ins w:id="7862" w:author="Jonathan Goldstein" w:date="2013-09-20T14:51:00Z">
        <w:r w:rsidR="00904F8B">
          <w:t xml:space="preserve">Figure </w:t>
        </w:r>
      </w:ins>
      <w:r w:rsidR="00904F8B">
        <w:rPr>
          <w:noProof/>
        </w:rPr>
        <w:t>64</w:t>
      </w:r>
      <w:ins w:id="7863" w:author="Jonathan Goldstein" w:date="2013-09-26T13:44:00Z">
        <w:r w:rsidR="006D7453">
          <w:fldChar w:fldCharType="end"/>
        </w:r>
        <w:r w:rsidR="006D7453">
          <w:t xml:space="preserve"> </w:t>
        </w:r>
      </w:ins>
      <w:ins w:id="7864" w:author="Jonathan Goldstein" w:date="2013-09-20T14:53:00Z">
        <w:r w:rsidR="00D10A4A">
          <w:t xml:space="preserve">shows an example where punctuations are generated whenever a </w:t>
        </w:r>
      </w:ins>
      <w:r w:rsidR="009E3071">
        <w:t xml:space="preserve">period of </w:t>
      </w:r>
      <w:ins w:id="7865" w:author="Jonathan Goldstein" w:date="2013-09-20T14:53:00Z">
        <w:r w:rsidR="00D10A4A">
          <w:t>10 or more tick</w:t>
        </w:r>
      </w:ins>
      <w:r w:rsidR="009E3071">
        <w:t>s</w:t>
      </w:r>
      <w:ins w:id="7866" w:author="Jonathan Goldstein" w:date="2013-09-20T14:53:00Z">
        <w:r w:rsidR="00D10A4A">
          <w:t xml:space="preserve"> occur after the prior punctuation (or from the beginning of the stream). In this example, the first punctuation is generated at time 10, since the first event starts at time 0 and there are no punctuations in the input observable. A punctuation is not generated </w:t>
        </w:r>
      </w:ins>
      <w:ins w:id="7867" w:author="Jonathan Goldstein" w:date="2013-09-20T14:55:00Z">
        <w:r w:rsidR="00D10A4A">
          <w:t>with the 3</w:t>
        </w:r>
        <w:r w:rsidR="00D10A4A" w:rsidRPr="00D10A4A">
          <w:rPr>
            <w:vertAlign w:val="superscript"/>
            <w:rPrChange w:id="7868" w:author="Jonathan Goldstein" w:date="2013-09-20T14:55:00Z">
              <w:rPr>
                <w:rFonts w:asciiTheme="majorHAnsi" w:eastAsiaTheme="majorEastAsia" w:hAnsiTheme="majorHAnsi" w:cstheme="majorBidi"/>
                <w:b/>
                <w:bCs/>
                <w:smallCaps/>
                <w:color w:val="000000" w:themeColor="text1"/>
                <w:sz w:val="36"/>
                <w:szCs w:val="36"/>
              </w:rPr>
            </w:rPrChange>
          </w:rPr>
          <w:t>rd</w:t>
        </w:r>
        <w:r w:rsidR="00D10A4A">
          <w:t xml:space="preserve"> event since only 9 ticks have elapsed after the prior punctuation. Another punctuation is generated at time 40, since the event at time 40 </w:t>
        </w:r>
      </w:ins>
      <w:ins w:id="7869" w:author="Jonathan Goldstein" w:date="2013-09-20T14:56:00Z">
        <w:r w:rsidR="00D10A4A">
          <w:t xml:space="preserve">is the first event whose sync time is 10 or more ticks </w:t>
        </w:r>
        <w:r w:rsidR="009C0EF4">
          <w:t>after the prior punctuation. Note that punctuations are not generated for the period of time between 19 and 40, since there is no data.</w:t>
        </w:r>
      </w:ins>
      <w:r w:rsidR="00D36A23" w:rsidRPr="00D36A23">
        <w:rPr>
          <w:noProof/>
        </w:rPr>
        <w:t xml:space="preserve"> </w:t>
      </w:r>
    </w:p>
    <w:p w14:paraId="40152FED" w14:textId="76048C64" w:rsidR="00A433B4" w:rsidRDefault="00D36A23" w:rsidP="005C6DFE">
      <w:pPr>
        <w:rPr>
          <w:ins w:id="7870" w:author="Jonathan Goldstein" w:date="2013-09-19T17:33:00Z"/>
        </w:rPr>
      </w:pPr>
      <w:r>
        <w:rPr>
          <w:noProof/>
        </w:rPr>
        <mc:AlternateContent>
          <mc:Choice Requires="wpg">
            <w:drawing>
              <wp:inline distT="0" distB="0" distL="0" distR="0" wp14:anchorId="3AB14ED4" wp14:editId="37F2AD06">
                <wp:extent cx="6381750" cy="1430020"/>
                <wp:effectExtent l="0" t="0" r="19050" b="0"/>
                <wp:docPr id="289" name="Group 289"/>
                <wp:cNvGraphicFramePr/>
                <a:graphic xmlns:a="http://schemas.openxmlformats.org/drawingml/2006/main">
                  <a:graphicData uri="http://schemas.microsoft.com/office/word/2010/wordprocessingGroup">
                    <wpg:wgp>
                      <wpg:cNvGrpSpPr/>
                      <wpg:grpSpPr>
                        <a:xfrm>
                          <a:off x="0" y="0"/>
                          <a:ext cx="6381750" cy="1430020"/>
                          <a:chOff x="0" y="0"/>
                          <a:chExt cx="6381750" cy="1430020"/>
                        </a:xfrm>
                      </wpg:grpSpPr>
                      <wps:wsp>
                        <wps:cNvPr id="242" name="Text Box 242"/>
                        <wps:cNvSpPr txBox="1">
                          <a:spLocks noChangeArrowheads="1"/>
                        </wps:cNvSpPr>
                        <wps:spPr bwMode="auto">
                          <a:xfrm>
                            <a:off x="0" y="0"/>
                            <a:ext cx="6381750" cy="1235710"/>
                          </a:xfrm>
                          <a:prstGeom prst="rect">
                            <a:avLst/>
                          </a:prstGeom>
                          <a:solidFill>
                            <a:srgbClr val="FFFFFF"/>
                          </a:solidFill>
                          <a:ln w="9525">
                            <a:solidFill>
                              <a:srgbClr val="000000"/>
                            </a:solidFill>
                            <a:miter lim="800000"/>
                            <a:headEnd/>
                            <a:tailEnd/>
                          </a:ln>
                        </wps:spPr>
                        <wps:txbx>
                          <w:txbxContent>
                            <w:p w14:paraId="190D3121"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FF"/>
                                  <w:sz w:val="19"/>
                                  <w:szCs w:val="19"/>
                                </w:rPr>
                                <w:t>var</w:t>
                              </w:r>
                              <w:r w:rsidRPr="007A3CE8">
                                <w:rPr>
                                  <w:rFonts w:ascii="Consolas" w:hAnsi="Consolas"/>
                                  <w:color w:val="000000"/>
                                  <w:sz w:val="19"/>
                                  <w:szCs w:val="19"/>
                                </w:rPr>
                                <w:t> streamableTimePeriodEventPunctuations = </w:t>
                              </w:r>
                              <w:r w:rsidRPr="007A3CE8">
                                <w:rPr>
                                  <w:rFonts w:ascii="Consolas" w:hAnsi="Consolas"/>
                                  <w:color w:val="0000FF"/>
                                  <w:sz w:val="19"/>
                                  <w:szCs w:val="19"/>
                                </w:rPr>
                                <w:t>new</w:t>
                              </w:r>
                              <w:r w:rsidRPr="007A3CE8">
                                <w:rPr>
                                  <w:rFonts w:ascii="Consolas" w:hAnsi="Consolas"/>
                                  <w:color w:val="000000"/>
                                  <w:sz w:val="19"/>
                                  <w:szCs w:val="19"/>
                                </w:rPr>
                                <w:t>[]</w:t>
                              </w:r>
                            </w:p>
                            <w:p w14:paraId="2A2290B3"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w:t>
                              </w:r>
                            </w:p>
                            <w:p w14:paraId="0B15ECB9"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    </w:t>
                              </w:r>
                              <w:r w:rsidRPr="007A3CE8">
                                <w:rPr>
                                  <w:rFonts w:ascii="Consolas" w:hAnsi="Consolas"/>
                                  <w:color w:val="2B91AF"/>
                                  <w:sz w:val="19"/>
                                  <w:szCs w:val="19"/>
                                </w:rPr>
                                <w:t>StreamEvent</w:t>
                              </w:r>
                              <w:r w:rsidRPr="007A3CE8">
                                <w:rPr>
                                  <w:rFonts w:ascii="Consolas" w:hAnsi="Consolas"/>
                                  <w:color w:val="000000"/>
                                  <w:sz w:val="19"/>
                                  <w:szCs w:val="19"/>
                                </w:rPr>
                                <w:t>.CreateInterval(0, 1, 1),</w:t>
                              </w:r>
                            </w:p>
                            <w:p w14:paraId="63272E30"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    </w:t>
                              </w:r>
                              <w:r w:rsidRPr="007A3CE8">
                                <w:rPr>
                                  <w:rFonts w:ascii="Consolas" w:hAnsi="Consolas"/>
                                  <w:color w:val="2B91AF"/>
                                  <w:sz w:val="19"/>
                                  <w:szCs w:val="19"/>
                                </w:rPr>
                                <w:t>StreamEvent</w:t>
                              </w:r>
                              <w:r w:rsidRPr="007A3CE8">
                                <w:rPr>
                                  <w:rFonts w:ascii="Consolas" w:hAnsi="Consolas"/>
                                  <w:color w:val="000000"/>
                                  <w:sz w:val="19"/>
                                  <w:szCs w:val="19"/>
                                </w:rPr>
                                <w:t>.CreateInterval(10, 4, 2),</w:t>
                              </w:r>
                            </w:p>
                            <w:p w14:paraId="7123D9BD"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    </w:t>
                              </w:r>
                              <w:r w:rsidRPr="007A3CE8">
                                <w:rPr>
                                  <w:rFonts w:ascii="Consolas" w:hAnsi="Consolas"/>
                                  <w:color w:val="2B91AF"/>
                                  <w:sz w:val="19"/>
                                  <w:szCs w:val="19"/>
                                </w:rPr>
                                <w:t>StreamEvent</w:t>
                              </w:r>
                              <w:r w:rsidRPr="007A3CE8">
                                <w:rPr>
                                  <w:rFonts w:ascii="Consolas" w:hAnsi="Consolas"/>
                                  <w:color w:val="000000"/>
                                  <w:sz w:val="19"/>
                                  <w:szCs w:val="19"/>
                                </w:rPr>
                                <w:t>.CreateInterval(19, 4, 3),</w:t>
                              </w:r>
                            </w:p>
                            <w:p w14:paraId="07651835"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    </w:t>
                              </w:r>
                              <w:r w:rsidRPr="007A3CE8">
                                <w:rPr>
                                  <w:rFonts w:ascii="Consolas" w:hAnsi="Consolas"/>
                                  <w:color w:val="2B91AF"/>
                                  <w:sz w:val="19"/>
                                  <w:szCs w:val="19"/>
                                </w:rPr>
                                <w:t>StreamEvent</w:t>
                              </w:r>
                              <w:r w:rsidRPr="007A3CE8">
                                <w:rPr>
                                  <w:rFonts w:ascii="Consolas" w:hAnsi="Consolas"/>
                                  <w:color w:val="000000"/>
                                  <w:sz w:val="19"/>
                                  <w:szCs w:val="19"/>
                                </w:rPr>
                                <w:t>.CreateInterval(40, 41, 4)</w:t>
                              </w:r>
                            </w:p>
                            <w:p w14:paraId="4C5E5623"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}.ToObservable().ToStreamable(</w:t>
                              </w:r>
                              <w:r w:rsidRPr="007A3CE8">
                                <w:rPr>
                                  <w:rFonts w:ascii="Consolas" w:hAnsi="Consolas"/>
                                  <w:color w:val="2B91AF"/>
                                  <w:sz w:val="19"/>
                                  <w:szCs w:val="19"/>
                                </w:rPr>
                                <w:t>DisorderPolicy</w:t>
                              </w:r>
                              <w:r w:rsidRPr="007A3CE8">
                                <w:rPr>
                                  <w:rFonts w:ascii="Consolas" w:hAnsi="Consolas"/>
                                  <w:color w:val="000000"/>
                                  <w:sz w:val="19"/>
                                  <w:szCs w:val="19"/>
                                </w:rPr>
                                <w:t>.Drop(), </w:t>
                              </w:r>
                              <w:r w:rsidRPr="007A3CE8">
                                <w:rPr>
                                  <w:rFonts w:ascii="Consolas" w:hAnsi="Consolas"/>
                                  <w:color w:val="2B91AF"/>
                                  <w:sz w:val="19"/>
                                  <w:szCs w:val="19"/>
                                </w:rPr>
                                <w:t>FlushPolicy</w:t>
                              </w:r>
                              <w:r w:rsidRPr="007A3CE8">
                                <w:rPr>
                                  <w:rFonts w:ascii="Consolas" w:hAnsi="Consolas"/>
                                  <w:color w:val="000000"/>
                                  <w:sz w:val="19"/>
                                  <w:szCs w:val="19"/>
                                </w:rPr>
                                <w:t>.FlushOnPunctuation,</w:t>
                              </w:r>
                            </w:p>
                            <w:p w14:paraId="5A1B4EFC"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                              </w:t>
                              </w:r>
                              <w:r w:rsidRPr="007A3CE8">
                                <w:rPr>
                                  <w:rFonts w:ascii="Consolas" w:hAnsi="Consolas"/>
                                  <w:color w:val="2B91AF"/>
                                  <w:sz w:val="19"/>
                                  <w:szCs w:val="19"/>
                                </w:rPr>
                                <w:t>PeriodicPunctuationPolicy</w:t>
                              </w:r>
                              <w:r w:rsidRPr="007A3CE8">
                                <w:rPr>
                                  <w:rFonts w:ascii="Consolas" w:hAnsi="Consolas"/>
                                  <w:color w:val="000000"/>
                                  <w:sz w:val="19"/>
                                  <w:szCs w:val="19"/>
                                </w:rPr>
                                <w:t>.Time(10), </w:t>
                              </w:r>
                              <w:r w:rsidRPr="007A3CE8">
                                <w:rPr>
                                  <w:rFonts w:ascii="Consolas" w:hAnsi="Consolas"/>
                                  <w:color w:val="2B91AF"/>
                                  <w:sz w:val="19"/>
                                  <w:szCs w:val="19"/>
                                </w:rPr>
                                <w:t>OnCompletedPolicy</w:t>
                              </w:r>
                              <w:r w:rsidRPr="007A3CE8">
                                <w:rPr>
                                  <w:rFonts w:ascii="Consolas" w:hAnsi="Consolas"/>
                                  <w:color w:val="000000"/>
                                  <w:sz w:val="19"/>
                                  <w:szCs w:val="19"/>
                                </w:rPr>
                                <w:t>.None);</w:t>
                              </w:r>
                            </w:p>
                            <w:p w14:paraId="64B20451" w14:textId="77777777" w:rsidR="00D36A23" w:rsidRPr="007A3CE8" w:rsidDel="00BD2EB3" w:rsidRDefault="00D36A23" w:rsidP="00D36A23">
                              <w:pPr>
                                <w:autoSpaceDE w:val="0"/>
                                <w:autoSpaceDN w:val="0"/>
                                <w:adjustRightInd w:val="0"/>
                                <w:spacing w:after="0" w:line="240" w:lineRule="auto"/>
                                <w:rPr>
                                  <w:del w:id="7871" w:author="Jonathan Goldstein" w:date="2013-09-19T11:39:00Z"/>
                                  <w:rFonts w:ascii="Consolas" w:hAnsi="Consolas" w:cs="Consolas"/>
                                  <w:color w:val="000000"/>
                                  <w:sz w:val="19"/>
                                  <w:szCs w:val="19"/>
                                  <w:highlight w:val="white"/>
                                </w:rPr>
                              </w:pPr>
                              <w:del w:id="7872" w:author="Jonathan Goldstein" w:date="2013-09-19T11:39:00Z">
                                <w:r w:rsidRPr="007A3CE8" w:rsidDel="00BD2EB3">
                                  <w:rPr>
                                    <w:rFonts w:ascii="Consolas" w:hAnsi="Consolas" w:cs="Consolas"/>
                                    <w:color w:val="0000FF"/>
                                    <w:sz w:val="19"/>
                                    <w:szCs w:val="19"/>
                                    <w:highlight w:val="white"/>
                                  </w:rPr>
                                  <w:delText>var</w:delText>
                                </w:r>
                                <w:r w:rsidRPr="007A3CE8" w:rsidDel="00BD2EB3">
                                  <w:rPr>
                                    <w:rFonts w:ascii="Consolas" w:hAnsi="Consolas" w:cs="Consolas"/>
                                    <w:color w:val="000000"/>
                                    <w:sz w:val="19"/>
                                    <w:szCs w:val="19"/>
                                    <w:highlight w:val="white"/>
                                  </w:rPr>
                                  <w:delText xml:space="preserve"> cSTicksWithExtraCS = cSTicksStream.AlterEventDuration(</w:delText>
                                </w:r>
                                <w:r w:rsidRPr="007A3CE8" w:rsidDel="00BD2EB3">
                                  <w:rPr>
                                    <w:rFonts w:ascii="Consolas" w:hAnsi="Consolas" w:cs="Consolas"/>
                                    <w:color w:val="2B91AF"/>
                                    <w:sz w:val="19"/>
                                    <w:szCs w:val="19"/>
                                    <w:highlight w:val="white"/>
                                  </w:rPr>
                                  <w:delText>StreamEvent</w:delText>
                                </w:r>
                                <w:r w:rsidRPr="007A3CE8" w:rsidDel="00BD2EB3">
                                  <w:rPr>
                                    <w:rFonts w:ascii="Consolas" w:hAnsi="Consolas" w:cs="Consolas"/>
                                    <w:color w:val="000000"/>
                                    <w:sz w:val="19"/>
                                    <w:szCs w:val="19"/>
                                    <w:highlight w:val="white"/>
                                  </w:rPr>
                                  <w:delText>.InfinitySyncTime).</w:delText>
                                </w:r>
                              </w:del>
                            </w:p>
                            <w:p w14:paraId="1C5C9169" w14:textId="77777777" w:rsidR="00D36A23" w:rsidRPr="007A3CE8" w:rsidDel="00BD2EB3" w:rsidRDefault="00D36A23" w:rsidP="00D36A23">
                              <w:pPr>
                                <w:autoSpaceDE w:val="0"/>
                                <w:autoSpaceDN w:val="0"/>
                                <w:adjustRightInd w:val="0"/>
                                <w:spacing w:after="0" w:line="240" w:lineRule="auto"/>
                                <w:rPr>
                                  <w:del w:id="7873" w:author="Jonathan Goldstein" w:date="2013-09-19T11:39:00Z"/>
                                  <w:rFonts w:ascii="Consolas" w:hAnsi="Consolas" w:cs="Consolas"/>
                                  <w:color w:val="000000"/>
                                  <w:sz w:val="19"/>
                                  <w:szCs w:val="19"/>
                                  <w:highlight w:val="white"/>
                                </w:rPr>
                              </w:pPr>
                              <w:del w:id="7874" w:author="Jonathan Goldstein" w:date="2013-09-19T11:39:00Z">
                                <w:r w:rsidRPr="007A3CE8" w:rsidDel="00BD2EB3">
                                  <w:rPr>
                                    <w:rFonts w:ascii="Consolas" w:hAnsi="Consolas" w:cs="Consolas"/>
                                    <w:color w:val="000000"/>
                                    <w:sz w:val="19"/>
                                    <w:szCs w:val="19"/>
                                    <w:highlight w:val="white"/>
                                  </w:rPr>
                                  <w:delText xml:space="preserve">        Multicast(s =&gt; s.ClipEventDuration(s, e =&gt; e.CID, e =&gt; e.CID)).</w:delText>
                                </w:r>
                              </w:del>
                            </w:p>
                            <w:p w14:paraId="264337E5" w14:textId="77777777" w:rsidR="00D36A23" w:rsidRPr="007A3CE8" w:rsidDel="00BD2EB3" w:rsidRDefault="00D36A23" w:rsidP="00D36A23">
                              <w:pPr>
                                <w:autoSpaceDE w:val="0"/>
                                <w:autoSpaceDN w:val="0"/>
                                <w:adjustRightInd w:val="0"/>
                                <w:spacing w:after="0" w:line="240" w:lineRule="auto"/>
                                <w:rPr>
                                  <w:del w:id="7875" w:author="Jonathan Goldstein" w:date="2013-09-19T11:39:00Z"/>
                                  <w:rFonts w:ascii="Consolas" w:hAnsi="Consolas" w:cs="Consolas"/>
                                  <w:color w:val="000000"/>
                                  <w:sz w:val="19"/>
                                  <w:szCs w:val="19"/>
                                  <w:highlight w:val="white"/>
                                </w:rPr>
                              </w:pPr>
                              <w:del w:id="7876" w:author="Jonathan Goldstein" w:date="2013-09-19T11:39:00Z">
                                <w:r w:rsidRPr="007A3CE8" w:rsidDel="00BD2EB3">
                                  <w:rPr>
                                    <w:rFonts w:ascii="Consolas" w:hAnsi="Consolas" w:cs="Consolas"/>
                                    <w:color w:val="000000"/>
                                    <w:sz w:val="19"/>
                                    <w:szCs w:val="19"/>
                                    <w:highlight w:val="white"/>
                                  </w:rPr>
                                  <w:delText xml:space="preserve">        Chop(0, 3600).</w:delText>
                                </w:r>
                              </w:del>
                            </w:p>
                            <w:p w14:paraId="7BC4225B" w14:textId="77777777" w:rsidR="00D36A23" w:rsidRPr="007A3CE8" w:rsidDel="00BD2EB3" w:rsidRDefault="00D36A23" w:rsidP="00D36A23">
                              <w:pPr>
                                <w:autoSpaceDE w:val="0"/>
                                <w:autoSpaceDN w:val="0"/>
                                <w:adjustRightInd w:val="0"/>
                                <w:spacing w:after="0" w:line="240" w:lineRule="auto"/>
                                <w:rPr>
                                  <w:del w:id="7877" w:author="Jonathan Goldstein" w:date="2013-09-19T11:39:00Z"/>
                                  <w:rFonts w:ascii="Consolas" w:hAnsi="Consolas" w:cs="Consolas"/>
                                  <w:color w:val="000000"/>
                                  <w:sz w:val="19"/>
                                  <w:szCs w:val="19"/>
                                  <w:highlight w:val="white"/>
                                </w:rPr>
                              </w:pPr>
                              <w:del w:id="7878" w:author="Jonathan Goldstein" w:date="2013-09-19T11:39:00Z">
                                <w:r w:rsidRPr="007A3CE8" w:rsidDel="00BD2EB3">
                                  <w:rPr>
                                    <w:rFonts w:ascii="Consolas" w:hAnsi="Consolas" w:cs="Consolas"/>
                                    <w:color w:val="000000"/>
                                    <w:sz w:val="19"/>
                                    <w:szCs w:val="19"/>
                                    <w:highlight w:val="white"/>
                                  </w:rPr>
                                  <w:delText xml:space="preserve">        Select((origStartTime, e) =&gt; </w:delText>
                                </w:r>
                              </w:del>
                            </w:p>
                            <w:p w14:paraId="2E66F8EB" w14:textId="77777777" w:rsidR="00D36A23" w:rsidRPr="007A3CE8" w:rsidDel="00BD2EB3" w:rsidRDefault="00D36A23" w:rsidP="00D36A23">
                              <w:pPr>
                                <w:autoSpaceDE w:val="0"/>
                                <w:autoSpaceDN w:val="0"/>
                                <w:adjustRightInd w:val="0"/>
                                <w:spacing w:after="0" w:line="240" w:lineRule="auto"/>
                                <w:rPr>
                                  <w:del w:id="7879" w:author="Jonathan Goldstein" w:date="2013-09-19T11:39:00Z"/>
                                  <w:rFonts w:ascii="Consolas" w:hAnsi="Consolas" w:cs="Consolas"/>
                                  <w:color w:val="000000"/>
                                  <w:sz w:val="19"/>
                                  <w:szCs w:val="19"/>
                                  <w:highlight w:val="white"/>
                                </w:rPr>
                              </w:pPr>
                              <w:del w:id="7880" w:author="Jonathan Goldstein" w:date="2013-09-19T11:39:00Z">
                                <w:r w:rsidRPr="007A3CE8" w:rsidDel="00BD2EB3">
                                  <w:rPr>
                                    <w:rFonts w:ascii="Consolas" w:hAnsi="Consolas" w:cs="Consolas"/>
                                    <w:color w:val="000000"/>
                                    <w:sz w:val="19"/>
                                    <w:szCs w:val="19"/>
                                    <w:highlight w:val="white"/>
                                  </w:rPr>
                                  <w:delText xml:space="preserve">               </w:delText>
                                </w:r>
                                <w:r w:rsidRPr="007A3CE8" w:rsidDel="00BD2EB3">
                                  <w:rPr>
                                    <w:rFonts w:ascii="Consolas" w:hAnsi="Consolas" w:cs="Consolas"/>
                                    <w:color w:val="0000FF"/>
                                    <w:sz w:val="19"/>
                                    <w:szCs w:val="19"/>
                                    <w:highlight w:val="white"/>
                                  </w:rPr>
                                  <w:delText>new</w:delText>
                                </w:r>
                                <w:r w:rsidRPr="007A3CE8" w:rsidDel="00BD2EB3">
                                  <w:rPr>
                                    <w:rFonts w:ascii="Consolas" w:hAnsi="Consolas" w:cs="Consolas"/>
                                    <w:color w:val="000000"/>
                                    <w:sz w:val="19"/>
                                    <w:szCs w:val="19"/>
                                    <w:highlight w:val="white"/>
                                  </w:rPr>
                                  <w:delText xml:space="preserve"> { e.CID, e.PID, e.CPUTemp, CSTicks = origStartTime }).</w:delText>
                                </w:r>
                              </w:del>
                            </w:p>
                            <w:p w14:paraId="3F680C96" w14:textId="77777777" w:rsidR="00D36A23" w:rsidRPr="007A3CE8" w:rsidDel="00BD2EB3" w:rsidRDefault="00D36A23" w:rsidP="00D36A23">
                              <w:pPr>
                                <w:autoSpaceDE w:val="0"/>
                                <w:autoSpaceDN w:val="0"/>
                                <w:adjustRightInd w:val="0"/>
                                <w:spacing w:after="0" w:line="240" w:lineRule="auto"/>
                                <w:rPr>
                                  <w:del w:id="7881" w:author="Jonathan Goldstein" w:date="2013-09-19T11:39:00Z"/>
                                  <w:rFonts w:ascii="Consolas" w:hAnsi="Consolas" w:cs="Consolas"/>
                                  <w:color w:val="000000"/>
                                  <w:sz w:val="19"/>
                                  <w:szCs w:val="19"/>
                                  <w:highlight w:val="white"/>
                                </w:rPr>
                              </w:pPr>
                              <w:del w:id="7882" w:author="Jonathan Goldstein" w:date="2013-09-19T11:39:00Z">
                                <w:r w:rsidRPr="007A3CE8" w:rsidDel="00BD2EB3">
                                  <w:rPr>
                                    <w:rFonts w:ascii="Consolas" w:hAnsi="Consolas" w:cs="Consolas"/>
                                    <w:color w:val="000000"/>
                                    <w:sz w:val="19"/>
                                    <w:szCs w:val="19"/>
                                    <w:highlight w:val="white"/>
                                  </w:rPr>
                                  <w:delText xml:space="preserve">        AlterEventDuration(1);</w:delText>
                                </w:r>
                              </w:del>
                            </w:p>
                            <w:p w14:paraId="15B7BFB2" w14:textId="77777777" w:rsidR="00D36A23" w:rsidRPr="007A3CE8" w:rsidRDefault="00D36A23" w:rsidP="00D36A23">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s:wsp>
                        <wps:cNvPr id="243" name="Text Box 243"/>
                        <wps:cNvSpPr txBox="1"/>
                        <wps:spPr>
                          <a:xfrm>
                            <a:off x="0" y="1266825"/>
                            <a:ext cx="6381750" cy="163195"/>
                          </a:xfrm>
                          <a:prstGeom prst="rect">
                            <a:avLst/>
                          </a:prstGeom>
                          <a:solidFill>
                            <a:prstClr val="white"/>
                          </a:solidFill>
                          <a:ln>
                            <a:noFill/>
                          </a:ln>
                          <a:effectLst/>
                        </wps:spPr>
                        <wps:txbx>
                          <w:txbxContent>
                            <w:p w14:paraId="4541C40A" w14:textId="63D675F7" w:rsidR="00D36A23" w:rsidRDefault="00D36A23" w:rsidP="00D36A23">
                              <w:pPr>
                                <w:pStyle w:val="Caption"/>
                                <w:pPrChange w:id="7883" w:author="Jonathan Goldstein" w:date="2013-09-20T14:51:00Z">
                                  <w:pPr/>
                                </w:pPrChange>
                              </w:pPr>
                              <w:bookmarkStart w:id="7884" w:name="_Ref367966383"/>
                              <w:ins w:id="7885" w:author="Jonathan Goldstein" w:date="2013-09-20T14:51:00Z">
                                <w:r>
                                  <w:t xml:space="preserve">Figure </w:t>
                                </w:r>
                                <w:r>
                                  <w:fldChar w:fldCharType="begin"/>
                                </w:r>
                                <w:r>
                                  <w:instrText xml:space="preserve"> SEQ Figure \* ARABIC </w:instrText>
                                </w:r>
                              </w:ins>
                              <w:r>
                                <w:fldChar w:fldCharType="separate"/>
                              </w:r>
                              <w:r w:rsidR="00B17340">
                                <w:rPr>
                                  <w:noProof/>
                                </w:rPr>
                                <w:t>64</w:t>
                              </w:r>
                              <w:ins w:id="7886" w:author="Jonathan Goldstein" w:date="2013-09-20T14:51:00Z">
                                <w:r>
                                  <w:fldChar w:fldCharType="end"/>
                                </w:r>
                                <w:bookmarkEnd w:id="7884"/>
                                <w:r>
                                  <w:t>: Input with Generated Punctuations After 10 Tick Periods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AB14ED4" id="Group 289" o:spid="_x0000_s1134" style="width:502.5pt;height:112.6pt;mso-position-horizontal-relative:char;mso-position-vertical-relative:line" coordsize="63817,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">
                <v:shape id="Text Box 242" o:spid="_x0000_s1135" type="#_x0000_t202" style="position:absolute;width:63817;height:1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190D3121"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FF"/>
                            <w:sz w:val="19"/>
                            <w:szCs w:val="19"/>
                          </w:rPr>
                          <w:t>var</w:t>
                        </w:r>
                        <w:r w:rsidRPr="007A3CE8">
                          <w:rPr>
                            <w:rFonts w:ascii="Consolas" w:hAnsi="Consolas"/>
                            <w:color w:val="000000"/>
                            <w:sz w:val="19"/>
                            <w:szCs w:val="19"/>
                          </w:rPr>
                          <w:t> streamableTimePeriodEventPunctuations = </w:t>
                        </w:r>
                        <w:r w:rsidRPr="007A3CE8">
                          <w:rPr>
                            <w:rFonts w:ascii="Consolas" w:hAnsi="Consolas"/>
                            <w:color w:val="0000FF"/>
                            <w:sz w:val="19"/>
                            <w:szCs w:val="19"/>
                          </w:rPr>
                          <w:t>new</w:t>
                        </w:r>
                        <w:r w:rsidRPr="007A3CE8">
                          <w:rPr>
                            <w:rFonts w:ascii="Consolas" w:hAnsi="Consolas"/>
                            <w:color w:val="000000"/>
                            <w:sz w:val="19"/>
                            <w:szCs w:val="19"/>
                          </w:rPr>
                          <w:t>[]</w:t>
                        </w:r>
                      </w:p>
                      <w:p w14:paraId="2A2290B3"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w:t>
                        </w:r>
                      </w:p>
                      <w:p w14:paraId="0B15ECB9"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    </w:t>
                        </w:r>
                        <w:r w:rsidRPr="007A3CE8">
                          <w:rPr>
                            <w:rFonts w:ascii="Consolas" w:hAnsi="Consolas"/>
                            <w:color w:val="2B91AF"/>
                            <w:sz w:val="19"/>
                            <w:szCs w:val="19"/>
                          </w:rPr>
                          <w:t>StreamEvent</w:t>
                        </w:r>
                        <w:r w:rsidRPr="007A3CE8">
                          <w:rPr>
                            <w:rFonts w:ascii="Consolas" w:hAnsi="Consolas"/>
                            <w:color w:val="000000"/>
                            <w:sz w:val="19"/>
                            <w:szCs w:val="19"/>
                          </w:rPr>
                          <w:t>.CreateInterval(0, 1, 1),</w:t>
                        </w:r>
                      </w:p>
                      <w:p w14:paraId="63272E30"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    </w:t>
                        </w:r>
                        <w:r w:rsidRPr="007A3CE8">
                          <w:rPr>
                            <w:rFonts w:ascii="Consolas" w:hAnsi="Consolas"/>
                            <w:color w:val="2B91AF"/>
                            <w:sz w:val="19"/>
                            <w:szCs w:val="19"/>
                          </w:rPr>
                          <w:t>StreamEvent</w:t>
                        </w:r>
                        <w:r w:rsidRPr="007A3CE8">
                          <w:rPr>
                            <w:rFonts w:ascii="Consolas" w:hAnsi="Consolas"/>
                            <w:color w:val="000000"/>
                            <w:sz w:val="19"/>
                            <w:szCs w:val="19"/>
                          </w:rPr>
                          <w:t>.CreateInterval(10, 4, 2),</w:t>
                        </w:r>
                      </w:p>
                      <w:p w14:paraId="7123D9BD"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    </w:t>
                        </w:r>
                        <w:r w:rsidRPr="007A3CE8">
                          <w:rPr>
                            <w:rFonts w:ascii="Consolas" w:hAnsi="Consolas"/>
                            <w:color w:val="2B91AF"/>
                            <w:sz w:val="19"/>
                            <w:szCs w:val="19"/>
                          </w:rPr>
                          <w:t>StreamEvent</w:t>
                        </w:r>
                        <w:r w:rsidRPr="007A3CE8">
                          <w:rPr>
                            <w:rFonts w:ascii="Consolas" w:hAnsi="Consolas"/>
                            <w:color w:val="000000"/>
                            <w:sz w:val="19"/>
                            <w:szCs w:val="19"/>
                          </w:rPr>
                          <w:t>.CreateInterval(19, 4, 3),</w:t>
                        </w:r>
                      </w:p>
                      <w:p w14:paraId="07651835"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    </w:t>
                        </w:r>
                        <w:r w:rsidRPr="007A3CE8">
                          <w:rPr>
                            <w:rFonts w:ascii="Consolas" w:hAnsi="Consolas"/>
                            <w:color w:val="2B91AF"/>
                            <w:sz w:val="19"/>
                            <w:szCs w:val="19"/>
                          </w:rPr>
                          <w:t>StreamEvent</w:t>
                        </w:r>
                        <w:r w:rsidRPr="007A3CE8">
                          <w:rPr>
                            <w:rFonts w:ascii="Consolas" w:hAnsi="Consolas"/>
                            <w:color w:val="000000"/>
                            <w:sz w:val="19"/>
                            <w:szCs w:val="19"/>
                          </w:rPr>
                          <w:t>.CreateInterval(40, 41, 4)</w:t>
                        </w:r>
                      </w:p>
                      <w:p w14:paraId="4C5E5623"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}.ToObservable().ToStreamable(</w:t>
                        </w:r>
                        <w:r w:rsidRPr="007A3CE8">
                          <w:rPr>
                            <w:rFonts w:ascii="Consolas" w:hAnsi="Consolas"/>
                            <w:color w:val="2B91AF"/>
                            <w:sz w:val="19"/>
                            <w:szCs w:val="19"/>
                          </w:rPr>
                          <w:t>DisorderPolicy</w:t>
                        </w:r>
                        <w:r w:rsidRPr="007A3CE8">
                          <w:rPr>
                            <w:rFonts w:ascii="Consolas" w:hAnsi="Consolas"/>
                            <w:color w:val="000000"/>
                            <w:sz w:val="19"/>
                            <w:szCs w:val="19"/>
                          </w:rPr>
                          <w:t>.Drop(), </w:t>
                        </w:r>
                        <w:r w:rsidRPr="007A3CE8">
                          <w:rPr>
                            <w:rFonts w:ascii="Consolas" w:hAnsi="Consolas"/>
                            <w:color w:val="2B91AF"/>
                            <w:sz w:val="19"/>
                            <w:szCs w:val="19"/>
                          </w:rPr>
                          <w:t>FlushPolicy</w:t>
                        </w:r>
                        <w:r w:rsidRPr="007A3CE8">
                          <w:rPr>
                            <w:rFonts w:ascii="Consolas" w:hAnsi="Consolas"/>
                            <w:color w:val="000000"/>
                            <w:sz w:val="19"/>
                            <w:szCs w:val="19"/>
                          </w:rPr>
                          <w:t>.FlushOnPunctuation,</w:t>
                        </w:r>
                      </w:p>
                      <w:p w14:paraId="5A1B4EFC" w14:textId="77777777" w:rsidR="00D36A23" w:rsidRPr="007A3CE8" w:rsidRDefault="00D36A23" w:rsidP="00D36A23">
                        <w:pPr>
                          <w:pStyle w:val="HTMLPreformatted"/>
                          <w:shd w:val="clear" w:color="auto" w:fill="FFFFFF"/>
                          <w:rPr>
                            <w:rFonts w:ascii="Consolas" w:hAnsi="Consolas"/>
                            <w:color w:val="000000"/>
                            <w:sz w:val="19"/>
                            <w:szCs w:val="19"/>
                          </w:rPr>
                        </w:pPr>
                        <w:r w:rsidRPr="007A3CE8">
                          <w:rPr>
                            <w:rFonts w:ascii="Consolas" w:hAnsi="Consolas"/>
                            <w:color w:val="000000"/>
                            <w:sz w:val="19"/>
                            <w:szCs w:val="19"/>
                          </w:rPr>
                          <w:t>                              </w:t>
                        </w:r>
                        <w:r w:rsidRPr="007A3CE8">
                          <w:rPr>
                            <w:rFonts w:ascii="Consolas" w:hAnsi="Consolas"/>
                            <w:color w:val="2B91AF"/>
                            <w:sz w:val="19"/>
                            <w:szCs w:val="19"/>
                          </w:rPr>
                          <w:t>PeriodicPunctuationPolicy</w:t>
                        </w:r>
                        <w:r w:rsidRPr="007A3CE8">
                          <w:rPr>
                            <w:rFonts w:ascii="Consolas" w:hAnsi="Consolas"/>
                            <w:color w:val="000000"/>
                            <w:sz w:val="19"/>
                            <w:szCs w:val="19"/>
                          </w:rPr>
                          <w:t>.Time(10), </w:t>
                        </w:r>
                        <w:r w:rsidRPr="007A3CE8">
                          <w:rPr>
                            <w:rFonts w:ascii="Consolas" w:hAnsi="Consolas"/>
                            <w:color w:val="2B91AF"/>
                            <w:sz w:val="19"/>
                            <w:szCs w:val="19"/>
                          </w:rPr>
                          <w:t>OnCompletedPolicy</w:t>
                        </w:r>
                        <w:r w:rsidRPr="007A3CE8">
                          <w:rPr>
                            <w:rFonts w:ascii="Consolas" w:hAnsi="Consolas"/>
                            <w:color w:val="000000"/>
                            <w:sz w:val="19"/>
                            <w:szCs w:val="19"/>
                          </w:rPr>
                          <w:t>.None);</w:t>
                        </w:r>
                      </w:p>
                      <w:p w14:paraId="64B20451" w14:textId="77777777" w:rsidR="00D36A23" w:rsidRPr="007A3CE8" w:rsidDel="00BD2EB3" w:rsidRDefault="00D36A23" w:rsidP="00D36A23">
                        <w:pPr>
                          <w:autoSpaceDE w:val="0"/>
                          <w:autoSpaceDN w:val="0"/>
                          <w:adjustRightInd w:val="0"/>
                          <w:spacing w:after="0" w:line="240" w:lineRule="auto"/>
                          <w:rPr>
                            <w:del w:id="7887" w:author="Jonathan Goldstein" w:date="2013-09-19T11:39:00Z"/>
                            <w:rFonts w:ascii="Consolas" w:hAnsi="Consolas" w:cs="Consolas"/>
                            <w:color w:val="000000"/>
                            <w:sz w:val="19"/>
                            <w:szCs w:val="19"/>
                            <w:highlight w:val="white"/>
                          </w:rPr>
                        </w:pPr>
                        <w:del w:id="7888" w:author="Jonathan Goldstein" w:date="2013-09-19T11:39:00Z">
                          <w:r w:rsidRPr="007A3CE8" w:rsidDel="00BD2EB3">
                            <w:rPr>
                              <w:rFonts w:ascii="Consolas" w:hAnsi="Consolas" w:cs="Consolas"/>
                              <w:color w:val="0000FF"/>
                              <w:sz w:val="19"/>
                              <w:szCs w:val="19"/>
                              <w:highlight w:val="white"/>
                            </w:rPr>
                            <w:delText>var</w:delText>
                          </w:r>
                          <w:r w:rsidRPr="007A3CE8" w:rsidDel="00BD2EB3">
                            <w:rPr>
                              <w:rFonts w:ascii="Consolas" w:hAnsi="Consolas" w:cs="Consolas"/>
                              <w:color w:val="000000"/>
                              <w:sz w:val="19"/>
                              <w:szCs w:val="19"/>
                              <w:highlight w:val="white"/>
                            </w:rPr>
                            <w:delText xml:space="preserve"> cSTicksWithExtraCS = cSTicksStream.AlterEventDuration(</w:delText>
                          </w:r>
                          <w:r w:rsidRPr="007A3CE8" w:rsidDel="00BD2EB3">
                            <w:rPr>
                              <w:rFonts w:ascii="Consolas" w:hAnsi="Consolas" w:cs="Consolas"/>
                              <w:color w:val="2B91AF"/>
                              <w:sz w:val="19"/>
                              <w:szCs w:val="19"/>
                              <w:highlight w:val="white"/>
                            </w:rPr>
                            <w:delText>StreamEvent</w:delText>
                          </w:r>
                          <w:r w:rsidRPr="007A3CE8" w:rsidDel="00BD2EB3">
                            <w:rPr>
                              <w:rFonts w:ascii="Consolas" w:hAnsi="Consolas" w:cs="Consolas"/>
                              <w:color w:val="000000"/>
                              <w:sz w:val="19"/>
                              <w:szCs w:val="19"/>
                              <w:highlight w:val="white"/>
                            </w:rPr>
                            <w:delText>.InfinitySyncTime).</w:delText>
                          </w:r>
                        </w:del>
                      </w:p>
                      <w:p w14:paraId="1C5C9169" w14:textId="77777777" w:rsidR="00D36A23" w:rsidRPr="007A3CE8" w:rsidDel="00BD2EB3" w:rsidRDefault="00D36A23" w:rsidP="00D36A23">
                        <w:pPr>
                          <w:autoSpaceDE w:val="0"/>
                          <w:autoSpaceDN w:val="0"/>
                          <w:adjustRightInd w:val="0"/>
                          <w:spacing w:after="0" w:line="240" w:lineRule="auto"/>
                          <w:rPr>
                            <w:del w:id="7889" w:author="Jonathan Goldstein" w:date="2013-09-19T11:39:00Z"/>
                            <w:rFonts w:ascii="Consolas" w:hAnsi="Consolas" w:cs="Consolas"/>
                            <w:color w:val="000000"/>
                            <w:sz w:val="19"/>
                            <w:szCs w:val="19"/>
                            <w:highlight w:val="white"/>
                          </w:rPr>
                        </w:pPr>
                        <w:del w:id="7890" w:author="Jonathan Goldstein" w:date="2013-09-19T11:39:00Z">
                          <w:r w:rsidRPr="007A3CE8" w:rsidDel="00BD2EB3">
                            <w:rPr>
                              <w:rFonts w:ascii="Consolas" w:hAnsi="Consolas" w:cs="Consolas"/>
                              <w:color w:val="000000"/>
                              <w:sz w:val="19"/>
                              <w:szCs w:val="19"/>
                              <w:highlight w:val="white"/>
                            </w:rPr>
                            <w:delText xml:space="preserve">        Multicast(s =&gt; s.ClipEventDuration(s, e =&gt; e.CID, e =&gt; e.CID)).</w:delText>
                          </w:r>
                        </w:del>
                      </w:p>
                      <w:p w14:paraId="264337E5" w14:textId="77777777" w:rsidR="00D36A23" w:rsidRPr="007A3CE8" w:rsidDel="00BD2EB3" w:rsidRDefault="00D36A23" w:rsidP="00D36A23">
                        <w:pPr>
                          <w:autoSpaceDE w:val="0"/>
                          <w:autoSpaceDN w:val="0"/>
                          <w:adjustRightInd w:val="0"/>
                          <w:spacing w:after="0" w:line="240" w:lineRule="auto"/>
                          <w:rPr>
                            <w:del w:id="7891" w:author="Jonathan Goldstein" w:date="2013-09-19T11:39:00Z"/>
                            <w:rFonts w:ascii="Consolas" w:hAnsi="Consolas" w:cs="Consolas"/>
                            <w:color w:val="000000"/>
                            <w:sz w:val="19"/>
                            <w:szCs w:val="19"/>
                            <w:highlight w:val="white"/>
                          </w:rPr>
                        </w:pPr>
                        <w:del w:id="7892" w:author="Jonathan Goldstein" w:date="2013-09-19T11:39:00Z">
                          <w:r w:rsidRPr="007A3CE8" w:rsidDel="00BD2EB3">
                            <w:rPr>
                              <w:rFonts w:ascii="Consolas" w:hAnsi="Consolas" w:cs="Consolas"/>
                              <w:color w:val="000000"/>
                              <w:sz w:val="19"/>
                              <w:szCs w:val="19"/>
                              <w:highlight w:val="white"/>
                            </w:rPr>
                            <w:delText xml:space="preserve">        Chop(0, 3600).</w:delText>
                          </w:r>
                        </w:del>
                      </w:p>
                      <w:p w14:paraId="7BC4225B" w14:textId="77777777" w:rsidR="00D36A23" w:rsidRPr="007A3CE8" w:rsidDel="00BD2EB3" w:rsidRDefault="00D36A23" w:rsidP="00D36A23">
                        <w:pPr>
                          <w:autoSpaceDE w:val="0"/>
                          <w:autoSpaceDN w:val="0"/>
                          <w:adjustRightInd w:val="0"/>
                          <w:spacing w:after="0" w:line="240" w:lineRule="auto"/>
                          <w:rPr>
                            <w:del w:id="7893" w:author="Jonathan Goldstein" w:date="2013-09-19T11:39:00Z"/>
                            <w:rFonts w:ascii="Consolas" w:hAnsi="Consolas" w:cs="Consolas"/>
                            <w:color w:val="000000"/>
                            <w:sz w:val="19"/>
                            <w:szCs w:val="19"/>
                            <w:highlight w:val="white"/>
                          </w:rPr>
                        </w:pPr>
                        <w:del w:id="7894" w:author="Jonathan Goldstein" w:date="2013-09-19T11:39:00Z">
                          <w:r w:rsidRPr="007A3CE8" w:rsidDel="00BD2EB3">
                            <w:rPr>
                              <w:rFonts w:ascii="Consolas" w:hAnsi="Consolas" w:cs="Consolas"/>
                              <w:color w:val="000000"/>
                              <w:sz w:val="19"/>
                              <w:szCs w:val="19"/>
                              <w:highlight w:val="white"/>
                            </w:rPr>
                            <w:delText xml:space="preserve">        Select((origStartTime, e) =&gt; </w:delText>
                          </w:r>
                        </w:del>
                      </w:p>
                      <w:p w14:paraId="2E66F8EB" w14:textId="77777777" w:rsidR="00D36A23" w:rsidRPr="007A3CE8" w:rsidDel="00BD2EB3" w:rsidRDefault="00D36A23" w:rsidP="00D36A23">
                        <w:pPr>
                          <w:autoSpaceDE w:val="0"/>
                          <w:autoSpaceDN w:val="0"/>
                          <w:adjustRightInd w:val="0"/>
                          <w:spacing w:after="0" w:line="240" w:lineRule="auto"/>
                          <w:rPr>
                            <w:del w:id="7895" w:author="Jonathan Goldstein" w:date="2013-09-19T11:39:00Z"/>
                            <w:rFonts w:ascii="Consolas" w:hAnsi="Consolas" w:cs="Consolas"/>
                            <w:color w:val="000000"/>
                            <w:sz w:val="19"/>
                            <w:szCs w:val="19"/>
                            <w:highlight w:val="white"/>
                          </w:rPr>
                        </w:pPr>
                        <w:del w:id="7896" w:author="Jonathan Goldstein" w:date="2013-09-19T11:39:00Z">
                          <w:r w:rsidRPr="007A3CE8" w:rsidDel="00BD2EB3">
                            <w:rPr>
                              <w:rFonts w:ascii="Consolas" w:hAnsi="Consolas" w:cs="Consolas"/>
                              <w:color w:val="000000"/>
                              <w:sz w:val="19"/>
                              <w:szCs w:val="19"/>
                              <w:highlight w:val="white"/>
                            </w:rPr>
                            <w:delText xml:space="preserve">               </w:delText>
                          </w:r>
                          <w:r w:rsidRPr="007A3CE8" w:rsidDel="00BD2EB3">
                            <w:rPr>
                              <w:rFonts w:ascii="Consolas" w:hAnsi="Consolas" w:cs="Consolas"/>
                              <w:color w:val="0000FF"/>
                              <w:sz w:val="19"/>
                              <w:szCs w:val="19"/>
                              <w:highlight w:val="white"/>
                            </w:rPr>
                            <w:delText>new</w:delText>
                          </w:r>
                          <w:r w:rsidRPr="007A3CE8" w:rsidDel="00BD2EB3">
                            <w:rPr>
                              <w:rFonts w:ascii="Consolas" w:hAnsi="Consolas" w:cs="Consolas"/>
                              <w:color w:val="000000"/>
                              <w:sz w:val="19"/>
                              <w:szCs w:val="19"/>
                              <w:highlight w:val="white"/>
                            </w:rPr>
                            <w:delText xml:space="preserve"> { e.CID, e.PID, e.CPUTemp, CSTicks = origStartTime }).</w:delText>
                          </w:r>
                        </w:del>
                      </w:p>
                      <w:p w14:paraId="3F680C96" w14:textId="77777777" w:rsidR="00D36A23" w:rsidRPr="007A3CE8" w:rsidDel="00BD2EB3" w:rsidRDefault="00D36A23" w:rsidP="00D36A23">
                        <w:pPr>
                          <w:autoSpaceDE w:val="0"/>
                          <w:autoSpaceDN w:val="0"/>
                          <w:adjustRightInd w:val="0"/>
                          <w:spacing w:after="0" w:line="240" w:lineRule="auto"/>
                          <w:rPr>
                            <w:del w:id="7897" w:author="Jonathan Goldstein" w:date="2013-09-19T11:39:00Z"/>
                            <w:rFonts w:ascii="Consolas" w:hAnsi="Consolas" w:cs="Consolas"/>
                            <w:color w:val="000000"/>
                            <w:sz w:val="19"/>
                            <w:szCs w:val="19"/>
                            <w:highlight w:val="white"/>
                          </w:rPr>
                        </w:pPr>
                        <w:del w:id="7898" w:author="Jonathan Goldstein" w:date="2013-09-19T11:39:00Z">
                          <w:r w:rsidRPr="007A3CE8" w:rsidDel="00BD2EB3">
                            <w:rPr>
                              <w:rFonts w:ascii="Consolas" w:hAnsi="Consolas" w:cs="Consolas"/>
                              <w:color w:val="000000"/>
                              <w:sz w:val="19"/>
                              <w:szCs w:val="19"/>
                              <w:highlight w:val="white"/>
                            </w:rPr>
                            <w:delText xml:space="preserve">        AlterEventDuration(1);</w:delText>
                          </w:r>
                        </w:del>
                      </w:p>
                      <w:p w14:paraId="15B7BFB2" w14:textId="77777777" w:rsidR="00D36A23" w:rsidRPr="007A3CE8" w:rsidRDefault="00D36A23" w:rsidP="00D36A23">
                        <w:pPr>
                          <w:autoSpaceDE w:val="0"/>
                          <w:autoSpaceDN w:val="0"/>
                          <w:adjustRightInd w:val="0"/>
                          <w:spacing w:after="0" w:line="240" w:lineRule="auto"/>
                          <w:rPr>
                            <w:rFonts w:ascii="Consolas" w:hAnsi="Consolas" w:cs="Consolas"/>
                            <w:color w:val="000000"/>
                            <w:sz w:val="19"/>
                            <w:szCs w:val="19"/>
                            <w:highlight w:val="white"/>
                          </w:rPr>
                        </w:pPr>
                      </w:p>
                    </w:txbxContent>
                  </v:textbox>
                </v:shape>
                <v:shape id="Text Box 243" o:spid="_x0000_s1136" type="#_x0000_t202" style="position:absolute;top:12668;width:63817;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" stroked="f">
                  <v:textbox inset="0,0,0,0">
                    <w:txbxContent>
                      <w:p w14:paraId="4541C40A" w14:textId="63D675F7" w:rsidR="00D36A23" w:rsidRDefault="00D36A23" w:rsidP="00D36A23">
                        <w:pPr>
                          <w:pStyle w:val="Caption"/>
                          <w:pPrChange w:id="7899" w:author="Jonathan Goldstein" w:date="2013-09-20T14:51:00Z">
                            <w:pPr/>
                          </w:pPrChange>
                        </w:pPr>
                        <w:bookmarkStart w:id="7900" w:name="_Ref367966383"/>
                        <w:ins w:id="7901" w:author="Jonathan Goldstein" w:date="2013-09-20T14:51:00Z">
                          <w:r>
                            <w:t xml:space="preserve">Figure </w:t>
                          </w:r>
                          <w:r>
                            <w:fldChar w:fldCharType="begin"/>
                          </w:r>
                          <w:r>
                            <w:instrText xml:space="preserve"> SEQ Figure \* ARABIC </w:instrText>
                          </w:r>
                        </w:ins>
                        <w:r>
                          <w:fldChar w:fldCharType="separate"/>
                        </w:r>
                        <w:r w:rsidR="00B17340">
                          <w:rPr>
                            <w:noProof/>
                          </w:rPr>
                          <w:t>64</w:t>
                        </w:r>
                        <w:ins w:id="7902" w:author="Jonathan Goldstein" w:date="2013-09-20T14:51:00Z">
                          <w:r>
                            <w:fldChar w:fldCharType="end"/>
                          </w:r>
                          <w:bookmarkEnd w:id="7900"/>
                          <w:r>
                            <w:t>: Input with Generated Punctuations After 10 Tick Periods</w:t>
                          </w:r>
                        </w:ins>
                      </w:p>
                    </w:txbxContent>
                  </v:textbox>
                </v:shape>
                <w10:anchorlock/>
              </v:group>
            </w:pict>
          </mc:Fallback>
        </mc:AlternateContent>
      </w:r>
    </w:p>
    <w:p w14:paraId="0052116E" w14:textId="1D7BB2F5" w:rsidR="0074097D" w:rsidRDefault="009C0EF4">
      <w:pPr>
        <w:rPr>
          <w:noProof/>
        </w:rPr>
      </w:pPr>
      <w:ins w:id="7903" w:author="Jonathan Goldstein" w:date="2013-09-20T14:57:00Z">
        <w:r>
          <w:t xml:space="preserve">Finally, it is important to note that due to both batching and the fact that Trill only produces output prior to the latest sync time, not all output for the given input will be generated when the input IObservable </w:t>
        </w:r>
      </w:ins>
      <w:ins w:id="7904" w:author="Jonathan Goldstein" w:date="2013-09-20T14:59:00Z">
        <w:r>
          <w:t>terminates and sends an OnCompleted message to Trill. For instance,</w:t>
        </w:r>
        <w:r w:rsidR="00A16E47">
          <w:t xml:space="preserve"> consider</w:t>
        </w:r>
      </w:ins>
      <w:r w:rsidR="00904F8B">
        <w:t xml:space="preserve"> </w:t>
      </w:r>
      <w:r w:rsidR="00904F8B">
        <w:fldChar w:fldCharType="begin"/>
      </w:r>
      <w:r w:rsidR="00904F8B">
        <w:instrText xml:space="preserve"> REF _Ref531703876 \h </w:instrText>
      </w:r>
      <w:r w:rsidR="00904F8B">
        <w:fldChar w:fldCharType="separate"/>
      </w:r>
      <w:r w:rsidR="00904F8B">
        <w:t xml:space="preserve">Figure </w:t>
      </w:r>
      <w:r w:rsidR="00904F8B">
        <w:rPr>
          <w:noProof/>
        </w:rPr>
        <w:t>65</w:t>
      </w:r>
      <w:r w:rsidR="00904F8B">
        <w:fldChar w:fldCharType="end"/>
      </w:r>
      <w:ins w:id="7905" w:author="Jonathan Goldstein" w:date="2013-09-20T15:08:00Z">
        <w:r w:rsidR="00A16E47">
          <w:t xml:space="preserve">. Because Trill batches both inputs </w:t>
        </w:r>
      </w:ins>
      <w:r w:rsidR="00CC5CBE">
        <w:t>to</w:t>
      </w:r>
      <w:ins w:id="7906" w:author="Jonathan Goldstein" w:date="2013-09-20T15:08:00Z">
        <w:r w:rsidR="00A16E47">
          <w:t xml:space="preserve"> process them more efficiently, </w:t>
        </w:r>
      </w:ins>
      <w:ins w:id="7907" w:author="Jonathan Goldstein" w:date="2013-10-14T16:09:00Z">
        <w:r w:rsidR="00947834">
          <w:t xml:space="preserve">and since no additional action is taken when the query completes, </w:t>
        </w:r>
      </w:ins>
      <w:ins w:id="7908" w:author="Jonathan Goldstein" w:date="2013-09-20T15:08:00Z">
        <w:r w:rsidR="00A16E47">
          <w:t>no output will be generated.</w:t>
        </w:r>
      </w:ins>
      <w:ins w:id="7909" w:author="Jonathan Goldstein" w:date="2013-09-20T15:09:00Z">
        <w:r w:rsidR="00A16E47">
          <w:t xml:space="preserve"> </w:t>
        </w:r>
      </w:ins>
      <w:ins w:id="7910" w:author="Jonathan Goldstein" w:date="2013-10-14T16:23:00Z">
        <w:r w:rsidR="00947834">
          <w:t xml:space="preserve">This is </w:t>
        </w:r>
      </w:ins>
      <w:ins w:id="7911" w:author="Jonathan Goldstein" w:date="2013-10-14T16:25:00Z">
        <w:r w:rsidR="00947834">
          <w:t>desirable</w:t>
        </w:r>
      </w:ins>
      <w:ins w:id="7912" w:author="Jonathan Goldstein" w:date="2013-10-14T16:23:00Z">
        <w:r w:rsidR="00947834">
          <w:t xml:space="preserve"> for actual running real time queries, where they are p</w:t>
        </w:r>
      </w:ins>
      <w:ins w:id="7913" w:author="Jonathan Goldstein" w:date="2013-10-14T16:24:00Z">
        <w:r w:rsidR="00947834">
          <w:t>eriodically taken down for maintenance or load balancing, and we simply want to shut down the query, whatever its output state.</w:t>
        </w:r>
      </w:ins>
      <w:r w:rsidR="0074097D" w:rsidRPr="0074097D">
        <w:rPr>
          <w:noProof/>
        </w:rPr>
        <w:t xml:space="preserve"> </w:t>
      </w:r>
    </w:p>
    <w:p w14:paraId="74431E7A" w14:textId="77777777" w:rsidR="00A908ED" w:rsidRDefault="00A908ED" w:rsidP="00A908ED">
      <w:pPr>
        <w:keepNext/>
      </w:pPr>
      <w:r>
        <w:rPr>
          <w:noProof/>
        </w:rPr>
        <mc:AlternateContent>
          <mc:Choice Requires="wps">
            <w:drawing>
              <wp:inline distT="0" distB="0" distL="0" distR="0" wp14:anchorId="0D72BE59" wp14:editId="1A1CD99D">
                <wp:extent cx="6381750" cy="1276350"/>
                <wp:effectExtent l="0" t="0" r="19050" b="19050"/>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276350"/>
                        </a:xfrm>
                        <a:prstGeom prst="rect">
                          <a:avLst/>
                        </a:prstGeom>
                        <a:solidFill>
                          <a:srgbClr val="FFFFFF"/>
                        </a:solidFill>
                        <a:ln w="9525">
                          <a:solidFill>
                            <a:srgbClr val="000000"/>
                          </a:solidFill>
                          <a:miter lim="800000"/>
                          <a:headEnd/>
                          <a:tailEnd/>
                        </a:ln>
                      </wps:spPr>
                      <wps:txbx>
                        <w:txbxContent>
                          <w:p w14:paraId="677E5368"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FF"/>
                                <w:sz w:val="19"/>
                                <w:szCs w:val="19"/>
                              </w:rPr>
                              <w:t>var</w:t>
                            </w:r>
                            <w:r w:rsidRPr="00460DA6">
                              <w:rPr>
                                <w:rFonts w:ascii="Consolas" w:hAnsi="Consolas"/>
                                <w:color w:val="000000"/>
                                <w:sz w:val="19"/>
                                <w:szCs w:val="19"/>
                              </w:rPr>
                              <w:t> incompleteOutputQuery = </w:t>
                            </w:r>
                            <w:r w:rsidRPr="00460DA6">
                              <w:rPr>
                                <w:rFonts w:ascii="Consolas" w:hAnsi="Consolas"/>
                                <w:color w:val="0000FF"/>
                                <w:sz w:val="19"/>
                                <w:szCs w:val="19"/>
                              </w:rPr>
                              <w:t>new</w:t>
                            </w:r>
                            <w:r w:rsidRPr="00460DA6">
                              <w:rPr>
                                <w:rFonts w:ascii="Consolas" w:hAnsi="Consolas"/>
                                <w:color w:val="000000"/>
                                <w:sz w:val="19"/>
                                <w:szCs w:val="19"/>
                              </w:rPr>
                              <w:t>[]</w:t>
                            </w:r>
                          </w:p>
                          <w:p w14:paraId="7452A335"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w:t>
                            </w:r>
                          </w:p>
                          <w:p w14:paraId="214C0DB6"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    </w:t>
                            </w:r>
                            <w:r w:rsidRPr="00460DA6">
                              <w:rPr>
                                <w:rFonts w:ascii="Consolas" w:hAnsi="Consolas"/>
                                <w:color w:val="2B91AF"/>
                                <w:sz w:val="19"/>
                                <w:szCs w:val="19"/>
                              </w:rPr>
                              <w:t>StreamEvent</w:t>
                            </w:r>
                            <w:r w:rsidRPr="00460DA6">
                              <w:rPr>
                                <w:rFonts w:ascii="Consolas" w:hAnsi="Consolas"/>
                                <w:color w:val="000000"/>
                                <w:sz w:val="19"/>
                                <w:szCs w:val="19"/>
                              </w:rPr>
                              <w:t>.CreateInterval(0, 10, 1),</w:t>
                            </w:r>
                          </w:p>
                          <w:p w14:paraId="7DB6B07E"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    </w:t>
                            </w:r>
                            <w:r w:rsidRPr="00460DA6">
                              <w:rPr>
                                <w:rFonts w:ascii="Consolas" w:hAnsi="Consolas"/>
                                <w:color w:val="2B91AF"/>
                                <w:sz w:val="19"/>
                                <w:szCs w:val="19"/>
                              </w:rPr>
                              <w:t>StreamEvent</w:t>
                            </w:r>
                            <w:r w:rsidRPr="00460DA6">
                              <w:rPr>
                                <w:rFonts w:ascii="Consolas" w:hAnsi="Consolas"/>
                                <w:color w:val="000000"/>
                                <w:sz w:val="19"/>
                                <w:szCs w:val="19"/>
                              </w:rPr>
                              <w:t>.CreateInterval(1, 11, 2)</w:t>
                            </w:r>
                          </w:p>
                          <w:p w14:paraId="649DC683"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}.ToObservable()</w:t>
                            </w:r>
                          </w:p>
                          <w:p w14:paraId="13D5696F"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    .ToStreamable(</w:t>
                            </w:r>
                            <w:r w:rsidRPr="00460DA6">
                              <w:rPr>
                                <w:rFonts w:ascii="Consolas" w:hAnsi="Consolas"/>
                                <w:color w:val="0000FF"/>
                                <w:sz w:val="19"/>
                                <w:szCs w:val="19"/>
                              </w:rPr>
                              <w:t>null</w:t>
                            </w:r>
                            <w:r w:rsidRPr="00460DA6">
                              <w:rPr>
                                <w:rFonts w:ascii="Consolas" w:hAnsi="Consolas"/>
                                <w:color w:val="000000"/>
                                <w:sz w:val="19"/>
                                <w:szCs w:val="19"/>
                              </w:rPr>
                              <w:t>, </w:t>
                            </w:r>
                            <w:r w:rsidRPr="00460DA6">
                              <w:rPr>
                                <w:rFonts w:ascii="Consolas" w:hAnsi="Consolas"/>
                                <w:color w:val="2B91AF"/>
                                <w:sz w:val="19"/>
                                <w:szCs w:val="19"/>
                              </w:rPr>
                              <w:t>FlushPolicy</w:t>
                            </w:r>
                            <w:r w:rsidRPr="00460DA6">
                              <w:rPr>
                                <w:rFonts w:ascii="Consolas" w:hAnsi="Consolas"/>
                                <w:color w:val="000000"/>
                                <w:sz w:val="19"/>
                                <w:szCs w:val="19"/>
                              </w:rPr>
                              <w:t>.FlushOnPunctuation, </w:t>
                            </w:r>
                            <w:r w:rsidRPr="00460DA6">
                              <w:rPr>
                                <w:rFonts w:ascii="Consolas" w:hAnsi="Consolas"/>
                                <w:color w:val="0000FF"/>
                                <w:sz w:val="19"/>
                                <w:szCs w:val="19"/>
                              </w:rPr>
                              <w:t>null</w:t>
                            </w:r>
                            <w:r w:rsidRPr="00460DA6">
                              <w:rPr>
                                <w:rFonts w:ascii="Consolas" w:hAnsi="Consolas"/>
                                <w:color w:val="000000"/>
                                <w:sz w:val="19"/>
                                <w:szCs w:val="19"/>
                              </w:rPr>
                              <w:t>, </w:t>
                            </w:r>
                            <w:r w:rsidRPr="00460DA6">
                              <w:rPr>
                                <w:rFonts w:ascii="Consolas" w:hAnsi="Consolas"/>
                                <w:color w:val="2B91AF"/>
                                <w:sz w:val="19"/>
                                <w:szCs w:val="19"/>
                              </w:rPr>
                              <w:t>OnCompletedPolicy</w:t>
                            </w:r>
                            <w:r w:rsidRPr="00460DA6">
                              <w:rPr>
                                <w:rFonts w:ascii="Consolas" w:hAnsi="Consolas"/>
                                <w:color w:val="000000"/>
                                <w:sz w:val="19"/>
                                <w:szCs w:val="19"/>
                              </w:rPr>
                              <w:t>.None)</w:t>
                            </w:r>
                          </w:p>
                          <w:p w14:paraId="7D3A72A1"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    .Count()</w:t>
                            </w:r>
                          </w:p>
                          <w:p w14:paraId="464C8A3E"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    .ToStreamEventObservable();</w:t>
                            </w:r>
                          </w:p>
                          <w:p w14:paraId="01603AD4" w14:textId="77777777" w:rsidR="0074097D" w:rsidRPr="00460DA6" w:rsidRDefault="0074097D" w:rsidP="0074097D">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inline>
            </w:drawing>
          </mc:Choice>
          <mc:Fallback>
            <w:pict>
              <v:shape w14:anchorId="0D72BE59" id="Text Box 244" o:spid="_x0000_s1137" type="#_x0000_t202" style="width:502.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">
                <v:textbox>
                  <w:txbxContent>
                    <w:p w14:paraId="677E5368"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FF"/>
                          <w:sz w:val="19"/>
                          <w:szCs w:val="19"/>
                        </w:rPr>
                        <w:t>var</w:t>
                      </w:r>
                      <w:r w:rsidRPr="00460DA6">
                        <w:rPr>
                          <w:rFonts w:ascii="Consolas" w:hAnsi="Consolas"/>
                          <w:color w:val="000000"/>
                          <w:sz w:val="19"/>
                          <w:szCs w:val="19"/>
                        </w:rPr>
                        <w:t> incompleteOutputQuery = </w:t>
                      </w:r>
                      <w:r w:rsidRPr="00460DA6">
                        <w:rPr>
                          <w:rFonts w:ascii="Consolas" w:hAnsi="Consolas"/>
                          <w:color w:val="0000FF"/>
                          <w:sz w:val="19"/>
                          <w:szCs w:val="19"/>
                        </w:rPr>
                        <w:t>new</w:t>
                      </w:r>
                      <w:r w:rsidRPr="00460DA6">
                        <w:rPr>
                          <w:rFonts w:ascii="Consolas" w:hAnsi="Consolas"/>
                          <w:color w:val="000000"/>
                          <w:sz w:val="19"/>
                          <w:szCs w:val="19"/>
                        </w:rPr>
                        <w:t>[]</w:t>
                      </w:r>
                    </w:p>
                    <w:p w14:paraId="7452A335"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w:t>
                      </w:r>
                    </w:p>
                    <w:p w14:paraId="214C0DB6"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    </w:t>
                      </w:r>
                      <w:r w:rsidRPr="00460DA6">
                        <w:rPr>
                          <w:rFonts w:ascii="Consolas" w:hAnsi="Consolas"/>
                          <w:color w:val="2B91AF"/>
                          <w:sz w:val="19"/>
                          <w:szCs w:val="19"/>
                        </w:rPr>
                        <w:t>StreamEvent</w:t>
                      </w:r>
                      <w:r w:rsidRPr="00460DA6">
                        <w:rPr>
                          <w:rFonts w:ascii="Consolas" w:hAnsi="Consolas"/>
                          <w:color w:val="000000"/>
                          <w:sz w:val="19"/>
                          <w:szCs w:val="19"/>
                        </w:rPr>
                        <w:t>.CreateInterval(0, 10, 1),</w:t>
                      </w:r>
                    </w:p>
                    <w:p w14:paraId="7DB6B07E"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    </w:t>
                      </w:r>
                      <w:r w:rsidRPr="00460DA6">
                        <w:rPr>
                          <w:rFonts w:ascii="Consolas" w:hAnsi="Consolas"/>
                          <w:color w:val="2B91AF"/>
                          <w:sz w:val="19"/>
                          <w:szCs w:val="19"/>
                        </w:rPr>
                        <w:t>StreamEvent</w:t>
                      </w:r>
                      <w:r w:rsidRPr="00460DA6">
                        <w:rPr>
                          <w:rFonts w:ascii="Consolas" w:hAnsi="Consolas"/>
                          <w:color w:val="000000"/>
                          <w:sz w:val="19"/>
                          <w:szCs w:val="19"/>
                        </w:rPr>
                        <w:t>.CreateInterval(1, 11, 2)</w:t>
                      </w:r>
                    </w:p>
                    <w:p w14:paraId="649DC683"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}.ToObservable()</w:t>
                      </w:r>
                    </w:p>
                    <w:p w14:paraId="13D5696F"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    .ToStreamable(</w:t>
                      </w:r>
                      <w:r w:rsidRPr="00460DA6">
                        <w:rPr>
                          <w:rFonts w:ascii="Consolas" w:hAnsi="Consolas"/>
                          <w:color w:val="0000FF"/>
                          <w:sz w:val="19"/>
                          <w:szCs w:val="19"/>
                        </w:rPr>
                        <w:t>null</w:t>
                      </w:r>
                      <w:r w:rsidRPr="00460DA6">
                        <w:rPr>
                          <w:rFonts w:ascii="Consolas" w:hAnsi="Consolas"/>
                          <w:color w:val="000000"/>
                          <w:sz w:val="19"/>
                          <w:szCs w:val="19"/>
                        </w:rPr>
                        <w:t>, </w:t>
                      </w:r>
                      <w:r w:rsidRPr="00460DA6">
                        <w:rPr>
                          <w:rFonts w:ascii="Consolas" w:hAnsi="Consolas"/>
                          <w:color w:val="2B91AF"/>
                          <w:sz w:val="19"/>
                          <w:szCs w:val="19"/>
                        </w:rPr>
                        <w:t>FlushPolicy</w:t>
                      </w:r>
                      <w:r w:rsidRPr="00460DA6">
                        <w:rPr>
                          <w:rFonts w:ascii="Consolas" w:hAnsi="Consolas"/>
                          <w:color w:val="000000"/>
                          <w:sz w:val="19"/>
                          <w:szCs w:val="19"/>
                        </w:rPr>
                        <w:t>.FlushOnPunctuation, </w:t>
                      </w:r>
                      <w:r w:rsidRPr="00460DA6">
                        <w:rPr>
                          <w:rFonts w:ascii="Consolas" w:hAnsi="Consolas"/>
                          <w:color w:val="0000FF"/>
                          <w:sz w:val="19"/>
                          <w:szCs w:val="19"/>
                        </w:rPr>
                        <w:t>null</w:t>
                      </w:r>
                      <w:r w:rsidRPr="00460DA6">
                        <w:rPr>
                          <w:rFonts w:ascii="Consolas" w:hAnsi="Consolas"/>
                          <w:color w:val="000000"/>
                          <w:sz w:val="19"/>
                          <w:szCs w:val="19"/>
                        </w:rPr>
                        <w:t>, </w:t>
                      </w:r>
                      <w:r w:rsidRPr="00460DA6">
                        <w:rPr>
                          <w:rFonts w:ascii="Consolas" w:hAnsi="Consolas"/>
                          <w:color w:val="2B91AF"/>
                          <w:sz w:val="19"/>
                          <w:szCs w:val="19"/>
                        </w:rPr>
                        <w:t>OnCompletedPolicy</w:t>
                      </w:r>
                      <w:r w:rsidRPr="00460DA6">
                        <w:rPr>
                          <w:rFonts w:ascii="Consolas" w:hAnsi="Consolas"/>
                          <w:color w:val="000000"/>
                          <w:sz w:val="19"/>
                          <w:szCs w:val="19"/>
                        </w:rPr>
                        <w:t>.None)</w:t>
                      </w:r>
                    </w:p>
                    <w:p w14:paraId="7D3A72A1"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    .Count()</w:t>
                      </w:r>
                    </w:p>
                    <w:p w14:paraId="464C8A3E" w14:textId="77777777" w:rsidR="0074097D" w:rsidRPr="00460DA6" w:rsidRDefault="0074097D" w:rsidP="0074097D">
                      <w:pPr>
                        <w:pStyle w:val="HTMLPreformatted"/>
                        <w:shd w:val="clear" w:color="auto" w:fill="FFFFFF"/>
                        <w:rPr>
                          <w:rFonts w:ascii="Consolas" w:hAnsi="Consolas"/>
                          <w:color w:val="000000"/>
                          <w:sz w:val="19"/>
                          <w:szCs w:val="19"/>
                        </w:rPr>
                      </w:pPr>
                      <w:r w:rsidRPr="00460DA6">
                        <w:rPr>
                          <w:rFonts w:ascii="Consolas" w:hAnsi="Consolas"/>
                          <w:color w:val="000000"/>
                          <w:sz w:val="19"/>
                          <w:szCs w:val="19"/>
                        </w:rPr>
                        <w:t>    .ToStreamEventObservable();</w:t>
                      </w:r>
                    </w:p>
                    <w:p w14:paraId="01603AD4" w14:textId="77777777" w:rsidR="0074097D" w:rsidRPr="00460DA6" w:rsidRDefault="0074097D" w:rsidP="0074097D">
                      <w:pPr>
                        <w:autoSpaceDE w:val="0"/>
                        <w:autoSpaceDN w:val="0"/>
                        <w:adjustRightInd w:val="0"/>
                        <w:spacing w:after="0" w:line="240" w:lineRule="auto"/>
                        <w:rPr>
                          <w:rFonts w:ascii="Consolas" w:hAnsi="Consolas" w:cs="Consolas"/>
                          <w:color w:val="000000"/>
                          <w:sz w:val="19"/>
                          <w:szCs w:val="19"/>
                          <w:highlight w:val="white"/>
                        </w:rPr>
                      </w:pPr>
                    </w:p>
                  </w:txbxContent>
                </v:textbox>
                <w10:anchorlock/>
              </v:shape>
            </w:pict>
          </mc:Fallback>
        </mc:AlternateContent>
      </w:r>
    </w:p>
    <w:p w14:paraId="45FFBFEF" w14:textId="481D5D30" w:rsidR="00A16E47" w:rsidRDefault="00A908ED" w:rsidP="00A908ED">
      <w:pPr>
        <w:pStyle w:val="Caption"/>
        <w:rPr>
          <w:ins w:id="7914" w:author="Jonathan Goldstein" w:date="2013-09-20T15:12:00Z"/>
        </w:rPr>
      </w:pPr>
      <w:bookmarkStart w:id="7915" w:name="_Ref531680798"/>
      <w:bookmarkStart w:id="7916" w:name="_Ref531703876"/>
      <w:r>
        <w:t xml:space="preserve">Figure </w:t>
      </w:r>
      <w:r>
        <w:fldChar w:fldCharType="begin"/>
      </w:r>
      <w:r>
        <w:instrText xml:space="preserve"> SEQ Figure \* ARABIC </w:instrText>
      </w:r>
      <w:r>
        <w:fldChar w:fldCharType="separate"/>
      </w:r>
      <w:r w:rsidR="00B17340">
        <w:rPr>
          <w:noProof/>
        </w:rPr>
        <w:t>65</w:t>
      </w:r>
      <w:r>
        <w:fldChar w:fldCharType="end"/>
      </w:r>
      <w:bookmarkEnd w:id="7916"/>
      <w:r>
        <w:t>: Query with No Output</w:t>
      </w:r>
      <w:bookmarkEnd w:id="7915"/>
    </w:p>
    <w:p w14:paraId="062CE36A" w14:textId="1966B04A" w:rsidR="0074097D" w:rsidRDefault="00A16E47">
      <w:ins w:id="7917" w:author="Jonathan Goldstein" w:date="2013-09-20T15:09:00Z">
        <w:r>
          <w:t>One could eliminate the batching issue by injecting a punctuation at the end, as is shown in</w:t>
        </w:r>
      </w:ins>
      <w:ins w:id="7918" w:author="Jonathan Goldstein" w:date="2013-09-20T15:14:00Z">
        <w:r>
          <w:t xml:space="preserve"> </w:t>
        </w:r>
      </w:ins>
      <w:ins w:id="7919" w:author="Jonathan Goldstein" w:date="2013-09-20T15:15:00Z">
        <w:r>
          <w:fldChar w:fldCharType="begin"/>
        </w:r>
        <w:r>
          <w:instrText xml:space="preserve"> REF _Ref367453433 \h </w:instrText>
        </w:r>
      </w:ins>
      <w:r>
        <w:fldChar w:fldCharType="separate"/>
      </w:r>
      <w:ins w:id="7920" w:author="Jonathan Goldstein" w:date="2013-09-20T15:12:00Z">
        <w:r w:rsidR="00904F8B">
          <w:t xml:space="preserve">Figure </w:t>
        </w:r>
      </w:ins>
      <w:r w:rsidR="00904F8B">
        <w:rPr>
          <w:noProof/>
        </w:rPr>
        <w:t>66</w:t>
      </w:r>
      <w:ins w:id="7921" w:author="Jonathan Goldstein" w:date="2013-09-20T15:15:00Z">
        <w:r>
          <w:fldChar w:fldCharType="end"/>
        </w:r>
        <w:r>
          <w:t xml:space="preserve">. Note that all output is produced up to time 1, which is the last sync time with data. This </w:t>
        </w:r>
      </w:ins>
      <w:ins w:id="7922" w:author="Jonathan Goldstein" w:date="2013-10-14T16:14:00Z">
        <w:r w:rsidR="00947834">
          <w:t xml:space="preserve">final </w:t>
        </w:r>
      </w:ins>
      <w:ins w:id="7923" w:author="Jonathan Goldstein" w:date="2013-09-20T15:15:00Z">
        <w:r>
          <w:t xml:space="preserve">punctuation </w:t>
        </w:r>
      </w:ins>
      <w:ins w:id="7924" w:author="Jonathan Goldstein" w:date="2013-10-14T16:14:00Z">
        <w:r w:rsidR="00947834">
          <w:t xml:space="preserve">strategy </w:t>
        </w:r>
      </w:ins>
      <w:ins w:id="7925" w:author="Jonathan Goldstein" w:date="2013-09-20T15:15:00Z">
        <w:r>
          <w:t xml:space="preserve">makes sense </w:t>
        </w:r>
      </w:ins>
      <w:ins w:id="7926" w:author="Jonathan Goldstein" w:date="2013-10-14T16:13:00Z">
        <w:r w:rsidR="00947834">
          <w:t xml:space="preserve">when back testing </w:t>
        </w:r>
      </w:ins>
      <w:ins w:id="7927" w:author="Jonathan Goldstein" w:date="2013-09-20T15:15:00Z">
        <w:r>
          <w:t>real time cases</w:t>
        </w:r>
      </w:ins>
      <w:ins w:id="7928" w:author="Jonathan Goldstein" w:date="2013-10-14T16:13:00Z">
        <w:r w:rsidR="00947834">
          <w:t xml:space="preserve"> using offline data</w:t>
        </w:r>
      </w:ins>
      <w:ins w:id="7929" w:author="Jonathan Goldstein" w:date="2013-09-20T15:15:00Z">
        <w:r>
          <w:t xml:space="preserve">, where </w:t>
        </w:r>
      </w:ins>
      <w:ins w:id="7930" w:author="Jonathan Goldstein" w:date="2013-10-14T16:13:00Z">
        <w:r w:rsidR="00947834">
          <w:t xml:space="preserve">we want to </w:t>
        </w:r>
      </w:ins>
      <w:ins w:id="7931" w:author="Jonathan Goldstein" w:date="2013-10-14T16:14:00Z">
        <w:r w:rsidR="00947834">
          <w:t xml:space="preserve">see all correct answers up to the latest time, but we are uninterested </w:t>
        </w:r>
      </w:ins>
      <w:ins w:id="7932" w:author="Jonathan Goldstein" w:date="2013-10-14T16:16:00Z">
        <w:r w:rsidR="00947834">
          <w:t>in</w:t>
        </w:r>
      </w:ins>
      <w:ins w:id="7933" w:author="Jonathan Goldstein" w:date="2013-10-14T16:15:00Z">
        <w:r w:rsidR="00947834">
          <w:t xml:space="preserve"> later results (e.g. </w:t>
        </w:r>
      </w:ins>
      <w:ins w:id="7934" w:author="Jonathan Goldstein" w:date="2013-09-20T15:15:00Z">
        <w:r>
          <w:t xml:space="preserve">the </w:t>
        </w:r>
      </w:ins>
      <w:ins w:id="7935" w:author="Jonathan Goldstein" w:date="2013-10-14T16:26:00Z">
        <w:r w:rsidR="00947834">
          <w:t xml:space="preserve">incomplete </w:t>
        </w:r>
      </w:ins>
      <w:ins w:id="7936" w:author="Jonathan Goldstein" w:date="2013-09-20T15:15:00Z">
        <w:r>
          <w:t>decreme</w:t>
        </w:r>
        <w:r w:rsidR="00947834">
          <w:t>nting</w:t>
        </w:r>
      </w:ins>
      <w:ins w:id="7937" w:author="Jonathan Goldstein" w:date="2013-10-14T16:15:00Z">
        <w:r w:rsidR="00947834">
          <w:t xml:space="preserve"> </w:t>
        </w:r>
      </w:ins>
      <w:ins w:id="7938" w:author="Jonathan Goldstein" w:date="2013-09-20T15:15:00Z">
        <w:r w:rsidR="00947834">
          <w:t>future</w:t>
        </w:r>
      </w:ins>
      <w:ins w:id="7939" w:author="Jonathan Goldstein" w:date="2013-10-14T16:15:00Z">
        <w:r w:rsidR="00947834">
          <w:t xml:space="preserve"> count values)</w:t>
        </w:r>
      </w:ins>
      <w:r w:rsidR="0074097D">
        <w:t>.</w:t>
      </w:r>
    </w:p>
    <w:p w14:paraId="3EE75C12" w14:textId="59434EA5" w:rsidR="00A04234" w:rsidRDefault="0074097D" w:rsidP="0074097D">
      <w:pPr>
        <w:rPr>
          <w:ins w:id="7940" w:author="Jonathan Goldstein" w:date="2013-09-20T15:17:00Z"/>
        </w:rPr>
      </w:pPr>
      <w:r>
        <w:rPr>
          <w:noProof/>
        </w:rPr>
        <mc:AlternateContent>
          <mc:Choice Requires="wpg">
            <w:drawing>
              <wp:inline distT="0" distB="0" distL="0" distR="0" wp14:anchorId="58C3352D" wp14:editId="53DBE6E6">
                <wp:extent cx="6381750" cy="1670685"/>
                <wp:effectExtent l="0" t="0" r="19050" b="5715"/>
                <wp:docPr id="290" name="Group 290"/>
                <wp:cNvGraphicFramePr/>
                <a:graphic xmlns:a="http://schemas.openxmlformats.org/drawingml/2006/main">
                  <a:graphicData uri="http://schemas.microsoft.com/office/word/2010/wordprocessingGroup">
                    <wpg:wgp>
                      <wpg:cNvGrpSpPr/>
                      <wpg:grpSpPr>
                        <a:xfrm>
                          <a:off x="0" y="0"/>
                          <a:ext cx="6381750" cy="1670685"/>
                          <a:chOff x="0" y="0"/>
                          <a:chExt cx="6381750" cy="1670685"/>
                        </a:xfrm>
                      </wpg:grpSpPr>
                      <wps:wsp>
                        <wps:cNvPr id="247" name="Text Box 247"/>
                        <wps:cNvSpPr txBox="1"/>
                        <wps:spPr>
                          <a:xfrm>
                            <a:off x="0" y="1495425"/>
                            <a:ext cx="6381750" cy="175260"/>
                          </a:xfrm>
                          <a:prstGeom prst="rect">
                            <a:avLst/>
                          </a:prstGeom>
                          <a:solidFill>
                            <a:prstClr val="white"/>
                          </a:solidFill>
                          <a:ln>
                            <a:noFill/>
                          </a:ln>
                          <a:effectLst/>
                        </wps:spPr>
                        <wps:txbx>
                          <w:txbxContent>
                            <w:p w14:paraId="32CA8C4E" w14:textId="52776600" w:rsidR="0074097D" w:rsidRDefault="0074097D" w:rsidP="0074097D">
                              <w:pPr>
                                <w:pStyle w:val="Caption"/>
                                <w:pPrChange w:id="7941" w:author="Jonathan Goldstein" w:date="2013-09-20T15:12:00Z">
                                  <w:pPr/>
                                </w:pPrChange>
                              </w:pPr>
                              <w:bookmarkStart w:id="7942" w:name="_Ref367453433"/>
                              <w:ins w:id="7943" w:author="Jonathan Goldstein" w:date="2013-09-20T15:12:00Z">
                                <w:r>
                                  <w:t xml:space="preserve">Figure </w:t>
                                </w:r>
                                <w:r>
                                  <w:fldChar w:fldCharType="begin"/>
                                </w:r>
                                <w:r>
                                  <w:instrText xml:space="preserve"> SEQ Figure \* ARABIC </w:instrText>
                                </w:r>
                              </w:ins>
                              <w:r>
                                <w:fldChar w:fldCharType="separate"/>
                              </w:r>
                              <w:r w:rsidR="00B17340">
                                <w:rPr>
                                  <w:noProof/>
                                </w:rPr>
                                <w:t>66</w:t>
                              </w:r>
                              <w:ins w:id="7944" w:author="Jonathan Goldstein" w:date="2013-09-20T15:12:00Z">
                                <w:r>
                                  <w:fldChar w:fldCharType="end"/>
                                </w:r>
                                <w:bookmarkEnd w:id="7942"/>
                                <w:r>
                                  <w:t>: Query with Output up to Time 1</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9" name="Text Box 249"/>
                        <wps:cNvSpPr txBox="1">
                          <a:spLocks noChangeArrowheads="1"/>
                        </wps:cNvSpPr>
                        <wps:spPr bwMode="auto">
                          <a:xfrm>
                            <a:off x="0" y="0"/>
                            <a:ext cx="6381750" cy="1438275"/>
                          </a:xfrm>
                          <a:prstGeom prst="rect">
                            <a:avLst/>
                          </a:prstGeom>
                          <a:solidFill>
                            <a:srgbClr val="FFFFFF"/>
                          </a:solidFill>
                          <a:ln w="9525">
                            <a:solidFill>
                              <a:srgbClr val="000000"/>
                            </a:solidFill>
                            <a:miter lim="800000"/>
                            <a:headEnd/>
                            <a:tailEnd/>
                          </a:ln>
                        </wps:spPr>
                        <wps:txbx>
                          <w:txbxContent>
                            <w:p w14:paraId="1F756BB9" w14:textId="77777777" w:rsidR="0074097D" w:rsidRPr="004B62C2" w:rsidRDefault="0074097D" w:rsidP="0074097D">
                              <w:pPr>
                                <w:pStyle w:val="HTMLPreformatted"/>
                                <w:shd w:val="clear" w:color="auto" w:fill="FFFFFF"/>
                                <w:rPr>
                                  <w:rFonts w:ascii="Consolas" w:hAnsi="Consolas"/>
                                  <w:color w:val="000000"/>
                                  <w:sz w:val="19"/>
                                  <w:szCs w:val="19"/>
                                </w:rPr>
                              </w:pPr>
                              <w:r w:rsidRPr="00727566">
                                <w:rPr>
                                  <w:rFonts w:ascii="Consolas" w:hAnsi="Consolas"/>
                                  <w:color w:val="0000FF"/>
                                  <w:sz w:val="19"/>
                                  <w:szCs w:val="19"/>
                                </w:rPr>
                                <w:t>var</w:t>
                              </w:r>
                              <w:r w:rsidRPr="00727566">
                                <w:rPr>
                                  <w:rFonts w:ascii="Consolas" w:hAnsi="Consolas"/>
                                  <w:color w:val="000000"/>
                                  <w:sz w:val="19"/>
                                  <w:szCs w:val="19"/>
                                </w:rPr>
                                <w:t> </w:t>
                              </w:r>
                              <w:r w:rsidRPr="004B62C2">
                                <w:rPr>
                                  <w:rFonts w:ascii="Consolas" w:hAnsi="Consolas"/>
                                  <w:color w:val="000000"/>
                                  <w:sz w:val="19"/>
                                  <w:szCs w:val="19"/>
                                </w:rPr>
                                <w:t>incompleteOutputQuery = </w:t>
                              </w:r>
                              <w:r w:rsidRPr="004B62C2">
                                <w:rPr>
                                  <w:rFonts w:ascii="Consolas" w:hAnsi="Consolas"/>
                                  <w:color w:val="0000FF"/>
                                  <w:sz w:val="19"/>
                                  <w:szCs w:val="19"/>
                                </w:rPr>
                                <w:t>new</w:t>
                              </w:r>
                              <w:r w:rsidRPr="004B62C2">
                                <w:rPr>
                                  <w:rFonts w:ascii="Consolas" w:hAnsi="Consolas"/>
                                  <w:color w:val="000000"/>
                                  <w:sz w:val="19"/>
                                  <w:szCs w:val="19"/>
                                </w:rPr>
                                <w:t>[]</w:t>
                              </w:r>
                            </w:p>
                            <w:p w14:paraId="76B25472"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w:t>
                              </w:r>
                            </w:p>
                            <w:p w14:paraId="325E9B1E"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    </w:t>
                              </w:r>
                              <w:r w:rsidRPr="004B62C2">
                                <w:rPr>
                                  <w:rFonts w:ascii="Consolas" w:hAnsi="Consolas"/>
                                  <w:color w:val="2B91AF"/>
                                  <w:sz w:val="19"/>
                                  <w:szCs w:val="19"/>
                                </w:rPr>
                                <w:t>StreamEvent</w:t>
                              </w:r>
                              <w:r w:rsidRPr="004B62C2">
                                <w:rPr>
                                  <w:rFonts w:ascii="Consolas" w:hAnsi="Consolas"/>
                                  <w:color w:val="000000"/>
                                  <w:sz w:val="19"/>
                                  <w:szCs w:val="19"/>
                                </w:rPr>
                                <w:t>.CreateInterval(0, 10, 1),</w:t>
                              </w:r>
                            </w:p>
                            <w:p w14:paraId="7271918E"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    </w:t>
                              </w:r>
                              <w:r w:rsidRPr="004B62C2">
                                <w:rPr>
                                  <w:rFonts w:ascii="Consolas" w:hAnsi="Consolas"/>
                                  <w:color w:val="2B91AF"/>
                                  <w:sz w:val="19"/>
                                  <w:szCs w:val="19"/>
                                </w:rPr>
                                <w:t>StreamEvent</w:t>
                              </w:r>
                              <w:r w:rsidRPr="004B62C2">
                                <w:rPr>
                                  <w:rFonts w:ascii="Consolas" w:hAnsi="Consolas"/>
                                  <w:color w:val="000000"/>
                                  <w:sz w:val="19"/>
                                  <w:szCs w:val="19"/>
                                </w:rPr>
                                <w:t>.CreateInterval(1, 11, 2),</w:t>
                              </w:r>
                            </w:p>
                            <w:p w14:paraId="09E9F59E"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    </w:t>
                              </w:r>
                              <w:r w:rsidRPr="004B62C2">
                                <w:rPr>
                                  <w:rFonts w:ascii="Consolas" w:hAnsi="Consolas"/>
                                  <w:color w:val="2B91AF"/>
                                  <w:sz w:val="19"/>
                                  <w:szCs w:val="19"/>
                                </w:rPr>
                                <w:t>StreamEvent</w:t>
                              </w:r>
                              <w:r w:rsidRPr="004B62C2">
                                <w:rPr>
                                  <w:rFonts w:ascii="Consolas" w:hAnsi="Consolas"/>
                                  <w:color w:val="000000"/>
                                  <w:sz w:val="19"/>
                                  <w:szCs w:val="19"/>
                                </w:rPr>
                                <w:t>.CreatePunctuation&lt;</w:t>
                              </w:r>
                              <w:r w:rsidRPr="004B62C2">
                                <w:rPr>
                                  <w:rFonts w:ascii="Consolas" w:hAnsi="Consolas"/>
                                  <w:color w:val="0000FF"/>
                                  <w:sz w:val="19"/>
                                  <w:szCs w:val="19"/>
                                </w:rPr>
                                <w:t>int</w:t>
                              </w:r>
                              <w:r w:rsidRPr="004B62C2">
                                <w:rPr>
                                  <w:rFonts w:ascii="Consolas" w:hAnsi="Consolas"/>
                                  <w:color w:val="000000"/>
                                  <w:sz w:val="19"/>
                                  <w:szCs w:val="19"/>
                                </w:rPr>
                                <w:t>&gt;(1)</w:t>
                              </w:r>
                            </w:p>
                            <w:p w14:paraId="6F8059C8"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}.ToObservable()</w:t>
                              </w:r>
                            </w:p>
                            <w:p w14:paraId="2A012E04"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    .ToStreamable(</w:t>
                              </w:r>
                              <w:r w:rsidRPr="004B62C2">
                                <w:rPr>
                                  <w:rFonts w:ascii="Consolas" w:hAnsi="Consolas"/>
                                  <w:color w:val="0000FF"/>
                                  <w:sz w:val="19"/>
                                  <w:szCs w:val="19"/>
                                </w:rPr>
                                <w:t>null</w:t>
                              </w:r>
                              <w:r w:rsidRPr="004B62C2">
                                <w:rPr>
                                  <w:rFonts w:ascii="Consolas" w:hAnsi="Consolas"/>
                                  <w:color w:val="000000"/>
                                  <w:sz w:val="19"/>
                                  <w:szCs w:val="19"/>
                                </w:rPr>
                                <w:t>, </w:t>
                              </w:r>
                              <w:r w:rsidRPr="004B62C2">
                                <w:rPr>
                                  <w:rFonts w:ascii="Consolas" w:hAnsi="Consolas"/>
                                  <w:color w:val="2B91AF"/>
                                  <w:sz w:val="19"/>
                                  <w:szCs w:val="19"/>
                                </w:rPr>
                                <w:t>FlushPolicy</w:t>
                              </w:r>
                              <w:r w:rsidRPr="004B62C2">
                                <w:rPr>
                                  <w:rFonts w:ascii="Consolas" w:hAnsi="Consolas"/>
                                  <w:color w:val="000000"/>
                                  <w:sz w:val="19"/>
                                  <w:szCs w:val="19"/>
                                </w:rPr>
                                <w:t>.FlushOnPunctuation, </w:t>
                              </w:r>
                              <w:r w:rsidRPr="004B62C2">
                                <w:rPr>
                                  <w:rFonts w:ascii="Consolas" w:hAnsi="Consolas"/>
                                  <w:color w:val="0000FF"/>
                                  <w:sz w:val="19"/>
                                  <w:szCs w:val="19"/>
                                </w:rPr>
                                <w:t>null</w:t>
                              </w:r>
                              <w:r w:rsidRPr="004B62C2">
                                <w:rPr>
                                  <w:rFonts w:ascii="Consolas" w:hAnsi="Consolas"/>
                                  <w:color w:val="000000"/>
                                  <w:sz w:val="19"/>
                                  <w:szCs w:val="19"/>
                                </w:rPr>
                                <w:t>, </w:t>
                              </w:r>
                              <w:r w:rsidRPr="004B62C2">
                                <w:rPr>
                                  <w:rFonts w:ascii="Consolas" w:hAnsi="Consolas"/>
                                  <w:color w:val="2B91AF"/>
                                  <w:sz w:val="19"/>
                                  <w:szCs w:val="19"/>
                                </w:rPr>
                                <w:t>OnCompletedPolicy</w:t>
                              </w:r>
                              <w:r w:rsidRPr="004B62C2">
                                <w:rPr>
                                  <w:rFonts w:ascii="Consolas" w:hAnsi="Consolas"/>
                                  <w:color w:val="000000"/>
                                  <w:sz w:val="19"/>
                                  <w:szCs w:val="19"/>
                                </w:rPr>
                                <w:t>.None)</w:t>
                              </w:r>
                            </w:p>
                            <w:p w14:paraId="0A4F19B6"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    .Count()</w:t>
                              </w:r>
                            </w:p>
                            <w:p w14:paraId="179A0ED2"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    .ToStreamEventObservable();</w:t>
                              </w:r>
                            </w:p>
                            <w:p w14:paraId="0C374E82" w14:textId="77777777" w:rsidR="0074097D" w:rsidRPr="004B62C2" w:rsidRDefault="0074097D" w:rsidP="0074097D">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g:wgp>
                  </a:graphicData>
                </a:graphic>
              </wp:inline>
            </w:drawing>
          </mc:Choice>
          <mc:Fallback>
            <w:pict>
              <v:group w14:anchorId="58C3352D" id="Group 290" o:spid="_x0000_s1138" style="width:502.5pt;height:131.55pt;mso-position-horizontal-relative:char;mso-position-vertical-relative:line" coordsize="63817,16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">
                <v:shape id="Text Box 247" o:spid="_x0000_s1139" type="#_x0000_t202" style="position:absolute;top:14954;width:63817;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fbDxQAAANwAAAAPAAAAZHJzL2Rvd25yZXYueG1sRI9Pi8Iw&#10;FMTvC36H8IS9LJpuE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CzwfbDxQAAANwAAAAP&#10;AAAAAAAAAAAAAAAAAAcCAABkcnMvZG93bnJldi54bWxQSwUGAAAAAAMAAwC3AAAA+QIAAAAA&#10;" stroked="f">
                  <v:textbox inset="0,0,0,0">
                    <w:txbxContent>
                      <w:p w14:paraId="32CA8C4E" w14:textId="52776600" w:rsidR="0074097D" w:rsidRDefault="0074097D" w:rsidP="0074097D">
                        <w:pPr>
                          <w:pStyle w:val="Caption"/>
                          <w:pPrChange w:id="7945" w:author="Jonathan Goldstein" w:date="2013-09-20T15:12:00Z">
                            <w:pPr/>
                          </w:pPrChange>
                        </w:pPr>
                        <w:bookmarkStart w:id="7946" w:name="_Ref367453433"/>
                        <w:ins w:id="7947" w:author="Jonathan Goldstein" w:date="2013-09-20T15:12:00Z">
                          <w:r>
                            <w:t xml:space="preserve">Figure </w:t>
                          </w:r>
                          <w:r>
                            <w:fldChar w:fldCharType="begin"/>
                          </w:r>
                          <w:r>
                            <w:instrText xml:space="preserve"> SEQ Figure \* ARABIC </w:instrText>
                          </w:r>
                        </w:ins>
                        <w:r>
                          <w:fldChar w:fldCharType="separate"/>
                        </w:r>
                        <w:r w:rsidR="00B17340">
                          <w:rPr>
                            <w:noProof/>
                          </w:rPr>
                          <w:t>66</w:t>
                        </w:r>
                        <w:ins w:id="7948" w:author="Jonathan Goldstein" w:date="2013-09-20T15:12:00Z">
                          <w:r>
                            <w:fldChar w:fldCharType="end"/>
                          </w:r>
                          <w:bookmarkEnd w:id="7946"/>
                          <w:r>
                            <w:t>: Query with Output up to Time 1</w:t>
                          </w:r>
                        </w:ins>
                      </w:p>
                    </w:txbxContent>
                  </v:textbox>
                </v:shape>
                <v:shape id="Text Box 249" o:spid="_x0000_s1140" type="#_x0000_t202" style="position:absolute;width:63817;height:1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1F756BB9" w14:textId="77777777" w:rsidR="0074097D" w:rsidRPr="004B62C2" w:rsidRDefault="0074097D" w:rsidP="0074097D">
                        <w:pPr>
                          <w:pStyle w:val="HTMLPreformatted"/>
                          <w:shd w:val="clear" w:color="auto" w:fill="FFFFFF"/>
                          <w:rPr>
                            <w:rFonts w:ascii="Consolas" w:hAnsi="Consolas"/>
                            <w:color w:val="000000"/>
                            <w:sz w:val="19"/>
                            <w:szCs w:val="19"/>
                          </w:rPr>
                        </w:pPr>
                        <w:r w:rsidRPr="00727566">
                          <w:rPr>
                            <w:rFonts w:ascii="Consolas" w:hAnsi="Consolas"/>
                            <w:color w:val="0000FF"/>
                            <w:sz w:val="19"/>
                            <w:szCs w:val="19"/>
                          </w:rPr>
                          <w:t>var</w:t>
                        </w:r>
                        <w:r w:rsidRPr="00727566">
                          <w:rPr>
                            <w:rFonts w:ascii="Consolas" w:hAnsi="Consolas"/>
                            <w:color w:val="000000"/>
                            <w:sz w:val="19"/>
                            <w:szCs w:val="19"/>
                          </w:rPr>
                          <w:t> </w:t>
                        </w:r>
                        <w:r w:rsidRPr="004B62C2">
                          <w:rPr>
                            <w:rFonts w:ascii="Consolas" w:hAnsi="Consolas"/>
                            <w:color w:val="000000"/>
                            <w:sz w:val="19"/>
                            <w:szCs w:val="19"/>
                          </w:rPr>
                          <w:t>incompleteOutputQuery = </w:t>
                        </w:r>
                        <w:r w:rsidRPr="004B62C2">
                          <w:rPr>
                            <w:rFonts w:ascii="Consolas" w:hAnsi="Consolas"/>
                            <w:color w:val="0000FF"/>
                            <w:sz w:val="19"/>
                            <w:szCs w:val="19"/>
                          </w:rPr>
                          <w:t>new</w:t>
                        </w:r>
                        <w:r w:rsidRPr="004B62C2">
                          <w:rPr>
                            <w:rFonts w:ascii="Consolas" w:hAnsi="Consolas"/>
                            <w:color w:val="000000"/>
                            <w:sz w:val="19"/>
                            <w:szCs w:val="19"/>
                          </w:rPr>
                          <w:t>[]</w:t>
                        </w:r>
                      </w:p>
                      <w:p w14:paraId="76B25472"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w:t>
                        </w:r>
                      </w:p>
                      <w:p w14:paraId="325E9B1E"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    </w:t>
                        </w:r>
                        <w:r w:rsidRPr="004B62C2">
                          <w:rPr>
                            <w:rFonts w:ascii="Consolas" w:hAnsi="Consolas"/>
                            <w:color w:val="2B91AF"/>
                            <w:sz w:val="19"/>
                            <w:szCs w:val="19"/>
                          </w:rPr>
                          <w:t>StreamEvent</w:t>
                        </w:r>
                        <w:r w:rsidRPr="004B62C2">
                          <w:rPr>
                            <w:rFonts w:ascii="Consolas" w:hAnsi="Consolas"/>
                            <w:color w:val="000000"/>
                            <w:sz w:val="19"/>
                            <w:szCs w:val="19"/>
                          </w:rPr>
                          <w:t>.CreateInterval(0, 10, 1),</w:t>
                        </w:r>
                      </w:p>
                      <w:p w14:paraId="7271918E"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    </w:t>
                        </w:r>
                        <w:r w:rsidRPr="004B62C2">
                          <w:rPr>
                            <w:rFonts w:ascii="Consolas" w:hAnsi="Consolas"/>
                            <w:color w:val="2B91AF"/>
                            <w:sz w:val="19"/>
                            <w:szCs w:val="19"/>
                          </w:rPr>
                          <w:t>StreamEvent</w:t>
                        </w:r>
                        <w:r w:rsidRPr="004B62C2">
                          <w:rPr>
                            <w:rFonts w:ascii="Consolas" w:hAnsi="Consolas"/>
                            <w:color w:val="000000"/>
                            <w:sz w:val="19"/>
                            <w:szCs w:val="19"/>
                          </w:rPr>
                          <w:t>.CreateInterval(1, 11, 2),</w:t>
                        </w:r>
                      </w:p>
                      <w:p w14:paraId="09E9F59E"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    </w:t>
                        </w:r>
                        <w:r w:rsidRPr="004B62C2">
                          <w:rPr>
                            <w:rFonts w:ascii="Consolas" w:hAnsi="Consolas"/>
                            <w:color w:val="2B91AF"/>
                            <w:sz w:val="19"/>
                            <w:szCs w:val="19"/>
                          </w:rPr>
                          <w:t>StreamEvent</w:t>
                        </w:r>
                        <w:r w:rsidRPr="004B62C2">
                          <w:rPr>
                            <w:rFonts w:ascii="Consolas" w:hAnsi="Consolas"/>
                            <w:color w:val="000000"/>
                            <w:sz w:val="19"/>
                            <w:szCs w:val="19"/>
                          </w:rPr>
                          <w:t>.CreatePunctuation&lt;</w:t>
                        </w:r>
                        <w:r w:rsidRPr="004B62C2">
                          <w:rPr>
                            <w:rFonts w:ascii="Consolas" w:hAnsi="Consolas"/>
                            <w:color w:val="0000FF"/>
                            <w:sz w:val="19"/>
                            <w:szCs w:val="19"/>
                          </w:rPr>
                          <w:t>int</w:t>
                        </w:r>
                        <w:r w:rsidRPr="004B62C2">
                          <w:rPr>
                            <w:rFonts w:ascii="Consolas" w:hAnsi="Consolas"/>
                            <w:color w:val="000000"/>
                            <w:sz w:val="19"/>
                            <w:szCs w:val="19"/>
                          </w:rPr>
                          <w:t>&gt;(1)</w:t>
                        </w:r>
                      </w:p>
                      <w:p w14:paraId="6F8059C8"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}.ToObservable()</w:t>
                        </w:r>
                      </w:p>
                      <w:p w14:paraId="2A012E04"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    .ToStreamable(</w:t>
                        </w:r>
                        <w:r w:rsidRPr="004B62C2">
                          <w:rPr>
                            <w:rFonts w:ascii="Consolas" w:hAnsi="Consolas"/>
                            <w:color w:val="0000FF"/>
                            <w:sz w:val="19"/>
                            <w:szCs w:val="19"/>
                          </w:rPr>
                          <w:t>null</w:t>
                        </w:r>
                        <w:r w:rsidRPr="004B62C2">
                          <w:rPr>
                            <w:rFonts w:ascii="Consolas" w:hAnsi="Consolas"/>
                            <w:color w:val="000000"/>
                            <w:sz w:val="19"/>
                            <w:szCs w:val="19"/>
                          </w:rPr>
                          <w:t>, </w:t>
                        </w:r>
                        <w:r w:rsidRPr="004B62C2">
                          <w:rPr>
                            <w:rFonts w:ascii="Consolas" w:hAnsi="Consolas"/>
                            <w:color w:val="2B91AF"/>
                            <w:sz w:val="19"/>
                            <w:szCs w:val="19"/>
                          </w:rPr>
                          <w:t>FlushPolicy</w:t>
                        </w:r>
                        <w:r w:rsidRPr="004B62C2">
                          <w:rPr>
                            <w:rFonts w:ascii="Consolas" w:hAnsi="Consolas"/>
                            <w:color w:val="000000"/>
                            <w:sz w:val="19"/>
                            <w:szCs w:val="19"/>
                          </w:rPr>
                          <w:t>.FlushOnPunctuation, </w:t>
                        </w:r>
                        <w:r w:rsidRPr="004B62C2">
                          <w:rPr>
                            <w:rFonts w:ascii="Consolas" w:hAnsi="Consolas"/>
                            <w:color w:val="0000FF"/>
                            <w:sz w:val="19"/>
                            <w:szCs w:val="19"/>
                          </w:rPr>
                          <w:t>null</w:t>
                        </w:r>
                        <w:r w:rsidRPr="004B62C2">
                          <w:rPr>
                            <w:rFonts w:ascii="Consolas" w:hAnsi="Consolas"/>
                            <w:color w:val="000000"/>
                            <w:sz w:val="19"/>
                            <w:szCs w:val="19"/>
                          </w:rPr>
                          <w:t>, </w:t>
                        </w:r>
                        <w:r w:rsidRPr="004B62C2">
                          <w:rPr>
                            <w:rFonts w:ascii="Consolas" w:hAnsi="Consolas"/>
                            <w:color w:val="2B91AF"/>
                            <w:sz w:val="19"/>
                            <w:szCs w:val="19"/>
                          </w:rPr>
                          <w:t>OnCompletedPolicy</w:t>
                        </w:r>
                        <w:r w:rsidRPr="004B62C2">
                          <w:rPr>
                            <w:rFonts w:ascii="Consolas" w:hAnsi="Consolas"/>
                            <w:color w:val="000000"/>
                            <w:sz w:val="19"/>
                            <w:szCs w:val="19"/>
                          </w:rPr>
                          <w:t>.None)</w:t>
                        </w:r>
                      </w:p>
                      <w:p w14:paraId="0A4F19B6"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    .Count()</w:t>
                        </w:r>
                      </w:p>
                      <w:p w14:paraId="179A0ED2" w14:textId="77777777" w:rsidR="0074097D" w:rsidRPr="004B62C2" w:rsidRDefault="0074097D" w:rsidP="0074097D">
                        <w:pPr>
                          <w:pStyle w:val="HTMLPreformatted"/>
                          <w:shd w:val="clear" w:color="auto" w:fill="FFFFFF"/>
                          <w:rPr>
                            <w:rFonts w:ascii="Consolas" w:hAnsi="Consolas"/>
                            <w:color w:val="000000"/>
                            <w:sz w:val="19"/>
                            <w:szCs w:val="19"/>
                          </w:rPr>
                        </w:pPr>
                        <w:r w:rsidRPr="004B62C2">
                          <w:rPr>
                            <w:rFonts w:ascii="Consolas" w:hAnsi="Consolas"/>
                            <w:color w:val="000000"/>
                            <w:sz w:val="19"/>
                            <w:szCs w:val="19"/>
                          </w:rPr>
                          <w:t>    .ToStreamEventObservable();</w:t>
                        </w:r>
                      </w:p>
                      <w:p w14:paraId="0C374E82" w14:textId="77777777" w:rsidR="0074097D" w:rsidRPr="004B62C2" w:rsidRDefault="0074097D" w:rsidP="0074097D">
                        <w:pPr>
                          <w:autoSpaceDE w:val="0"/>
                          <w:autoSpaceDN w:val="0"/>
                          <w:adjustRightInd w:val="0"/>
                          <w:spacing w:after="0" w:line="240" w:lineRule="auto"/>
                          <w:rPr>
                            <w:rFonts w:ascii="Consolas" w:hAnsi="Consolas" w:cs="Consolas"/>
                            <w:color w:val="000000"/>
                            <w:sz w:val="19"/>
                            <w:szCs w:val="19"/>
                            <w:highlight w:val="white"/>
                          </w:rPr>
                        </w:pPr>
                      </w:p>
                    </w:txbxContent>
                  </v:textbox>
                </v:shape>
                <w10:anchorlock/>
              </v:group>
            </w:pict>
          </mc:Fallback>
        </mc:AlternateContent>
      </w:r>
    </w:p>
    <w:p w14:paraId="5F42DAD9" w14:textId="2658E086" w:rsidR="00D36A23" w:rsidRDefault="00947834">
      <w:pPr>
        <w:rPr>
          <w:noProof/>
          <w:lang w:eastAsia="en-US"/>
        </w:rPr>
      </w:pPr>
      <w:ins w:id="7949" w:author="Jonathan Goldstein" w:date="2013-10-14T16:16:00Z">
        <w:r>
          <w:t xml:space="preserve">For convenience, we have added an OnCompletedPolicy which injects a punctuation with the latest sync time in the input data, which has the effect of flushing all complete answers. This is shown in </w:t>
        </w:r>
      </w:ins>
      <w:ins w:id="7950" w:author="Jonathan Goldstein" w:date="2013-10-14T16:22:00Z">
        <w:r>
          <w:fldChar w:fldCharType="begin"/>
        </w:r>
        <w:r>
          <w:instrText xml:space="preserve"> REF _Ref369531076 \h </w:instrText>
        </w:r>
      </w:ins>
      <w:r>
        <w:fldChar w:fldCharType="separate"/>
      </w:r>
      <w:ins w:id="7951" w:author="Jonathan Goldstein" w:date="2013-10-14T16:22:00Z">
        <w:r w:rsidR="00904F8B">
          <w:t xml:space="preserve">Figure </w:t>
        </w:r>
      </w:ins>
      <w:r w:rsidR="00904F8B">
        <w:rPr>
          <w:noProof/>
        </w:rPr>
        <w:t>67</w:t>
      </w:r>
      <w:ins w:id="7952" w:author="Jonathan Goldstein" w:date="2013-10-14T16:22:00Z">
        <w:r>
          <w:fldChar w:fldCharType="end"/>
        </w:r>
        <w:r>
          <w:t>. Note that we no longer need the explicit punctuation since the OnCompletedPolicy ensures that all complete answers are flushed.</w:t>
        </w:r>
      </w:ins>
      <w:r w:rsidR="00D36A23" w:rsidRPr="00D36A23">
        <w:rPr>
          <w:noProof/>
          <w:lang w:eastAsia="en-US"/>
        </w:rPr>
        <w:t xml:space="preserve"> </w:t>
      </w:r>
    </w:p>
    <w:p w14:paraId="3F8EA4DF" w14:textId="13BD4669" w:rsidR="00947834" w:rsidRDefault="00D36A23" w:rsidP="00D36A23">
      <w:pPr>
        <w:rPr>
          <w:ins w:id="7953" w:author="Jonathan Goldstein" w:date="2013-10-14T16:19:00Z"/>
        </w:rPr>
      </w:pPr>
      <w:ins w:id="7954" w:author="Jonathan Goldstein" w:date="2013-10-14T16:19:00Z">
        <w:r w:rsidRPr="00F17BB8">
          <w:rPr>
            <w:noProof/>
            <w:lang w:eastAsia="en-US"/>
          </w:rPr>
          <mc:AlternateContent>
            <mc:Choice Requires="wps">
              <w:drawing>
                <wp:inline distT="0" distB="0" distL="0" distR="0" wp14:anchorId="70AC7DED" wp14:editId="231D3216">
                  <wp:extent cx="6381750" cy="1238250"/>
                  <wp:effectExtent l="0" t="0" r="19050" b="19050"/>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238250"/>
                          </a:xfrm>
                          <a:prstGeom prst="rect">
                            <a:avLst/>
                          </a:prstGeom>
                          <a:solidFill>
                            <a:srgbClr val="FFFFFF"/>
                          </a:solidFill>
                          <a:ln w="9525">
                            <a:solidFill>
                              <a:srgbClr val="000000"/>
                            </a:solidFill>
                            <a:miter lim="800000"/>
                            <a:headEnd/>
                            <a:tailEnd/>
                          </a:ln>
                        </wps:spPr>
                        <wps:txbx>
                          <w:txbxContent>
                            <w:p w14:paraId="4D53A0D7" w14:textId="177F5318" w:rsidR="004218C1" w:rsidRPr="004218C1" w:rsidRDefault="004B62C2" w:rsidP="004218C1">
                              <w:pPr>
                                <w:pStyle w:val="HTMLPreformatted"/>
                                <w:shd w:val="clear" w:color="auto" w:fill="FFFFFF"/>
                                <w:rPr>
                                  <w:rFonts w:ascii="Consolas" w:hAnsi="Consolas"/>
                                  <w:color w:val="000000"/>
                                  <w:sz w:val="19"/>
                                  <w:szCs w:val="19"/>
                                </w:rPr>
                              </w:pPr>
                              <w:r w:rsidRPr="00727566">
                                <w:rPr>
                                  <w:rFonts w:ascii="Consolas" w:hAnsi="Consolas"/>
                                  <w:color w:val="0000FF"/>
                                  <w:sz w:val="19"/>
                                  <w:szCs w:val="19"/>
                                </w:rPr>
                                <w:t>var</w:t>
                              </w:r>
                              <w:r w:rsidRPr="00727566">
                                <w:rPr>
                                  <w:rFonts w:ascii="Consolas" w:hAnsi="Consolas"/>
                                  <w:color w:val="000000"/>
                                  <w:sz w:val="19"/>
                                  <w:szCs w:val="19"/>
                                </w:rPr>
                                <w:t> </w:t>
                              </w:r>
                              <w:r w:rsidR="004218C1" w:rsidRPr="004218C1">
                                <w:rPr>
                                  <w:rFonts w:ascii="Consolas" w:hAnsi="Consolas"/>
                                  <w:color w:val="000000"/>
                                  <w:sz w:val="19"/>
                                  <w:szCs w:val="19"/>
                                </w:rPr>
                                <w:t>incompleteOutputQuery = </w:t>
                              </w:r>
                              <w:r w:rsidR="004218C1" w:rsidRPr="004218C1">
                                <w:rPr>
                                  <w:rFonts w:ascii="Consolas" w:hAnsi="Consolas"/>
                                  <w:color w:val="0000FF"/>
                                  <w:sz w:val="19"/>
                                  <w:szCs w:val="19"/>
                                </w:rPr>
                                <w:t>new</w:t>
                              </w:r>
                              <w:r w:rsidR="004218C1" w:rsidRPr="004218C1">
                                <w:rPr>
                                  <w:rFonts w:ascii="Consolas" w:hAnsi="Consolas"/>
                                  <w:color w:val="000000"/>
                                  <w:sz w:val="19"/>
                                  <w:szCs w:val="19"/>
                                </w:rPr>
                                <w:t>[]</w:t>
                              </w:r>
                            </w:p>
                            <w:p w14:paraId="1C4E394A"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w:t>
                              </w:r>
                            </w:p>
                            <w:p w14:paraId="7FF895E9"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    </w:t>
                              </w:r>
                              <w:r w:rsidRPr="004218C1">
                                <w:rPr>
                                  <w:rFonts w:ascii="Consolas" w:hAnsi="Consolas"/>
                                  <w:color w:val="2B91AF"/>
                                  <w:sz w:val="19"/>
                                  <w:szCs w:val="19"/>
                                </w:rPr>
                                <w:t>StreamEvent</w:t>
                              </w:r>
                              <w:r w:rsidRPr="004218C1">
                                <w:rPr>
                                  <w:rFonts w:ascii="Consolas" w:hAnsi="Consolas"/>
                                  <w:color w:val="000000"/>
                                  <w:sz w:val="19"/>
                                  <w:szCs w:val="19"/>
                                </w:rPr>
                                <w:t>.CreateInterval(0, 10, 1),</w:t>
                              </w:r>
                            </w:p>
                            <w:p w14:paraId="7E9BF72A"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    </w:t>
                              </w:r>
                              <w:r w:rsidRPr="004218C1">
                                <w:rPr>
                                  <w:rFonts w:ascii="Consolas" w:hAnsi="Consolas"/>
                                  <w:color w:val="2B91AF"/>
                                  <w:sz w:val="19"/>
                                  <w:szCs w:val="19"/>
                                </w:rPr>
                                <w:t>StreamEvent</w:t>
                              </w:r>
                              <w:r w:rsidRPr="004218C1">
                                <w:rPr>
                                  <w:rFonts w:ascii="Consolas" w:hAnsi="Consolas"/>
                                  <w:color w:val="000000"/>
                                  <w:sz w:val="19"/>
                                  <w:szCs w:val="19"/>
                                </w:rPr>
                                <w:t>.CreateInterval(1, 11, 2)</w:t>
                              </w:r>
                            </w:p>
                            <w:p w14:paraId="4065F946"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}.ToObservable()</w:t>
                              </w:r>
                            </w:p>
                            <w:p w14:paraId="2318C561"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    .ToStreamable(</w:t>
                              </w:r>
                              <w:r w:rsidRPr="004218C1">
                                <w:rPr>
                                  <w:rFonts w:ascii="Consolas" w:hAnsi="Consolas"/>
                                  <w:color w:val="0000FF"/>
                                  <w:sz w:val="19"/>
                                  <w:szCs w:val="19"/>
                                </w:rPr>
                                <w:t>null</w:t>
                              </w:r>
                              <w:r w:rsidRPr="004218C1">
                                <w:rPr>
                                  <w:rFonts w:ascii="Consolas" w:hAnsi="Consolas"/>
                                  <w:color w:val="000000"/>
                                  <w:sz w:val="19"/>
                                  <w:szCs w:val="19"/>
                                </w:rPr>
                                <w:t>, </w:t>
                              </w:r>
                              <w:r w:rsidRPr="004218C1">
                                <w:rPr>
                                  <w:rFonts w:ascii="Consolas" w:hAnsi="Consolas"/>
                                  <w:color w:val="2B91AF"/>
                                  <w:sz w:val="19"/>
                                  <w:szCs w:val="19"/>
                                </w:rPr>
                                <w:t>FlushPolicy</w:t>
                              </w:r>
                              <w:r w:rsidRPr="004218C1">
                                <w:rPr>
                                  <w:rFonts w:ascii="Consolas" w:hAnsi="Consolas"/>
                                  <w:color w:val="000000"/>
                                  <w:sz w:val="19"/>
                                  <w:szCs w:val="19"/>
                                </w:rPr>
                                <w:t>.FlushOnPunctuation, </w:t>
                              </w:r>
                              <w:r w:rsidRPr="004218C1">
                                <w:rPr>
                                  <w:rFonts w:ascii="Consolas" w:hAnsi="Consolas"/>
                                  <w:color w:val="0000FF"/>
                                  <w:sz w:val="19"/>
                                  <w:szCs w:val="19"/>
                                </w:rPr>
                                <w:t>null</w:t>
                              </w:r>
                              <w:r w:rsidRPr="004218C1">
                                <w:rPr>
                                  <w:rFonts w:ascii="Consolas" w:hAnsi="Consolas"/>
                                  <w:color w:val="000000"/>
                                  <w:sz w:val="19"/>
                                  <w:szCs w:val="19"/>
                                </w:rPr>
                                <w:t>, </w:t>
                              </w:r>
                              <w:r w:rsidRPr="004218C1">
                                <w:rPr>
                                  <w:rFonts w:ascii="Consolas" w:hAnsi="Consolas"/>
                                  <w:color w:val="2B91AF"/>
                                  <w:sz w:val="19"/>
                                  <w:szCs w:val="19"/>
                                </w:rPr>
                                <w:t>OnCompletedPolicy</w:t>
                              </w:r>
                              <w:r w:rsidRPr="004218C1">
                                <w:rPr>
                                  <w:rFonts w:ascii="Consolas" w:hAnsi="Consolas"/>
                                  <w:color w:val="000000"/>
                                  <w:sz w:val="19"/>
                                  <w:szCs w:val="19"/>
                                </w:rPr>
                                <w:t>.Flush)</w:t>
                              </w:r>
                            </w:p>
                            <w:p w14:paraId="0858D0A4"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    .Count()</w:t>
                              </w:r>
                            </w:p>
                            <w:p w14:paraId="5248D21C"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    .ToStreamEventObservable();</w:t>
                              </w:r>
                            </w:p>
                            <w:p w14:paraId="05FD7491" w14:textId="77777777" w:rsidR="00D36A23" w:rsidRPr="004218C1" w:rsidRDefault="00D36A23" w:rsidP="00D36A23">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inline>
              </w:drawing>
            </mc:Choice>
            <mc:Fallback>
              <w:pict>
                <v:shape w14:anchorId="70AC7DED" id="Text Box 248" o:spid="_x0000_s1141" type="#_x0000_t202" style="width:50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">
                  <v:textbox>
                    <w:txbxContent>
                      <w:p w14:paraId="4D53A0D7" w14:textId="177F5318" w:rsidR="004218C1" w:rsidRPr="004218C1" w:rsidRDefault="004B62C2" w:rsidP="004218C1">
                        <w:pPr>
                          <w:pStyle w:val="HTMLPreformatted"/>
                          <w:shd w:val="clear" w:color="auto" w:fill="FFFFFF"/>
                          <w:rPr>
                            <w:rFonts w:ascii="Consolas" w:hAnsi="Consolas"/>
                            <w:color w:val="000000"/>
                            <w:sz w:val="19"/>
                            <w:szCs w:val="19"/>
                          </w:rPr>
                        </w:pPr>
                        <w:r w:rsidRPr="00727566">
                          <w:rPr>
                            <w:rFonts w:ascii="Consolas" w:hAnsi="Consolas"/>
                            <w:color w:val="0000FF"/>
                            <w:sz w:val="19"/>
                            <w:szCs w:val="19"/>
                          </w:rPr>
                          <w:t>var</w:t>
                        </w:r>
                        <w:r w:rsidRPr="00727566">
                          <w:rPr>
                            <w:rFonts w:ascii="Consolas" w:hAnsi="Consolas"/>
                            <w:color w:val="000000"/>
                            <w:sz w:val="19"/>
                            <w:szCs w:val="19"/>
                          </w:rPr>
                          <w:t> </w:t>
                        </w:r>
                        <w:r w:rsidR="004218C1" w:rsidRPr="004218C1">
                          <w:rPr>
                            <w:rFonts w:ascii="Consolas" w:hAnsi="Consolas"/>
                            <w:color w:val="000000"/>
                            <w:sz w:val="19"/>
                            <w:szCs w:val="19"/>
                          </w:rPr>
                          <w:t>incompleteOutputQuery = </w:t>
                        </w:r>
                        <w:r w:rsidR="004218C1" w:rsidRPr="004218C1">
                          <w:rPr>
                            <w:rFonts w:ascii="Consolas" w:hAnsi="Consolas"/>
                            <w:color w:val="0000FF"/>
                            <w:sz w:val="19"/>
                            <w:szCs w:val="19"/>
                          </w:rPr>
                          <w:t>new</w:t>
                        </w:r>
                        <w:r w:rsidR="004218C1" w:rsidRPr="004218C1">
                          <w:rPr>
                            <w:rFonts w:ascii="Consolas" w:hAnsi="Consolas"/>
                            <w:color w:val="000000"/>
                            <w:sz w:val="19"/>
                            <w:szCs w:val="19"/>
                          </w:rPr>
                          <w:t>[]</w:t>
                        </w:r>
                      </w:p>
                      <w:p w14:paraId="1C4E394A"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w:t>
                        </w:r>
                      </w:p>
                      <w:p w14:paraId="7FF895E9"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    </w:t>
                        </w:r>
                        <w:r w:rsidRPr="004218C1">
                          <w:rPr>
                            <w:rFonts w:ascii="Consolas" w:hAnsi="Consolas"/>
                            <w:color w:val="2B91AF"/>
                            <w:sz w:val="19"/>
                            <w:szCs w:val="19"/>
                          </w:rPr>
                          <w:t>StreamEvent</w:t>
                        </w:r>
                        <w:r w:rsidRPr="004218C1">
                          <w:rPr>
                            <w:rFonts w:ascii="Consolas" w:hAnsi="Consolas"/>
                            <w:color w:val="000000"/>
                            <w:sz w:val="19"/>
                            <w:szCs w:val="19"/>
                          </w:rPr>
                          <w:t>.CreateInterval(0, 10, 1),</w:t>
                        </w:r>
                      </w:p>
                      <w:p w14:paraId="7E9BF72A"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    </w:t>
                        </w:r>
                        <w:r w:rsidRPr="004218C1">
                          <w:rPr>
                            <w:rFonts w:ascii="Consolas" w:hAnsi="Consolas"/>
                            <w:color w:val="2B91AF"/>
                            <w:sz w:val="19"/>
                            <w:szCs w:val="19"/>
                          </w:rPr>
                          <w:t>StreamEvent</w:t>
                        </w:r>
                        <w:r w:rsidRPr="004218C1">
                          <w:rPr>
                            <w:rFonts w:ascii="Consolas" w:hAnsi="Consolas"/>
                            <w:color w:val="000000"/>
                            <w:sz w:val="19"/>
                            <w:szCs w:val="19"/>
                          </w:rPr>
                          <w:t>.CreateInterval(1, 11, 2)</w:t>
                        </w:r>
                      </w:p>
                      <w:p w14:paraId="4065F946"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}.ToObservable()</w:t>
                        </w:r>
                      </w:p>
                      <w:p w14:paraId="2318C561"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    .ToStreamable(</w:t>
                        </w:r>
                        <w:r w:rsidRPr="004218C1">
                          <w:rPr>
                            <w:rFonts w:ascii="Consolas" w:hAnsi="Consolas"/>
                            <w:color w:val="0000FF"/>
                            <w:sz w:val="19"/>
                            <w:szCs w:val="19"/>
                          </w:rPr>
                          <w:t>null</w:t>
                        </w:r>
                        <w:r w:rsidRPr="004218C1">
                          <w:rPr>
                            <w:rFonts w:ascii="Consolas" w:hAnsi="Consolas"/>
                            <w:color w:val="000000"/>
                            <w:sz w:val="19"/>
                            <w:szCs w:val="19"/>
                          </w:rPr>
                          <w:t>, </w:t>
                        </w:r>
                        <w:r w:rsidRPr="004218C1">
                          <w:rPr>
                            <w:rFonts w:ascii="Consolas" w:hAnsi="Consolas"/>
                            <w:color w:val="2B91AF"/>
                            <w:sz w:val="19"/>
                            <w:szCs w:val="19"/>
                          </w:rPr>
                          <w:t>FlushPolicy</w:t>
                        </w:r>
                        <w:r w:rsidRPr="004218C1">
                          <w:rPr>
                            <w:rFonts w:ascii="Consolas" w:hAnsi="Consolas"/>
                            <w:color w:val="000000"/>
                            <w:sz w:val="19"/>
                            <w:szCs w:val="19"/>
                          </w:rPr>
                          <w:t>.FlushOnPunctuation, </w:t>
                        </w:r>
                        <w:r w:rsidRPr="004218C1">
                          <w:rPr>
                            <w:rFonts w:ascii="Consolas" w:hAnsi="Consolas"/>
                            <w:color w:val="0000FF"/>
                            <w:sz w:val="19"/>
                            <w:szCs w:val="19"/>
                          </w:rPr>
                          <w:t>null</w:t>
                        </w:r>
                        <w:r w:rsidRPr="004218C1">
                          <w:rPr>
                            <w:rFonts w:ascii="Consolas" w:hAnsi="Consolas"/>
                            <w:color w:val="000000"/>
                            <w:sz w:val="19"/>
                            <w:szCs w:val="19"/>
                          </w:rPr>
                          <w:t>, </w:t>
                        </w:r>
                        <w:r w:rsidRPr="004218C1">
                          <w:rPr>
                            <w:rFonts w:ascii="Consolas" w:hAnsi="Consolas"/>
                            <w:color w:val="2B91AF"/>
                            <w:sz w:val="19"/>
                            <w:szCs w:val="19"/>
                          </w:rPr>
                          <w:t>OnCompletedPolicy</w:t>
                        </w:r>
                        <w:r w:rsidRPr="004218C1">
                          <w:rPr>
                            <w:rFonts w:ascii="Consolas" w:hAnsi="Consolas"/>
                            <w:color w:val="000000"/>
                            <w:sz w:val="19"/>
                            <w:szCs w:val="19"/>
                          </w:rPr>
                          <w:t>.Flush)</w:t>
                        </w:r>
                      </w:p>
                      <w:p w14:paraId="0858D0A4"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    .Count()</w:t>
                        </w:r>
                      </w:p>
                      <w:p w14:paraId="5248D21C" w14:textId="77777777" w:rsidR="004218C1" w:rsidRPr="004218C1" w:rsidRDefault="004218C1" w:rsidP="004218C1">
                        <w:pPr>
                          <w:pStyle w:val="HTMLPreformatted"/>
                          <w:shd w:val="clear" w:color="auto" w:fill="FFFFFF"/>
                          <w:rPr>
                            <w:rFonts w:ascii="Consolas" w:hAnsi="Consolas"/>
                            <w:color w:val="000000"/>
                            <w:sz w:val="19"/>
                            <w:szCs w:val="19"/>
                          </w:rPr>
                        </w:pPr>
                        <w:r w:rsidRPr="004218C1">
                          <w:rPr>
                            <w:rFonts w:ascii="Consolas" w:hAnsi="Consolas"/>
                            <w:color w:val="000000"/>
                            <w:sz w:val="19"/>
                            <w:szCs w:val="19"/>
                          </w:rPr>
                          <w:t>    .ToStreamEventObservable();</w:t>
                        </w:r>
                      </w:p>
                      <w:p w14:paraId="05FD7491" w14:textId="77777777" w:rsidR="00D36A23" w:rsidRPr="004218C1" w:rsidRDefault="00D36A23" w:rsidP="00D36A23">
                        <w:pPr>
                          <w:autoSpaceDE w:val="0"/>
                          <w:autoSpaceDN w:val="0"/>
                          <w:adjustRightInd w:val="0"/>
                          <w:spacing w:after="0" w:line="240" w:lineRule="auto"/>
                          <w:rPr>
                            <w:rFonts w:ascii="Consolas" w:hAnsi="Consolas" w:cs="Consolas"/>
                            <w:color w:val="000000"/>
                            <w:sz w:val="19"/>
                            <w:szCs w:val="19"/>
                            <w:highlight w:val="white"/>
                          </w:rPr>
                        </w:pPr>
                      </w:p>
                    </w:txbxContent>
                  </v:textbox>
                  <w10:anchorlock/>
                </v:shape>
              </w:pict>
            </mc:Fallback>
          </mc:AlternateContent>
        </w:r>
      </w:ins>
    </w:p>
    <w:p w14:paraId="1B933005" w14:textId="59860EE9" w:rsidR="005C6DFE" w:rsidRDefault="00D36A23">
      <w:ins w:id="7955" w:author="Jonathan Goldstein" w:date="2013-10-14T16:22:00Z">
        <w:r>
          <w:rPr>
            <w:noProof/>
            <w:lang w:eastAsia="en-US"/>
            <w:rPrChange w:id="7956" w:author="Unknown">
              <w:rPr>
                <w:rFonts w:asciiTheme="majorHAnsi" w:eastAsiaTheme="majorEastAsia" w:hAnsiTheme="majorHAnsi" w:cstheme="majorBidi"/>
                <w:b/>
                <w:bCs/>
                <w:smallCaps/>
                <w:noProof/>
                <w:color w:val="000000" w:themeColor="text1"/>
                <w:sz w:val="36"/>
                <w:szCs w:val="36"/>
                <w:lang w:eastAsia="en-US"/>
              </w:rPr>
            </w:rPrChange>
          </w:rPr>
          <mc:AlternateContent>
            <mc:Choice Requires="wps">
              <w:drawing>
                <wp:inline distT="0" distB="0" distL="0" distR="0" wp14:anchorId="789254D8" wp14:editId="6368425C">
                  <wp:extent cx="6381750" cy="197485"/>
                  <wp:effectExtent l="0" t="0" r="0" b="0"/>
                  <wp:docPr id="253" name="Text Box 253"/>
                  <wp:cNvGraphicFramePr/>
                  <a:graphic xmlns:a="http://schemas.openxmlformats.org/drawingml/2006/main">
                    <a:graphicData uri="http://schemas.microsoft.com/office/word/2010/wordprocessingShape">
                      <wps:wsp>
                        <wps:cNvSpPr txBox="1"/>
                        <wps:spPr>
                          <a:xfrm>
                            <a:off x="0" y="0"/>
                            <a:ext cx="6381750" cy="197485"/>
                          </a:xfrm>
                          <a:prstGeom prst="rect">
                            <a:avLst/>
                          </a:prstGeom>
                          <a:solidFill>
                            <a:prstClr val="white"/>
                          </a:solidFill>
                          <a:ln>
                            <a:noFill/>
                          </a:ln>
                          <a:effectLst/>
                        </wps:spPr>
                        <wps:txbx>
                          <w:txbxContent>
                            <w:p w14:paraId="25F3833B" w14:textId="52177529" w:rsidR="00D36A23" w:rsidRDefault="00D36A23" w:rsidP="00D36A23">
                              <w:pPr>
                                <w:pStyle w:val="Caption"/>
                                <w:pPrChange w:id="7957" w:author="Jonathan Goldstein" w:date="2013-10-14T16:22:00Z">
                                  <w:pPr/>
                                </w:pPrChange>
                              </w:pPr>
                              <w:bookmarkStart w:id="7958" w:name="_Ref369531076"/>
                              <w:ins w:id="7959" w:author="Jonathan Goldstein" w:date="2013-10-14T16:22:00Z">
                                <w:r>
                                  <w:t xml:space="preserve">Figure </w:t>
                                </w:r>
                                <w:r>
                                  <w:fldChar w:fldCharType="begin"/>
                                </w:r>
                                <w:r>
                                  <w:instrText xml:space="preserve"> SEQ Figure \* ARABIC </w:instrText>
                                </w:r>
                              </w:ins>
                              <w:r>
                                <w:fldChar w:fldCharType="separate"/>
                              </w:r>
                              <w:r w:rsidR="00B17340">
                                <w:rPr>
                                  <w:noProof/>
                                </w:rPr>
                                <w:t>67</w:t>
                              </w:r>
                              <w:ins w:id="7960" w:author="Jonathan Goldstein" w:date="2013-10-14T16:22:00Z">
                                <w:r>
                                  <w:fldChar w:fldCharType="end"/>
                                </w:r>
                                <w:bookmarkEnd w:id="7958"/>
                                <w:r>
                                  <w:t>: Alternate Query with Output up to Time 1</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789254D8" id="Text Box 253" o:spid="_x0000_s1142" type="#_x0000_t202" style="width:502.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" stroked="f">
                  <v:textbox inset="0,0,0,0">
                    <w:txbxContent>
                      <w:p w14:paraId="25F3833B" w14:textId="52177529" w:rsidR="00D36A23" w:rsidRDefault="00D36A23" w:rsidP="00D36A23">
                        <w:pPr>
                          <w:pStyle w:val="Caption"/>
                          <w:pPrChange w:id="7961" w:author="Jonathan Goldstein" w:date="2013-10-14T16:22:00Z">
                            <w:pPr/>
                          </w:pPrChange>
                        </w:pPr>
                        <w:bookmarkStart w:id="7962" w:name="_Ref369531076"/>
                        <w:ins w:id="7963" w:author="Jonathan Goldstein" w:date="2013-10-14T16:22:00Z">
                          <w:r>
                            <w:t xml:space="preserve">Figure </w:t>
                          </w:r>
                          <w:r>
                            <w:fldChar w:fldCharType="begin"/>
                          </w:r>
                          <w:r>
                            <w:instrText xml:space="preserve"> SEQ Figure \* ARABIC </w:instrText>
                          </w:r>
                        </w:ins>
                        <w:r>
                          <w:fldChar w:fldCharType="separate"/>
                        </w:r>
                        <w:r w:rsidR="00B17340">
                          <w:rPr>
                            <w:noProof/>
                          </w:rPr>
                          <w:t>67</w:t>
                        </w:r>
                        <w:ins w:id="7964" w:author="Jonathan Goldstein" w:date="2013-10-14T16:22:00Z">
                          <w:r>
                            <w:fldChar w:fldCharType="end"/>
                          </w:r>
                          <w:bookmarkEnd w:id="7962"/>
                          <w:r>
                            <w:t>: Alternate Query with Output up to Time 1</w:t>
                          </w:r>
                        </w:ins>
                      </w:p>
                    </w:txbxContent>
                  </v:textbox>
                  <w10:anchorlock/>
                </v:shape>
              </w:pict>
            </mc:Fallback>
          </mc:AlternateContent>
        </w:r>
      </w:ins>
      <w:ins w:id="7965" w:author="Jonathan Goldstein" w:date="2013-10-14T16:13:00Z">
        <w:r w:rsidR="00947834">
          <w:t xml:space="preserve">One the other hand, if one is using Trill for temporal analytics, one may want all answers across the entire time domain. </w:t>
        </w:r>
      </w:ins>
      <w:ins w:id="7966" w:author="Jonathan Goldstein" w:date="2013-09-20T15:24:00Z">
        <w:del w:id="7967" w:author="Badrish Chandramouli" w:date="2013-09-20T15:37:00Z">
          <w:r w:rsidR="00A04234" w:rsidDel="00957A3B">
            <w:fldChar w:fldCharType="begin"/>
          </w:r>
          <w:r w:rsidR="00A04234" w:rsidDel="00957A3B">
            <w:delInstrText xml:space="preserve"> REF _Ref367453975 \h </w:delInstrText>
          </w:r>
        </w:del>
      </w:ins>
      <w:del w:id="7968" w:author="Badrish Chandramouli" w:date="2013-09-20T15:37:00Z">
        <w:r w:rsidR="00A04234" w:rsidDel="00957A3B">
          <w:fldChar w:fldCharType="end"/>
        </w:r>
      </w:del>
      <w:ins w:id="7969" w:author="Jonathan Goldstein" w:date="2013-09-20T15:24:00Z">
        <w:del w:id="7970" w:author="Badrish Chandramouli" w:date="2013-09-20T15:37:00Z">
          <w:r w:rsidR="00A04234" w:rsidDel="00957A3B">
            <w:delText xml:space="preserve"> </w:delText>
          </w:r>
        </w:del>
      </w:ins>
      <w:r w:rsidR="00904F8B">
        <w:fldChar w:fldCharType="begin"/>
      </w:r>
      <w:r w:rsidR="00904F8B">
        <w:instrText xml:space="preserve"> REF _Ref367453975 \h </w:instrText>
      </w:r>
      <w:r w:rsidR="00904F8B">
        <w:fldChar w:fldCharType="separate"/>
      </w:r>
      <w:ins w:id="7971" w:author="Jonathan Goldstein" w:date="2013-09-20T15:23:00Z">
        <w:r w:rsidR="00904F8B">
          <w:t xml:space="preserve">Figure </w:t>
        </w:r>
      </w:ins>
      <w:r w:rsidR="00904F8B">
        <w:rPr>
          <w:noProof/>
        </w:rPr>
        <w:t>68</w:t>
      </w:r>
      <w:r w:rsidR="00904F8B">
        <w:fldChar w:fldCharType="end"/>
      </w:r>
      <w:r w:rsidR="00904F8B">
        <w:t xml:space="preserve"> </w:t>
      </w:r>
      <w:ins w:id="7972" w:author="Jonathan Goldstein" w:date="2013-09-20T15:24:00Z">
        <w:r w:rsidR="00A04234">
          <w:t>s</w:t>
        </w:r>
      </w:ins>
      <w:ins w:id="7973" w:author="Jonathan Goldstein" w:date="2013-09-20T15:17:00Z">
        <w:r w:rsidR="00A04234">
          <w:t xml:space="preserve">hows how to produce all output across the entire time domain, by adding a punctuation at </w:t>
        </w:r>
      </w:ins>
      <w:ins w:id="7974" w:author="Jonathan Goldstein" w:date="2013-09-20T15:21:00Z">
        <w:r w:rsidR="00A04234">
          <w:t>I</w:t>
        </w:r>
      </w:ins>
      <w:ins w:id="7975" w:author="Jonathan Goldstein" w:date="2013-09-20T15:17:00Z">
        <w:r w:rsidR="00A04234">
          <w:t>nfinity</w:t>
        </w:r>
      </w:ins>
      <w:ins w:id="7976" w:author="Jonathan Goldstein" w:date="2013-09-20T15:21:00Z">
        <w:r w:rsidR="00A04234">
          <w:t>SyncTime</w:t>
        </w:r>
      </w:ins>
      <w:ins w:id="7977" w:author="Jonathan Goldstein" w:date="2013-09-20T15:17:00Z">
        <w:r w:rsidR="00A04234">
          <w:t>.</w:t>
        </w:r>
      </w:ins>
      <w:ins w:id="7978" w:author="Jonathan Goldstein" w:date="2013-09-20T15:22:00Z">
        <w:r w:rsidR="00A04234">
          <w:t xml:space="preserve"> Now, all output is produced, including the count of 2 between 1 and 10, and the count of 1 between 10 and 11.</w:t>
        </w:r>
      </w:ins>
      <w:ins w:id="7979" w:author="Jonathan Goldstein" w:date="2013-09-20T15:24:00Z">
        <w:r w:rsidR="00A04234">
          <w:t xml:space="preserve"> Trill actually provides a straightforward way</w:t>
        </w:r>
      </w:ins>
      <w:ins w:id="7980" w:author="Jonathan Goldstein" w:date="2013-10-14T16:31:00Z">
        <w:r w:rsidR="00947834">
          <w:t>, through OnCompletedPolicy</w:t>
        </w:r>
      </w:ins>
      <w:ins w:id="7981" w:author="Jonathan Goldstein" w:date="2013-09-20T15:24:00Z">
        <w:r w:rsidR="00A04234">
          <w:t xml:space="preserve"> to </w:t>
        </w:r>
      </w:ins>
      <w:ins w:id="7982" w:author="Jonathan Goldstein" w:date="2013-09-20T15:25:00Z">
        <w:r w:rsidR="00A04234">
          <w:t>request</w:t>
        </w:r>
      </w:ins>
      <w:ins w:id="7983" w:author="Jonathan Goldstein" w:date="2013-09-20T15:24:00Z">
        <w:r w:rsidR="00A04234">
          <w:t xml:space="preserve"> the generation of an infinite final punctuation </w:t>
        </w:r>
      </w:ins>
      <w:ins w:id="7984" w:author="Jonathan Goldstein" w:date="2013-09-20T15:25:00Z">
        <w:r w:rsidR="00A04234">
          <w:t>upon query completion, shown in</w:t>
        </w:r>
      </w:ins>
      <w:ins w:id="7985" w:author="Badrish Chandramouli" w:date="2013-09-20T15:38:00Z">
        <w:r w:rsidR="00957A3B">
          <w:t xml:space="preserve"> </w:t>
        </w:r>
      </w:ins>
      <w:r w:rsidR="00904F8B">
        <w:fldChar w:fldCharType="begin"/>
      </w:r>
      <w:r w:rsidR="00904F8B">
        <w:instrText xml:space="preserve"> REF _Ref367454321 \h </w:instrText>
      </w:r>
      <w:r w:rsidR="00904F8B">
        <w:fldChar w:fldCharType="separate"/>
      </w:r>
      <w:ins w:id="7986" w:author="Jonathan Goldstein" w:date="2013-09-20T15:29:00Z">
        <w:r w:rsidR="00904F8B">
          <w:t xml:space="preserve">Figure </w:t>
        </w:r>
      </w:ins>
      <w:r w:rsidR="00904F8B">
        <w:rPr>
          <w:noProof/>
        </w:rPr>
        <w:t>69</w:t>
      </w:r>
      <w:r w:rsidR="00904F8B">
        <w:fldChar w:fldCharType="end"/>
      </w:r>
      <w:bookmarkStart w:id="7987" w:name="_GoBack"/>
      <w:bookmarkEnd w:id="7987"/>
      <w:ins w:id="7988" w:author="Jonathan Goldstein" w:date="2013-09-20T15:29:00Z">
        <w:del w:id="7989" w:author="Badrish Chandramouli" w:date="2013-09-20T15:38:00Z">
          <w:r w:rsidR="000B3204" w:rsidDel="00957A3B">
            <w:fldChar w:fldCharType="begin"/>
          </w:r>
          <w:r w:rsidR="000B3204" w:rsidDel="00957A3B">
            <w:delInstrText xml:space="preserve"> REF _Ref367454321 \h </w:delInstrText>
          </w:r>
        </w:del>
      </w:ins>
      <w:del w:id="7990" w:author="Badrish Chandramouli" w:date="2013-09-20T15:38:00Z">
        <w:r w:rsidR="000B3204" w:rsidDel="00957A3B">
          <w:fldChar w:fldCharType="end"/>
        </w:r>
      </w:del>
      <w:ins w:id="7991" w:author="Jonathan Goldstein" w:date="2013-09-20T15:30:00Z">
        <w:r w:rsidR="00947834">
          <w:t xml:space="preserve">. </w:t>
        </w:r>
      </w:ins>
      <w:r w:rsidR="00053BAA">
        <w:t>Note that OnCompletedPolicy.EndOfStream, and thus this behavior, is the default if no policy is specified.</w:t>
      </w:r>
    </w:p>
    <w:p w14:paraId="0253228C" w14:textId="121DC820" w:rsidR="00126046" w:rsidDel="007E5EDF" w:rsidRDefault="006C74F9" w:rsidP="005C6DFE">
      <w:pPr>
        <w:rPr>
          <w:ins w:id="7992" w:author="Badrish Chandramouli" w:date="2013-09-20T15:35:00Z"/>
          <w:del w:id="7993" w:author="Jonathan Goldstein" w:date="2013-09-25T17:32:00Z"/>
        </w:rPr>
      </w:pPr>
      <w:r>
        <w:rPr>
          <w:noProof/>
        </w:rPr>
        <w:lastRenderedPageBreak/>
        <mc:AlternateContent>
          <mc:Choice Requires="wpg">
            <w:drawing>
              <wp:inline distT="0" distB="0" distL="0" distR="0" wp14:anchorId="44BE2209" wp14:editId="2F1643DF">
                <wp:extent cx="6410325" cy="1752601"/>
                <wp:effectExtent l="0" t="0" r="28575" b="0"/>
                <wp:docPr id="293" name="Group 293"/>
                <wp:cNvGraphicFramePr/>
                <a:graphic xmlns:a="http://schemas.openxmlformats.org/drawingml/2006/main">
                  <a:graphicData uri="http://schemas.microsoft.com/office/word/2010/wordprocessingGroup">
                    <wpg:wgp>
                      <wpg:cNvGrpSpPr/>
                      <wpg:grpSpPr>
                        <a:xfrm>
                          <a:off x="0" y="0"/>
                          <a:ext cx="6410325" cy="1752601"/>
                          <a:chOff x="-28575" y="-1"/>
                          <a:chExt cx="6410325" cy="1752601"/>
                        </a:xfrm>
                      </wpg:grpSpPr>
                      <wps:wsp>
                        <wps:cNvPr id="250" name="Text Box 250"/>
                        <wps:cNvSpPr txBox="1"/>
                        <wps:spPr>
                          <a:xfrm>
                            <a:off x="-28575" y="1485900"/>
                            <a:ext cx="6381750" cy="266700"/>
                          </a:xfrm>
                          <a:prstGeom prst="rect">
                            <a:avLst/>
                          </a:prstGeom>
                          <a:solidFill>
                            <a:prstClr val="white"/>
                          </a:solidFill>
                          <a:ln>
                            <a:noFill/>
                          </a:ln>
                          <a:effectLst/>
                        </wps:spPr>
                        <wps:txbx>
                          <w:txbxContent>
                            <w:p w14:paraId="1824C556" w14:textId="12D45B0D" w:rsidR="006C74F9" w:rsidRDefault="006C74F9" w:rsidP="006C74F9">
                              <w:pPr>
                                <w:pStyle w:val="Caption"/>
                                <w:rPr>
                                  <w:noProof/>
                                </w:rPr>
                                <w:pPrChange w:id="7994" w:author="Jonathan Goldstein" w:date="2013-09-20T15:23:00Z">
                                  <w:pPr/>
                                </w:pPrChange>
                              </w:pPr>
                              <w:bookmarkStart w:id="7995" w:name="_Ref367453975"/>
                              <w:bookmarkStart w:id="7996" w:name="_Ref531680909"/>
                              <w:ins w:id="7997" w:author="Jonathan Goldstein" w:date="2013-09-20T15:23:00Z">
                                <w:r>
                                  <w:t xml:space="preserve">Figure </w:t>
                                </w:r>
                                <w:r>
                                  <w:fldChar w:fldCharType="begin"/>
                                </w:r>
                                <w:r>
                                  <w:instrText xml:space="preserve"> SEQ Figure \* ARABIC </w:instrText>
                                </w:r>
                              </w:ins>
                              <w:r>
                                <w:fldChar w:fldCharType="separate"/>
                              </w:r>
                              <w:r w:rsidR="00B17340">
                                <w:rPr>
                                  <w:noProof/>
                                </w:rPr>
                                <w:t>68</w:t>
                              </w:r>
                              <w:ins w:id="7998" w:author="Jonathan Goldstein" w:date="2013-09-20T15:23:00Z">
                                <w:r>
                                  <w:fldChar w:fldCharType="end"/>
                                </w:r>
                                <w:bookmarkEnd w:id="7995"/>
                                <w:r>
                                  <w:t xml:space="preserve">: </w:t>
                                </w:r>
                              </w:ins>
                              <w:ins w:id="7999" w:author="Badrish Chandramouli" w:date="2013-09-20T15:37:00Z">
                                <w:r>
                                  <w:t>Query with all Output</w:t>
                                </w:r>
                              </w:ins>
                              <w:bookmarkEnd w:id="7996"/>
                              <w:ins w:id="8000" w:author="Jonathan Goldstein" w:date="2013-09-20T15:23:00Z">
                                <w:del w:id="8001" w:author="Badrish Chandramouli" w:date="2013-09-20T15:37:00Z">
                                  <w:r w:rsidDel="00CC78D2">
                                    <w:delText>Query with all Output</w:delText>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51" name="Text Box 251"/>
                        <wps:cNvSpPr txBox="1">
                          <a:spLocks noChangeArrowheads="1"/>
                        </wps:cNvSpPr>
                        <wps:spPr bwMode="auto">
                          <a:xfrm>
                            <a:off x="0" y="-1"/>
                            <a:ext cx="6381750" cy="1400175"/>
                          </a:xfrm>
                          <a:prstGeom prst="rect">
                            <a:avLst/>
                          </a:prstGeom>
                          <a:solidFill>
                            <a:srgbClr val="FFFFFF"/>
                          </a:solidFill>
                          <a:ln w="9525">
                            <a:solidFill>
                              <a:srgbClr val="000000"/>
                            </a:solidFill>
                            <a:miter lim="800000"/>
                            <a:headEnd/>
                            <a:tailEnd/>
                          </a:ln>
                        </wps:spPr>
                        <wps:txbx>
                          <w:txbxContent>
                            <w:p w14:paraId="4FCAB407"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FF"/>
                                  <w:sz w:val="19"/>
                                  <w:szCs w:val="19"/>
                                </w:rPr>
                                <w:t>var</w:t>
                              </w:r>
                              <w:r w:rsidRPr="00297F1A">
                                <w:rPr>
                                  <w:rFonts w:ascii="Consolas" w:hAnsi="Consolas"/>
                                  <w:color w:val="000000"/>
                                  <w:sz w:val="19"/>
                                  <w:szCs w:val="19"/>
                                </w:rPr>
                                <w:t> completeOutputQuery = </w:t>
                              </w:r>
                              <w:r w:rsidRPr="00297F1A">
                                <w:rPr>
                                  <w:rFonts w:ascii="Consolas" w:hAnsi="Consolas"/>
                                  <w:color w:val="0000FF"/>
                                  <w:sz w:val="19"/>
                                  <w:szCs w:val="19"/>
                                </w:rPr>
                                <w:t>new</w:t>
                              </w:r>
                              <w:r w:rsidRPr="00297F1A">
                                <w:rPr>
                                  <w:rFonts w:ascii="Consolas" w:hAnsi="Consolas"/>
                                  <w:color w:val="000000"/>
                                  <w:sz w:val="19"/>
                                  <w:szCs w:val="19"/>
                                </w:rPr>
                                <w:t>[]</w:t>
                              </w:r>
                            </w:p>
                            <w:p w14:paraId="2E69601D"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w:t>
                              </w:r>
                            </w:p>
                            <w:p w14:paraId="1B98FDC5"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    </w:t>
                              </w:r>
                              <w:r w:rsidRPr="00297F1A">
                                <w:rPr>
                                  <w:rFonts w:ascii="Consolas" w:hAnsi="Consolas"/>
                                  <w:color w:val="2B91AF"/>
                                  <w:sz w:val="19"/>
                                  <w:szCs w:val="19"/>
                                </w:rPr>
                                <w:t>StreamEvent</w:t>
                              </w:r>
                              <w:r w:rsidRPr="00297F1A">
                                <w:rPr>
                                  <w:rFonts w:ascii="Consolas" w:hAnsi="Consolas"/>
                                  <w:color w:val="000000"/>
                                  <w:sz w:val="19"/>
                                  <w:szCs w:val="19"/>
                                </w:rPr>
                                <w:t>.CreateInterval(0, 10, 1),</w:t>
                              </w:r>
                            </w:p>
                            <w:p w14:paraId="574C421C"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    </w:t>
                              </w:r>
                              <w:r w:rsidRPr="00297F1A">
                                <w:rPr>
                                  <w:rFonts w:ascii="Consolas" w:hAnsi="Consolas"/>
                                  <w:color w:val="2B91AF"/>
                                  <w:sz w:val="19"/>
                                  <w:szCs w:val="19"/>
                                </w:rPr>
                                <w:t>StreamEvent</w:t>
                              </w:r>
                              <w:r w:rsidRPr="00297F1A">
                                <w:rPr>
                                  <w:rFonts w:ascii="Consolas" w:hAnsi="Consolas"/>
                                  <w:color w:val="000000"/>
                                  <w:sz w:val="19"/>
                                  <w:szCs w:val="19"/>
                                </w:rPr>
                                <w:t>.CreateInterval(1, 11, 2),</w:t>
                              </w:r>
                            </w:p>
                            <w:p w14:paraId="23911A52"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    </w:t>
                              </w:r>
                              <w:r w:rsidRPr="00297F1A">
                                <w:rPr>
                                  <w:rFonts w:ascii="Consolas" w:hAnsi="Consolas"/>
                                  <w:color w:val="2B91AF"/>
                                  <w:sz w:val="19"/>
                                  <w:szCs w:val="19"/>
                                </w:rPr>
                                <w:t>StreamEvent</w:t>
                              </w:r>
                              <w:r w:rsidRPr="00297F1A">
                                <w:rPr>
                                  <w:rFonts w:ascii="Consolas" w:hAnsi="Consolas"/>
                                  <w:color w:val="000000"/>
                                  <w:sz w:val="19"/>
                                  <w:szCs w:val="19"/>
                                </w:rPr>
                                <w:t>.CreatePunctuation&lt;</w:t>
                              </w:r>
                              <w:r w:rsidRPr="00297F1A">
                                <w:rPr>
                                  <w:rFonts w:ascii="Consolas" w:hAnsi="Consolas"/>
                                  <w:color w:val="0000FF"/>
                                  <w:sz w:val="19"/>
                                  <w:szCs w:val="19"/>
                                </w:rPr>
                                <w:t>int</w:t>
                              </w:r>
                              <w:r w:rsidRPr="00297F1A">
                                <w:rPr>
                                  <w:rFonts w:ascii="Consolas" w:hAnsi="Consolas"/>
                                  <w:color w:val="000000"/>
                                  <w:sz w:val="19"/>
                                  <w:szCs w:val="19"/>
                                </w:rPr>
                                <w:t>&gt;(</w:t>
                              </w:r>
                              <w:r w:rsidRPr="00297F1A">
                                <w:rPr>
                                  <w:rFonts w:ascii="Consolas" w:hAnsi="Consolas"/>
                                  <w:color w:val="2B91AF"/>
                                  <w:sz w:val="19"/>
                                  <w:szCs w:val="19"/>
                                </w:rPr>
                                <w:t>StreamEvent</w:t>
                              </w:r>
                              <w:r w:rsidRPr="00297F1A">
                                <w:rPr>
                                  <w:rFonts w:ascii="Consolas" w:hAnsi="Consolas"/>
                                  <w:color w:val="000000"/>
                                  <w:sz w:val="19"/>
                                  <w:szCs w:val="19"/>
                                </w:rPr>
                                <w:t>.InfinitySyncTime)</w:t>
                              </w:r>
                            </w:p>
                            <w:p w14:paraId="10AB6FB8"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}.ToObservable()</w:t>
                              </w:r>
                            </w:p>
                            <w:p w14:paraId="1BE9949A"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    .ToStreamable(</w:t>
                              </w:r>
                              <w:r w:rsidRPr="00297F1A">
                                <w:rPr>
                                  <w:rFonts w:ascii="Consolas" w:hAnsi="Consolas"/>
                                  <w:color w:val="0000FF"/>
                                  <w:sz w:val="19"/>
                                  <w:szCs w:val="19"/>
                                </w:rPr>
                                <w:t>null</w:t>
                              </w:r>
                              <w:r w:rsidRPr="00297F1A">
                                <w:rPr>
                                  <w:rFonts w:ascii="Consolas" w:hAnsi="Consolas"/>
                                  <w:color w:val="000000"/>
                                  <w:sz w:val="19"/>
                                  <w:szCs w:val="19"/>
                                </w:rPr>
                                <w:t>, </w:t>
                              </w:r>
                              <w:r w:rsidRPr="00297F1A">
                                <w:rPr>
                                  <w:rFonts w:ascii="Consolas" w:hAnsi="Consolas"/>
                                  <w:color w:val="2B91AF"/>
                                  <w:sz w:val="19"/>
                                  <w:szCs w:val="19"/>
                                </w:rPr>
                                <w:t>FlushPolicy</w:t>
                              </w:r>
                              <w:r w:rsidRPr="00297F1A">
                                <w:rPr>
                                  <w:rFonts w:ascii="Consolas" w:hAnsi="Consolas"/>
                                  <w:color w:val="000000"/>
                                  <w:sz w:val="19"/>
                                  <w:szCs w:val="19"/>
                                </w:rPr>
                                <w:t>.FlushOnPunctuation, </w:t>
                              </w:r>
                              <w:r w:rsidRPr="00297F1A">
                                <w:rPr>
                                  <w:rFonts w:ascii="Consolas" w:hAnsi="Consolas"/>
                                  <w:color w:val="0000FF"/>
                                  <w:sz w:val="19"/>
                                  <w:szCs w:val="19"/>
                                </w:rPr>
                                <w:t>null</w:t>
                              </w:r>
                              <w:r w:rsidRPr="00297F1A">
                                <w:rPr>
                                  <w:rFonts w:ascii="Consolas" w:hAnsi="Consolas"/>
                                  <w:color w:val="000000"/>
                                  <w:sz w:val="19"/>
                                  <w:szCs w:val="19"/>
                                </w:rPr>
                                <w:t>, </w:t>
                              </w:r>
                              <w:r w:rsidRPr="00297F1A">
                                <w:rPr>
                                  <w:rFonts w:ascii="Consolas" w:hAnsi="Consolas"/>
                                  <w:color w:val="2B91AF"/>
                                  <w:sz w:val="19"/>
                                  <w:szCs w:val="19"/>
                                </w:rPr>
                                <w:t>OnCompletedPolicy</w:t>
                              </w:r>
                              <w:r w:rsidRPr="00297F1A">
                                <w:rPr>
                                  <w:rFonts w:ascii="Consolas" w:hAnsi="Consolas"/>
                                  <w:color w:val="000000"/>
                                  <w:sz w:val="19"/>
                                  <w:szCs w:val="19"/>
                                </w:rPr>
                                <w:t>.None)</w:t>
                              </w:r>
                            </w:p>
                            <w:p w14:paraId="6AF6989B"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    .Count()</w:t>
                              </w:r>
                            </w:p>
                            <w:p w14:paraId="11496926"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    .ToStreamEventObservable();</w:t>
                              </w:r>
                            </w:p>
                            <w:p w14:paraId="12926A8E" w14:textId="77777777" w:rsidR="006C74F9" w:rsidRPr="00297F1A" w:rsidRDefault="006C74F9" w:rsidP="006C74F9">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g:wgp>
                  </a:graphicData>
                </a:graphic>
              </wp:inline>
            </w:drawing>
          </mc:Choice>
          <mc:Fallback>
            <w:pict>
              <v:group w14:anchorId="44BE2209" id="Group 293" o:spid="_x0000_s1143" style="width:504.75pt;height:138pt;mso-position-horizontal-relative:char;mso-position-vertical-relative:line" coordorigin="-285" coordsize="6410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">
                <v:shape id="Text Box 250" o:spid="_x0000_s1144" type="#_x0000_t202" style="position:absolute;left:-285;top:14859;width:638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" stroked="f">
                  <v:textbox style="mso-fit-shape-to-text:t" inset="0,0,0,0">
                    <w:txbxContent>
                      <w:p w14:paraId="1824C556" w14:textId="12D45B0D" w:rsidR="006C74F9" w:rsidRDefault="006C74F9" w:rsidP="006C74F9">
                        <w:pPr>
                          <w:pStyle w:val="Caption"/>
                          <w:rPr>
                            <w:noProof/>
                          </w:rPr>
                          <w:pPrChange w:id="8002" w:author="Jonathan Goldstein" w:date="2013-09-20T15:23:00Z">
                            <w:pPr/>
                          </w:pPrChange>
                        </w:pPr>
                        <w:bookmarkStart w:id="8003" w:name="_Ref367453975"/>
                        <w:bookmarkStart w:id="8004" w:name="_Ref531680909"/>
                        <w:ins w:id="8005" w:author="Jonathan Goldstein" w:date="2013-09-20T15:23:00Z">
                          <w:r>
                            <w:t xml:space="preserve">Figure </w:t>
                          </w:r>
                          <w:r>
                            <w:fldChar w:fldCharType="begin"/>
                          </w:r>
                          <w:r>
                            <w:instrText xml:space="preserve"> SEQ Figure \* ARABIC </w:instrText>
                          </w:r>
                        </w:ins>
                        <w:r>
                          <w:fldChar w:fldCharType="separate"/>
                        </w:r>
                        <w:r w:rsidR="00B17340">
                          <w:rPr>
                            <w:noProof/>
                          </w:rPr>
                          <w:t>68</w:t>
                        </w:r>
                        <w:ins w:id="8006" w:author="Jonathan Goldstein" w:date="2013-09-20T15:23:00Z">
                          <w:r>
                            <w:fldChar w:fldCharType="end"/>
                          </w:r>
                          <w:bookmarkEnd w:id="8003"/>
                          <w:r>
                            <w:t xml:space="preserve">: </w:t>
                          </w:r>
                        </w:ins>
                        <w:ins w:id="8007" w:author="Badrish Chandramouli" w:date="2013-09-20T15:37:00Z">
                          <w:r>
                            <w:t>Query with all Output</w:t>
                          </w:r>
                        </w:ins>
                        <w:bookmarkEnd w:id="8004"/>
                        <w:ins w:id="8008" w:author="Jonathan Goldstein" w:date="2013-09-20T15:23:00Z">
                          <w:del w:id="8009" w:author="Badrish Chandramouli" w:date="2013-09-20T15:37:00Z">
                            <w:r w:rsidDel="00CC78D2">
                              <w:delText>Query with all Output</w:delText>
                            </w:r>
                          </w:del>
                        </w:ins>
                      </w:p>
                    </w:txbxContent>
                  </v:textbox>
                </v:shape>
                <v:shape id="Text Box 251" o:spid="_x0000_s1145" type="#_x0000_t202" style="position:absolute;width:63817;height:1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4FCAB407"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FF"/>
                            <w:sz w:val="19"/>
                            <w:szCs w:val="19"/>
                          </w:rPr>
                          <w:t>var</w:t>
                        </w:r>
                        <w:r w:rsidRPr="00297F1A">
                          <w:rPr>
                            <w:rFonts w:ascii="Consolas" w:hAnsi="Consolas"/>
                            <w:color w:val="000000"/>
                            <w:sz w:val="19"/>
                            <w:szCs w:val="19"/>
                          </w:rPr>
                          <w:t> completeOutputQuery = </w:t>
                        </w:r>
                        <w:r w:rsidRPr="00297F1A">
                          <w:rPr>
                            <w:rFonts w:ascii="Consolas" w:hAnsi="Consolas"/>
                            <w:color w:val="0000FF"/>
                            <w:sz w:val="19"/>
                            <w:szCs w:val="19"/>
                          </w:rPr>
                          <w:t>new</w:t>
                        </w:r>
                        <w:r w:rsidRPr="00297F1A">
                          <w:rPr>
                            <w:rFonts w:ascii="Consolas" w:hAnsi="Consolas"/>
                            <w:color w:val="000000"/>
                            <w:sz w:val="19"/>
                            <w:szCs w:val="19"/>
                          </w:rPr>
                          <w:t>[]</w:t>
                        </w:r>
                      </w:p>
                      <w:p w14:paraId="2E69601D"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w:t>
                        </w:r>
                      </w:p>
                      <w:p w14:paraId="1B98FDC5"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    </w:t>
                        </w:r>
                        <w:r w:rsidRPr="00297F1A">
                          <w:rPr>
                            <w:rFonts w:ascii="Consolas" w:hAnsi="Consolas"/>
                            <w:color w:val="2B91AF"/>
                            <w:sz w:val="19"/>
                            <w:szCs w:val="19"/>
                          </w:rPr>
                          <w:t>StreamEvent</w:t>
                        </w:r>
                        <w:r w:rsidRPr="00297F1A">
                          <w:rPr>
                            <w:rFonts w:ascii="Consolas" w:hAnsi="Consolas"/>
                            <w:color w:val="000000"/>
                            <w:sz w:val="19"/>
                            <w:szCs w:val="19"/>
                          </w:rPr>
                          <w:t>.CreateInterval(0, 10, 1),</w:t>
                        </w:r>
                      </w:p>
                      <w:p w14:paraId="574C421C"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    </w:t>
                        </w:r>
                        <w:r w:rsidRPr="00297F1A">
                          <w:rPr>
                            <w:rFonts w:ascii="Consolas" w:hAnsi="Consolas"/>
                            <w:color w:val="2B91AF"/>
                            <w:sz w:val="19"/>
                            <w:szCs w:val="19"/>
                          </w:rPr>
                          <w:t>StreamEvent</w:t>
                        </w:r>
                        <w:r w:rsidRPr="00297F1A">
                          <w:rPr>
                            <w:rFonts w:ascii="Consolas" w:hAnsi="Consolas"/>
                            <w:color w:val="000000"/>
                            <w:sz w:val="19"/>
                            <w:szCs w:val="19"/>
                          </w:rPr>
                          <w:t>.CreateInterval(1, 11, 2),</w:t>
                        </w:r>
                      </w:p>
                      <w:p w14:paraId="23911A52"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    </w:t>
                        </w:r>
                        <w:r w:rsidRPr="00297F1A">
                          <w:rPr>
                            <w:rFonts w:ascii="Consolas" w:hAnsi="Consolas"/>
                            <w:color w:val="2B91AF"/>
                            <w:sz w:val="19"/>
                            <w:szCs w:val="19"/>
                          </w:rPr>
                          <w:t>StreamEvent</w:t>
                        </w:r>
                        <w:r w:rsidRPr="00297F1A">
                          <w:rPr>
                            <w:rFonts w:ascii="Consolas" w:hAnsi="Consolas"/>
                            <w:color w:val="000000"/>
                            <w:sz w:val="19"/>
                            <w:szCs w:val="19"/>
                          </w:rPr>
                          <w:t>.CreatePunctuation&lt;</w:t>
                        </w:r>
                        <w:r w:rsidRPr="00297F1A">
                          <w:rPr>
                            <w:rFonts w:ascii="Consolas" w:hAnsi="Consolas"/>
                            <w:color w:val="0000FF"/>
                            <w:sz w:val="19"/>
                            <w:szCs w:val="19"/>
                          </w:rPr>
                          <w:t>int</w:t>
                        </w:r>
                        <w:r w:rsidRPr="00297F1A">
                          <w:rPr>
                            <w:rFonts w:ascii="Consolas" w:hAnsi="Consolas"/>
                            <w:color w:val="000000"/>
                            <w:sz w:val="19"/>
                            <w:szCs w:val="19"/>
                          </w:rPr>
                          <w:t>&gt;(</w:t>
                        </w:r>
                        <w:r w:rsidRPr="00297F1A">
                          <w:rPr>
                            <w:rFonts w:ascii="Consolas" w:hAnsi="Consolas"/>
                            <w:color w:val="2B91AF"/>
                            <w:sz w:val="19"/>
                            <w:szCs w:val="19"/>
                          </w:rPr>
                          <w:t>StreamEvent</w:t>
                        </w:r>
                        <w:r w:rsidRPr="00297F1A">
                          <w:rPr>
                            <w:rFonts w:ascii="Consolas" w:hAnsi="Consolas"/>
                            <w:color w:val="000000"/>
                            <w:sz w:val="19"/>
                            <w:szCs w:val="19"/>
                          </w:rPr>
                          <w:t>.InfinitySyncTime)</w:t>
                        </w:r>
                      </w:p>
                      <w:p w14:paraId="10AB6FB8"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}.ToObservable()</w:t>
                        </w:r>
                      </w:p>
                      <w:p w14:paraId="1BE9949A"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    .ToStreamable(</w:t>
                        </w:r>
                        <w:r w:rsidRPr="00297F1A">
                          <w:rPr>
                            <w:rFonts w:ascii="Consolas" w:hAnsi="Consolas"/>
                            <w:color w:val="0000FF"/>
                            <w:sz w:val="19"/>
                            <w:szCs w:val="19"/>
                          </w:rPr>
                          <w:t>null</w:t>
                        </w:r>
                        <w:r w:rsidRPr="00297F1A">
                          <w:rPr>
                            <w:rFonts w:ascii="Consolas" w:hAnsi="Consolas"/>
                            <w:color w:val="000000"/>
                            <w:sz w:val="19"/>
                            <w:szCs w:val="19"/>
                          </w:rPr>
                          <w:t>, </w:t>
                        </w:r>
                        <w:r w:rsidRPr="00297F1A">
                          <w:rPr>
                            <w:rFonts w:ascii="Consolas" w:hAnsi="Consolas"/>
                            <w:color w:val="2B91AF"/>
                            <w:sz w:val="19"/>
                            <w:szCs w:val="19"/>
                          </w:rPr>
                          <w:t>FlushPolicy</w:t>
                        </w:r>
                        <w:r w:rsidRPr="00297F1A">
                          <w:rPr>
                            <w:rFonts w:ascii="Consolas" w:hAnsi="Consolas"/>
                            <w:color w:val="000000"/>
                            <w:sz w:val="19"/>
                            <w:szCs w:val="19"/>
                          </w:rPr>
                          <w:t>.FlushOnPunctuation, </w:t>
                        </w:r>
                        <w:r w:rsidRPr="00297F1A">
                          <w:rPr>
                            <w:rFonts w:ascii="Consolas" w:hAnsi="Consolas"/>
                            <w:color w:val="0000FF"/>
                            <w:sz w:val="19"/>
                            <w:szCs w:val="19"/>
                          </w:rPr>
                          <w:t>null</w:t>
                        </w:r>
                        <w:r w:rsidRPr="00297F1A">
                          <w:rPr>
                            <w:rFonts w:ascii="Consolas" w:hAnsi="Consolas"/>
                            <w:color w:val="000000"/>
                            <w:sz w:val="19"/>
                            <w:szCs w:val="19"/>
                          </w:rPr>
                          <w:t>, </w:t>
                        </w:r>
                        <w:r w:rsidRPr="00297F1A">
                          <w:rPr>
                            <w:rFonts w:ascii="Consolas" w:hAnsi="Consolas"/>
                            <w:color w:val="2B91AF"/>
                            <w:sz w:val="19"/>
                            <w:szCs w:val="19"/>
                          </w:rPr>
                          <w:t>OnCompletedPolicy</w:t>
                        </w:r>
                        <w:r w:rsidRPr="00297F1A">
                          <w:rPr>
                            <w:rFonts w:ascii="Consolas" w:hAnsi="Consolas"/>
                            <w:color w:val="000000"/>
                            <w:sz w:val="19"/>
                            <w:szCs w:val="19"/>
                          </w:rPr>
                          <w:t>.None)</w:t>
                        </w:r>
                      </w:p>
                      <w:p w14:paraId="6AF6989B"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    .Count()</w:t>
                        </w:r>
                      </w:p>
                      <w:p w14:paraId="11496926" w14:textId="77777777" w:rsidR="00297F1A" w:rsidRPr="00297F1A" w:rsidRDefault="00297F1A" w:rsidP="00297F1A">
                        <w:pPr>
                          <w:pStyle w:val="HTMLPreformatted"/>
                          <w:shd w:val="clear" w:color="auto" w:fill="FFFFFF"/>
                          <w:rPr>
                            <w:rFonts w:ascii="Consolas" w:hAnsi="Consolas"/>
                            <w:color w:val="000000"/>
                            <w:sz w:val="19"/>
                            <w:szCs w:val="19"/>
                          </w:rPr>
                        </w:pPr>
                        <w:r w:rsidRPr="00297F1A">
                          <w:rPr>
                            <w:rFonts w:ascii="Consolas" w:hAnsi="Consolas"/>
                            <w:color w:val="000000"/>
                            <w:sz w:val="19"/>
                            <w:szCs w:val="19"/>
                          </w:rPr>
                          <w:t>    .ToStreamEventObservable();</w:t>
                        </w:r>
                      </w:p>
                      <w:p w14:paraId="12926A8E" w14:textId="77777777" w:rsidR="006C74F9" w:rsidRPr="00297F1A" w:rsidRDefault="006C74F9" w:rsidP="006C74F9">
                        <w:pPr>
                          <w:autoSpaceDE w:val="0"/>
                          <w:autoSpaceDN w:val="0"/>
                          <w:adjustRightInd w:val="0"/>
                          <w:spacing w:after="0" w:line="240" w:lineRule="auto"/>
                          <w:rPr>
                            <w:rFonts w:ascii="Consolas" w:hAnsi="Consolas" w:cs="Consolas"/>
                            <w:color w:val="000000"/>
                            <w:sz w:val="19"/>
                            <w:szCs w:val="19"/>
                            <w:highlight w:val="white"/>
                          </w:rPr>
                        </w:pPr>
                      </w:p>
                    </w:txbxContent>
                  </v:textbox>
                </v:shape>
                <w10:anchorlock/>
              </v:group>
            </w:pict>
          </mc:Fallback>
        </mc:AlternateContent>
      </w:r>
      <w:r>
        <w:rPr>
          <w:noProof/>
          <w:lang w:eastAsia="en-US"/>
        </w:rPr>
        <mc:AlternateContent>
          <mc:Choice Requires="wpg">
            <w:drawing>
              <wp:inline distT="0" distB="0" distL="0" distR="0" wp14:anchorId="3BDDF126" wp14:editId="2F0C97F7">
                <wp:extent cx="6410325" cy="1666876"/>
                <wp:effectExtent l="0" t="0" r="9525" b="9525"/>
                <wp:docPr id="294" name="Group 294"/>
                <wp:cNvGraphicFramePr/>
                <a:graphic xmlns:a="http://schemas.openxmlformats.org/drawingml/2006/main">
                  <a:graphicData uri="http://schemas.microsoft.com/office/word/2010/wordprocessingGroup">
                    <wpg:wgp>
                      <wpg:cNvGrpSpPr/>
                      <wpg:grpSpPr>
                        <a:xfrm>
                          <a:off x="0" y="0"/>
                          <a:ext cx="6410325" cy="1666876"/>
                          <a:chOff x="0" y="-1"/>
                          <a:chExt cx="6410325" cy="1666876"/>
                        </a:xfrm>
                      </wpg:grpSpPr>
                      <wps:wsp>
                        <wps:cNvPr id="246" name="Text Box 246"/>
                        <wps:cNvSpPr txBox="1">
                          <a:spLocks noChangeArrowheads="1"/>
                        </wps:cNvSpPr>
                        <wps:spPr bwMode="auto">
                          <a:xfrm>
                            <a:off x="0" y="-1"/>
                            <a:ext cx="6381750" cy="1343025"/>
                          </a:xfrm>
                          <a:prstGeom prst="rect">
                            <a:avLst/>
                          </a:prstGeom>
                          <a:solidFill>
                            <a:srgbClr val="FFFFFF"/>
                          </a:solidFill>
                          <a:ln w="9525">
                            <a:solidFill>
                              <a:srgbClr val="000000"/>
                            </a:solidFill>
                            <a:miter lim="800000"/>
                            <a:headEnd/>
                            <a:tailEnd/>
                          </a:ln>
                        </wps:spPr>
                        <wps:txbx>
                          <w:txbxContent>
                            <w:p w14:paraId="516FC1F2" w14:textId="18B2B020" w:rsidR="00366DE4" w:rsidRPr="00366DE4" w:rsidRDefault="00366DE4" w:rsidP="00366DE4">
                              <w:pPr>
                                <w:pStyle w:val="HTMLPreformatted"/>
                                <w:shd w:val="clear" w:color="auto" w:fill="FFFFFF"/>
                                <w:rPr>
                                  <w:rFonts w:ascii="Consolas" w:hAnsi="Consolas"/>
                                  <w:color w:val="000000"/>
                                  <w:sz w:val="19"/>
                                  <w:szCs w:val="19"/>
                                </w:rPr>
                              </w:pPr>
                              <w:ins w:id="8010" w:author="Jonathan Goldstein" w:date="2013-09-20T15:28:00Z">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ins>
                              <w:r w:rsidRPr="00366DE4">
                                <w:rPr>
                                  <w:rFonts w:ascii="Consolas" w:hAnsi="Consolas"/>
                                  <w:color w:val="000000"/>
                                  <w:sz w:val="19"/>
                                  <w:szCs w:val="19"/>
                                </w:rPr>
                                <w:t>completeOutputQuery = </w:t>
                              </w:r>
                              <w:r w:rsidRPr="00366DE4">
                                <w:rPr>
                                  <w:rFonts w:ascii="Consolas" w:hAnsi="Consolas"/>
                                  <w:color w:val="0000FF"/>
                                  <w:sz w:val="19"/>
                                  <w:szCs w:val="19"/>
                                </w:rPr>
                                <w:t>new</w:t>
                              </w:r>
                              <w:r w:rsidRPr="00366DE4">
                                <w:rPr>
                                  <w:rFonts w:ascii="Consolas" w:hAnsi="Consolas"/>
                                  <w:color w:val="000000"/>
                                  <w:sz w:val="19"/>
                                  <w:szCs w:val="19"/>
                                </w:rPr>
                                <w:t>[]</w:t>
                              </w:r>
                            </w:p>
                            <w:p w14:paraId="477035A8" w14:textId="77777777" w:rsidR="00366DE4" w:rsidRPr="00366DE4" w:rsidRDefault="00366DE4" w:rsidP="00366DE4">
                              <w:pPr>
                                <w:pStyle w:val="HTMLPreformatted"/>
                                <w:shd w:val="clear" w:color="auto" w:fill="FFFFFF"/>
                                <w:rPr>
                                  <w:rFonts w:ascii="Consolas" w:hAnsi="Consolas"/>
                                  <w:color w:val="000000"/>
                                  <w:sz w:val="19"/>
                                  <w:szCs w:val="19"/>
                                </w:rPr>
                              </w:pPr>
                              <w:r w:rsidRPr="00366DE4">
                                <w:rPr>
                                  <w:rFonts w:ascii="Consolas" w:hAnsi="Consolas"/>
                                  <w:color w:val="000000"/>
                                  <w:sz w:val="19"/>
                                  <w:szCs w:val="19"/>
                                </w:rPr>
                                <w:t>{</w:t>
                              </w:r>
                            </w:p>
                            <w:p w14:paraId="36C75895" w14:textId="77777777" w:rsidR="00366DE4" w:rsidRPr="00366DE4" w:rsidRDefault="00366DE4" w:rsidP="00366DE4">
                              <w:pPr>
                                <w:pStyle w:val="HTMLPreformatted"/>
                                <w:shd w:val="clear" w:color="auto" w:fill="FFFFFF"/>
                                <w:rPr>
                                  <w:rFonts w:ascii="Consolas" w:hAnsi="Consolas"/>
                                  <w:color w:val="000000"/>
                                  <w:sz w:val="19"/>
                                  <w:szCs w:val="19"/>
                                </w:rPr>
                              </w:pPr>
                              <w:r w:rsidRPr="00366DE4">
                                <w:rPr>
                                  <w:rFonts w:ascii="Consolas" w:hAnsi="Consolas"/>
                                  <w:color w:val="000000"/>
                                  <w:sz w:val="19"/>
                                  <w:szCs w:val="19"/>
                                </w:rPr>
                                <w:t>    </w:t>
                              </w:r>
                              <w:r w:rsidRPr="00366DE4">
                                <w:rPr>
                                  <w:rFonts w:ascii="Consolas" w:hAnsi="Consolas"/>
                                  <w:color w:val="2B91AF"/>
                                  <w:sz w:val="19"/>
                                  <w:szCs w:val="19"/>
                                </w:rPr>
                                <w:t>StreamEvent</w:t>
                              </w:r>
                              <w:r w:rsidRPr="00366DE4">
                                <w:rPr>
                                  <w:rFonts w:ascii="Consolas" w:hAnsi="Consolas"/>
                                  <w:color w:val="000000"/>
                                  <w:sz w:val="19"/>
                                  <w:szCs w:val="19"/>
                                </w:rPr>
                                <w:t>.CreateInterval(0, 10, 1),</w:t>
                              </w:r>
                            </w:p>
                            <w:p w14:paraId="189E0AD9" w14:textId="77777777" w:rsidR="00366DE4" w:rsidRPr="00366DE4" w:rsidRDefault="00366DE4" w:rsidP="00366DE4">
                              <w:pPr>
                                <w:pStyle w:val="HTMLPreformatted"/>
                                <w:shd w:val="clear" w:color="auto" w:fill="FFFFFF"/>
                                <w:rPr>
                                  <w:rFonts w:ascii="Consolas" w:hAnsi="Consolas"/>
                                  <w:color w:val="000000"/>
                                  <w:sz w:val="19"/>
                                  <w:szCs w:val="19"/>
                                </w:rPr>
                              </w:pPr>
                              <w:r w:rsidRPr="00366DE4">
                                <w:rPr>
                                  <w:rFonts w:ascii="Consolas" w:hAnsi="Consolas"/>
                                  <w:color w:val="000000"/>
                                  <w:sz w:val="19"/>
                                  <w:szCs w:val="19"/>
                                </w:rPr>
                                <w:t>    </w:t>
                              </w:r>
                              <w:r w:rsidRPr="00366DE4">
                                <w:rPr>
                                  <w:rFonts w:ascii="Consolas" w:hAnsi="Consolas"/>
                                  <w:color w:val="2B91AF"/>
                                  <w:sz w:val="19"/>
                                  <w:szCs w:val="19"/>
                                </w:rPr>
                                <w:t>StreamEvent</w:t>
                              </w:r>
                              <w:r w:rsidRPr="00366DE4">
                                <w:rPr>
                                  <w:rFonts w:ascii="Consolas" w:hAnsi="Consolas"/>
                                  <w:color w:val="000000"/>
                                  <w:sz w:val="19"/>
                                  <w:szCs w:val="19"/>
                                </w:rPr>
                                <w:t>.CreateInterval(1, 11, 2)</w:t>
                              </w:r>
                            </w:p>
                            <w:p w14:paraId="0212DB96" w14:textId="77777777" w:rsidR="00366DE4" w:rsidRPr="00366DE4" w:rsidRDefault="00366DE4" w:rsidP="00366DE4">
                              <w:pPr>
                                <w:pStyle w:val="HTMLPreformatted"/>
                                <w:shd w:val="clear" w:color="auto" w:fill="FFFFFF"/>
                                <w:rPr>
                                  <w:rFonts w:ascii="Consolas" w:hAnsi="Consolas"/>
                                  <w:color w:val="000000"/>
                                  <w:sz w:val="19"/>
                                  <w:szCs w:val="19"/>
                                </w:rPr>
                              </w:pPr>
                              <w:r w:rsidRPr="00366DE4">
                                <w:rPr>
                                  <w:rFonts w:ascii="Consolas" w:hAnsi="Consolas"/>
                                  <w:color w:val="000000"/>
                                  <w:sz w:val="19"/>
                                  <w:szCs w:val="19"/>
                                </w:rPr>
                                <w:t>}.ToObservable()</w:t>
                              </w:r>
                            </w:p>
                            <w:p w14:paraId="287EB82D" w14:textId="77777777" w:rsidR="00366DE4" w:rsidRPr="00366DE4" w:rsidRDefault="00366DE4" w:rsidP="00366DE4">
                              <w:pPr>
                                <w:pStyle w:val="HTMLPreformatted"/>
                                <w:shd w:val="clear" w:color="auto" w:fill="FFFFFF"/>
                                <w:rPr>
                                  <w:rFonts w:ascii="Consolas" w:hAnsi="Consolas"/>
                                  <w:color w:val="000000"/>
                                  <w:sz w:val="19"/>
                                  <w:szCs w:val="19"/>
                                </w:rPr>
                              </w:pPr>
                              <w:r w:rsidRPr="00366DE4">
                                <w:rPr>
                                  <w:rFonts w:ascii="Consolas" w:hAnsi="Consolas"/>
                                  <w:color w:val="000000"/>
                                  <w:sz w:val="19"/>
                                  <w:szCs w:val="19"/>
                                </w:rPr>
                                <w:t>    .ToStreamable(</w:t>
                              </w:r>
                              <w:r w:rsidRPr="00366DE4">
                                <w:rPr>
                                  <w:rFonts w:ascii="Consolas" w:hAnsi="Consolas"/>
                                  <w:color w:val="0000FF"/>
                                  <w:sz w:val="19"/>
                                  <w:szCs w:val="19"/>
                                </w:rPr>
                                <w:t>null</w:t>
                              </w:r>
                              <w:r w:rsidRPr="00366DE4">
                                <w:rPr>
                                  <w:rFonts w:ascii="Consolas" w:hAnsi="Consolas"/>
                                  <w:color w:val="000000"/>
                                  <w:sz w:val="19"/>
                                  <w:szCs w:val="19"/>
                                </w:rPr>
                                <w:t>, </w:t>
                              </w:r>
                              <w:r w:rsidRPr="00366DE4">
                                <w:rPr>
                                  <w:rFonts w:ascii="Consolas" w:hAnsi="Consolas"/>
                                  <w:color w:val="2B91AF"/>
                                  <w:sz w:val="19"/>
                                  <w:szCs w:val="19"/>
                                </w:rPr>
                                <w:t>FlushPolicy</w:t>
                              </w:r>
                              <w:r w:rsidRPr="00366DE4">
                                <w:rPr>
                                  <w:rFonts w:ascii="Consolas" w:hAnsi="Consolas"/>
                                  <w:color w:val="000000"/>
                                  <w:sz w:val="19"/>
                                  <w:szCs w:val="19"/>
                                </w:rPr>
                                <w:t>.FlushOnPunctuation, </w:t>
                              </w:r>
                              <w:r w:rsidRPr="00366DE4">
                                <w:rPr>
                                  <w:rFonts w:ascii="Consolas" w:hAnsi="Consolas"/>
                                  <w:color w:val="0000FF"/>
                                  <w:sz w:val="19"/>
                                  <w:szCs w:val="19"/>
                                </w:rPr>
                                <w:t>null</w:t>
                              </w:r>
                              <w:r w:rsidRPr="00366DE4">
                                <w:rPr>
                                  <w:rFonts w:ascii="Consolas" w:hAnsi="Consolas"/>
                                  <w:color w:val="000000"/>
                                  <w:sz w:val="19"/>
                                  <w:szCs w:val="19"/>
                                </w:rPr>
                                <w:t>, </w:t>
                              </w:r>
                              <w:r w:rsidRPr="00366DE4">
                                <w:rPr>
                                  <w:rFonts w:ascii="Consolas" w:hAnsi="Consolas"/>
                                  <w:color w:val="2B91AF"/>
                                  <w:sz w:val="19"/>
                                  <w:szCs w:val="19"/>
                                </w:rPr>
                                <w:t>OnCompletedPolicy</w:t>
                              </w:r>
                              <w:r w:rsidRPr="00366DE4">
                                <w:rPr>
                                  <w:rFonts w:ascii="Consolas" w:hAnsi="Consolas"/>
                                  <w:color w:val="000000"/>
                                  <w:sz w:val="19"/>
                                  <w:szCs w:val="19"/>
                                </w:rPr>
                                <w:t>.EndOfStream)</w:t>
                              </w:r>
                            </w:p>
                            <w:p w14:paraId="486B3823" w14:textId="77777777" w:rsidR="00297F1A" w:rsidRDefault="00366DE4" w:rsidP="00366DE4">
                              <w:pPr>
                                <w:pStyle w:val="HTMLPreformatted"/>
                                <w:shd w:val="clear" w:color="auto" w:fill="FFFFFF"/>
                                <w:rPr>
                                  <w:rFonts w:ascii="Consolas" w:hAnsi="Consolas"/>
                                  <w:color w:val="000000"/>
                                  <w:sz w:val="19"/>
                                  <w:szCs w:val="19"/>
                                </w:rPr>
                              </w:pPr>
                              <w:r w:rsidRPr="00366DE4">
                                <w:rPr>
                                  <w:rFonts w:ascii="Consolas" w:hAnsi="Consolas"/>
                                  <w:color w:val="000000"/>
                                  <w:sz w:val="19"/>
                                  <w:szCs w:val="19"/>
                                </w:rPr>
                                <w:t>    .Count()</w:t>
                              </w:r>
                            </w:p>
                            <w:p w14:paraId="206C500C" w14:textId="62C3599E" w:rsidR="00366DE4" w:rsidRPr="00366DE4" w:rsidRDefault="00297F1A" w:rsidP="00366DE4">
                              <w:pPr>
                                <w:pStyle w:val="HTMLPreformatted"/>
                                <w:shd w:val="clear" w:color="auto" w:fill="FFFFFF"/>
                                <w:rPr>
                                  <w:rFonts w:ascii="Consolas" w:hAnsi="Consolas"/>
                                  <w:color w:val="000000"/>
                                  <w:sz w:val="19"/>
                                  <w:szCs w:val="19"/>
                                </w:rPr>
                              </w:pPr>
                              <w:r>
                                <w:rPr>
                                  <w:rFonts w:ascii="Consolas" w:hAnsi="Consolas"/>
                                  <w:color w:val="000000"/>
                                  <w:sz w:val="19"/>
                                  <w:szCs w:val="19"/>
                                </w:rPr>
                                <w:t xml:space="preserve">    </w:t>
                              </w:r>
                              <w:r w:rsidR="00366DE4" w:rsidRPr="00366DE4">
                                <w:rPr>
                                  <w:rFonts w:ascii="Consolas" w:hAnsi="Consolas"/>
                                  <w:color w:val="000000"/>
                                  <w:sz w:val="19"/>
                                  <w:szCs w:val="19"/>
                                </w:rPr>
                                <w:t>.ToStreamEventObservable();</w:t>
                              </w:r>
                            </w:p>
                            <w:p w14:paraId="372441AC" w14:textId="7647A197" w:rsidR="006C74F9" w:rsidRPr="00366DE4" w:rsidDel="00BD2EB3" w:rsidRDefault="00366DE4" w:rsidP="00366DE4">
                              <w:pPr>
                                <w:autoSpaceDE w:val="0"/>
                                <w:autoSpaceDN w:val="0"/>
                                <w:adjustRightInd w:val="0"/>
                                <w:spacing w:after="0" w:line="240" w:lineRule="auto"/>
                                <w:rPr>
                                  <w:del w:id="8011" w:author="Jonathan Goldstein" w:date="2013-09-19T11:39:00Z"/>
                                  <w:rFonts w:ascii="Consolas" w:hAnsi="Consolas" w:cs="Consolas"/>
                                  <w:color w:val="000000"/>
                                  <w:sz w:val="19"/>
                                  <w:szCs w:val="19"/>
                                  <w:highlight w:val="white"/>
                                </w:rPr>
                              </w:pPr>
                              <w:r w:rsidRPr="00366DE4" w:rsidDel="00BD2EB3">
                                <w:rPr>
                                  <w:rFonts w:ascii="Consolas" w:hAnsi="Consolas" w:cs="Consolas"/>
                                  <w:color w:val="0000FF"/>
                                  <w:sz w:val="19"/>
                                  <w:szCs w:val="19"/>
                                  <w:highlight w:val="white"/>
                                </w:rPr>
                                <w:t xml:space="preserve"> </w:t>
                              </w:r>
                              <w:del w:id="8012" w:author="Jonathan Goldstein" w:date="2013-09-19T11:39:00Z">
                                <w:r w:rsidR="006C74F9" w:rsidRPr="00366DE4" w:rsidDel="00BD2EB3">
                                  <w:rPr>
                                    <w:rFonts w:ascii="Consolas" w:hAnsi="Consolas" w:cs="Consolas"/>
                                    <w:color w:val="0000FF"/>
                                    <w:sz w:val="19"/>
                                    <w:szCs w:val="19"/>
                                    <w:highlight w:val="white"/>
                                  </w:rPr>
                                  <w:delText>var</w:delText>
                                </w:r>
                                <w:r w:rsidR="006C74F9" w:rsidRPr="00366DE4" w:rsidDel="00BD2EB3">
                                  <w:rPr>
                                    <w:rFonts w:ascii="Consolas" w:hAnsi="Consolas" w:cs="Consolas"/>
                                    <w:color w:val="000000"/>
                                    <w:sz w:val="19"/>
                                    <w:szCs w:val="19"/>
                                    <w:highlight w:val="white"/>
                                  </w:rPr>
                                  <w:delText xml:space="preserve"> cSTicksWithExtraCS = cSTicksStream.AlterEventDuration(</w:delText>
                                </w:r>
                                <w:r w:rsidR="006C74F9" w:rsidRPr="00366DE4" w:rsidDel="00BD2EB3">
                                  <w:rPr>
                                    <w:rFonts w:ascii="Consolas" w:hAnsi="Consolas" w:cs="Consolas"/>
                                    <w:color w:val="2B91AF"/>
                                    <w:sz w:val="19"/>
                                    <w:szCs w:val="19"/>
                                    <w:highlight w:val="white"/>
                                  </w:rPr>
                                  <w:delText>StreamEvent</w:delText>
                                </w:r>
                                <w:r w:rsidR="006C74F9" w:rsidRPr="00366DE4" w:rsidDel="00BD2EB3">
                                  <w:rPr>
                                    <w:rFonts w:ascii="Consolas" w:hAnsi="Consolas" w:cs="Consolas"/>
                                    <w:color w:val="000000"/>
                                    <w:sz w:val="19"/>
                                    <w:szCs w:val="19"/>
                                    <w:highlight w:val="white"/>
                                  </w:rPr>
                                  <w:delText>.InfinitySyncTime).</w:delText>
                                </w:r>
                              </w:del>
                            </w:p>
                            <w:p w14:paraId="04F83563" w14:textId="77777777" w:rsidR="006C74F9" w:rsidRPr="00366DE4" w:rsidDel="00BD2EB3" w:rsidRDefault="006C74F9" w:rsidP="006C74F9">
                              <w:pPr>
                                <w:autoSpaceDE w:val="0"/>
                                <w:autoSpaceDN w:val="0"/>
                                <w:adjustRightInd w:val="0"/>
                                <w:spacing w:after="0" w:line="240" w:lineRule="auto"/>
                                <w:rPr>
                                  <w:del w:id="8013" w:author="Jonathan Goldstein" w:date="2013-09-19T11:39:00Z"/>
                                  <w:rFonts w:ascii="Consolas" w:hAnsi="Consolas" w:cs="Consolas"/>
                                  <w:color w:val="000000"/>
                                  <w:sz w:val="19"/>
                                  <w:szCs w:val="19"/>
                                  <w:highlight w:val="white"/>
                                </w:rPr>
                              </w:pPr>
                              <w:del w:id="8014" w:author="Jonathan Goldstein" w:date="2013-09-19T11:39:00Z">
                                <w:r w:rsidRPr="00366DE4" w:rsidDel="00BD2EB3">
                                  <w:rPr>
                                    <w:rFonts w:ascii="Consolas" w:hAnsi="Consolas" w:cs="Consolas"/>
                                    <w:color w:val="000000"/>
                                    <w:sz w:val="19"/>
                                    <w:szCs w:val="19"/>
                                    <w:highlight w:val="white"/>
                                  </w:rPr>
                                  <w:delText xml:space="preserve">        Multicast(s =&gt; s.ClipEventDuration(s, e =&gt; e.CID, e =&gt; e.CID)).</w:delText>
                                </w:r>
                              </w:del>
                            </w:p>
                            <w:p w14:paraId="4124B888" w14:textId="77777777" w:rsidR="006C74F9" w:rsidRPr="00366DE4" w:rsidDel="00BD2EB3" w:rsidRDefault="006C74F9" w:rsidP="006C74F9">
                              <w:pPr>
                                <w:autoSpaceDE w:val="0"/>
                                <w:autoSpaceDN w:val="0"/>
                                <w:adjustRightInd w:val="0"/>
                                <w:spacing w:after="0" w:line="240" w:lineRule="auto"/>
                                <w:rPr>
                                  <w:del w:id="8015" w:author="Jonathan Goldstein" w:date="2013-09-19T11:39:00Z"/>
                                  <w:rFonts w:ascii="Consolas" w:hAnsi="Consolas" w:cs="Consolas"/>
                                  <w:color w:val="000000"/>
                                  <w:sz w:val="19"/>
                                  <w:szCs w:val="19"/>
                                  <w:highlight w:val="white"/>
                                </w:rPr>
                              </w:pPr>
                              <w:del w:id="8016" w:author="Jonathan Goldstein" w:date="2013-09-19T11:39:00Z">
                                <w:r w:rsidRPr="00366DE4" w:rsidDel="00BD2EB3">
                                  <w:rPr>
                                    <w:rFonts w:ascii="Consolas" w:hAnsi="Consolas" w:cs="Consolas"/>
                                    <w:color w:val="000000"/>
                                    <w:sz w:val="19"/>
                                    <w:szCs w:val="19"/>
                                    <w:highlight w:val="white"/>
                                  </w:rPr>
                                  <w:delText xml:space="preserve">        Chop(0, 3600).</w:delText>
                                </w:r>
                              </w:del>
                            </w:p>
                            <w:p w14:paraId="38C821A2" w14:textId="77777777" w:rsidR="006C74F9" w:rsidRPr="00366DE4" w:rsidDel="00BD2EB3" w:rsidRDefault="006C74F9" w:rsidP="006C74F9">
                              <w:pPr>
                                <w:autoSpaceDE w:val="0"/>
                                <w:autoSpaceDN w:val="0"/>
                                <w:adjustRightInd w:val="0"/>
                                <w:spacing w:after="0" w:line="240" w:lineRule="auto"/>
                                <w:rPr>
                                  <w:del w:id="8017" w:author="Jonathan Goldstein" w:date="2013-09-19T11:39:00Z"/>
                                  <w:rFonts w:ascii="Consolas" w:hAnsi="Consolas" w:cs="Consolas"/>
                                  <w:color w:val="000000"/>
                                  <w:sz w:val="19"/>
                                  <w:szCs w:val="19"/>
                                  <w:highlight w:val="white"/>
                                </w:rPr>
                              </w:pPr>
                              <w:del w:id="8018" w:author="Jonathan Goldstein" w:date="2013-09-19T11:39:00Z">
                                <w:r w:rsidRPr="00366DE4" w:rsidDel="00BD2EB3">
                                  <w:rPr>
                                    <w:rFonts w:ascii="Consolas" w:hAnsi="Consolas" w:cs="Consolas"/>
                                    <w:color w:val="000000"/>
                                    <w:sz w:val="19"/>
                                    <w:szCs w:val="19"/>
                                    <w:highlight w:val="white"/>
                                  </w:rPr>
                                  <w:delText xml:space="preserve">        Select((origStartTime, e) =&gt; </w:delText>
                                </w:r>
                              </w:del>
                            </w:p>
                            <w:p w14:paraId="70BF10BA" w14:textId="77777777" w:rsidR="006C74F9" w:rsidRPr="00366DE4" w:rsidDel="00BD2EB3" w:rsidRDefault="006C74F9" w:rsidP="006C74F9">
                              <w:pPr>
                                <w:autoSpaceDE w:val="0"/>
                                <w:autoSpaceDN w:val="0"/>
                                <w:adjustRightInd w:val="0"/>
                                <w:spacing w:after="0" w:line="240" w:lineRule="auto"/>
                                <w:rPr>
                                  <w:del w:id="8019" w:author="Jonathan Goldstein" w:date="2013-09-19T11:39:00Z"/>
                                  <w:rFonts w:ascii="Consolas" w:hAnsi="Consolas" w:cs="Consolas"/>
                                  <w:color w:val="000000"/>
                                  <w:sz w:val="19"/>
                                  <w:szCs w:val="19"/>
                                  <w:highlight w:val="white"/>
                                </w:rPr>
                              </w:pPr>
                              <w:del w:id="8020" w:author="Jonathan Goldstein" w:date="2013-09-19T11:39:00Z">
                                <w:r w:rsidRPr="00366DE4" w:rsidDel="00BD2EB3">
                                  <w:rPr>
                                    <w:rFonts w:ascii="Consolas" w:hAnsi="Consolas" w:cs="Consolas"/>
                                    <w:color w:val="000000"/>
                                    <w:sz w:val="19"/>
                                    <w:szCs w:val="19"/>
                                    <w:highlight w:val="white"/>
                                  </w:rPr>
                                  <w:delText xml:space="preserve">               </w:delText>
                                </w:r>
                                <w:r w:rsidRPr="00366DE4" w:rsidDel="00BD2EB3">
                                  <w:rPr>
                                    <w:rFonts w:ascii="Consolas" w:hAnsi="Consolas" w:cs="Consolas"/>
                                    <w:color w:val="0000FF"/>
                                    <w:sz w:val="19"/>
                                    <w:szCs w:val="19"/>
                                    <w:highlight w:val="white"/>
                                  </w:rPr>
                                  <w:delText>new</w:delText>
                                </w:r>
                                <w:r w:rsidRPr="00366DE4" w:rsidDel="00BD2EB3">
                                  <w:rPr>
                                    <w:rFonts w:ascii="Consolas" w:hAnsi="Consolas" w:cs="Consolas"/>
                                    <w:color w:val="000000"/>
                                    <w:sz w:val="19"/>
                                    <w:szCs w:val="19"/>
                                    <w:highlight w:val="white"/>
                                  </w:rPr>
                                  <w:delText xml:space="preserve"> { e.CID, e.PID, e.CPUTemp, CSTicks = origStartTime }).</w:delText>
                                </w:r>
                              </w:del>
                            </w:p>
                            <w:p w14:paraId="6CF19758" w14:textId="77777777" w:rsidR="006C74F9" w:rsidRPr="00366DE4" w:rsidDel="00BD2EB3" w:rsidRDefault="006C74F9" w:rsidP="006C74F9">
                              <w:pPr>
                                <w:autoSpaceDE w:val="0"/>
                                <w:autoSpaceDN w:val="0"/>
                                <w:adjustRightInd w:val="0"/>
                                <w:spacing w:after="0" w:line="240" w:lineRule="auto"/>
                                <w:rPr>
                                  <w:del w:id="8021" w:author="Jonathan Goldstein" w:date="2013-09-19T11:39:00Z"/>
                                  <w:rFonts w:ascii="Consolas" w:hAnsi="Consolas" w:cs="Consolas"/>
                                  <w:color w:val="000000"/>
                                  <w:sz w:val="19"/>
                                  <w:szCs w:val="19"/>
                                  <w:highlight w:val="white"/>
                                </w:rPr>
                              </w:pPr>
                              <w:del w:id="8022" w:author="Jonathan Goldstein" w:date="2013-09-19T11:39:00Z">
                                <w:r w:rsidRPr="00366DE4" w:rsidDel="00BD2EB3">
                                  <w:rPr>
                                    <w:rFonts w:ascii="Consolas" w:hAnsi="Consolas" w:cs="Consolas"/>
                                    <w:color w:val="000000"/>
                                    <w:sz w:val="19"/>
                                    <w:szCs w:val="19"/>
                                    <w:highlight w:val="white"/>
                                  </w:rPr>
                                  <w:delText xml:space="preserve">        AlterEventDuration(1);</w:delText>
                                </w:r>
                              </w:del>
                            </w:p>
                            <w:p w14:paraId="0B47FAD7" w14:textId="77777777" w:rsidR="006C74F9" w:rsidRPr="00366DE4" w:rsidRDefault="006C74F9" w:rsidP="006C74F9">
                              <w:pPr>
                                <w:autoSpaceDE w:val="0"/>
                                <w:autoSpaceDN w:val="0"/>
                                <w:adjustRightInd w:val="0"/>
                                <w:spacing w:after="0" w:line="240" w:lineRule="auto"/>
                                <w:rPr>
                                  <w:rFonts w:ascii="Consolas" w:hAnsi="Consolas" w:cs="Consolas"/>
                                  <w:color w:val="000000"/>
                                  <w:sz w:val="19"/>
                                  <w:szCs w:val="19"/>
                                  <w:highlight w:val="white"/>
                                </w:rPr>
                              </w:pPr>
                            </w:p>
                          </w:txbxContent>
                        </wps:txbx>
                        <wps:bodyPr rot="0" vert="horz" wrap="square" lIns="91440" tIns="45720" rIns="91440" bIns="45720" anchor="t" anchorCtr="0">
                          <a:noAutofit/>
                        </wps:bodyPr>
                      </wps:wsp>
                      <wps:wsp>
                        <wps:cNvPr id="252" name="Text Box 252"/>
                        <wps:cNvSpPr txBox="1"/>
                        <wps:spPr>
                          <a:xfrm>
                            <a:off x="28575" y="1400175"/>
                            <a:ext cx="6381750" cy="266700"/>
                          </a:xfrm>
                          <a:prstGeom prst="rect">
                            <a:avLst/>
                          </a:prstGeom>
                          <a:solidFill>
                            <a:prstClr val="white"/>
                          </a:solidFill>
                          <a:ln>
                            <a:noFill/>
                          </a:ln>
                          <a:effectLst/>
                        </wps:spPr>
                        <wps:txbx>
                          <w:txbxContent>
                            <w:p w14:paraId="636EC4EC" w14:textId="5A25A5AB" w:rsidR="006C74F9" w:rsidRDefault="006C74F9" w:rsidP="006C74F9">
                              <w:pPr>
                                <w:pStyle w:val="Caption"/>
                                <w:rPr>
                                  <w:noProof/>
                                </w:rPr>
                                <w:pPrChange w:id="8023" w:author="Jonathan Goldstein" w:date="2013-09-20T15:29:00Z">
                                  <w:pPr/>
                                </w:pPrChange>
                              </w:pPr>
                              <w:bookmarkStart w:id="8024" w:name="_Ref367454321"/>
                              <w:bookmarkStart w:id="8025" w:name="_Ref531680929"/>
                              <w:ins w:id="8026" w:author="Jonathan Goldstein" w:date="2013-09-20T15:29:00Z">
                                <w:r>
                                  <w:t xml:space="preserve">Figure </w:t>
                                </w:r>
                                <w:r>
                                  <w:fldChar w:fldCharType="begin"/>
                                </w:r>
                                <w:r>
                                  <w:instrText xml:space="preserve"> SEQ Figure \* ARABIC </w:instrText>
                                </w:r>
                              </w:ins>
                              <w:r>
                                <w:fldChar w:fldCharType="separate"/>
                              </w:r>
                              <w:r w:rsidR="00B17340">
                                <w:rPr>
                                  <w:noProof/>
                                </w:rPr>
                                <w:t>69</w:t>
                              </w:r>
                              <w:ins w:id="8027" w:author="Jonathan Goldstein" w:date="2013-09-20T15:29:00Z">
                                <w:r>
                                  <w:fldChar w:fldCharType="end"/>
                                </w:r>
                                <w:bookmarkEnd w:id="8024"/>
                                <w:r>
                                  <w:t xml:space="preserve">: </w:t>
                                </w:r>
                              </w:ins>
                              <w:r w:rsidR="007B4FC8">
                                <w:t xml:space="preserve">Alternative </w:t>
                              </w:r>
                              <w:ins w:id="8028" w:author="Jonathan Goldstein" w:date="2013-09-20T15:29:00Z">
                                <w:del w:id="8029" w:author="Badrish Chandramouli" w:date="2013-09-20T15:37:00Z">
                                  <w:r w:rsidDel="00CC78D2">
                                    <w:delText>Alternate Query with all Output</w:delText>
                                  </w:r>
                                </w:del>
                              </w:ins>
                              <w:ins w:id="8030" w:author="Badrish Chandramouli" w:date="2013-09-20T15:37:00Z">
                                <w:r>
                                  <w:t>Query with all Output</w:t>
                                </w:r>
                              </w:ins>
                              <w:bookmarkEnd w:id="80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3BDDF126" id="Group 294" o:spid="_x0000_s1146" style="width:504.75pt;height:131.25pt;mso-position-horizontal-relative:char;mso-position-vertical-relative:line" coordorigin="" coordsize="64103,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">
                <v:shape id="Text Box 246" o:spid="_x0000_s1147" type="#_x0000_t202" style="position:absolute;width:63817;height:1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516FC1F2" w14:textId="18B2B020" w:rsidR="00366DE4" w:rsidRPr="00366DE4" w:rsidRDefault="00366DE4" w:rsidP="00366DE4">
                        <w:pPr>
                          <w:pStyle w:val="HTMLPreformatted"/>
                          <w:shd w:val="clear" w:color="auto" w:fill="FFFFFF"/>
                          <w:rPr>
                            <w:rFonts w:ascii="Consolas" w:hAnsi="Consolas"/>
                            <w:color w:val="000000"/>
                            <w:sz w:val="19"/>
                            <w:szCs w:val="19"/>
                          </w:rPr>
                        </w:pPr>
                        <w:ins w:id="8031" w:author="Jonathan Goldstein" w:date="2013-09-20T15:28:00Z">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ins>
                        <w:r w:rsidRPr="00366DE4">
                          <w:rPr>
                            <w:rFonts w:ascii="Consolas" w:hAnsi="Consolas"/>
                            <w:color w:val="000000"/>
                            <w:sz w:val="19"/>
                            <w:szCs w:val="19"/>
                          </w:rPr>
                          <w:t>completeOutputQuery = </w:t>
                        </w:r>
                        <w:r w:rsidRPr="00366DE4">
                          <w:rPr>
                            <w:rFonts w:ascii="Consolas" w:hAnsi="Consolas"/>
                            <w:color w:val="0000FF"/>
                            <w:sz w:val="19"/>
                            <w:szCs w:val="19"/>
                          </w:rPr>
                          <w:t>new</w:t>
                        </w:r>
                        <w:r w:rsidRPr="00366DE4">
                          <w:rPr>
                            <w:rFonts w:ascii="Consolas" w:hAnsi="Consolas"/>
                            <w:color w:val="000000"/>
                            <w:sz w:val="19"/>
                            <w:szCs w:val="19"/>
                          </w:rPr>
                          <w:t>[]</w:t>
                        </w:r>
                      </w:p>
                      <w:p w14:paraId="477035A8" w14:textId="77777777" w:rsidR="00366DE4" w:rsidRPr="00366DE4" w:rsidRDefault="00366DE4" w:rsidP="00366DE4">
                        <w:pPr>
                          <w:pStyle w:val="HTMLPreformatted"/>
                          <w:shd w:val="clear" w:color="auto" w:fill="FFFFFF"/>
                          <w:rPr>
                            <w:rFonts w:ascii="Consolas" w:hAnsi="Consolas"/>
                            <w:color w:val="000000"/>
                            <w:sz w:val="19"/>
                            <w:szCs w:val="19"/>
                          </w:rPr>
                        </w:pPr>
                        <w:r w:rsidRPr="00366DE4">
                          <w:rPr>
                            <w:rFonts w:ascii="Consolas" w:hAnsi="Consolas"/>
                            <w:color w:val="000000"/>
                            <w:sz w:val="19"/>
                            <w:szCs w:val="19"/>
                          </w:rPr>
                          <w:t>{</w:t>
                        </w:r>
                      </w:p>
                      <w:p w14:paraId="36C75895" w14:textId="77777777" w:rsidR="00366DE4" w:rsidRPr="00366DE4" w:rsidRDefault="00366DE4" w:rsidP="00366DE4">
                        <w:pPr>
                          <w:pStyle w:val="HTMLPreformatted"/>
                          <w:shd w:val="clear" w:color="auto" w:fill="FFFFFF"/>
                          <w:rPr>
                            <w:rFonts w:ascii="Consolas" w:hAnsi="Consolas"/>
                            <w:color w:val="000000"/>
                            <w:sz w:val="19"/>
                            <w:szCs w:val="19"/>
                          </w:rPr>
                        </w:pPr>
                        <w:r w:rsidRPr="00366DE4">
                          <w:rPr>
                            <w:rFonts w:ascii="Consolas" w:hAnsi="Consolas"/>
                            <w:color w:val="000000"/>
                            <w:sz w:val="19"/>
                            <w:szCs w:val="19"/>
                          </w:rPr>
                          <w:t>    </w:t>
                        </w:r>
                        <w:r w:rsidRPr="00366DE4">
                          <w:rPr>
                            <w:rFonts w:ascii="Consolas" w:hAnsi="Consolas"/>
                            <w:color w:val="2B91AF"/>
                            <w:sz w:val="19"/>
                            <w:szCs w:val="19"/>
                          </w:rPr>
                          <w:t>StreamEvent</w:t>
                        </w:r>
                        <w:r w:rsidRPr="00366DE4">
                          <w:rPr>
                            <w:rFonts w:ascii="Consolas" w:hAnsi="Consolas"/>
                            <w:color w:val="000000"/>
                            <w:sz w:val="19"/>
                            <w:szCs w:val="19"/>
                          </w:rPr>
                          <w:t>.CreateInterval(0, 10, 1),</w:t>
                        </w:r>
                      </w:p>
                      <w:p w14:paraId="189E0AD9" w14:textId="77777777" w:rsidR="00366DE4" w:rsidRPr="00366DE4" w:rsidRDefault="00366DE4" w:rsidP="00366DE4">
                        <w:pPr>
                          <w:pStyle w:val="HTMLPreformatted"/>
                          <w:shd w:val="clear" w:color="auto" w:fill="FFFFFF"/>
                          <w:rPr>
                            <w:rFonts w:ascii="Consolas" w:hAnsi="Consolas"/>
                            <w:color w:val="000000"/>
                            <w:sz w:val="19"/>
                            <w:szCs w:val="19"/>
                          </w:rPr>
                        </w:pPr>
                        <w:r w:rsidRPr="00366DE4">
                          <w:rPr>
                            <w:rFonts w:ascii="Consolas" w:hAnsi="Consolas"/>
                            <w:color w:val="000000"/>
                            <w:sz w:val="19"/>
                            <w:szCs w:val="19"/>
                          </w:rPr>
                          <w:t>    </w:t>
                        </w:r>
                        <w:r w:rsidRPr="00366DE4">
                          <w:rPr>
                            <w:rFonts w:ascii="Consolas" w:hAnsi="Consolas"/>
                            <w:color w:val="2B91AF"/>
                            <w:sz w:val="19"/>
                            <w:szCs w:val="19"/>
                          </w:rPr>
                          <w:t>StreamEvent</w:t>
                        </w:r>
                        <w:r w:rsidRPr="00366DE4">
                          <w:rPr>
                            <w:rFonts w:ascii="Consolas" w:hAnsi="Consolas"/>
                            <w:color w:val="000000"/>
                            <w:sz w:val="19"/>
                            <w:szCs w:val="19"/>
                          </w:rPr>
                          <w:t>.CreateInterval(1, 11, 2)</w:t>
                        </w:r>
                      </w:p>
                      <w:p w14:paraId="0212DB96" w14:textId="77777777" w:rsidR="00366DE4" w:rsidRPr="00366DE4" w:rsidRDefault="00366DE4" w:rsidP="00366DE4">
                        <w:pPr>
                          <w:pStyle w:val="HTMLPreformatted"/>
                          <w:shd w:val="clear" w:color="auto" w:fill="FFFFFF"/>
                          <w:rPr>
                            <w:rFonts w:ascii="Consolas" w:hAnsi="Consolas"/>
                            <w:color w:val="000000"/>
                            <w:sz w:val="19"/>
                            <w:szCs w:val="19"/>
                          </w:rPr>
                        </w:pPr>
                        <w:r w:rsidRPr="00366DE4">
                          <w:rPr>
                            <w:rFonts w:ascii="Consolas" w:hAnsi="Consolas"/>
                            <w:color w:val="000000"/>
                            <w:sz w:val="19"/>
                            <w:szCs w:val="19"/>
                          </w:rPr>
                          <w:t>}.ToObservable()</w:t>
                        </w:r>
                      </w:p>
                      <w:p w14:paraId="287EB82D" w14:textId="77777777" w:rsidR="00366DE4" w:rsidRPr="00366DE4" w:rsidRDefault="00366DE4" w:rsidP="00366DE4">
                        <w:pPr>
                          <w:pStyle w:val="HTMLPreformatted"/>
                          <w:shd w:val="clear" w:color="auto" w:fill="FFFFFF"/>
                          <w:rPr>
                            <w:rFonts w:ascii="Consolas" w:hAnsi="Consolas"/>
                            <w:color w:val="000000"/>
                            <w:sz w:val="19"/>
                            <w:szCs w:val="19"/>
                          </w:rPr>
                        </w:pPr>
                        <w:r w:rsidRPr="00366DE4">
                          <w:rPr>
                            <w:rFonts w:ascii="Consolas" w:hAnsi="Consolas"/>
                            <w:color w:val="000000"/>
                            <w:sz w:val="19"/>
                            <w:szCs w:val="19"/>
                          </w:rPr>
                          <w:t>    .ToStreamable(</w:t>
                        </w:r>
                        <w:r w:rsidRPr="00366DE4">
                          <w:rPr>
                            <w:rFonts w:ascii="Consolas" w:hAnsi="Consolas"/>
                            <w:color w:val="0000FF"/>
                            <w:sz w:val="19"/>
                            <w:szCs w:val="19"/>
                          </w:rPr>
                          <w:t>null</w:t>
                        </w:r>
                        <w:r w:rsidRPr="00366DE4">
                          <w:rPr>
                            <w:rFonts w:ascii="Consolas" w:hAnsi="Consolas"/>
                            <w:color w:val="000000"/>
                            <w:sz w:val="19"/>
                            <w:szCs w:val="19"/>
                          </w:rPr>
                          <w:t>, </w:t>
                        </w:r>
                        <w:r w:rsidRPr="00366DE4">
                          <w:rPr>
                            <w:rFonts w:ascii="Consolas" w:hAnsi="Consolas"/>
                            <w:color w:val="2B91AF"/>
                            <w:sz w:val="19"/>
                            <w:szCs w:val="19"/>
                          </w:rPr>
                          <w:t>FlushPolicy</w:t>
                        </w:r>
                        <w:r w:rsidRPr="00366DE4">
                          <w:rPr>
                            <w:rFonts w:ascii="Consolas" w:hAnsi="Consolas"/>
                            <w:color w:val="000000"/>
                            <w:sz w:val="19"/>
                            <w:szCs w:val="19"/>
                          </w:rPr>
                          <w:t>.FlushOnPunctuation, </w:t>
                        </w:r>
                        <w:r w:rsidRPr="00366DE4">
                          <w:rPr>
                            <w:rFonts w:ascii="Consolas" w:hAnsi="Consolas"/>
                            <w:color w:val="0000FF"/>
                            <w:sz w:val="19"/>
                            <w:szCs w:val="19"/>
                          </w:rPr>
                          <w:t>null</w:t>
                        </w:r>
                        <w:r w:rsidRPr="00366DE4">
                          <w:rPr>
                            <w:rFonts w:ascii="Consolas" w:hAnsi="Consolas"/>
                            <w:color w:val="000000"/>
                            <w:sz w:val="19"/>
                            <w:szCs w:val="19"/>
                          </w:rPr>
                          <w:t>, </w:t>
                        </w:r>
                        <w:r w:rsidRPr="00366DE4">
                          <w:rPr>
                            <w:rFonts w:ascii="Consolas" w:hAnsi="Consolas"/>
                            <w:color w:val="2B91AF"/>
                            <w:sz w:val="19"/>
                            <w:szCs w:val="19"/>
                          </w:rPr>
                          <w:t>OnCompletedPolicy</w:t>
                        </w:r>
                        <w:r w:rsidRPr="00366DE4">
                          <w:rPr>
                            <w:rFonts w:ascii="Consolas" w:hAnsi="Consolas"/>
                            <w:color w:val="000000"/>
                            <w:sz w:val="19"/>
                            <w:szCs w:val="19"/>
                          </w:rPr>
                          <w:t>.EndOfStream)</w:t>
                        </w:r>
                      </w:p>
                      <w:p w14:paraId="486B3823" w14:textId="77777777" w:rsidR="00297F1A" w:rsidRDefault="00366DE4" w:rsidP="00366DE4">
                        <w:pPr>
                          <w:pStyle w:val="HTMLPreformatted"/>
                          <w:shd w:val="clear" w:color="auto" w:fill="FFFFFF"/>
                          <w:rPr>
                            <w:rFonts w:ascii="Consolas" w:hAnsi="Consolas"/>
                            <w:color w:val="000000"/>
                            <w:sz w:val="19"/>
                            <w:szCs w:val="19"/>
                          </w:rPr>
                        </w:pPr>
                        <w:r w:rsidRPr="00366DE4">
                          <w:rPr>
                            <w:rFonts w:ascii="Consolas" w:hAnsi="Consolas"/>
                            <w:color w:val="000000"/>
                            <w:sz w:val="19"/>
                            <w:szCs w:val="19"/>
                          </w:rPr>
                          <w:t>    .Count()</w:t>
                        </w:r>
                      </w:p>
                      <w:p w14:paraId="206C500C" w14:textId="62C3599E" w:rsidR="00366DE4" w:rsidRPr="00366DE4" w:rsidRDefault="00297F1A" w:rsidP="00366DE4">
                        <w:pPr>
                          <w:pStyle w:val="HTMLPreformatted"/>
                          <w:shd w:val="clear" w:color="auto" w:fill="FFFFFF"/>
                          <w:rPr>
                            <w:rFonts w:ascii="Consolas" w:hAnsi="Consolas"/>
                            <w:color w:val="000000"/>
                            <w:sz w:val="19"/>
                            <w:szCs w:val="19"/>
                          </w:rPr>
                        </w:pPr>
                        <w:r>
                          <w:rPr>
                            <w:rFonts w:ascii="Consolas" w:hAnsi="Consolas"/>
                            <w:color w:val="000000"/>
                            <w:sz w:val="19"/>
                            <w:szCs w:val="19"/>
                          </w:rPr>
                          <w:t xml:space="preserve">    </w:t>
                        </w:r>
                        <w:r w:rsidR="00366DE4" w:rsidRPr="00366DE4">
                          <w:rPr>
                            <w:rFonts w:ascii="Consolas" w:hAnsi="Consolas"/>
                            <w:color w:val="000000"/>
                            <w:sz w:val="19"/>
                            <w:szCs w:val="19"/>
                          </w:rPr>
                          <w:t>.ToStreamEventObservable();</w:t>
                        </w:r>
                      </w:p>
                      <w:p w14:paraId="372441AC" w14:textId="7647A197" w:rsidR="006C74F9" w:rsidRPr="00366DE4" w:rsidDel="00BD2EB3" w:rsidRDefault="00366DE4" w:rsidP="00366DE4">
                        <w:pPr>
                          <w:autoSpaceDE w:val="0"/>
                          <w:autoSpaceDN w:val="0"/>
                          <w:adjustRightInd w:val="0"/>
                          <w:spacing w:after="0" w:line="240" w:lineRule="auto"/>
                          <w:rPr>
                            <w:del w:id="8032" w:author="Jonathan Goldstein" w:date="2013-09-19T11:39:00Z"/>
                            <w:rFonts w:ascii="Consolas" w:hAnsi="Consolas" w:cs="Consolas"/>
                            <w:color w:val="000000"/>
                            <w:sz w:val="19"/>
                            <w:szCs w:val="19"/>
                            <w:highlight w:val="white"/>
                          </w:rPr>
                        </w:pPr>
                        <w:r w:rsidRPr="00366DE4" w:rsidDel="00BD2EB3">
                          <w:rPr>
                            <w:rFonts w:ascii="Consolas" w:hAnsi="Consolas" w:cs="Consolas"/>
                            <w:color w:val="0000FF"/>
                            <w:sz w:val="19"/>
                            <w:szCs w:val="19"/>
                            <w:highlight w:val="white"/>
                          </w:rPr>
                          <w:t xml:space="preserve"> </w:t>
                        </w:r>
                        <w:del w:id="8033" w:author="Jonathan Goldstein" w:date="2013-09-19T11:39:00Z">
                          <w:r w:rsidR="006C74F9" w:rsidRPr="00366DE4" w:rsidDel="00BD2EB3">
                            <w:rPr>
                              <w:rFonts w:ascii="Consolas" w:hAnsi="Consolas" w:cs="Consolas"/>
                              <w:color w:val="0000FF"/>
                              <w:sz w:val="19"/>
                              <w:szCs w:val="19"/>
                              <w:highlight w:val="white"/>
                            </w:rPr>
                            <w:delText>var</w:delText>
                          </w:r>
                          <w:r w:rsidR="006C74F9" w:rsidRPr="00366DE4" w:rsidDel="00BD2EB3">
                            <w:rPr>
                              <w:rFonts w:ascii="Consolas" w:hAnsi="Consolas" w:cs="Consolas"/>
                              <w:color w:val="000000"/>
                              <w:sz w:val="19"/>
                              <w:szCs w:val="19"/>
                              <w:highlight w:val="white"/>
                            </w:rPr>
                            <w:delText xml:space="preserve"> cSTicksWithExtraCS = cSTicksStream.AlterEventDuration(</w:delText>
                          </w:r>
                          <w:r w:rsidR="006C74F9" w:rsidRPr="00366DE4" w:rsidDel="00BD2EB3">
                            <w:rPr>
                              <w:rFonts w:ascii="Consolas" w:hAnsi="Consolas" w:cs="Consolas"/>
                              <w:color w:val="2B91AF"/>
                              <w:sz w:val="19"/>
                              <w:szCs w:val="19"/>
                              <w:highlight w:val="white"/>
                            </w:rPr>
                            <w:delText>StreamEvent</w:delText>
                          </w:r>
                          <w:r w:rsidR="006C74F9" w:rsidRPr="00366DE4" w:rsidDel="00BD2EB3">
                            <w:rPr>
                              <w:rFonts w:ascii="Consolas" w:hAnsi="Consolas" w:cs="Consolas"/>
                              <w:color w:val="000000"/>
                              <w:sz w:val="19"/>
                              <w:szCs w:val="19"/>
                              <w:highlight w:val="white"/>
                            </w:rPr>
                            <w:delText>.InfinitySyncTime).</w:delText>
                          </w:r>
                        </w:del>
                      </w:p>
                      <w:p w14:paraId="04F83563" w14:textId="77777777" w:rsidR="006C74F9" w:rsidRPr="00366DE4" w:rsidDel="00BD2EB3" w:rsidRDefault="006C74F9" w:rsidP="006C74F9">
                        <w:pPr>
                          <w:autoSpaceDE w:val="0"/>
                          <w:autoSpaceDN w:val="0"/>
                          <w:adjustRightInd w:val="0"/>
                          <w:spacing w:after="0" w:line="240" w:lineRule="auto"/>
                          <w:rPr>
                            <w:del w:id="8034" w:author="Jonathan Goldstein" w:date="2013-09-19T11:39:00Z"/>
                            <w:rFonts w:ascii="Consolas" w:hAnsi="Consolas" w:cs="Consolas"/>
                            <w:color w:val="000000"/>
                            <w:sz w:val="19"/>
                            <w:szCs w:val="19"/>
                            <w:highlight w:val="white"/>
                          </w:rPr>
                        </w:pPr>
                        <w:del w:id="8035" w:author="Jonathan Goldstein" w:date="2013-09-19T11:39:00Z">
                          <w:r w:rsidRPr="00366DE4" w:rsidDel="00BD2EB3">
                            <w:rPr>
                              <w:rFonts w:ascii="Consolas" w:hAnsi="Consolas" w:cs="Consolas"/>
                              <w:color w:val="000000"/>
                              <w:sz w:val="19"/>
                              <w:szCs w:val="19"/>
                              <w:highlight w:val="white"/>
                            </w:rPr>
                            <w:delText xml:space="preserve">        Multicast(s =&gt; s.ClipEventDuration(s, e =&gt; e.CID, e =&gt; e.CID)).</w:delText>
                          </w:r>
                        </w:del>
                      </w:p>
                      <w:p w14:paraId="4124B888" w14:textId="77777777" w:rsidR="006C74F9" w:rsidRPr="00366DE4" w:rsidDel="00BD2EB3" w:rsidRDefault="006C74F9" w:rsidP="006C74F9">
                        <w:pPr>
                          <w:autoSpaceDE w:val="0"/>
                          <w:autoSpaceDN w:val="0"/>
                          <w:adjustRightInd w:val="0"/>
                          <w:spacing w:after="0" w:line="240" w:lineRule="auto"/>
                          <w:rPr>
                            <w:del w:id="8036" w:author="Jonathan Goldstein" w:date="2013-09-19T11:39:00Z"/>
                            <w:rFonts w:ascii="Consolas" w:hAnsi="Consolas" w:cs="Consolas"/>
                            <w:color w:val="000000"/>
                            <w:sz w:val="19"/>
                            <w:szCs w:val="19"/>
                            <w:highlight w:val="white"/>
                          </w:rPr>
                        </w:pPr>
                        <w:del w:id="8037" w:author="Jonathan Goldstein" w:date="2013-09-19T11:39:00Z">
                          <w:r w:rsidRPr="00366DE4" w:rsidDel="00BD2EB3">
                            <w:rPr>
                              <w:rFonts w:ascii="Consolas" w:hAnsi="Consolas" w:cs="Consolas"/>
                              <w:color w:val="000000"/>
                              <w:sz w:val="19"/>
                              <w:szCs w:val="19"/>
                              <w:highlight w:val="white"/>
                            </w:rPr>
                            <w:delText xml:space="preserve">        Chop(0, 3600).</w:delText>
                          </w:r>
                        </w:del>
                      </w:p>
                      <w:p w14:paraId="38C821A2" w14:textId="77777777" w:rsidR="006C74F9" w:rsidRPr="00366DE4" w:rsidDel="00BD2EB3" w:rsidRDefault="006C74F9" w:rsidP="006C74F9">
                        <w:pPr>
                          <w:autoSpaceDE w:val="0"/>
                          <w:autoSpaceDN w:val="0"/>
                          <w:adjustRightInd w:val="0"/>
                          <w:spacing w:after="0" w:line="240" w:lineRule="auto"/>
                          <w:rPr>
                            <w:del w:id="8038" w:author="Jonathan Goldstein" w:date="2013-09-19T11:39:00Z"/>
                            <w:rFonts w:ascii="Consolas" w:hAnsi="Consolas" w:cs="Consolas"/>
                            <w:color w:val="000000"/>
                            <w:sz w:val="19"/>
                            <w:szCs w:val="19"/>
                            <w:highlight w:val="white"/>
                          </w:rPr>
                        </w:pPr>
                        <w:del w:id="8039" w:author="Jonathan Goldstein" w:date="2013-09-19T11:39:00Z">
                          <w:r w:rsidRPr="00366DE4" w:rsidDel="00BD2EB3">
                            <w:rPr>
                              <w:rFonts w:ascii="Consolas" w:hAnsi="Consolas" w:cs="Consolas"/>
                              <w:color w:val="000000"/>
                              <w:sz w:val="19"/>
                              <w:szCs w:val="19"/>
                              <w:highlight w:val="white"/>
                            </w:rPr>
                            <w:delText xml:space="preserve">        Select((origStartTime, e) =&gt; </w:delText>
                          </w:r>
                        </w:del>
                      </w:p>
                      <w:p w14:paraId="70BF10BA" w14:textId="77777777" w:rsidR="006C74F9" w:rsidRPr="00366DE4" w:rsidDel="00BD2EB3" w:rsidRDefault="006C74F9" w:rsidP="006C74F9">
                        <w:pPr>
                          <w:autoSpaceDE w:val="0"/>
                          <w:autoSpaceDN w:val="0"/>
                          <w:adjustRightInd w:val="0"/>
                          <w:spacing w:after="0" w:line="240" w:lineRule="auto"/>
                          <w:rPr>
                            <w:del w:id="8040" w:author="Jonathan Goldstein" w:date="2013-09-19T11:39:00Z"/>
                            <w:rFonts w:ascii="Consolas" w:hAnsi="Consolas" w:cs="Consolas"/>
                            <w:color w:val="000000"/>
                            <w:sz w:val="19"/>
                            <w:szCs w:val="19"/>
                            <w:highlight w:val="white"/>
                          </w:rPr>
                        </w:pPr>
                        <w:del w:id="8041" w:author="Jonathan Goldstein" w:date="2013-09-19T11:39:00Z">
                          <w:r w:rsidRPr="00366DE4" w:rsidDel="00BD2EB3">
                            <w:rPr>
                              <w:rFonts w:ascii="Consolas" w:hAnsi="Consolas" w:cs="Consolas"/>
                              <w:color w:val="000000"/>
                              <w:sz w:val="19"/>
                              <w:szCs w:val="19"/>
                              <w:highlight w:val="white"/>
                            </w:rPr>
                            <w:delText xml:space="preserve">               </w:delText>
                          </w:r>
                          <w:r w:rsidRPr="00366DE4" w:rsidDel="00BD2EB3">
                            <w:rPr>
                              <w:rFonts w:ascii="Consolas" w:hAnsi="Consolas" w:cs="Consolas"/>
                              <w:color w:val="0000FF"/>
                              <w:sz w:val="19"/>
                              <w:szCs w:val="19"/>
                              <w:highlight w:val="white"/>
                            </w:rPr>
                            <w:delText>new</w:delText>
                          </w:r>
                          <w:r w:rsidRPr="00366DE4" w:rsidDel="00BD2EB3">
                            <w:rPr>
                              <w:rFonts w:ascii="Consolas" w:hAnsi="Consolas" w:cs="Consolas"/>
                              <w:color w:val="000000"/>
                              <w:sz w:val="19"/>
                              <w:szCs w:val="19"/>
                              <w:highlight w:val="white"/>
                            </w:rPr>
                            <w:delText xml:space="preserve"> { e.CID, e.PID, e.CPUTemp, CSTicks = origStartTime }).</w:delText>
                          </w:r>
                        </w:del>
                      </w:p>
                      <w:p w14:paraId="6CF19758" w14:textId="77777777" w:rsidR="006C74F9" w:rsidRPr="00366DE4" w:rsidDel="00BD2EB3" w:rsidRDefault="006C74F9" w:rsidP="006C74F9">
                        <w:pPr>
                          <w:autoSpaceDE w:val="0"/>
                          <w:autoSpaceDN w:val="0"/>
                          <w:adjustRightInd w:val="0"/>
                          <w:spacing w:after="0" w:line="240" w:lineRule="auto"/>
                          <w:rPr>
                            <w:del w:id="8042" w:author="Jonathan Goldstein" w:date="2013-09-19T11:39:00Z"/>
                            <w:rFonts w:ascii="Consolas" w:hAnsi="Consolas" w:cs="Consolas"/>
                            <w:color w:val="000000"/>
                            <w:sz w:val="19"/>
                            <w:szCs w:val="19"/>
                            <w:highlight w:val="white"/>
                          </w:rPr>
                        </w:pPr>
                        <w:del w:id="8043" w:author="Jonathan Goldstein" w:date="2013-09-19T11:39:00Z">
                          <w:r w:rsidRPr="00366DE4" w:rsidDel="00BD2EB3">
                            <w:rPr>
                              <w:rFonts w:ascii="Consolas" w:hAnsi="Consolas" w:cs="Consolas"/>
                              <w:color w:val="000000"/>
                              <w:sz w:val="19"/>
                              <w:szCs w:val="19"/>
                              <w:highlight w:val="white"/>
                            </w:rPr>
                            <w:delText xml:space="preserve">        AlterEventDuration(1);</w:delText>
                          </w:r>
                        </w:del>
                      </w:p>
                      <w:p w14:paraId="0B47FAD7" w14:textId="77777777" w:rsidR="006C74F9" w:rsidRPr="00366DE4" w:rsidRDefault="006C74F9" w:rsidP="006C74F9">
                        <w:pPr>
                          <w:autoSpaceDE w:val="0"/>
                          <w:autoSpaceDN w:val="0"/>
                          <w:adjustRightInd w:val="0"/>
                          <w:spacing w:after="0" w:line="240" w:lineRule="auto"/>
                          <w:rPr>
                            <w:rFonts w:ascii="Consolas" w:hAnsi="Consolas" w:cs="Consolas"/>
                            <w:color w:val="000000"/>
                            <w:sz w:val="19"/>
                            <w:szCs w:val="19"/>
                            <w:highlight w:val="white"/>
                          </w:rPr>
                        </w:pPr>
                      </w:p>
                    </w:txbxContent>
                  </v:textbox>
                </v:shape>
                <v:shape id="Text Box 252" o:spid="_x0000_s1148" type="#_x0000_t202" style="position:absolute;left:285;top:14001;width:638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" stroked="f">
                  <v:textbox style="mso-fit-shape-to-text:t" inset="0,0,0,0">
                    <w:txbxContent>
                      <w:p w14:paraId="636EC4EC" w14:textId="5A25A5AB" w:rsidR="006C74F9" w:rsidRDefault="006C74F9" w:rsidP="006C74F9">
                        <w:pPr>
                          <w:pStyle w:val="Caption"/>
                          <w:rPr>
                            <w:noProof/>
                          </w:rPr>
                          <w:pPrChange w:id="8044" w:author="Jonathan Goldstein" w:date="2013-09-20T15:29:00Z">
                            <w:pPr/>
                          </w:pPrChange>
                        </w:pPr>
                        <w:bookmarkStart w:id="8045" w:name="_Ref367454321"/>
                        <w:bookmarkStart w:id="8046" w:name="_Ref531680929"/>
                        <w:ins w:id="8047" w:author="Jonathan Goldstein" w:date="2013-09-20T15:29:00Z">
                          <w:r>
                            <w:t xml:space="preserve">Figure </w:t>
                          </w:r>
                          <w:r>
                            <w:fldChar w:fldCharType="begin"/>
                          </w:r>
                          <w:r>
                            <w:instrText xml:space="preserve"> SEQ Figure \* ARABIC </w:instrText>
                          </w:r>
                        </w:ins>
                        <w:r>
                          <w:fldChar w:fldCharType="separate"/>
                        </w:r>
                        <w:r w:rsidR="00B17340">
                          <w:rPr>
                            <w:noProof/>
                          </w:rPr>
                          <w:t>69</w:t>
                        </w:r>
                        <w:ins w:id="8048" w:author="Jonathan Goldstein" w:date="2013-09-20T15:29:00Z">
                          <w:r>
                            <w:fldChar w:fldCharType="end"/>
                          </w:r>
                          <w:bookmarkEnd w:id="8045"/>
                          <w:r>
                            <w:t xml:space="preserve">: </w:t>
                          </w:r>
                        </w:ins>
                        <w:r w:rsidR="007B4FC8">
                          <w:t xml:space="preserve">Alternative </w:t>
                        </w:r>
                        <w:ins w:id="8049" w:author="Jonathan Goldstein" w:date="2013-09-20T15:29:00Z">
                          <w:del w:id="8050" w:author="Badrish Chandramouli" w:date="2013-09-20T15:37:00Z">
                            <w:r w:rsidDel="00CC78D2">
                              <w:delText>Alternate Query with all Output</w:delText>
                            </w:r>
                          </w:del>
                        </w:ins>
                        <w:ins w:id="8051" w:author="Badrish Chandramouli" w:date="2013-09-20T15:37:00Z">
                          <w:r>
                            <w:t>Query with all Output</w:t>
                          </w:r>
                        </w:ins>
                        <w:bookmarkEnd w:id="8046"/>
                      </w:p>
                    </w:txbxContent>
                  </v:textbox>
                </v:shape>
                <w10:anchorlock/>
              </v:group>
            </w:pict>
          </mc:Fallback>
        </mc:AlternateContent>
      </w:r>
    </w:p>
    <w:p w14:paraId="79C41470" w14:textId="79ED849F" w:rsidR="00152A29" w:rsidDel="007E5EDF" w:rsidRDefault="00152A29">
      <w:pPr>
        <w:rPr>
          <w:ins w:id="8052" w:author="Badrish Chandramouli" w:date="2013-09-20T15:35:00Z"/>
          <w:del w:id="8053" w:author="Jonathan Goldstein" w:date="2013-09-25T17:32:00Z"/>
        </w:rPr>
        <w:pPrChange w:id="8054" w:author="Jonathan Goldstein" w:date="2013-09-19T17:04:00Z">
          <w:pPr>
            <w:pStyle w:val="Heading1"/>
          </w:pPr>
        </w:pPrChange>
      </w:pPr>
    </w:p>
    <w:p w14:paraId="4F6BE999" w14:textId="77777777" w:rsidR="00152A29" w:rsidRPr="00A76755" w:rsidRDefault="00152A29">
      <w:pPr>
        <w:pPrChange w:id="8055" w:author="Jonathan Goldstein" w:date="2013-09-19T17:04:00Z">
          <w:pPr>
            <w:pStyle w:val="Heading1"/>
          </w:pPr>
        </w:pPrChange>
      </w:pPr>
    </w:p>
    <w:sectPr w:rsidR="00152A29" w:rsidRPr="00A76755" w:rsidSect="00AA2F08">
      <w:pgSz w:w="12240" w:h="15840"/>
      <w:pgMar w:top="1440" w:right="1080" w:bottom="1440" w:left="108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James Terwilliger" w:date="2013-08-26T14:35:00Z" w:initials="JT">
    <w:p w14:paraId="6195436A" w14:textId="09FD4640" w:rsidR="00E80C46" w:rsidRDefault="00E80C46">
      <w:pPr>
        <w:pStyle w:val="CommentText"/>
      </w:pPr>
      <w:r>
        <w:rPr>
          <w:rStyle w:val="CommentReference"/>
        </w:rPr>
        <w:annotationRef/>
      </w:r>
      <w:r>
        <w:t>Unqualified pronoun.  This what?</w:t>
      </w:r>
    </w:p>
  </w:comment>
  <w:comment w:id="35" w:author="James Terwilliger" w:date="2013-08-26T16:00:00Z" w:initials="JT">
    <w:p w14:paraId="69118AD2" w14:textId="67D88DC2" w:rsidR="00E80C46" w:rsidRDefault="00E80C46">
      <w:pPr>
        <w:pStyle w:val="CommentText"/>
      </w:pPr>
      <w:r>
        <w:rPr>
          <w:rStyle w:val="CommentReference"/>
        </w:rPr>
        <w:annotationRef/>
      </w:r>
      <w:r>
        <w:t>I’d suggest moving the example to the front of the section. It sets the tone and the context.</w:t>
      </w:r>
    </w:p>
  </w:comment>
  <w:comment w:id="71" w:author="James Terwilliger" w:date="2013-08-26T15:25:00Z" w:initials="JT">
    <w:p w14:paraId="4FE2B011" w14:textId="1FA13303" w:rsidR="00E80C46" w:rsidRDefault="00E80C46">
      <w:pPr>
        <w:pStyle w:val="CommentText"/>
      </w:pPr>
      <w:r>
        <w:rPr>
          <w:rStyle w:val="CommentReference"/>
        </w:rPr>
        <w:annotationRef/>
      </w:r>
      <w:r>
        <w:t>Add a link</w:t>
      </w:r>
    </w:p>
  </w:comment>
  <w:comment w:id="75" w:author="James Terwilliger" w:date="2013-08-26T15:20:00Z" w:initials="JT">
    <w:p w14:paraId="32CEE9AC" w14:textId="376F9CE4" w:rsidR="00E80C46" w:rsidRDefault="00E80C46">
      <w:pPr>
        <w:pStyle w:val="CommentText"/>
      </w:pPr>
      <w:r>
        <w:rPr>
          <w:rStyle w:val="CommentReference"/>
        </w:rPr>
        <w:annotationRef/>
      </w:r>
      <w:r>
        <w:t>Given that Rx does not ship in-box, is it technically a standard?</w:t>
      </w:r>
    </w:p>
  </w:comment>
  <w:comment w:id="829" w:author="James Terwilliger" w:date="2013-08-26T15:48:00Z" w:initials="JT">
    <w:p w14:paraId="546EBC5E" w14:textId="0512F08E" w:rsidR="00E80C46" w:rsidRDefault="00E80C46">
      <w:pPr>
        <w:pStyle w:val="CommentText"/>
      </w:pPr>
      <w:r>
        <w:rPr>
          <w:rStyle w:val="CommentReference"/>
        </w:rPr>
        <w:annotationRef/>
      </w:r>
      <w:r>
        <w:t>Before this reference, the paper conflates references to IObservable and Observable, and IEnumerable and Enumerable.  Here, Streamable is called a type.  I assume that below this, the code will refer to IStreamable, which is odd.</w:t>
      </w:r>
    </w:p>
  </w:comment>
  <w:comment w:id="835" w:author="James Terwilliger" w:date="2013-08-26T15:50:00Z" w:initials="JT">
    <w:p w14:paraId="708C4BB0" w14:textId="345FF9B2" w:rsidR="00E80C46" w:rsidRDefault="00E80C46">
      <w:pPr>
        <w:pStyle w:val="CommentText"/>
      </w:pPr>
      <w:r>
        <w:rPr>
          <w:rStyle w:val="CommentReference"/>
        </w:rPr>
        <w:annotationRef/>
      </w:r>
      <w:r>
        <w:t>Unqualified pronoun</w:t>
      </w:r>
    </w:p>
  </w:comment>
  <w:comment w:id="855" w:author="James Terwilliger" w:date="2013-08-26T16:01:00Z" w:initials="JT">
    <w:p w14:paraId="39F12634" w14:textId="637680D4" w:rsidR="00E80C46" w:rsidRDefault="00E80C46">
      <w:pPr>
        <w:pStyle w:val="CommentText"/>
      </w:pPr>
      <w:r>
        <w:rPr>
          <w:rStyle w:val="CommentReference"/>
        </w:rPr>
        <w:annotationRef/>
      </w:r>
      <w:r>
        <w:t>Statement of fact that may require evidence</w:t>
      </w:r>
    </w:p>
  </w:comment>
  <w:comment w:id="866" w:author="James Terwilliger" w:date="2013-08-26T15:59:00Z" w:initials="JT">
    <w:p w14:paraId="78F8CE87" w14:textId="699E0CEF" w:rsidR="00E80C46" w:rsidRDefault="00E80C46">
      <w:pPr>
        <w:pStyle w:val="CommentText"/>
      </w:pPr>
      <w:r>
        <w:rPr>
          <w:rStyle w:val="CommentReference"/>
        </w:rPr>
        <w:annotationRef/>
      </w:r>
      <w:r>
        <w:t>Statement of fact that requires evidence</w:t>
      </w:r>
    </w:p>
  </w:comment>
  <w:comment w:id="917" w:author="James Terwilliger" w:date="2013-08-26T16:25:00Z" w:initials="JT">
    <w:p w14:paraId="5B741689" w14:textId="1E194DED" w:rsidR="00E80C46" w:rsidRDefault="00E80C46">
      <w:pPr>
        <w:pStyle w:val="CommentText"/>
      </w:pPr>
      <w:r>
        <w:rPr>
          <w:rStyle w:val="CommentReference"/>
        </w:rPr>
        <w:annotationRef/>
      </w:r>
      <w:r>
        <w:t>What is the significance of these values?</w:t>
      </w:r>
    </w:p>
  </w:comment>
  <w:comment w:id="966" w:author="James Terwilliger" w:date="2013-08-26T16:05:00Z" w:initials="JT">
    <w:p w14:paraId="1C5C263C" w14:textId="5515ED67" w:rsidR="00E80C46" w:rsidRDefault="00E80C46">
      <w:pPr>
        <w:pStyle w:val="CommentText"/>
      </w:pPr>
      <w:r>
        <w:rPr>
          <w:rStyle w:val="CommentReference"/>
        </w:rPr>
        <w:annotationRef/>
      </w:r>
      <w:r>
        <w:t>Unqualified pronoun</w:t>
      </w:r>
    </w:p>
  </w:comment>
  <w:comment w:id="969" w:author="James Terwilliger" w:date="2013-08-26T16:05:00Z" w:initials="JT">
    <w:p w14:paraId="151442AE" w14:textId="77777777" w:rsidR="00E80C46" w:rsidRDefault="00E80C46">
      <w:pPr>
        <w:pStyle w:val="CommentText"/>
      </w:pPr>
      <w:r>
        <w:rPr>
          <w:rStyle w:val="CommentReference"/>
        </w:rPr>
        <w:annotationRef/>
      </w:r>
      <w:r>
        <w:t>In the figure, there is a reference to DisorderPolicy.Drop().  Why is this parameter a method call and not an enum?</w:t>
      </w:r>
    </w:p>
    <w:p w14:paraId="454ECF86" w14:textId="77777777" w:rsidR="00E80C46" w:rsidRDefault="00E80C46">
      <w:pPr>
        <w:pStyle w:val="CommentText"/>
      </w:pPr>
    </w:p>
    <w:p w14:paraId="57630A84" w14:textId="7DDBC84A" w:rsidR="00E80C46" w:rsidRDefault="00E80C46">
      <w:pPr>
        <w:pStyle w:val="CommentText"/>
      </w:pPr>
      <w:r>
        <w:t>Also, why doesn’t ToStreamable handle the encapsulation of T into StreamEvent&lt;T&gt;?  It seems odd that one needs to create an Rx observable using a Trill concept as a generic parameter.  Up to that point, Trill and Rx seemed separate, but now those tools are used together.</w:t>
      </w:r>
    </w:p>
  </w:comment>
  <w:comment w:id="971" w:author="James Terwilliger" w:date="2013-08-26T16:11:00Z" w:initials="JT">
    <w:p w14:paraId="3AE11488" w14:textId="4AA3EED8" w:rsidR="00E80C46" w:rsidRDefault="00E80C46">
      <w:pPr>
        <w:pStyle w:val="CommentText"/>
      </w:pPr>
      <w:r>
        <w:rPr>
          <w:rStyle w:val="CommentReference"/>
        </w:rPr>
        <w:annotationRef/>
      </w:r>
      <w:r>
        <w:t>See previous statement – why do we need to introduce the StreamEvent type as an intermediary just to have it removed in the subsequent ToStreamable call?</w:t>
      </w:r>
    </w:p>
  </w:comment>
  <w:comment w:id="1177" w:author="James Terwilliger" w:date="2013-08-26T16:14:00Z" w:initials="JT">
    <w:p w14:paraId="0B77C479" w14:textId="543FED59" w:rsidR="00E80C46" w:rsidRDefault="00E80C46">
      <w:pPr>
        <w:pStyle w:val="CommentText"/>
      </w:pPr>
      <w:r>
        <w:rPr>
          <w:rStyle w:val="CommentReference"/>
        </w:rPr>
        <w:annotationRef/>
      </w:r>
      <w:r>
        <w:t>This property is not present in Figure 8</w:t>
      </w:r>
    </w:p>
  </w:comment>
  <w:comment w:id="2831" w:author="James Terwilliger" w:date="2013-08-26T16:21:00Z" w:initials="JT">
    <w:p w14:paraId="3B0AFAE0" w14:textId="57E24EA7" w:rsidR="00E80C46" w:rsidRDefault="00E80C46">
      <w:pPr>
        <w:pStyle w:val="CommentText"/>
      </w:pPr>
      <w:r>
        <w:rPr>
          <w:rStyle w:val="CommentReference"/>
        </w:rPr>
        <w:annotationRef/>
      </w:r>
      <w:r>
        <w:t>Unqualified pronoun.  These whats?</w:t>
      </w:r>
    </w:p>
  </w:comment>
  <w:comment w:id="2841" w:author="James Terwilliger" w:date="2013-08-26T16:22:00Z" w:initials="JT">
    <w:p w14:paraId="1FF04C17" w14:textId="05E27376" w:rsidR="00E80C46" w:rsidRDefault="00E80C46">
      <w:pPr>
        <w:pStyle w:val="CommentText"/>
      </w:pPr>
      <w:r>
        <w:rPr>
          <w:rStyle w:val="CommentReference"/>
        </w:rPr>
        <w:annotationRef/>
      </w:r>
      <w:r>
        <w:t>Is there a complete example later?  Or set of examples?</w:t>
      </w:r>
    </w:p>
  </w:comment>
  <w:comment w:id="4485" w:author="James Terwilliger" w:date="2013-08-26T16:25:00Z" w:initials="JT">
    <w:p w14:paraId="5DB9D6A7" w14:textId="0C76C27A" w:rsidR="00E80C46" w:rsidRDefault="00E80C46">
      <w:pPr>
        <w:pStyle w:val="CommentText"/>
      </w:pPr>
      <w:r>
        <w:rPr>
          <w:rStyle w:val="CommentReference"/>
        </w:rPr>
        <w:annotationRef/>
      </w:r>
      <w:r>
        <w:t>Statement of fact requires evidence</w:t>
      </w:r>
    </w:p>
  </w:comment>
  <w:comment w:id="4651" w:author="James Terwilliger" w:date="2013-08-26T17:34:00Z" w:initials="JT">
    <w:p w14:paraId="7D0B098F" w14:textId="7BD960E5" w:rsidR="00E80C46" w:rsidRDefault="00E80C46">
      <w:pPr>
        <w:pStyle w:val="CommentText"/>
      </w:pPr>
      <w:r>
        <w:rPr>
          <w:rStyle w:val="CommentReference"/>
        </w:rPr>
        <w:annotationRef/>
      </w:r>
      <w:r>
        <w:t>It’s just a little weird that the schema of the output table does not match the schema of the return value of the Select clause.</w:t>
      </w:r>
    </w:p>
  </w:comment>
  <w:comment w:id="4717" w:author="James Terwilliger" w:date="2013-08-26T17:45:00Z" w:initials="JT">
    <w:p w14:paraId="772BDF09" w14:textId="665B62CE" w:rsidR="00E80C46" w:rsidRDefault="00E80C46">
      <w:pPr>
        <w:pStyle w:val="CommentText"/>
      </w:pPr>
      <w:r>
        <w:rPr>
          <w:rStyle w:val="CommentReference"/>
        </w:rPr>
        <w:annotationRef/>
      </w:r>
      <w:r>
        <w:t>Backreference to figures?</w:t>
      </w:r>
    </w:p>
  </w:comment>
  <w:comment w:id="4766" w:author="James Terwilliger" w:date="2013-08-26T17:51:00Z" w:initials="JT">
    <w:p w14:paraId="4F40CECF" w14:textId="14F3C804" w:rsidR="00E80C46" w:rsidRDefault="00E80C46">
      <w:pPr>
        <w:pStyle w:val="CommentText"/>
      </w:pPr>
      <w:r>
        <w:rPr>
          <w:rStyle w:val="CommentReference"/>
        </w:rPr>
        <w:annotationRef/>
      </w:r>
      <w:r>
        <w:t>Might be worthwhile to emphasize the fact that this is the point that differentiates temporal Join from ordinary Join.</w:t>
      </w:r>
    </w:p>
  </w:comment>
  <w:comment w:id="5708" w:author="James Terwilliger" w:date="2013-08-26T18:12:00Z" w:initials="JT">
    <w:p w14:paraId="6257EA8A" w14:textId="73A0F1B5" w:rsidR="00E80C46" w:rsidRDefault="00E80C46">
      <w:pPr>
        <w:pStyle w:val="CommentText"/>
      </w:pPr>
      <w:r>
        <w:rPr>
          <w:rStyle w:val="CommentReference"/>
        </w:rPr>
        <w:annotationRef/>
      </w:r>
      <w:r>
        <w:t>The parameter here is an enum value, but in the previous example about DisorderPolicy, the parameter is a method call?</w:t>
      </w:r>
    </w:p>
  </w:comment>
  <w:comment w:id="5733" w:author="James Terwilliger" w:date="2013-08-26T18:13:00Z" w:initials="JT">
    <w:p w14:paraId="05379070" w14:textId="63D370E9" w:rsidR="00E80C46" w:rsidRDefault="00E80C46">
      <w:pPr>
        <w:pStyle w:val="CommentText"/>
      </w:pPr>
      <w:r>
        <w:rPr>
          <w:rStyle w:val="CommentReference"/>
        </w:rPr>
        <w:annotationRef/>
      </w:r>
      <w:r>
        <w:t>Unqualified pronoun</w:t>
      </w:r>
    </w:p>
  </w:comment>
  <w:comment w:id="5736" w:author="James Terwilliger" w:date="2013-08-26T18:26:00Z" w:initials="JT">
    <w:p w14:paraId="7EC42F35" w14:textId="695A59AF" w:rsidR="00E80C46" w:rsidRDefault="00E80C46">
      <w:pPr>
        <w:pStyle w:val="CommentText"/>
      </w:pPr>
      <w:r>
        <w:rPr>
          <w:rStyle w:val="CommentReference"/>
        </w:rPr>
        <w:annotationRef/>
      </w:r>
      <w:r>
        <w:t>This operator is substantially more difficult to understand than the AlterLifetime operator.  It might be worth slowing down the explanation, possibly with some graphics.</w:t>
      </w:r>
    </w:p>
  </w:comment>
  <w:comment w:id="5750" w:author="James Terwilliger" w:date="2013-08-26T18:28:00Z" w:initials="JT">
    <w:p w14:paraId="09E193C1" w14:textId="133406F5" w:rsidR="00E80C46" w:rsidRDefault="00E80C46">
      <w:pPr>
        <w:pStyle w:val="CommentText"/>
      </w:pPr>
      <w:r>
        <w:rPr>
          <w:rStyle w:val="CommentReference"/>
        </w:rPr>
        <w:annotationRef/>
      </w:r>
      <w:r>
        <w:t>The example has a coincidence – the two selector functions are identical.  Given the difficulty of this operator, it might be worthwhile to find an example with different parameters.</w:t>
      </w:r>
    </w:p>
  </w:comment>
  <w:comment w:id="6021" w:author="James Terwilliger" w:date="2013-08-26T18:40:00Z" w:initials="JT">
    <w:p w14:paraId="1B03CD94" w14:textId="5474CE92" w:rsidR="00E80C46" w:rsidRDefault="00E80C46">
      <w:pPr>
        <w:pStyle w:val="CommentText"/>
      </w:pPr>
      <w:r>
        <w:rPr>
          <w:rStyle w:val="CommentReference"/>
        </w:rPr>
        <w:annotationRef/>
      </w:r>
      <w:r>
        <w:t>The text in the figure does not syntactically parse.  One too many “which”es?  Remove “were”?</w:t>
      </w:r>
    </w:p>
  </w:comment>
  <w:comment w:id="6060" w:author="James Terwilliger" w:date="2013-08-26T18:44:00Z" w:initials="JT">
    <w:p w14:paraId="7D1B72D5" w14:textId="3C54D141" w:rsidR="00E80C46" w:rsidRDefault="00E80C46">
      <w:pPr>
        <w:pStyle w:val="CommentText"/>
      </w:pPr>
      <w:r>
        <w:rPr>
          <w:rStyle w:val="CommentReference"/>
        </w:rPr>
        <w:annotationRef/>
      </w:r>
      <w:r>
        <w:t>Below in the figure: startTime =&gt; 1?  Not startTime =&gt; startTime + 1?  Or just 1?  Odd to have a lambda whose output is constant.</w:t>
      </w:r>
    </w:p>
  </w:comment>
  <w:comment w:id="6131" w:author="James Terwilliger" w:date="2013-08-26T18:51:00Z" w:initials="JT">
    <w:p w14:paraId="7F49AABA" w14:textId="34773F24" w:rsidR="00E80C46" w:rsidRDefault="00E80C46">
      <w:pPr>
        <w:pStyle w:val="CommentText"/>
      </w:pPr>
      <w:r>
        <w:rPr>
          <w:rStyle w:val="CommentReference"/>
        </w:rPr>
        <w:annotationRef/>
      </w:r>
      <w:r>
        <w:t>Unqualified pronoun</w:t>
      </w:r>
    </w:p>
  </w:comment>
  <w:comment w:id="6184" w:author="James Terwilliger" w:date="2013-08-26T19:06:00Z" w:initials="JT">
    <w:p w14:paraId="506D99A9" w14:textId="12D92696" w:rsidR="00E80C46" w:rsidRDefault="00E80C46">
      <w:pPr>
        <w:pStyle w:val="CommentText"/>
      </w:pPr>
      <w:r>
        <w:rPr>
          <w:rStyle w:val="CommentReference"/>
        </w:rPr>
        <w:annotationRef/>
      </w:r>
      <w:r>
        <w:t>Unqualified pronoun</w:t>
      </w:r>
    </w:p>
  </w:comment>
  <w:comment w:id="6185" w:author="James Terwilliger" w:date="2013-08-26T19:10:00Z" w:initials="JT">
    <w:p w14:paraId="2FA9F946" w14:textId="15729688" w:rsidR="00E80C46" w:rsidRDefault="00E80C46">
      <w:pPr>
        <w:pStyle w:val="CommentText"/>
      </w:pPr>
      <w:r>
        <w:rPr>
          <w:rStyle w:val="CommentReference"/>
        </w:rPr>
        <w:annotationRef/>
      </w:r>
      <w:r>
        <w:t>Unqualified pronoun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95436A" w15:done="0"/>
  <w15:commentEx w15:paraId="69118AD2" w15:done="1"/>
  <w15:commentEx w15:paraId="4FE2B011" w15:done="1"/>
  <w15:commentEx w15:paraId="32CEE9AC" w15:done="0"/>
  <w15:commentEx w15:paraId="546EBC5E" w15:done="1"/>
  <w15:commentEx w15:paraId="708C4BB0" w15:done="1"/>
  <w15:commentEx w15:paraId="39F12634" w15:done="1"/>
  <w15:commentEx w15:paraId="78F8CE87" w15:done="1"/>
  <w15:commentEx w15:paraId="5B741689" w15:done="1"/>
  <w15:commentEx w15:paraId="1C5C263C" w15:done="1"/>
  <w15:commentEx w15:paraId="57630A84" w15:done="1"/>
  <w15:commentEx w15:paraId="3AE11488" w15:done="1"/>
  <w15:commentEx w15:paraId="0B77C479" w15:done="1"/>
  <w15:commentEx w15:paraId="3B0AFAE0" w15:done="0"/>
  <w15:commentEx w15:paraId="1FF04C17" w15:done="1"/>
  <w15:commentEx w15:paraId="5DB9D6A7" w15:done="1"/>
  <w15:commentEx w15:paraId="7D0B098F" w15:done="1"/>
  <w15:commentEx w15:paraId="772BDF09" w15:done="1"/>
  <w15:commentEx w15:paraId="4F40CECF" w15:done="0"/>
  <w15:commentEx w15:paraId="6257EA8A" w15:done="1"/>
  <w15:commentEx w15:paraId="05379070" w15:done="0"/>
  <w15:commentEx w15:paraId="7EC42F35" w15:done="0"/>
  <w15:commentEx w15:paraId="09E193C1" w15:done="0"/>
  <w15:commentEx w15:paraId="1B03CD94" w15:done="1"/>
  <w15:commentEx w15:paraId="7D1B72D5" w15:done="1"/>
  <w15:commentEx w15:paraId="7F49AABA" w15:done="1"/>
  <w15:commentEx w15:paraId="506D99A9" w15:done="1"/>
  <w15:commentEx w15:paraId="2FA9F94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95436A" w16cid:durableId="1FAB6C8C"/>
  <w16cid:commentId w16cid:paraId="69118AD2" w16cid:durableId="1FAB6C8D"/>
  <w16cid:commentId w16cid:paraId="4FE2B011" w16cid:durableId="1FAB6C8E"/>
  <w16cid:commentId w16cid:paraId="32CEE9AC" w16cid:durableId="1FAB6C8F"/>
  <w16cid:commentId w16cid:paraId="546EBC5E" w16cid:durableId="1FAB6C90"/>
  <w16cid:commentId w16cid:paraId="708C4BB0" w16cid:durableId="1FAB6C91"/>
  <w16cid:commentId w16cid:paraId="39F12634" w16cid:durableId="1FAB6C93"/>
  <w16cid:commentId w16cid:paraId="78F8CE87" w16cid:durableId="1FAB6C94"/>
  <w16cid:commentId w16cid:paraId="5B741689" w16cid:durableId="1FAB6C95"/>
  <w16cid:commentId w16cid:paraId="1C5C263C" w16cid:durableId="1FAB6C96"/>
  <w16cid:commentId w16cid:paraId="57630A84" w16cid:durableId="1FAB6C97"/>
  <w16cid:commentId w16cid:paraId="3AE11488" w16cid:durableId="1FAB6C98"/>
  <w16cid:commentId w16cid:paraId="0B77C479" w16cid:durableId="1FAB6C99"/>
  <w16cid:commentId w16cid:paraId="3B0AFAE0" w16cid:durableId="1FAB6C9B"/>
  <w16cid:commentId w16cid:paraId="1FF04C17" w16cid:durableId="1FAB6C9C"/>
  <w16cid:commentId w16cid:paraId="5DB9D6A7" w16cid:durableId="1FAB6C9D"/>
  <w16cid:commentId w16cid:paraId="7D0B098F" w16cid:durableId="1FAB6C9E"/>
  <w16cid:commentId w16cid:paraId="772BDF09" w16cid:durableId="1FAB6CA0"/>
  <w16cid:commentId w16cid:paraId="4F40CECF" w16cid:durableId="1FAB6CA2"/>
  <w16cid:commentId w16cid:paraId="6257EA8A" w16cid:durableId="1FAB6CA5"/>
  <w16cid:commentId w16cid:paraId="05379070" w16cid:durableId="1FAB6CA6"/>
  <w16cid:commentId w16cid:paraId="7EC42F35" w16cid:durableId="1FAB6CA7"/>
  <w16cid:commentId w16cid:paraId="09E193C1" w16cid:durableId="1FAB6CA8"/>
  <w16cid:commentId w16cid:paraId="1B03CD94" w16cid:durableId="1FAB6CA9"/>
  <w16cid:commentId w16cid:paraId="7D1B72D5" w16cid:durableId="1FAB6CAA"/>
  <w16cid:commentId w16cid:paraId="7F49AABA" w16cid:durableId="1FAB6CAB"/>
  <w16cid:commentId w16cid:paraId="506D99A9" w16cid:durableId="1FAB6CAD"/>
  <w16cid:commentId w16cid:paraId="2FA9F946" w16cid:durableId="1FAB6C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1B25"/>
    <w:multiLevelType w:val="hybridMultilevel"/>
    <w:tmpl w:val="716A5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ABF7216"/>
    <w:multiLevelType w:val="hybridMultilevel"/>
    <w:tmpl w:val="FBE40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E4AD5"/>
    <w:multiLevelType w:val="hybridMultilevel"/>
    <w:tmpl w:val="4492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Freiling">
    <w15:presenceInfo w15:providerId="AD" w15:userId="S::peterfr@microsoft.com::4697f0d6-a9a5-4e39-89c5-8e01ce86a2f8"/>
  </w15:person>
  <w15:person w15:author="Badrish Chandramouli">
    <w15:presenceInfo w15:providerId="AD" w15:userId="S-1-5-21-2127521184-1604012920-1887927527-4856031"/>
  </w15:person>
  <w15:person w15:author="James Terwilliger">
    <w15:presenceInfo w15:providerId="AD" w15:userId="S::jamest@microsoft.com::cf9df91d-7e96-487a-a812-408449c811f0"/>
  </w15:person>
  <w15:person w15:author="Jonathan Goldstein">
    <w15:presenceInfo w15:providerId="AD" w15:userId="S-1-5-21-2127521184-1604012920-1887927527-116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dirty" w:grammar="dirty"/>
  <w:attachedTemplate r:id="rId1"/>
  <w:revisionView w:markup="0"/>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F79"/>
    <w:rsid w:val="0000116B"/>
    <w:rsid w:val="00014C2F"/>
    <w:rsid w:val="000152AB"/>
    <w:rsid w:val="000337AD"/>
    <w:rsid w:val="00037AC5"/>
    <w:rsid w:val="00040F4E"/>
    <w:rsid w:val="0004229B"/>
    <w:rsid w:val="000438C8"/>
    <w:rsid w:val="000521F2"/>
    <w:rsid w:val="00053391"/>
    <w:rsid w:val="00053BAA"/>
    <w:rsid w:val="000544F9"/>
    <w:rsid w:val="00056B18"/>
    <w:rsid w:val="0006046C"/>
    <w:rsid w:val="00063F5B"/>
    <w:rsid w:val="000677B7"/>
    <w:rsid w:val="00073B37"/>
    <w:rsid w:val="0007452D"/>
    <w:rsid w:val="00080797"/>
    <w:rsid w:val="000837C9"/>
    <w:rsid w:val="0009550D"/>
    <w:rsid w:val="00097823"/>
    <w:rsid w:val="000A19F5"/>
    <w:rsid w:val="000A217C"/>
    <w:rsid w:val="000A223F"/>
    <w:rsid w:val="000B3204"/>
    <w:rsid w:val="000B6AA1"/>
    <w:rsid w:val="000B7493"/>
    <w:rsid w:val="000C7693"/>
    <w:rsid w:val="000D28E4"/>
    <w:rsid w:val="000D2C0B"/>
    <w:rsid w:val="000D513D"/>
    <w:rsid w:val="000E1C5B"/>
    <w:rsid w:val="000E44B0"/>
    <w:rsid w:val="000E7E37"/>
    <w:rsid w:val="000F4E37"/>
    <w:rsid w:val="000F5697"/>
    <w:rsid w:val="000F7805"/>
    <w:rsid w:val="00102EC6"/>
    <w:rsid w:val="00104212"/>
    <w:rsid w:val="00113F6E"/>
    <w:rsid w:val="00126046"/>
    <w:rsid w:val="00126A81"/>
    <w:rsid w:val="00127227"/>
    <w:rsid w:val="00130C3A"/>
    <w:rsid w:val="0014365F"/>
    <w:rsid w:val="00146781"/>
    <w:rsid w:val="00146B31"/>
    <w:rsid w:val="00150FC2"/>
    <w:rsid w:val="00152A29"/>
    <w:rsid w:val="001532D8"/>
    <w:rsid w:val="00153EFD"/>
    <w:rsid w:val="0015446C"/>
    <w:rsid w:val="00162E72"/>
    <w:rsid w:val="00170086"/>
    <w:rsid w:val="001710C7"/>
    <w:rsid w:val="00181D59"/>
    <w:rsid w:val="00181EF3"/>
    <w:rsid w:val="00182762"/>
    <w:rsid w:val="00191F4B"/>
    <w:rsid w:val="001A00A2"/>
    <w:rsid w:val="001A08AE"/>
    <w:rsid w:val="001A5F9F"/>
    <w:rsid w:val="001B5502"/>
    <w:rsid w:val="001C0588"/>
    <w:rsid w:val="001C1AF0"/>
    <w:rsid w:val="001C22C8"/>
    <w:rsid w:val="001C47D8"/>
    <w:rsid w:val="001C75D1"/>
    <w:rsid w:val="001D4755"/>
    <w:rsid w:val="001D4922"/>
    <w:rsid w:val="001E2184"/>
    <w:rsid w:val="001E2A14"/>
    <w:rsid w:val="001E3B71"/>
    <w:rsid w:val="001E7364"/>
    <w:rsid w:val="001F616F"/>
    <w:rsid w:val="00214C3D"/>
    <w:rsid w:val="0021565E"/>
    <w:rsid w:val="00223EF9"/>
    <w:rsid w:val="0022475E"/>
    <w:rsid w:val="00224B0C"/>
    <w:rsid w:val="002261BC"/>
    <w:rsid w:val="00231F7B"/>
    <w:rsid w:val="002342C2"/>
    <w:rsid w:val="002349D7"/>
    <w:rsid w:val="00237C8E"/>
    <w:rsid w:val="0024000E"/>
    <w:rsid w:val="0024080F"/>
    <w:rsid w:val="002409F6"/>
    <w:rsid w:val="0024187B"/>
    <w:rsid w:val="00242CE0"/>
    <w:rsid w:val="002445FB"/>
    <w:rsid w:val="0024648F"/>
    <w:rsid w:val="00246BDB"/>
    <w:rsid w:val="00247F6D"/>
    <w:rsid w:val="00250A83"/>
    <w:rsid w:val="00251954"/>
    <w:rsid w:val="00251B37"/>
    <w:rsid w:val="00253A8F"/>
    <w:rsid w:val="00254E06"/>
    <w:rsid w:val="002555FC"/>
    <w:rsid w:val="0026414D"/>
    <w:rsid w:val="00265831"/>
    <w:rsid w:val="00266268"/>
    <w:rsid w:val="00267A87"/>
    <w:rsid w:val="0027034E"/>
    <w:rsid w:val="0027304C"/>
    <w:rsid w:val="00277F2A"/>
    <w:rsid w:val="00285C7C"/>
    <w:rsid w:val="00286BCB"/>
    <w:rsid w:val="002900F1"/>
    <w:rsid w:val="002902D9"/>
    <w:rsid w:val="00290325"/>
    <w:rsid w:val="00290D37"/>
    <w:rsid w:val="00291879"/>
    <w:rsid w:val="0029345F"/>
    <w:rsid w:val="0029491A"/>
    <w:rsid w:val="00297F1A"/>
    <w:rsid w:val="002A0C24"/>
    <w:rsid w:val="002A2967"/>
    <w:rsid w:val="002A4AB5"/>
    <w:rsid w:val="002A640D"/>
    <w:rsid w:val="002B1DB1"/>
    <w:rsid w:val="002B3C2F"/>
    <w:rsid w:val="002B5DCB"/>
    <w:rsid w:val="002C3897"/>
    <w:rsid w:val="002C640C"/>
    <w:rsid w:val="002D0249"/>
    <w:rsid w:val="002D0652"/>
    <w:rsid w:val="002D316D"/>
    <w:rsid w:val="002D51A0"/>
    <w:rsid w:val="002D6366"/>
    <w:rsid w:val="002F0229"/>
    <w:rsid w:val="002F5BEC"/>
    <w:rsid w:val="0030081F"/>
    <w:rsid w:val="00302ECC"/>
    <w:rsid w:val="00303F5C"/>
    <w:rsid w:val="00304BEF"/>
    <w:rsid w:val="00305620"/>
    <w:rsid w:val="00305EE2"/>
    <w:rsid w:val="00321BB9"/>
    <w:rsid w:val="003306AA"/>
    <w:rsid w:val="00333B06"/>
    <w:rsid w:val="003417B8"/>
    <w:rsid w:val="00341C1F"/>
    <w:rsid w:val="00343980"/>
    <w:rsid w:val="0034435D"/>
    <w:rsid w:val="00344B7C"/>
    <w:rsid w:val="00345AB4"/>
    <w:rsid w:val="003521A0"/>
    <w:rsid w:val="00354536"/>
    <w:rsid w:val="003623E9"/>
    <w:rsid w:val="00364804"/>
    <w:rsid w:val="00364A10"/>
    <w:rsid w:val="003650B1"/>
    <w:rsid w:val="00366464"/>
    <w:rsid w:val="00366B86"/>
    <w:rsid w:val="00366DE4"/>
    <w:rsid w:val="00367621"/>
    <w:rsid w:val="003708C7"/>
    <w:rsid w:val="003717E9"/>
    <w:rsid w:val="003761F5"/>
    <w:rsid w:val="00376CCE"/>
    <w:rsid w:val="00384437"/>
    <w:rsid w:val="0039166B"/>
    <w:rsid w:val="00392F35"/>
    <w:rsid w:val="003938EC"/>
    <w:rsid w:val="00397913"/>
    <w:rsid w:val="003A7674"/>
    <w:rsid w:val="003B2866"/>
    <w:rsid w:val="003B65A3"/>
    <w:rsid w:val="003C0FA1"/>
    <w:rsid w:val="003C4FD8"/>
    <w:rsid w:val="003C776F"/>
    <w:rsid w:val="003C7CBB"/>
    <w:rsid w:val="003D4FB6"/>
    <w:rsid w:val="003E30B4"/>
    <w:rsid w:val="003E37C8"/>
    <w:rsid w:val="003E3B2F"/>
    <w:rsid w:val="003E3E1D"/>
    <w:rsid w:val="003E7CD5"/>
    <w:rsid w:val="003F439C"/>
    <w:rsid w:val="003F49FD"/>
    <w:rsid w:val="004058E7"/>
    <w:rsid w:val="00411325"/>
    <w:rsid w:val="00413330"/>
    <w:rsid w:val="004144CC"/>
    <w:rsid w:val="00415D49"/>
    <w:rsid w:val="004218C1"/>
    <w:rsid w:val="00423212"/>
    <w:rsid w:val="00423347"/>
    <w:rsid w:val="004246A5"/>
    <w:rsid w:val="00426BC9"/>
    <w:rsid w:val="00427809"/>
    <w:rsid w:val="004337BD"/>
    <w:rsid w:val="004372F2"/>
    <w:rsid w:val="00437680"/>
    <w:rsid w:val="004401D3"/>
    <w:rsid w:val="0045585E"/>
    <w:rsid w:val="00455E82"/>
    <w:rsid w:val="00456A6D"/>
    <w:rsid w:val="00460DA6"/>
    <w:rsid w:val="00461F93"/>
    <w:rsid w:val="004640D0"/>
    <w:rsid w:val="004727FD"/>
    <w:rsid w:val="00475AC0"/>
    <w:rsid w:val="00480634"/>
    <w:rsid w:val="00485231"/>
    <w:rsid w:val="00485393"/>
    <w:rsid w:val="00487071"/>
    <w:rsid w:val="004874C5"/>
    <w:rsid w:val="00493CC4"/>
    <w:rsid w:val="0049623F"/>
    <w:rsid w:val="004A045F"/>
    <w:rsid w:val="004A0934"/>
    <w:rsid w:val="004A133F"/>
    <w:rsid w:val="004A1A44"/>
    <w:rsid w:val="004A21CE"/>
    <w:rsid w:val="004A3A49"/>
    <w:rsid w:val="004A4A8C"/>
    <w:rsid w:val="004A7625"/>
    <w:rsid w:val="004B3659"/>
    <w:rsid w:val="004B62C2"/>
    <w:rsid w:val="004C046B"/>
    <w:rsid w:val="004C5B46"/>
    <w:rsid w:val="004C7ED8"/>
    <w:rsid w:val="004D0C57"/>
    <w:rsid w:val="004D0F79"/>
    <w:rsid w:val="004D77ED"/>
    <w:rsid w:val="004E020C"/>
    <w:rsid w:val="004E6007"/>
    <w:rsid w:val="004F2806"/>
    <w:rsid w:val="004F4F8C"/>
    <w:rsid w:val="005048C1"/>
    <w:rsid w:val="005138F4"/>
    <w:rsid w:val="0051773B"/>
    <w:rsid w:val="00520DFC"/>
    <w:rsid w:val="005218DF"/>
    <w:rsid w:val="00521B99"/>
    <w:rsid w:val="00531B4C"/>
    <w:rsid w:val="00534C47"/>
    <w:rsid w:val="00534CE7"/>
    <w:rsid w:val="005404F8"/>
    <w:rsid w:val="0054535F"/>
    <w:rsid w:val="005514C1"/>
    <w:rsid w:val="00557286"/>
    <w:rsid w:val="00560B66"/>
    <w:rsid w:val="00562477"/>
    <w:rsid w:val="00563874"/>
    <w:rsid w:val="00565FB8"/>
    <w:rsid w:val="00573055"/>
    <w:rsid w:val="00573271"/>
    <w:rsid w:val="00573408"/>
    <w:rsid w:val="005861E5"/>
    <w:rsid w:val="00593471"/>
    <w:rsid w:val="005939DB"/>
    <w:rsid w:val="00596AAF"/>
    <w:rsid w:val="005A25D1"/>
    <w:rsid w:val="005A4FB6"/>
    <w:rsid w:val="005B1089"/>
    <w:rsid w:val="005B32C7"/>
    <w:rsid w:val="005B35BA"/>
    <w:rsid w:val="005B6538"/>
    <w:rsid w:val="005C51BD"/>
    <w:rsid w:val="005C6DFE"/>
    <w:rsid w:val="005E3E38"/>
    <w:rsid w:val="005F20B5"/>
    <w:rsid w:val="005F51E9"/>
    <w:rsid w:val="00610E18"/>
    <w:rsid w:val="00611D8D"/>
    <w:rsid w:val="006320B4"/>
    <w:rsid w:val="00633E5D"/>
    <w:rsid w:val="00633E85"/>
    <w:rsid w:val="0063454A"/>
    <w:rsid w:val="00636529"/>
    <w:rsid w:val="006437BE"/>
    <w:rsid w:val="00643FB4"/>
    <w:rsid w:val="006446D7"/>
    <w:rsid w:val="00645AB7"/>
    <w:rsid w:val="00647D7E"/>
    <w:rsid w:val="0065633D"/>
    <w:rsid w:val="00664F59"/>
    <w:rsid w:val="00665C6C"/>
    <w:rsid w:val="0066775C"/>
    <w:rsid w:val="00681AAC"/>
    <w:rsid w:val="00685EFC"/>
    <w:rsid w:val="00690ED9"/>
    <w:rsid w:val="006917FD"/>
    <w:rsid w:val="00695633"/>
    <w:rsid w:val="00696875"/>
    <w:rsid w:val="006A05CD"/>
    <w:rsid w:val="006A66DD"/>
    <w:rsid w:val="006A6B39"/>
    <w:rsid w:val="006B19B8"/>
    <w:rsid w:val="006B3CD1"/>
    <w:rsid w:val="006B4AE0"/>
    <w:rsid w:val="006B5BF0"/>
    <w:rsid w:val="006C0822"/>
    <w:rsid w:val="006C1123"/>
    <w:rsid w:val="006C2556"/>
    <w:rsid w:val="006C318B"/>
    <w:rsid w:val="006C43EC"/>
    <w:rsid w:val="006C74F9"/>
    <w:rsid w:val="006D5F02"/>
    <w:rsid w:val="006D7453"/>
    <w:rsid w:val="006E2BD3"/>
    <w:rsid w:val="006E4900"/>
    <w:rsid w:val="006E665C"/>
    <w:rsid w:val="006F590E"/>
    <w:rsid w:val="006F74D6"/>
    <w:rsid w:val="0070156D"/>
    <w:rsid w:val="007068E6"/>
    <w:rsid w:val="00706A72"/>
    <w:rsid w:val="007102D0"/>
    <w:rsid w:val="007219BE"/>
    <w:rsid w:val="00727566"/>
    <w:rsid w:val="00732762"/>
    <w:rsid w:val="00733D81"/>
    <w:rsid w:val="00734408"/>
    <w:rsid w:val="00737C19"/>
    <w:rsid w:val="0074097D"/>
    <w:rsid w:val="00745B7C"/>
    <w:rsid w:val="0074696C"/>
    <w:rsid w:val="00751AE4"/>
    <w:rsid w:val="007653CD"/>
    <w:rsid w:val="007663C6"/>
    <w:rsid w:val="0076771D"/>
    <w:rsid w:val="00767EBB"/>
    <w:rsid w:val="00777EEE"/>
    <w:rsid w:val="0078133C"/>
    <w:rsid w:val="00781A4B"/>
    <w:rsid w:val="00782652"/>
    <w:rsid w:val="007842A2"/>
    <w:rsid w:val="00785D54"/>
    <w:rsid w:val="0078606B"/>
    <w:rsid w:val="00796DD9"/>
    <w:rsid w:val="007A1B93"/>
    <w:rsid w:val="007A30A5"/>
    <w:rsid w:val="007A3CE8"/>
    <w:rsid w:val="007A4B57"/>
    <w:rsid w:val="007B193C"/>
    <w:rsid w:val="007B3FDE"/>
    <w:rsid w:val="007B4FC8"/>
    <w:rsid w:val="007B60C3"/>
    <w:rsid w:val="007C2EC2"/>
    <w:rsid w:val="007C5C20"/>
    <w:rsid w:val="007D0469"/>
    <w:rsid w:val="007D7F0F"/>
    <w:rsid w:val="007E238B"/>
    <w:rsid w:val="007E5EDF"/>
    <w:rsid w:val="007E7E43"/>
    <w:rsid w:val="007F0A8F"/>
    <w:rsid w:val="00805C31"/>
    <w:rsid w:val="008073BA"/>
    <w:rsid w:val="00811F6A"/>
    <w:rsid w:val="00823C8F"/>
    <w:rsid w:val="008260F8"/>
    <w:rsid w:val="00826D50"/>
    <w:rsid w:val="00835185"/>
    <w:rsid w:val="008357EA"/>
    <w:rsid w:val="00841F41"/>
    <w:rsid w:val="008433B2"/>
    <w:rsid w:val="008471D0"/>
    <w:rsid w:val="0085120C"/>
    <w:rsid w:val="0086168C"/>
    <w:rsid w:val="0086329F"/>
    <w:rsid w:val="00870E3D"/>
    <w:rsid w:val="00880169"/>
    <w:rsid w:val="008818F5"/>
    <w:rsid w:val="00883A5F"/>
    <w:rsid w:val="008841A3"/>
    <w:rsid w:val="00884C0A"/>
    <w:rsid w:val="00891903"/>
    <w:rsid w:val="00895EB2"/>
    <w:rsid w:val="0089704D"/>
    <w:rsid w:val="0089712F"/>
    <w:rsid w:val="008A682E"/>
    <w:rsid w:val="008A6DCD"/>
    <w:rsid w:val="008B1166"/>
    <w:rsid w:val="008B3DAE"/>
    <w:rsid w:val="008B5E66"/>
    <w:rsid w:val="008D0256"/>
    <w:rsid w:val="008D6273"/>
    <w:rsid w:val="008E2787"/>
    <w:rsid w:val="008E3678"/>
    <w:rsid w:val="008F14FB"/>
    <w:rsid w:val="008F1C4A"/>
    <w:rsid w:val="008F562D"/>
    <w:rsid w:val="008F5813"/>
    <w:rsid w:val="008F5EC7"/>
    <w:rsid w:val="009034ED"/>
    <w:rsid w:val="00904F8B"/>
    <w:rsid w:val="00912D1A"/>
    <w:rsid w:val="00916F6B"/>
    <w:rsid w:val="009245CA"/>
    <w:rsid w:val="009264CE"/>
    <w:rsid w:val="00935099"/>
    <w:rsid w:val="00936A54"/>
    <w:rsid w:val="00940DA5"/>
    <w:rsid w:val="009434DD"/>
    <w:rsid w:val="00944F44"/>
    <w:rsid w:val="00947834"/>
    <w:rsid w:val="00947D45"/>
    <w:rsid w:val="00950AAC"/>
    <w:rsid w:val="00954D1F"/>
    <w:rsid w:val="00955046"/>
    <w:rsid w:val="009573C7"/>
    <w:rsid w:val="00957A3B"/>
    <w:rsid w:val="00964463"/>
    <w:rsid w:val="00964EA6"/>
    <w:rsid w:val="0096720B"/>
    <w:rsid w:val="00976415"/>
    <w:rsid w:val="00980D32"/>
    <w:rsid w:val="00984584"/>
    <w:rsid w:val="009854C8"/>
    <w:rsid w:val="009867C5"/>
    <w:rsid w:val="00995628"/>
    <w:rsid w:val="00996EA3"/>
    <w:rsid w:val="009A0756"/>
    <w:rsid w:val="009A48FF"/>
    <w:rsid w:val="009B05B0"/>
    <w:rsid w:val="009B3C69"/>
    <w:rsid w:val="009B619D"/>
    <w:rsid w:val="009C0EF4"/>
    <w:rsid w:val="009C16CF"/>
    <w:rsid w:val="009C4836"/>
    <w:rsid w:val="009C739B"/>
    <w:rsid w:val="009D759F"/>
    <w:rsid w:val="009D7E62"/>
    <w:rsid w:val="009E0D65"/>
    <w:rsid w:val="009E1136"/>
    <w:rsid w:val="009E3071"/>
    <w:rsid w:val="009F1502"/>
    <w:rsid w:val="009F36C7"/>
    <w:rsid w:val="009F59C8"/>
    <w:rsid w:val="009F76F6"/>
    <w:rsid w:val="00A01AD4"/>
    <w:rsid w:val="00A0323C"/>
    <w:rsid w:val="00A03ED2"/>
    <w:rsid w:val="00A04234"/>
    <w:rsid w:val="00A057E4"/>
    <w:rsid w:val="00A06E7B"/>
    <w:rsid w:val="00A0776D"/>
    <w:rsid w:val="00A156CA"/>
    <w:rsid w:val="00A16E47"/>
    <w:rsid w:val="00A17D54"/>
    <w:rsid w:val="00A35967"/>
    <w:rsid w:val="00A40218"/>
    <w:rsid w:val="00A433B4"/>
    <w:rsid w:val="00A459FB"/>
    <w:rsid w:val="00A46F0C"/>
    <w:rsid w:val="00A504F3"/>
    <w:rsid w:val="00A54DD1"/>
    <w:rsid w:val="00A5602D"/>
    <w:rsid w:val="00A579B6"/>
    <w:rsid w:val="00A606ED"/>
    <w:rsid w:val="00A7446D"/>
    <w:rsid w:val="00A76755"/>
    <w:rsid w:val="00A83C59"/>
    <w:rsid w:val="00A84401"/>
    <w:rsid w:val="00A874CE"/>
    <w:rsid w:val="00A908ED"/>
    <w:rsid w:val="00A95C78"/>
    <w:rsid w:val="00AA23A4"/>
    <w:rsid w:val="00AA2F08"/>
    <w:rsid w:val="00AA48DC"/>
    <w:rsid w:val="00AB1249"/>
    <w:rsid w:val="00AB409A"/>
    <w:rsid w:val="00AB5E1A"/>
    <w:rsid w:val="00AC0A6D"/>
    <w:rsid w:val="00AC1490"/>
    <w:rsid w:val="00AD34ED"/>
    <w:rsid w:val="00AD4981"/>
    <w:rsid w:val="00AD5723"/>
    <w:rsid w:val="00AD68B5"/>
    <w:rsid w:val="00AE2ECF"/>
    <w:rsid w:val="00AE3CC2"/>
    <w:rsid w:val="00AE44CC"/>
    <w:rsid w:val="00AE652B"/>
    <w:rsid w:val="00B014EC"/>
    <w:rsid w:val="00B02596"/>
    <w:rsid w:val="00B05191"/>
    <w:rsid w:val="00B06825"/>
    <w:rsid w:val="00B102C2"/>
    <w:rsid w:val="00B1048F"/>
    <w:rsid w:val="00B17340"/>
    <w:rsid w:val="00B17C45"/>
    <w:rsid w:val="00B216B6"/>
    <w:rsid w:val="00B23769"/>
    <w:rsid w:val="00B25AC9"/>
    <w:rsid w:val="00B2724A"/>
    <w:rsid w:val="00B30305"/>
    <w:rsid w:val="00B32BFB"/>
    <w:rsid w:val="00B37DFE"/>
    <w:rsid w:val="00B4248E"/>
    <w:rsid w:val="00B42713"/>
    <w:rsid w:val="00B536FC"/>
    <w:rsid w:val="00B55431"/>
    <w:rsid w:val="00B56496"/>
    <w:rsid w:val="00B61311"/>
    <w:rsid w:val="00B65AC1"/>
    <w:rsid w:val="00B713BB"/>
    <w:rsid w:val="00B75906"/>
    <w:rsid w:val="00B83E3F"/>
    <w:rsid w:val="00B845F2"/>
    <w:rsid w:val="00B91D91"/>
    <w:rsid w:val="00B925B1"/>
    <w:rsid w:val="00B971E0"/>
    <w:rsid w:val="00BA0613"/>
    <w:rsid w:val="00BA1FB7"/>
    <w:rsid w:val="00BA3909"/>
    <w:rsid w:val="00BA422F"/>
    <w:rsid w:val="00BA4961"/>
    <w:rsid w:val="00BA6DD3"/>
    <w:rsid w:val="00BB1412"/>
    <w:rsid w:val="00BB2AD4"/>
    <w:rsid w:val="00BB36EE"/>
    <w:rsid w:val="00BB5070"/>
    <w:rsid w:val="00BC01E9"/>
    <w:rsid w:val="00BC4DE9"/>
    <w:rsid w:val="00BC6CBD"/>
    <w:rsid w:val="00BC7A04"/>
    <w:rsid w:val="00BC7E01"/>
    <w:rsid w:val="00BD2EB3"/>
    <w:rsid w:val="00BD35B9"/>
    <w:rsid w:val="00BD3C4A"/>
    <w:rsid w:val="00BD5186"/>
    <w:rsid w:val="00BD5FF0"/>
    <w:rsid w:val="00BE0AB0"/>
    <w:rsid w:val="00BE0C07"/>
    <w:rsid w:val="00BE7C3B"/>
    <w:rsid w:val="00BF01E5"/>
    <w:rsid w:val="00BF71C9"/>
    <w:rsid w:val="00BF7AC9"/>
    <w:rsid w:val="00C02762"/>
    <w:rsid w:val="00C06B2E"/>
    <w:rsid w:val="00C10464"/>
    <w:rsid w:val="00C109BA"/>
    <w:rsid w:val="00C15857"/>
    <w:rsid w:val="00C16DC8"/>
    <w:rsid w:val="00C17A92"/>
    <w:rsid w:val="00C208A7"/>
    <w:rsid w:val="00C20988"/>
    <w:rsid w:val="00C2485B"/>
    <w:rsid w:val="00C248EA"/>
    <w:rsid w:val="00C24CD6"/>
    <w:rsid w:val="00C25602"/>
    <w:rsid w:val="00C272DC"/>
    <w:rsid w:val="00C30E01"/>
    <w:rsid w:val="00C32DFD"/>
    <w:rsid w:val="00C36308"/>
    <w:rsid w:val="00C36B8C"/>
    <w:rsid w:val="00C3738A"/>
    <w:rsid w:val="00C37DD4"/>
    <w:rsid w:val="00C4007C"/>
    <w:rsid w:val="00C418CA"/>
    <w:rsid w:val="00C420E2"/>
    <w:rsid w:val="00C45D51"/>
    <w:rsid w:val="00C50B2C"/>
    <w:rsid w:val="00C50BF7"/>
    <w:rsid w:val="00C51C1D"/>
    <w:rsid w:val="00C679F6"/>
    <w:rsid w:val="00C72B40"/>
    <w:rsid w:val="00C73B94"/>
    <w:rsid w:val="00C75164"/>
    <w:rsid w:val="00C80EE7"/>
    <w:rsid w:val="00C922A6"/>
    <w:rsid w:val="00C924D1"/>
    <w:rsid w:val="00C9329A"/>
    <w:rsid w:val="00C946C8"/>
    <w:rsid w:val="00C950D7"/>
    <w:rsid w:val="00C9562E"/>
    <w:rsid w:val="00C96685"/>
    <w:rsid w:val="00CA0E95"/>
    <w:rsid w:val="00CA6EF0"/>
    <w:rsid w:val="00CB3925"/>
    <w:rsid w:val="00CB395C"/>
    <w:rsid w:val="00CB5EAD"/>
    <w:rsid w:val="00CB62F0"/>
    <w:rsid w:val="00CB6F88"/>
    <w:rsid w:val="00CB775B"/>
    <w:rsid w:val="00CC0B2D"/>
    <w:rsid w:val="00CC2910"/>
    <w:rsid w:val="00CC5CBE"/>
    <w:rsid w:val="00CC78D2"/>
    <w:rsid w:val="00CC7923"/>
    <w:rsid w:val="00CD3F83"/>
    <w:rsid w:val="00CD5FF9"/>
    <w:rsid w:val="00CD711D"/>
    <w:rsid w:val="00CE3203"/>
    <w:rsid w:val="00CE510E"/>
    <w:rsid w:val="00CE621C"/>
    <w:rsid w:val="00CE7556"/>
    <w:rsid w:val="00CF018A"/>
    <w:rsid w:val="00CF3849"/>
    <w:rsid w:val="00CF4B63"/>
    <w:rsid w:val="00D05517"/>
    <w:rsid w:val="00D10A4A"/>
    <w:rsid w:val="00D10F53"/>
    <w:rsid w:val="00D1217E"/>
    <w:rsid w:val="00D132F4"/>
    <w:rsid w:val="00D13A6C"/>
    <w:rsid w:val="00D25B17"/>
    <w:rsid w:val="00D26DA8"/>
    <w:rsid w:val="00D33294"/>
    <w:rsid w:val="00D33649"/>
    <w:rsid w:val="00D34CED"/>
    <w:rsid w:val="00D3660E"/>
    <w:rsid w:val="00D36A23"/>
    <w:rsid w:val="00D37B90"/>
    <w:rsid w:val="00D421EC"/>
    <w:rsid w:val="00D433D4"/>
    <w:rsid w:val="00D45BFF"/>
    <w:rsid w:val="00D528F3"/>
    <w:rsid w:val="00D53DFE"/>
    <w:rsid w:val="00D54275"/>
    <w:rsid w:val="00D6037D"/>
    <w:rsid w:val="00D63277"/>
    <w:rsid w:val="00D63C3F"/>
    <w:rsid w:val="00D64DCE"/>
    <w:rsid w:val="00D6640E"/>
    <w:rsid w:val="00D71536"/>
    <w:rsid w:val="00D76838"/>
    <w:rsid w:val="00D77883"/>
    <w:rsid w:val="00D8082C"/>
    <w:rsid w:val="00D8359D"/>
    <w:rsid w:val="00D846EA"/>
    <w:rsid w:val="00D86805"/>
    <w:rsid w:val="00D90020"/>
    <w:rsid w:val="00D91523"/>
    <w:rsid w:val="00D91640"/>
    <w:rsid w:val="00D9774B"/>
    <w:rsid w:val="00DA2E67"/>
    <w:rsid w:val="00DA3C6E"/>
    <w:rsid w:val="00DB2114"/>
    <w:rsid w:val="00DB73C2"/>
    <w:rsid w:val="00DC0694"/>
    <w:rsid w:val="00DC591E"/>
    <w:rsid w:val="00DC5EB3"/>
    <w:rsid w:val="00DD0101"/>
    <w:rsid w:val="00DE2BE9"/>
    <w:rsid w:val="00DE5468"/>
    <w:rsid w:val="00DF3B39"/>
    <w:rsid w:val="00DF43F0"/>
    <w:rsid w:val="00E02D82"/>
    <w:rsid w:val="00E04DD6"/>
    <w:rsid w:val="00E05723"/>
    <w:rsid w:val="00E05C25"/>
    <w:rsid w:val="00E11A6F"/>
    <w:rsid w:val="00E21C99"/>
    <w:rsid w:val="00E22E67"/>
    <w:rsid w:val="00E25A14"/>
    <w:rsid w:val="00E2653D"/>
    <w:rsid w:val="00E36D99"/>
    <w:rsid w:val="00E36E57"/>
    <w:rsid w:val="00E43047"/>
    <w:rsid w:val="00E44E6B"/>
    <w:rsid w:val="00E45BB2"/>
    <w:rsid w:val="00E46355"/>
    <w:rsid w:val="00E52512"/>
    <w:rsid w:val="00E52B2B"/>
    <w:rsid w:val="00E53B4F"/>
    <w:rsid w:val="00E556A7"/>
    <w:rsid w:val="00E55B50"/>
    <w:rsid w:val="00E56D22"/>
    <w:rsid w:val="00E62B87"/>
    <w:rsid w:val="00E62F01"/>
    <w:rsid w:val="00E62F79"/>
    <w:rsid w:val="00E70FEF"/>
    <w:rsid w:val="00E80C46"/>
    <w:rsid w:val="00E82828"/>
    <w:rsid w:val="00E834A4"/>
    <w:rsid w:val="00E9436E"/>
    <w:rsid w:val="00EA557A"/>
    <w:rsid w:val="00EA5EF1"/>
    <w:rsid w:val="00EB244D"/>
    <w:rsid w:val="00EB6E41"/>
    <w:rsid w:val="00EC0901"/>
    <w:rsid w:val="00ED1A12"/>
    <w:rsid w:val="00ED7E68"/>
    <w:rsid w:val="00EE1016"/>
    <w:rsid w:val="00EE153E"/>
    <w:rsid w:val="00EE191A"/>
    <w:rsid w:val="00EE4724"/>
    <w:rsid w:val="00EE4FF2"/>
    <w:rsid w:val="00EF03D1"/>
    <w:rsid w:val="00EF2B00"/>
    <w:rsid w:val="00EF4A1B"/>
    <w:rsid w:val="00EF6F8A"/>
    <w:rsid w:val="00F035E0"/>
    <w:rsid w:val="00F0659D"/>
    <w:rsid w:val="00F11C2B"/>
    <w:rsid w:val="00F122B2"/>
    <w:rsid w:val="00F12723"/>
    <w:rsid w:val="00F16553"/>
    <w:rsid w:val="00F166E0"/>
    <w:rsid w:val="00F17BB8"/>
    <w:rsid w:val="00F2717A"/>
    <w:rsid w:val="00F351A2"/>
    <w:rsid w:val="00F431F6"/>
    <w:rsid w:val="00F475F9"/>
    <w:rsid w:val="00F50141"/>
    <w:rsid w:val="00F60F79"/>
    <w:rsid w:val="00F60FE2"/>
    <w:rsid w:val="00F61794"/>
    <w:rsid w:val="00F65AD3"/>
    <w:rsid w:val="00F66E3C"/>
    <w:rsid w:val="00F722A7"/>
    <w:rsid w:val="00F77D73"/>
    <w:rsid w:val="00F8761E"/>
    <w:rsid w:val="00F87674"/>
    <w:rsid w:val="00F9099E"/>
    <w:rsid w:val="00F94B10"/>
    <w:rsid w:val="00FB1F5F"/>
    <w:rsid w:val="00FB6B1C"/>
    <w:rsid w:val="00FB70A5"/>
    <w:rsid w:val="00FC144B"/>
    <w:rsid w:val="00FC35AD"/>
    <w:rsid w:val="00FC7107"/>
    <w:rsid w:val="00FD042A"/>
    <w:rsid w:val="00FD1C57"/>
    <w:rsid w:val="00FD1F54"/>
    <w:rsid w:val="00FD2102"/>
    <w:rsid w:val="00FD21F1"/>
    <w:rsid w:val="00FD5BF6"/>
    <w:rsid w:val="00FD7F63"/>
    <w:rsid w:val="00FE4F2B"/>
    <w:rsid w:val="00FF7EF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863669"/>
  <w15:chartTrackingRefBased/>
  <w15:docId w15:val="{C56E1B51-2F8F-40CC-A732-8A3A93C9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ED1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0F5697"/>
    <w:pPr>
      <w:spacing w:after="0" w:line="240" w:lineRule="auto"/>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3">
    <w:name w:val="List Table 3 Accent 3"/>
    <w:basedOn w:val="TableNormal"/>
    <w:uiPriority w:val="48"/>
    <w:rsid w:val="000F5697"/>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GridTable4-Accent4">
    <w:name w:val="Grid Table 4 Accent 4"/>
    <w:basedOn w:val="TableNormal"/>
    <w:uiPriority w:val="49"/>
    <w:rsid w:val="000F5697"/>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character" w:styleId="CommentReference">
    <w:name w:val="annotation reference"/>
    <w:basedOn w:val="DefaultParagraphFont"/>
    <w:uiPriority w:val="99"/>
    <w:semiHidden/>
    <w:unhideWhenUsed/>
    <w:rsid w:val="008D6273"/>
    <w:rPr>
      <w:sz w:val="16"/>
      <w:szCs w:val="16"/>
    </w:rPr>
  </w:style>
  <w:style w:type="paragraph" w:styleId="CommentText">
    <w:name w:val="annotation text"/>
    <w:basedOn w:val="Normal"/>
    <w:link w:val="CommentTextChar"/>
    <w:uiPriority w:val="99"/>
    <w:semiHidden/>
    <w:unhideWhenUsed/>
    <w:rsid w:val="008D6273"/>
    <w:pPr>
      <w:spacing w:line="240" w:lineRule="auto"/>
    </w:pPr>
    <w:rPr>
      <w:sz w:val="20"/>
      <w:szCs w:val="20"/>
    </w:rPr>
  </w:style>
  <w:style w:type="character" w:customStyle="1" w:styleId="CommentTextChar">
    <w:name w:val="Comment Text Char"/>
    <w:basedOn w:val="DefaultParagraphFont"/>
    <w:link w:val="CommentText"/>
    <w:uiPriority w:val="99"/>
    <w:semiHidden/>
    <w:rsid w:val="008D6273"/>
    <w:rPr>
      <w:sz w:val="20"/>
      <w:szCs w:val="20"/>
    </w:rPr>
  </w:style>
  <w:style w:type="paragraph" w:styleId="CommentSubject">
    <w:name w:val="annotation subject"/>
    <w:basedOn w:val="CommentText"/>
    <w:next w:val="CommentText"/>
    <w:link w:val="CommentSubjectChar"/>
    <w:uiPriority w:val="99"/>
    <w:semiHidden/>
    <w:unhideWhenUsed/>
    <w:rsid w:val="008D6273"/>
    <w:rPr>
      <w:b/>
      <w:bCs/>
    </w:rPr>
  </w:style>
  <w:style w:type="character" w:customStyle="1" w:styleId="CommentSubjectChar">
    <w:name w:val="Comment Subject Char"/>
    <w:basedOn w:val="CommentTextChar"/>
    <w:link w:val="CommentSubject"/>
    <w:uiPriority w:val="99"/>
    <w:semiHidden/>
    <w:rsid w:val="008D6273"/>
    <w:rPr>
      <w:b/>
      <w:bCs/>
      <w:sz w:val="20"/>
      <w:szCs w:val="20"/>
    </w:rPr>
  </w:style>
  <w:style w:type="paragraph" w:styleId="BalloonText">
    <w:name w:val="Balloon Text"/>
    <w:basedOn w:val="Normal"/>
    <w:link w:val="BalloonTextChar"/>
    <w:uiPriority w:val="99"/>
    <w:semiHidden/>
    <w:unhideWhenUsed/>
    <w:rsid w:val="008D6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273"/>
    <w:rPr>
      <w:rFonts w:ascii="Segoe UI" w:hAnsi="Segoe UI" w:cs="Segoe UI"/>
      <w:sz w:val="18"/>
      <w:szCs w:val="18"/>
    </w:rPr>
  </w:style>
  <w:style w:type="character" w:styleId="Hyperlink">
    <w:name w:val="Hyperlink"/>
    <w:basedOn w:val="DefaultParagraphFont"/>
    <w:uiPriority w:val="99"/>
    <w:unhideWhenUsed/>
    <w:rsid w:val="009573C7"/>
    <w:rPr>
      <w:color w:val="6B9F25" w:themeColor="hyperlink"/>
      <w:u w:val="single"/>
    </w:rPr>
  </w:style>
  <w:style w:type="paragraph" w:styleId="Revision">
    <w:name w:val="Revision"/>
    <w:hidden/>
    <w:uiPriority w:val="99"/>
    <w:semiHidden/>
    <w:rsid w:val="00B17C45"/>
    <w:pPr>
      <w:spacing w:after="0" w:line="240" w:lineRule="auto"/>
    </w:pPr>
  </w:style>
  <w:style w:type="character" w:styleId="FollowedHyperlink">
    <w:name w:val="FollowedHyperlink"/>
    <w:basedOn w:val="DefaultParagraphFont"/>
    <w:uiPriority w:val="99"/>
    <w:semiHidden/>
    <w:unhideWhenUsed/>
    <w:rsid w:val="004F4F8C"/>
    <w:rPr>
      <w:color w:val="B26B02" w:themeColor="followedHyperlink"/>
      <w:u w:val="single"/>
    </w:rPr>
  </w:style>
  <w:style w:type="character" w:styleId="UnresolvedMention">
    <w:name w:val="Unresolved Mention"/>
    <w:basedOn w:val="DefaultParagraphFont"/>
    <w:uiPriority w:val="99"/>
    <w:semiHidden/>
    <w:unhideWhenUsed/>
    <w:rsid w:val="004F4F8C"/>
    <w:rPr>
      <w:color w:val="605E5C"/>
      <w:shd w:val="clear" w:color="auto" w:fill="E1DFDD"/>
    </w:rPr>
  </w:style>
  <w:style w:type="paragraph" w:styleId="HTMLPreformatted">
    <w:name w:val="HTML Preformatted"/>
    <w:basedOn w:val="Normal"/>
    <w:link w:val="HTMLPreformattedChar"/>
    <w:uiPriority w:val="99"/>
    <w:unhideWhenUsed/>
    <w:rsid w:val="0038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38443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2473">
      <w:bodyDiv w:val="1"/>
      <w:marLeft w:val="0"/>
      <w:marRight w:val="0"/>
      <w:marTop w:val="0"/>
      <w:marBottom w:val="0"/>
      <w:divBdr>
        <w:top w:val="none" w:sz="0" w:space="0" w:color="auto"/>
        <w:left w:val="none" w:sz="0" w:space="0" w:color="auto"/>
        <w:bottom w:val="none" w:sz="0" w:space="0" w:color="auto"/>
        <w:right w:val="none" w:sz="0" w:space="0" w:color="auto"/>
      </w:divBdr>
    </w:div>
    <w:div w:id="100689107">
      <w:bodyDiv w:val="1"/>
      <w:marLeft w:val="0"/>
      <w:marRight w:val="0"/>
      <w:marTop w:val="0"/>
      <w:marBottom w:val="0"/>
      <w:divBdr>
        <w:top w:val="none" w:sz="0" w:space="0" w:color="auto"/>
        <w:left w:val="none" w:sz="0" w:space="0" w:color="auto"/>
        <w:bottom w:val="none" w:sz="0" w:space="0" w:color="auto"/>
        <w:right w:val="none" w:sz="0" w:space="0" w:color="auto"/>
      </w:divBdr>
    </w:div>
    <w:div w:id="107818944">
      <w:bodyDiv w:val="1"/>
      <w:marLeft w:val="0"/>
      <w:marRight w:val="0"/>
      <w:marTop w:val="0"/>
      <w:marBottom w:val="0"/>
      <w:divBdr>
        <w:top w:val="none" w:sz="0" w:space="0" w:color="auto"/>
        <w:left w:val="none" w:sz="0" w:space="0" w:color="auto"/>
        <w:bottom w:val="none" w:sz="0" w:space="0" w:color="auto"/>
        <w:right w:val="none" w:sz="0" w:space="0" w:color="auto"/>
      </w:divBdr>
    </w:div>
    <w:div w:id="149951506">
      <w:bodyDiv w:val="1"/>
      <w:marLeft w:val="0"/>
      <w:marRight w:val="0"/>
      <w:marTop w:val="0"/>
      <w:marBottom w:val="0"/>
      <w:divBdr>
        <w:top w:val="none" w:sz="0" w:space="0" w:color="auto"/>
        <w:left w:val="none" w:sz="0" w:space="0" w:color="auto"/>
        <w:bottom w:val="none" w:sz="0" w:space="0" w:color="auto"/>
        <w:right w:val="none" w:sz="0" w:space="0" w:color="auto"/>
      </w:divBdr>
    </w:div>
    <w:div w:id="153306021">
      <w:bodyDiv w:val="1"/>
      <w:marLeft w:val="0"/>
      <w:marRight w:val="0"/>
      <w:marTop w:val="0"/>
      <w:marBottom w:val="0"/>
      <w:divBdr>
        <w:top w:val="none" w:sz="0" w:space="0" w:color="auto"/>
        <w:left w:val="none" w:sz="0" w:space="0" w:color="auto"/>
        <w:bottom w:val="none" w:sz="0" w:space="0" w:color="auto"/>
        <w:right w:val="none" w:sz="0" w:space="0" w:color="auto"/>
      </w:divBdr>
    </w:div>
    <w:div w:id="176426319">
      <w:bodyDiv w:val="1"/>
      <w:marLeft w:val="0"/>
      <w:marRight w:val="0"/>
      <w:marTop w:val="0"/>
      <w:marBottom w:val="0"/>
      <w:divBdr>
        <w:top w:val="none" w:sz="0" w:space="0" w:color="auto"/>
        <w:left w:val="none" w:sz="0" w:space="0" w:color="auto"/>
        <w:bottom w:val="none" w:sz="0" w:space="0" w:color="auto"/>
        <w:right w:val="none" w:sz="0" w:space="0" w:color="auto"/>
      </w:divBdr>
    </w:div>
    <w:div w:id="182936163">
      <w:bodyDiv w:val="1"/>
      <w:marLeft w:val="0"/>
      <w:marRight w:val="0"/>
      <w:marTop w:val="0"/>
      <w:marBottom w:val="0"/>
      <w:divBdr>
        <w:top w:val="none" w:sz="0" w:space="0" w:color="auto"/>
        <w:left w:val="none" w:sz="0" w:space="0" w:color="auto"/>
        <w:bottom w:val="none" w:sz="0" w:space="0" w:color="auto"/>
        <w:right w:val="none" w:sz="0" w:space="0" w:color="auto"/>
      </w:divBdr>
    </w:div>
    <w:div w:id="193270749">
      <w:bodyDiv w:val="1"/>
      <w:marLeft w:val="0"/>
      <w:marRight w:val="0"/>
      <w:marTop w:val="0"/>
      <w:marBottom w:val="0"/>
      <w:divBdr>
        <w:top w:val="none" w:sz="0" w:space="0" w:color="auto"/>
        <w:left w:val="none" w:sz="0" w:space="0" w:color="auto"/>
        <w:bottom w:val="none" w:sz="0" w:space="0" w:color="auto"/>
        <w:right w:val="none" w:sz="0" w:space="0" w:color="auto"/>
      </w:divBdr>
    </w:div>
    <w:div w:id="199441259">
      <w:bodyDiv w:val="1"/>
      <w:marLeft w:val="0"/>
      <w:marRight w:val="0"/>
      <w:marTop w:val="0"/>
      <w:marBottom w:val="0"/>
      <w:divBdr>
        <w:top w:val="none" w:sz="0" w:space="0" w:color="auto"/>
        <w:left w:val="none" w:sz="0" w:space="0" w:color="auto"/>
        <w:bottom w:val="none" w:sz="0" w:space="0" w:color="auto"/>
        <w:right w:val="none" w:sz="0" w:space="0" w:color="auto"/>
      </w:divBdr>
    </w:div>
    <w:div w:id="245500880">
      <w:bodyDiv w:val="1"/>
      <w:marLeft w:val="0"/>
      <w:marRight w:val="0"/>
      <w:marTop w:val="0"/>
      <w:marBottom w:val="0"/>
      <w:divBdr>
        <w:top w:val="none" w:sz="0" w:space="0" w:color="auto"/>
        <w:left w:val="none" w:sz="0" w:space="0" w:color="auto"/>
        <w:bottom w:val="none" w:sz="0" w:space="0" w:color="auto"/>
        <w:right w:val="none" w:sz="0" w:space="0" w:color="auto"/>
      </w:divBdr>
    </w:div>
    <w:div w:id="256134686">
      <w:bodyDiv w:val="1"/>
      <w:marLeft w:val="0"/>
      <w:marRight w:val="0"/>
      <w:marTop w:val="0"/>
      <w:marBottom w:val="0"/>
      <w:divBdr>
        <w:top w:val="none" w:sz="0" w:space="0" w:color="auto"/>
        <w:left w:val="none" w:sz="0" w:space="0" w:color="auto"/>
        <w:bottom w:val="none" w:sz="0" w:space="0" w:color="auto"/>
        <w:right w:val="none" w:sz="0" w:space="0" w:color="auto"/>
      </w:divBdr>
    </w:div>
    <w:div w:id="339939666">
      <w:bodyDiv w:val="1"/>
      <w:marLeft w:val="0"/>
      <w:marRight w:val="0"/>
      <w:marTop w:val="0"/>
      <w:marBottom w:val="0"/>
      <w:divBdr>
        <w:top w:val="none" w:sz="0" w:space="0" w:color="auto"/>
        <w:left w:val="none" w:sz="0" w:space="0" w:color="auto"/>
        <w:bottom w:val="none" w:sz="0" w:space="0" w:color="auto"/>
        <w:right w:val="none" w:sz="0" w:space="0" w:color="auto"/>
      </w:divBdr>
    </w:div>
    <w:div w:id="346713862">
      <w:bodyDiv w:val="1"/>
      <w:marLeft w:val="0"/>
      <w:marRight w:val="0"/>
      <w:marTop w:val="0"/>
      <w:marBottom w:val="0"/>
      <w:divBdr>
        <w:top w:val="none" w:sz="0" w:space="0" w:color="auto"/>
        <w:left w:val="none" w:sz="0" w:space="0" w:color="auto"/>
        <w:bottom w:val="none" w:sz="0" w:space="0" w:color="auto"/>
        <w:right w:val="none" w:sz="0" w:space="0" w:color="auto"/>
      </w:divBdr>
    </w:div>
    <w:div w:id="365451767">
      <w:bodyDiv w:val="1"/>
      <w:marLeft w:val="0"/>
      <w:marRight w:val="0"/>
      <w:marTop w:val="0"/>
      <w:marBottom w:val="0"/>
      <w:divBdr>
        <w:top w:val="none" w:sz="0" w:space="0" w:color="auto"/>
        <w:left w:val="none" w:sz="0" w:space="0" w:color="auto"/>
        <w:bottom w:val="none" w:sz="0" w:space="0" w:color="auto"/>
        <w:right w:val="none" w:sz="0" w:space="0" w:color="auto"/>
      </w:divBdr>
    </w:div>
    <w:div w:id="377819455">
      <w:bodyDiv w:val="1"/>
      <w:marLeft w:val="0"/>
      <w:marRight w:val="0"/>
      <w:marTop w:val="0"/>
      <w:marBottom w:val="0"/>
      <w:divBdr>
        <w:top w:val="none" w:sz="0" w:space="0" w:color="auto"/>
        <w:left w:val="none" w:sz="0" w:space="0" w:color="auto"/>
        <w:bottom w:val="none" w:sz="0" w:space="0" w:color="auto"/>
        <w:right w:val="none" w:sz="0" w:space="0" w:color="auto"/>
      </w:divBdr>
    </w:div>
    <w:div w:id="467207198">
      <w:bodyDiv w:val="1"/>
      <w:marLeft w:val="0"/>
      <w:marRight w:val="0"/>
      <w:marTop w:val="0"/>
      <w:marBottom w:val="0"/>
      <w:divBdr>
        <w:top w:val="none" w:sz="0" w:space="0" w:color="auto"/>
        <w:left w:val="none" w:sz="0" w:space="0" w:color="auto"/>
        <w:bottom w:val="none" w:sz="0" w:space="0" w:color="auto"/>
        <w:right w:val="none" w:sz="0" w:space="0" w:color="auto"/>
      </w:divBdr>
    </w:div>
    <w:div w:id="511915302">
      <w:bodyDiv w:val="1"/>
      <w:marLeft w:val="0"/>
      <w:marRight w:val="0"/>
      <w:marTop w:val="0"/>
      <w:marBottom w:val="0"/>
      <w:divBdr>
        <w:top w:val="none" w:sz="0" w:space="0" w:color="auto"/>
        <w:left w:val="none" w:sz="0" w:space="0" w:color="auto"/>
        <w:bottom w:val="none" w:sz="0" w:space="0" w:color="auto"/>
        <w:right w:val="none" w:sz="0" w:space="0" w:color="auto"/>
      </w:divBdr>
    </w:div>
    <w:div w:id="623772911">
      <w:bodyDiv w:val="1"/>
      <w:marLeft w:val="0"/>
      <w:marRight w:val="0"/>
      <w:marTop w:val="0"/>
      <w:marBottom w:val="0"/>
      <w:divBdr>
        <w:top w:val="none" w:sz="0" w:space="0" w:color="auto"/>
        <w:left w:val="none" w:sz="0" w:space="0" w:color="auto"/>
        <w:bottom w:val="none" w:sz="0" w:space="0" w:color="auto"/>
        <w:right w:val="none" w:sz="0" w:space="0" w:color="auto"/>
      </w:divBdr>
    </w:div>
    <w:div w:id="653677197">
      <w:bodyDiv w:val="1"/>
      <w:marLeft w:val="0"/>
      <w:marRight w:val="0"/>
      <w:marTop w:val="0"/>
      <w:marBottom w:val="0"/>
      <w:divBdr>
        <w:top w:val="none" w:sz="0" w:space="0" w:color="auto"/>
        <w:left w:val="none" w:sz="0" w:space="0" w:color="auto"/>
        <w:bottom w:val="none" w:sz="0" w:space="0" w:color="auto"/>
        <w:right w:val="none" w:sz="0" w:space="0" w:color="auto"/>
      </w:divBdr>
    </w:div>
    <w:div w:id="691804317">
      <w:bodyDiv w:val="1"/>
      <w:marLeft w:val="0"/>
      <w:marRight w:val="0"/>
      <w:marTop w:val="0"/>
      <w:marBottom w:val="0"/>
      <w:divBdr>
        <w:top w:val="none" w:sz="0" w:space="0" w:color="auto"/>
        <w:left w:val="none" w:sz="0" w:space="0" w:color="auto"/>
        <w:bottom w:val="none" w:sz="0" w:space="0" w:color="auto"/>
        <w:right w:val="none" w:sz="0" w:space="0" w:color="auto"/>
      </w:divBdr>
    </w:div>
    <w:div w:id="703793291">
      <w:bodyDiv w:val="1"/>
      <w:marLeft w:val="0"/>
      <w:marRight w:val="0"/>
      <w:marTop w:val="0"/>
      <w:marBottom w:val="0"/>
      <w:divBdr>
        <w:top w:val="none" w:sz="0" w:space="0" w:color="auto"/>
        <w:left w:val="none" w:sz="0" w:space="0" w:color="auto"/>
        <w:bottom w:val="none" w:sz="0" w:space="0" w:color="auto"/>
        <w:right w:val="none" w:sz="0" w:space="0" w:color="auto"/>
      </w:divBdr>
    </w:div>
    <w:div w:id="707608525">
      <w:bodyDiv w:val="1"/>
      <w:marLeft w:val="0"/>
      <w:marRight w:val="0"/>
      <w:marTop w:val="0"/>
      <w:marBottom w:val="0"/>
      <w:divBdr>
        <w:top w:val="none" w:sz="0" w:space="0" w:color="auto"/>
        <w:left w:val="none" w:sz="0" w:space="0" w:color="auto"/>
        <w:bottom w:val="none" w:sz="0" w:space="0" w:color="auto"/>
        <w:right w:val="none" w:sz="0" w:space="0" w:color="auto"/>
      </w:divBdr>
    </w:div>
    <w:div w:id="722173214">
      <w:bodyDiv w:val="1"/>
      <w:marLeft w:val="0"/>
      <w:marRight w:val="0"/>
      <w:marTop w:val="0"/>
      <w:marBottom w:val="0"/>
      <w:divBdr>
        <w:top w:val="none" w:sz="0" w:space="0" w:color="auto"/>
        <w:left w:val="none" w:sz="0" w:space="0" w:color="auto"/>
        <w:bottom w:val="none" w:sz="0" w:space="0" w:color="auto"/>
        <w:right w:val="none" w:sz="0" w:space="0" w:color="auto"/>
      </w:divBdr>
    </w:div>
    <w:div w:id="780152196">
      <w:bodyDiv w:val="1"/>
      <w:marLeft w:val="0"/>
      <w:marRight w:val="0"/>
      <w:marTop w:val="0"/>
      <w:marBottom w:val="0"/>
      <w:divBdr>
        <w:top w:val="none" w:sz="0" w:space="0" w:color="auto"/>
        <w:left w:val="none" w:sz="0" w:space="0" w:color="auto"/>
        <w:bottom w:val="none" w:sz="0" w:space="0" w:color="auto"/>
        <w:right w:val="none" w:sz="0" w:space="0" w:color="auto"/>
      </w:divBdr>
    </w:div>
    <w:div w:id="798719005">
      <w:bodyDiv w:val="1"/>
      <w:marLeft w:val="0"/>
      <w:marRight w:val="0"/>
      <w:marTop w:val="0"/>
      <w:marBottom w:val="0"/>
      <w:divBdr>
        <w:top w:val="none" w:sz="0" w:space="0" w:color="auto"/>
        <w:left w:val="none" w:sz="0" w:space="0" w:color="auto"/>
        <w:bottom w:val="none" w:sz="0" w:space="0" w:color="auto"/>
        <w:right w:val="none" w:sz="0" w:space="0" w:color="auto"/>
      </w:divBdr>
    </w:div>
    <w:div w:id="838010762">
      <w:bodyDiv w:val="1"/>
      <w:marLeft w:val="0"/>
      <w:marRight w:val="0"/>
      <w:marTop w:val="0"/>
      <w:marBottom w:val="0"/>
      <w:divBdr>
        <w:top w:val="none" w:sz="0" w:space="0" w:color="auto"/>
        <w:left w:val="none" w:sz="0" w:space="0" w:color="auto"/>
        <w:bottom w:val="none" w:sz="0" w:space="0" w:color="auto"/>
        <w:right w:val="none" w:sz="0" w:space="0" w:color="auto"/>
      </w:divBdr>
    </w:div>
    <w:div w:id="855391047">
      <w:bodyDiv w:val="1"/>
      <w:marLeft w:val="0"/>
      <w:marRight w:val="0"/>
      <w:marTop w:val="0"/>
      <w:marBottom w:val="0"/>
      <w:divBdr>
        <w:top w:val="none" w:sz="0" w:space="0" w:color="auto"/>
        <w:left w:val="none" w:sz="0" w:space="0" w:color="auto"/>
        <w:bottom w:val="none" w:sz="0" w:space="0" w:color="auto"/>
        <w:right w:val="none" w:sz="0" w:space="0" w:color="auto"/>
      </w:divBdr>
    </w:div>
    <w:div w:id="867909076">
      <w:bodyDiv w:val="1"/>
      <w:marLeft w:val="0"/>
      <w:marRight w:val="0"/>
      <w:marTop w:val="0"/>
      <w:marBottom w:val="0"/>
      <w:divBdr>
        <w:top w:val="none" w:sz="0" w:space="0" w:color="auto"/>
        <w:left w:val="none" w:sz="0" w:space="0" w:color="auto"/>
        <w:bottom w:val="none" w:sz="0" w:space="0" w:color="auto"/>
        <w:right w:val="none" w:sz="0" w:space="0" w:color="auto"/>
      </w:divBdr>
    </w:div>
    <w:div w:id="913127481">
      <w:bodyDiv w:val="1"/>
      <w:marLeft w:val="0"/>
      <w:marRight w:val="0"/>
      <w:marTop w:val="0"/>
      <w:marBottom w:val="0"/>
      <w:divBdr>
        <w:top w:val="none" w:sz="0" w:space="0" w:color="auto"/>
        <w:left w:val="none" w:sz="0" w:space="0" w:color="auto"/>
        <w:bottom w:val="none" w:sz="0" w:space="0" w:color="auto"/>
        <w:right w:val="none" w:sz="0" w:space="0" w:color="auto"/>
      </w:divBdr>
    </w:div>
    <w:div w:id="914389555">
      <w:bodyDiv w:val="1"/>
      <w:marLeft w:val="0"/>
      <w:marRight w:val="0"/>
      <w:marTop w:val="0"/>
      <w:marBottom w:val="0"/>
      <w:divBdr>
        <w:top w:val="none" w:sz="0" w:space="0" w:color="auto"/>
        <w:left w:val="none" w:sz="0" w:space="0" w:color="auto"/>
        <w:bottom w:val="none" w:sz="0" w:space="0" w:color="auto"/>
        <w:right w:val="none" w:sz="0" w:space="0" w:color="auto"/>
      </w:divBdr>
    </w:div>
    <w:div w:id="937561519">
      <w:bodyDiv w:val="1"/>
      <w:marLeft w:val="0"/>
      <w:marRight w:val="0"/>
      <w:marTop w:val="0"/>
      <w:marBottom w:val="0"/>
      <w:divBdr>
        <w:top w:val="none" w:sz="0" w:space="0" w:color="auto"/>
        <w:left w:val="none" w:sz="0" w:space="0" w:color="auto"/>
        <w:bottom w:val="none" w:sz="0" w:space="0" w:color="auto"/>
        <w:right w:val="none" w:sz="0" w:space="0" w:color="auto"/>
      </w:divBdr>
    </w:div>
    <w:div w:id="1021275810">
      <w:bodyDiv w:val="1"/>
      <w:marLeft w:val="0"/>
      <w:marRight w:val="0"/>
      <w:marTop w:val="0"/>
      <w:marBottom w:val="0"/>
      <w:divBdr>
        <w:top w:val="none" w:sz="0" w:space="0" w:color="auto"/>
        <w:left w:val="none" w:sz="0" w:space="0" w:color="auto"/>
        <w:bottom w:val="none" w:sz="0" w:space="0" w:color="auto"/>
        <w:right w:val="none" w:sz="0" w:space="0" w:color="auto"/>
      </w:divBdr>
    </w:div>
    <w:div w:id="1021585698">
      <w:bodyDiv w:val="1"/>
      <w:marLeft w:val="0"/>
      <w:marRight w:val="0"/>
      <w:marTop w:val="0"/>
      <w:marBottom w:val="0"/>
      <w:divBdr>
        <w:top w:val="none" w:sz="0" w:space="0" w:color="auto"/>
        <w:left w:val="none" w:sz="0" w:space="0" w:color="auto"/>
        <w:bottom w:val="none" w:sz="0" w:space="0" w:color="auto"/>
        <w:right w:val="none" w:sz="0" w:space="0" w:color="auto"/>
      </w:divBdr>
    </w:div>
    <w:div w:id="1164199477">
      <w:bodyDiv w:val="1"/>
      <w:marLeft w:val="0"/>
      <w:marRight w:val="0"/>
      <w:marTop w:val="0"/>
      <w:marBottom w:val="0"/>
      <w:divBdr>
        <w:top w:val="none" w:sz="0" w:space="0" w:color="auto"/>
        <w:left w:val="none" w:sz="0" w:space="0" w:color="auto"/>
        <w:bottom w:val="none" w:sz="0" w:space="0" w:color="auto"/>
        <w:right w:val="none" w:sz="0" w:space="0" w:color="auto"/>
      </w:divBdr>
    </w:div>
    <w:div w:id="1173034954">
      <w:bodyDiv w:val="1"/>
      <w:marLeft w:val="0"/>
      <w:marRight w:val="0"/>
      <w:marTop w:val="0"/>
      <w:marBottom w:val="0"/>
      <w:divBdr>
        <w:top w:val="none" w:sz="0" w:space="0" w:color="auto"/>
        <w:left w:val="none" w:sz="0" w:space="0" w:color="auto"/>
        <w:bottom w:val="none" w:sz="0" w:space="0" w:color="auto"/>
        <w:right w:val="none" w:sz="0" w:space="0" w:color="auto"/>
      </w:divBdr>
    </w:div>
    <w:div w:id="1201700860">
      <w:bodyDiv w:val="1"/>
      <w:marLeft w:val="0"/>
      <w:marRight w:val="0"/>
      <w:marTop w:val="0"/>
      <w:marBottom w:val="0"/>
      <w:divBdr>
        <w:top w:val="none" w:sz="0" w:space="0" w:color="auto"/>
        <w:left w:val="none" w:sz="0" w:space="0" w:color="auto"/>
        <w:bottom w:val="none" w:sz="0" w:space="0" w:color="auto"/>
        <w:right w:val="none" w:sz="0" w:space="0" w:color="auto"/>
      </w:divBdr>
    </w:div>
    <w:div w:id="1204901822">
      <w:bodyDiv w:val="1"/>
      <w:marLeft w:val="0"/>
      <w:marRight w:val="0"/>
      <w:marTop w:val="0"/>
      <w:marBottom w:val="0"/>
      <w:divBdr>
        <w:top w:val="none" w:sz="0" w:space="0" w:color="auto"/>
        <w:left w:val="none" w:sz="0" w:space="0" w:color="auto"/>
        <w:bottom w:val="none" w:sz="0" w:space="0" w:color="auto"/>
        <w:right w:val="none" w:sz="0" w:space="0" w:color="auto"/>
      </w:divBdr>
    </w:div>
    <w:div w:id="1216772854">
      <w:bodyDiv w:val="1"/>
      <w:marLeft w:val="0"/>
      <w:marRight w:val="0"/>
      <w:marTop w:val="0"/>
      <w:marBottom w:val="0"/>
      <w:divBdr>
        <w:top w:val="none" w:sz="0" w:space="0" w:color="auto"/>
        <w:left w:val="none" w:sz="0" w:space="0" w:color="auto"/>
        <w:bottom w:val="none" w:sz="0" w:space="0" w:color="auto"/>
        <w:right w:val="none" w:sz="0" w:space="0" w:color="auto"/>
      </w:divBdr>
    </w:div>
    <w:div w:id="1421562365">
      <w:bodyDiv w:val="1"/>
      <w:marLeft w:val="0"/>
      <w:marRight w:val="0"/>
      <w:marTop w:val="0"/>
      <w:marBottom w:val="0"/>
      <w:divBdr>
        <w:top w:val="none" w:sz="0" w:space="0" w:color="auto"/>
        <w:left w:val="none" w:sz="0" w:space="0" w:color="auto"/>
        <w:bottom w:val="none" w:sz="0" w:space="0" w:color="auto"/>
        <w:right w:val="none" w:sz="0" w:space="0" w:color="auto"/>
      </w:divBdr>
    </w:div>
    <w:div w:id="1425304824">
      <w:bodyDiv w:val="1"/>
      <w:marLeft w:val="0"/>
      <w:marRight w:val="0"/>
      <w:marTop w:val="0"/>
      <w:marBottom w:val="0"/>
      <w:divBdr>
        <w:top w:val="none" w:sz="0" w:space="0" w:color="auto"/>
        <w:left w:val="none" w:sz="0" w:space="0" w:color="auto"/>
        <w:bottom w:val="none" w:sz="0" w:space="0" w:color="auto"/>
        <w:right w:val="none" w:sz="0" w:space="0" w:color="auto"/>
      </w:divBdr>
    </w:div>
    <w:div w:id="1444885621">
      <w:bodyDiv w:val="1"/>
      <w:marLeft w:val="0"/>
      <w:marRight w:val="0"/>
      <w:marTop w:val="0"/>
      <w:marBottom w:val="0"/>
      <w:divBdr>
        <w:top w:val="none" w:sz="0" w:space="0" w:color="auto"/>
        <w:left w:val="none" w:sz="0" w:space="0" w:color="auto"/>
        <w:bottom w:val="none" w:sz="0" w:space="0" w:color="auto"/>
        <w:right w:val="none" w:sz="0" w:space="0" w:color="auto"/>
      </w:divBdr>
    </w:div>
    <w:div w:id="1480927883">
      <w:bodyDiv w:val="1"/>
      <w:marLeft w:val="0"/>
      <w:marRight w:val="0"/>
      <w:marTop w:val="0"/>
      <w:marBottom w:val="0"/>
      <w:divBdr>
        <w:top w:val="none" w:sz="0" w:space="0" w:color="auto"/>
        <w:left w:val="none" w:sz="0" w:space="0" w:color="auto"/>
        <w:bottom w:val="none" w:sz="0" w:space="0" w:color="auto"/>
        <w:right w:val="none" w:sz="0" w:space="0" w:color="auto"/>
      </w:divBdr>
    </w:div>
    <w:div w:id="1536624884">
      <w:bodyDiv w:val="1"/>
      <w:marLeft w:val="0"/>
      <w:marRight w:val="0"/>
      <w:marTop w:val="0"/>
      <w:marBottom w:val="0"/>
      <w:divBdr>
        <w:top w:val="none" w:sz="0" w:space="0" w:color="auto"/>
        <w:left w:val="none" w:sz="0" w:space="0" w:color="auto"/>
        <w:bottom w:val="none" w:sz="0" w:space="0" w:color="auto"/>
        <w:right w:val="none" w:sz="0" w:space="0" w:color="auto"/>
      </w:divBdr>
    </w:div>
    <w:div w:id="1581597147">
      <w:bodyDiv w:val="1"/>
      <w:marLeft w:val="0"/>
      <w:marRight w:val="0"/>
      <w:marTop w:val="0"/>
      <w:marBottom w:val="0"/>
      <w:divBdr>
        <w:top w:val="none" w:sz="0" w:space="0" w:color="auto"/>
        <w:left w:val="none" w:sz="0" w:space="0" w:color="auto"/>
        <w:bottom w:val="none" w:sz="0" w:space="0" w:color="auto"/>
        <w:right w:val="none" w:sz="0" w:space="0" w:color="auto"/>
      </w:divBdr>
    </w:div>
    <w:div w:id="1598250118">
      <w:bodyDiv w:val="1"/>
      <w:marLeft w:val="0"/>
      <w:marRight w:val="0"/>
      <w:marTop w:val="0"/>
      <w:marBottom w:val="0"/>
      <w:divBdr>
        <w:top w:val="none" w:sz="0" w:space="0" w:color="auto"/>
        <w:left w:val="none" w:sz="0" w:space="0" w:color="auto"/>
        <w:bottom w:val="none" w:sz="0" w:space="0" w:color="auto"/>
        <w:right w:val="none" w:sz="0" w:space="0" w:color="auto"/>
      </w:divBdr>
    </w:div>
    <w:div w:id="1617373775">
      <w:bodyDiv w:val="1"/>
      <w:marLeft w:val="0"/>
      <w:marRight w:val="0"/>
      <w:marTop w:val="0"/>
      <w:marBottom w:val="0"/>
      <w:divBdr>
        <w:top w:val="none" w:sz="0" w:space="0" w:color="auto"/>
        <w:left w:val="none" w:sz="0" w:space="0" w:color="auto"/>
        <w:bottom w:val="none" w:sz="0" w:space="0" w:color="auto"/>
        <w:right w:val="none" w:sz="0" w:space="0" w:color="auto"/>
      </w:divBdr>
    </w:div>
    <w:div w:id="1640381699">
      <w:bodyDiv w:val="1"/>
      <w:marLeft w:val="0"/>
      <w:marRight w:val="0"/>
      <w:marTop w:val="0"/>
      <w:marBottom w:val="0"/>
      <w:divBdr>
        <w:top w:val="none" w:sz="0" w:space="0" w:color="auto"/>
        <w:left w:val="none" w:sz="0" w:space="0" w:color="auto"/>
        <w:bottom w:val="none" w:sz="0" w:space="0" w:color="auto"/>
        <w:right w:val="none" w:sz="0" w:space="0" w:color="auto"/>
      </w:divBdr>
    </w:div>
    <w:div w:id="1662075912">
      <w:bodyDiv w:val="1"/>
      <w:marLeft w:val="0"/>
      <w:marRight w:val="0"/>
      <w:marTop w:val="0"/>
      <w:marBottom w:val="0"/>
      <w:divBdr>
        <w:top w:val="none" w:sz="0" w:space="0" w:color="auto"/>
        <w:left w:val="none" w:sz="0" w:space="0" w:color="auto"/>
        <w:bottom w:val="none" w:sz="0" w:space="0" w:color="auto"/>
        <w:right w:val="none" w:sz="0" w:space="0" w:color="auto"/>
      </w:divBdr>
    </w:div>
    <w:div w:id="1697079171">
      <w:bodyDiv w:val="1"/>
      <w:marLeft w:val="0"/>
      <w:marRight w:val="0"/>
      <w:marTop w:val="0"/>
      <w:marBottom w:val="0"/>
      <w:divBdr>
        <w:top w:val="none" w:sz="0" w:space="0" w:color="auto"/>
        <w:left w:val="none" w:sz="0" w:space="0" w:color="auto"/>
        <w:bottom w:val="none" w:sz="0" w:space="0" w:color="auto"/>
        <w:right w:val="none" w:sz="0" w:space="0" w:color="auto"/>
      </w:divBdr>
    </w:div>
    <w:div w:id="1728987926">
      <w:bodyDiv w:val="1"/>
      <w:marLeft w:val="0"/>
      <w:marRight w:val="0"/>
      <w:marTop w:val="0"/>
      <w:marBottom w:val="0"/>
      <w:divBdr>
        <w:top w:val="none" w:sz="0" w:space="0" w:color="auto"/>
        <w:left w:val="none" w:sz="0" w:space="0" w:color="auto"/>
        <w:bottom w:val="none" w:sz="0" w:space="0" w:color="auto"/>
        <w:right w:val="none" w:sz="0" w:space="0" w:color="auto"/>
      </w:divBdr>
    </w:div>
    <w:div w:id="1739983598">
      <w:bodyDiv w:val="1"/>
      <w:marLeft w:val="0"/>
      <w:marRight w:val="0"/>
      <w:marTop w:val="0"/>
      <w:marBottom w:val="0"/>
      <w:divBdr>
        <w:top w:val="none" w:sz="0" w:space="0" w:color="auto"/>
        <w:left w:val="none" w:sz="0" w:space="0" w:color="auto"/>
        <w:bottom w:val="none" w:sz="0" w:space="0" w:color="auto"/>
        <w:right w:val="none" w:sz="0" w:space="0" w:color="auto"/>
      </w:divBdr>
    </w:div>
    <w:div w:id="1767263015">
      <w:bodyDiv w:val="1"/>
      <w:marLeft w:val="0"/>
      <w:marRight w:val="0"/>
      <w:marTop w:val="0"/>
      <w:marBottom w:val="0"/>
      <w:divBdr>
        <w:top w:val="none" w:sz="0" w:space="0" w:color="auto"/>
        <w:left w:val="none" w:sz="0" w:space="0" w:color="auto"/>
        <w:bottom w:val="none" w:sz="0" w:space="0" w:color="auto"/>
        <w:right w:val="none" w:sz="0" w:space="0" w:color="auto"/>
      </w:divBdr>
    </w:div>
    <w:div w:id="1773431885">
      <w:bodyDiv w:val="1"/>
      <w:marLeft w:val="0"/>
      <w:marRight w:val="0"/>
      <w:marTop w:val="0"/>
      <w:marBottom w:val="0"/>
      <w:divBdr>
        <w:top w:val="none" w:sz="0" w:space="0" w:color="auto"/>
        <w:left w:val="none" w:sz="0" w:space="0" w:color="auto"/>
        <w:bottom w:val="none" w:sz="0" w:space="0" w:color="auto"/>
        <w:right w:val="none" w:sz="0" w:space="0" w:color="auto"/>
      </w:divBdr>
    </w:div>
    <w:div w:id="1799444619">
      <w:bodyDiv w:val="1"/>
      <w:marLeft w:val="0"/>
      <w:marRight w:val="0"/>
      <w:marTop w:val="0"/>
      <w:marBottom w:val="0"/>
      <w:divBdr>
        <w:top w:val="none" w:sz="0" w:space="0" w:color="auto"/>
        <w:left w:val="none" w:sz="0" w:space="0" w:color="auto"/>
        <w:bottom w:val="none" w:sz="0" w:space="0" w:color="auto"/>
        <w:right w:val="none" w:sz="0" w:space="0" w:color="auto"/>
      </w:divBdr>
    </w:div>
    <w:div w:id="1861621037">
      <w:bodyDiv w:val="1"/>
      <w:marLeft w:val="0"/>
      <w:marRight w:val="0"/>
      <w:marTop w:val="0"/>
      <w:marBottom w:val="0"/>
      <w:divBdr>
        <w:top w:val="none" w:sz="0" w:space="0" w:color="auto"/>
        <w:left w:val="none" w:sz="0" w:space="0" w:color="auto"/>
        <w:bottom w:val="none" w:sz="0" w:space="0" w:color="auto"/>
        <w:right w:val="none" w:sz="0" w:space="0" w:color="auto"/>
      </w:divBdr>
    </w:div>
    <w:div w:id="1872763249">
      <w:bodyDiv w:val="1"/>
      <w:marLeft w:val="0"/>
      <w:marRight w:val="0"/>
      <w:marTop w:val="0"/>
      <w:marBottom w:val="0"/>
      <w:divBdr>
        <w:top w:val="none" w:sz="0" w:space="0" w:color="auto"/>
        <w:left w:val="none" w:sz="0" w:space="0" w:color="auto"/>
        <w:bottom w:val="none" w:sz="0" w:space="0" w:color="auto"/>
        <w:right w:val="none" w:sz="0" w:space="0" w:color="auto"/>
      </w:divBdr>
    </w:div>
    <w:div w:id="1900167315">
      <w:bodyDiv w:val="1"/>
      <w:marLeft w:val="0"/>
      <w:marRight w:val="0"/>
      <w:marTop w:val="0"/>
      <w:marBottom w:val="0"/>
      <w:divBdr>
        <w:top w:val="none" w:sz="0" w:space="0" w:color="auto"/>
        <w:left w:val="none" w:sz="0" w:space="0" w:color="auto"/>
        <w:bottom w:val="none" w:sz="0" w:space="0" w:color="auto"/>
        <w:right w:val="none" w:sz="0" w:space="0" w:color="auto"/>
      </w:divBdr>
    </w:div>
    <w:div w:id="1911621702">
      <w:bodyDiv w:val="1"/>
      <w:marLeft w:val="0"/>
      <w:marRight w:val="0"/>
      <w:marTop w:val="0"/>
      <w:marBottom w:val="0"/>
      <w:divBdr>
        <w:top w:val="none" w:sz="0" w:space="0" w:color="auto"/>
        <w:left w:val="none" w:sz="0" w:space="0" w:color="auto"/>
        <w:bottom w:val="none" w:sz="0" w:space="0" w:color="auto"/>
        <w:right w:val="none" w:sz="0" w:space="0" w:color="auto"/>
      </w:divBdr>
    </w:div>
    <w:div w:id="1913732230">
      <w:bodyDiv w:val="1"/>
      <w:marLeft w:val="0"/>
      <w:marRight w:val="0"/>
      <w:marTop w:val="0"/>
      <w:marBottom w:val="0"/>
      <w:divBdr>
        <w:top w:val="none" w:sz="0" w:space="0" w:color="auto"/>
        <w:left w:val="none" w:sz="0" w:space="0" w:color="auto"/>
        <w:bottom w:val="none" w:sz="0" w:space="0" w:color="auto"/>
        <w:right w:val="none" w:sz="0" w:space="0" w:color="auto"/>
      </w:divBdr>
    </w:div>
    <w:div w:id="1922907083">
      <w:bodyDiv w:val="1"/>
      <w:marLeft w:val="0"/>
      <w:marRight w:val="0"/>
      <w:marTop w:val="0"/>
      <w:marBottom w:val="0"/>
      <w:divBdr>
        <w:top w:val="none" w:sz="0" w:space="0" w:color="auto"/>
        <w:left w:val="none" w:sz="0" w:space="0" w:color="auto"/>
        <w:bottom w:val="none" w:sz="0" w:space="0" w:color="auto"/>
        <w:right w:val="none" w:sz="0" w:space="0" w:color="auto"/>
      </w:divBdr>
    </w:div>
    <w:div w:id="1928076901">
      <w:bodyDiv w:val="1"/>
      <w:marLeft w:val="0"/>
      <w:marRight w:val="0"/>
      <w:marTop w:val="0"/>
      <w:marBottom w:val="0"/>
      <w:divBdr>
        <w:top w:val="none" w:sz="0" w:space="0" w:color="auto"/>
        <w:left w:val="none" w:sz="0" w:space="0" w:color="auto"/>
        <w:bottom w:val="none" w:sz="0" w:space="0" w:color="auto"/>
        <w:right w:val="none" w:sz="0" w:space="0" w:color="auto"/>
      </w:divBdr>
    </w:div>
    <w:div w:id="1938098905">
      <w:bodyDiv w:val="1"/>
      <w:marLeft w:val="0"/>
      <w:marRight w:val="0"/>
      <w:marTop w:val="0"/>
      <w:marBottom w:val="0"/>
      <w:divBdr>
        <w:top w:val="none" w:sz="0" w:space="0" w:color="auto"/>
        <w:left w:val="none" w:sz="0" w:space="0" w:color="auto"/>
        <w:bottom w:val="none" w:sz="0" w:space="0" w:color="auto"/>
        <w:right w:val="none" w:sz="0" w:space="0" w:color="auto"/>
      </w:divBdr>
    </w:div>
    <w:div w:id="1939479051">
      <w:bodyDiv w:val="1"/>
      <w:marLeft w:val="0"/>
      <w:marRight w:val="0"/>
      <w:marTop w:val="0"/>
      <w:marBottom w:val="0"/>
      <w:divBdr>
        <w:top w:val="none" w:sz="0" w:space="0" w:color="auto"/>
        <w:left w:val="none" w:sz="0" w:space="0" w:color="auto"/>
        <w:bottom w:val="none" w:sz="0" w:space="0" w:color="auto"/>
        <w:right w:val="none" w:sz="0" w:space="0" w:color="auto"/>
      </w:divBdr>
    </w:div>
    <w:div w:id="1971475787">
      <w:bodyDiv w:val="1"/>
      <w:marLeft w:val="0"/>
      <w:marRight w:val="0"/>
      <w:marTop w:val="0"/>
      <w:marBottom w:val="0"/>
      <w:divBdr>
        <w:top w:val="none" w:sz="0" w:space="0" w:color="auto"/>
        <w:left w:val="none" w:sz="0" w:space="0" w:color="auto"/>
        <w:bottom w:val="none" w:sz="0" w:space="0" w:color="auto"/>
        <w:right w:val="none" w:sz="0" w:space="0" w:color="auto"/>
      </w:divBdr>
    </w:div>
    <w:div w:id="1975796444">
      <w:bodyDiv w:val="1"/>
      <w:marLeft w:val="0"/>
      <w:marRight w:val="0"/>
      <w:marTop w:val="0"/>
      <w:marBottom w:val="0"/>
      <w:divBdr>
        <w:top w:val="none" w:sz="0" w:space="0" w:color="auto"/>
        <w:left w:val="none" w:sz="0" w:space="0" w:color="auto"/>
        <w:bottom w:val="none" w:sz="0" w:space="0" w:color="auto"/>
        <w:right w:val="none" w:sz="0" w:space="0" w:color="auto"/>
      </w:divBdr>
    </w:div>
    <w:div w:id="1993947355">
      <w:bodyDiv w:val="1"/>
      <w:marLeft w:val="0"/>
      <w:marRight w:val="0"/>
      <w:marTop w:val="0"/>
      <w:marBottom w:val="0"/>
      <w:divBdr>
        <w:top w:val="none" w:sz="0" w:space="0" w:color="auto"/>
        <w:left w:val="none" w:sz="0" w:space="0" w:color="auto"/>
        <w:bottom w:val="none" w:sz="0" w:space="0" w:color="auto"/>
        <w:right w:val="none" w:sz="0" w:space="0" w:color="auto"/>
      </w:divBdr>
    </w:div>
    <w:div w:id="2001495284">
      <w:bodyDiv w:val="1"/>
      <w:marLeft w:val="0"/>
      <w:marRight w:val="0"/>
      <w:marTop w:val="0"/>
      <w:marBottom w:val="0"/>
      <w:divBdr>
        <w:top w:val="none" w:sz="0" w:space="0" w:color="auto"/>
        <w:left w:val="none" w:sz="0" w:space="0" w:color="auto"/>
        <w:bottom w:val="none" w:sz="0" w:space="0" w:color="auto"/>
        <w:right w:val="none" w:sz="0" w:space="0" w:color="auto"/>
      </w:divBdr>
    </w:div>
    <w:div w:id="2027248411">
      <w:bodyDiv w:val="1"/>
      <w:marLeft w:val="0"/>
      <w:marRight w:val="0"/>
      <w:marTop w:val="0"/>
      <w:marBottom w:val="0"/>
      <w:divBdr>
        <w:top w:val="none" w:sz="0" w:space="0" w:color="auto"/>
        <w:left w:val="none" w:sz="0" w:space="0" w:color="auto"/>
        <w:bottom w:val="none" w:sz="0" w:space="0" w:color="auto"/>
        <w:right w:val="none" w:sz="0" w:space="0" w:color="auto"/>
      </w:divBdr>
    </w:div>
    <w:div w:id="2037193509">
      <w:bodyDiv w:val="1"/>
      <w:marLeft w:val="0"/>
      <w:marRight w:val="0"/>
      <w:marTop w:val="0"/>
      <w:marBottom w:val="0"/>
      <w:divBdr>
        <w:top w:val="none" w:sz="0" w:space="0" w:color="auto"/>
        <w:left w:val="none" w:sz="0" w:space="0" w:color="auto"/>
        <w:bottom w:val="none" w:sz="0" w:space="0" w:color="auto"/>
        <w:right w:val="none" w:sz="0" w:space="0" w:color="auto"/>
      </w:divBdr>
    </w:div>
    <w:div w:id="206251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1.vsd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gol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799A9BA523DA47917B02E503E2ABF8" ma:contentTypeVersion="2" ma:contentTypeDescription="Create a new document." ma:contentTypeScope="" ma:versionID="1645cd62d24766a6263993d36b106c5d">
  <xsd:schema xmlns:xsd="http://www.w3.org/2001/XMLSchema" xmlns:xs="http://www.w3.org/2001/XMLSchema" xmlns:p="http://schemas.microsoft.com/office/2006/metadata/properties" xmlns:ns2="3cf876b7-8d7d-4b3c-8ea1-6e1ca0280215" targetNamespace="http://schemas.microsoft.com/office/2006/metadata/properties" ma:root="true" ma:fieldsID="9ec53b03ef6acb417ab9f8caba461bc3" ns2:_="">
    <xsd:import namespace="3cf876b7-8d7d-4b3c-8ea1-6e1ca02802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876b7-8d7d-4b3c-8ea1-6e1ca0280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E1D9D-B279-4435-AA5E-453E56A03A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876b7-8d7d-4b3c-8ea1-6e1ca0280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9A6947-8609-4225-A70F-F62CA8A98F3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3cf876b7-8d7d-4b3c-8ea1-6e1ca0280215"/>
    <ds:schemaRef ds:uri="http://www.w3.org/XML/1998/namespace"/>
    <ds:schemaRef ds:uri="http://purl.org/dc/dcmitype/"/>
  </ds:schemaRefs>
</ds:datastoreItem>
</file>

<file path=customXml/itemProps3.xml><?xml version="1.0" encoding="utf-8"?>
<ds:datastoreItem xmlns:ds="http://schemas.openxmlformats.org/officeDocument/2006/customXml" ds:itemID="{BB3AA766-00CE-4E74-A7F2-2A0DFBB1D643}">
  <ds:schemaRefs>
    <ds:schemaRef ds:uri="http://schemas.microsoft.com/sharepoint/v3/contenttype/forms"/>
  </ds:schemaRefs>
</ds:datastoreItem>
</file>

<file path=customXml/itemProps4.xml><?xml version="1.0" encoding="utf-8"?>
<ds:datastoreItem xmlns:ds="http://schemas.openxmlformats.org/officeDocument/2006/customXml" ds:itemID="{AF8B1700-AB33-412B-9514-1A306BBC4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39804</TotalTime>
  <Pages>30</Pages>
  <Words>9533</Words>
  <Characters>54340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Goldstein</dc:creator>
  <cp:keywords/>
  <cp:lastModifiedBy>Peter Freiling</cp:lastModifiedBy>
  <cp:revision>554</cp:revision>
  <cp:lastPrinted>2014-03-31T18:45:00Z</cp:lastPrinted>
  <dcterms:created xsi:type="dcterms:W3CDTF">2013-08-06T17:50:00Z</dcterms:created>
  <dcterms:modified xsi:type="dcterms:W3CDTF">2018-12-05T00:23:00Z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0x010100AD799A9BA523DA47917B02E503E2ABF8</vt:lpwstr>
  </property>
</Properties>
</file>